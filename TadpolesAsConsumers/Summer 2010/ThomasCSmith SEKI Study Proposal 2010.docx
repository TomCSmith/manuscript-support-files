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E02" w:rsidRPr="00F2751E" w:rsidRDefault="00091E02" w:rsidP="00F2751E">
      <w:r w:rsidRPr="00F2751E">
        <w:t xml:space="preserve"> </w:t>
      </w:r>
    </w:p>
    <w:p w:rsidR="00091E02" w:rsidRPr="00B177A6" w:rsidRDefault="00091E02" w:rsidP="00B177A6">
      <w:r w:rsidRPr="00EE3057">
        <w:t xml:space="preserve">I. </w:t>
      </w:r>
      <w:r w:rsidRPr="00B177A6">
        <w:t xml:space="preserve">INTRODUCTION </w:t>
      </w:r>
    </w:p>
    <w:p w:rsidR="00091E02" w:rsidRPr="00B177A6" w:rsidRDefault="00091E02" w:rsidP="00B177A6"/>
    <w:p w:rsidR="00091E02" w:rsidRPr="00B177A6" w:rsidRDefault="00091E02" w:rsidP="00B177A6">
      <w:pPr>
        <w:rPr>
          <w:b/>
        </w:rPr>
      </w:pPr>
      <w:r w:rsidRPr="00B177A6">
        <w:rPr>
          <w:b/>
        </w:rPr>
        <w:t xml:space="preserve">A. Title </w:t>
      </w:r>
    </w:p>
    <w:p w:rsidR="00091E02" w:rsidRPr="00B177A6" w:rsidRDefault="00091E02" w:rsidP="00B177A6">
      <w:r w:rsidRPr="00B177A6">
        <w:t xml:space="preserve">Ecological effects of amphibian population declines: consequences of Mountain yellow-legged frog extinctions on </w:t>
      </w:r>
      <w:smartTag w:uri="urn:schemas-microsoft-com:office:smarttags" w:element="place">
        <w:r w:rsidRPr="00B177A6">
          <w:t>Sierra Nevada</w:t>
        </w:r>
      </w:smartTag>
      <w:r w:rsidRPr="00B177A6">
        <w:t xml:space="preserve"> alpine lake communities </w:t>
      </w:r>
    </w:p>
    <w:p w:rsidR="00091E02" w:rsidRPr="00B177A6" w:rsidRDefault="00091E02" w:rsidP="00B177A6"/>
    <w:p w:rsidR="00091E02" w:rsidRPr="00B177A6" w:rsidRDefault="00091E02" w:rsidP="00B177A6">
      <w:pPr>
        <w:rPr>
          <w:b/>
        </w:rPr>
      </w:pPr>
      <w:r w:rsidRPr="00B177A6">
        <w:rPr>
          <w:b/>
        </w:rPr>
        <w:t xml:space="preserve">B. Date of proposal </w:t>
      </w:r>
    </w:p>
    <w:p w:rsidR="00091E02" w:rsidRPr="00B177A6" w:rsidRDefault="00117BA4" w:rsidP="00B177A6">
      <w:r>
        <w:t>5</w:t>
      </w:r>
      <w:r w:rsidR="00091E02">
        <w:t>/</w:t>
      </w:r>
      <w:r>
        <w:t>1</w:t>
      </w:r>
      <w:r w:rsidR="00091E02">
        <w:t>/200</w:t>
      </w:r>
      <w:r>
        <w:t>9</w:t>
      </w:r>
    </w:p>
    <w:p w:rsidR="00091E02" w:rsidRPr="00B177A6" w:rsidRDefault="00091E02" w:rsidP="00B177A6"/>
    <w:p w:rsidR="00091E02" w:rsidRPr="00B177A6" w:rsidRDefault="00091E02" w:rsidP="00B177A6">
      <w:pPr>
        <w:rPr>
          <w:b/>
        </w:rPr>
      </w:pPr>
      <w:r w:rsidRPr="00B177A6">
        <w:rPr>
          <w:b/>
        </w:rPr>
        <w:t xml:space="preserve">C. Investigators </w:t>
      </w:r>
    </w:p>
    <w:p w:rsidR="00091E02" w:rsidRDefault="00091E02" w:rsidP="001B3FAD"/>
    <w:p w:rsidR="00091E02" w:rsidRPr="00F2751E" w:rsidRDefault="00091E02" w:rsidP="00EE3057">
      <w:pPr>
        <w:ind w:left="1080" w:hanging="720"/>
      </w:pPr>
      <w:r w:rsidRPr="00F2751E">
        <w:t xml:space="preserve">Principal Investigator: </w:t>
      </w:r>
    </w:p>
    <w:p w:rsidR="00091E02" w:rsidRDefault="00091E02" w:rsidP="00EE3057">
      <w:pPr>
        <w:ind w:left="1440" w:hanging="720"/>
      </w:pPr>
      <w:r w:rsidRPr="00F2751E">
        <w:t xml:space="preserve">Thomas C. Smith  </w:t>
      </w:r>
    </w:p>
    <w:p w:rsidR="00091E02" w:rsidRDefault="00091E02" w:rsidP="00EE3057">
      <w:pPr>
        <w:ind w:left="1440" w:hanging="720"/>
      </w:pPr>
      <w:r w:rsidRPr="00F2751E">
        <w:t xml:space="preserve">Graduate Student </w:t>
      </w:r>
    </w:p>
    <w:p w:rsidR="00091E02" w:rsidRDefault="00091E02" w:rsidP="00EE3057">
      <w:pPr>
        <w:ind w:left="1440" w:hanging="720"/>
      </w:pPr>
      <w:r w:rsidRPr="00F2751E">
        <w:t xml:space="preserve">Dept. of Ecology, Evolution, and </w:t>
      </w:r>
      <w:smartTag w:uri="urn:schemas-microsoft-com:office:smarttags" w:element="PlaceName">
        <w:r w:rsidRPr="00F2751E">
          <w:t>Marine</w:t>
        </w:r>
      </w:smartTag>
      <w:r w:rsidRPr="00F2751E">
        <w:t xml:space="preserve"> </w:t>
      </w:r>
      <w:smartTag w:uri="urn:schemas-microsoft-com:office:smarttags" w:element="PlaceName">
        <w:r w:rsidRPr="00F2751E">
          <w:t>Biology</w:t>
        </w:r>
      </w:smartTag>
      <w:r w:rsidRPr="00F2751E">
        <w:t xml:space="preserve"> </w:t>
      </w:r>
      <w:smartTag w:uri="urn:schemas-microsoft-com:office:smarttags" w:element="PlaceType">
        <w:r w:rsidRPr="00F2751E">
          <w:t>University</w:t>
        </w:r>
      </w:smartTag>
      <w:r w:rsidRPr="00F2751E">
        <w:t xml:space="preserve"> of </w:t>
      </w:r>
      <w:smartTag w:uri="urn:schemas-microsoft-com:office:smarttags" w:element="place">
        <w:smartTag w:uri="urn:schemas-microsoft-com:office:smarttags" w:element="State">
          <w:r w:rsidRPr="00F2751E">
            <w:t>California</w:t>
          </w:r>
        </w:smartTag>
      </w:smartTag>
      <w:r w:rsidRPr="00F2751E">
        <w:t xml:space="preserve">, Santa Barbara </w:t>
      </w:r>
    </w:p>
    <w:p w:rsidR="00091E02" w:rsidRPr="00F2751E" w:rsidRDefault="00091E02" w:rsidP="00EE3057">
      <w:pPr>
        <w:ind w:left="1440" w:hanging="720"/>
      </w:pPr>
      <w:r w:rsidRPr="00F2751E">
        <w:t xml:space="preserve">Ph: 805-893-2888 </w:t>
      </w:r>
    </w:p>
    <w:p w:rsidR="00091E02" w:rsidRPr="00F2751E" w:rsidRDefault="00091E02" w:rsidP="00EE3057">
      <w:pPr>
        <w:ind w:left="1440" w:hanging="720"/>
      </w:pPr>
      <w:r w:rsidRPr="00F2751E">
        <w:t xml:space="preserve">F: 805-893-4724 </w:t>
      </w:r>
    </w:p>
    <w:p w:rsidR="00091E02" w:rsidRDefault="00091E02" w:rsidP="00EE3057">
      <w:pPr>
        <w:ind w:left="1440" w:hanging="720"/>
      </w:pPr>
      <w:r w:rsidRPr="00EE3057">
        <w:t>thsmith@lifesci.ucsb.edu</w:t>
      </w:r>
      <w:r w:rsidRPr="00F2751E">
        <w:t xml:space="preserve"> </w:t>
      </w:r>
    </w:p>
    <w:p w:rsidR="00091E02" w:rsidRPr="00F2751E" w:rsidRDefault="00091E02" w:rsidP="00EE3057">
      <w:pPr>
        <w:ind w:left="1440" w:hanging="720"/>
      </w:pPr>
    </w:p>
    <w:p w:rsidR="00091E02" w:rsidRPr="00F2751E" w:rsidRDefault="00091E02" w:rsidP="00EE3057">
      <w:pPr>
        <w:ind w:left="360"/>
      </w:pPr>
      <w:r w:rsidRPr="00F2751E">
        <w:t xml:space="preserve">Co-Investigator: </w:t>
      </w:r>
    </w:p>
    <w:p w:rsidR="00091E02" w:rsidRDefault="00091E02" w:rsidP="00EE3057">
      <w:pPr>
        <w:ind w:left="720"/>
      </w:pPr>
      <w:r w:rsidRPr="00F2751E">
        <w:t xml:space="preserve">Dr. Cheryl Briggs </w:t>
      </w:r>
    </w:p>
    <w:p w:rsidR="00091E02" w:rsidRDefault="00091E02" w:rsidP="00EE3057">
      <w:pPr>
        <w:ind w:left="720"/>
      </w:pPr>
      <w:r w:rsidRPr="00F2751E">
        <w:t xml:space="preserve">Professor </w:t>
      </w:r>
    </w:p>
    <w:p w:rsidR="00091E02" w:rsidRDefault="00091E02" w:rsidP="00EE3057">
      <w:pPr>
        <w:ind w:left="720"/>
      </w:pPr>
      <w:r w:rsidRPr="00F2751E">
        <w:t xml:space="preserve">Dept. of Ecology, Evolution, and </w:t>
      </w:r>
      <w:smartTag w:uri="urn:schemas-microsoft-com:office:smarttags" w:element="PlaceName">
        <w:r w:rsidRPr="00F2751E">
          <w:t>Marine</w:t>
        </w:r>
      </w:smartTag>
      <w:r w:rsidRPr="00F2751E">
        <w:t xml:space="preserve"> </w:t>
      </w:r>
      <w:smartTag w:uri="urn:schemas-microsoft-com:office:smarttags" w:element="PlaceName">
        <w:r w:rsidRPr="00F2751E">
          <w:t>Biology</w:t>
        </w:r>
      </w:smartTag>
      <w:r w:rsidRPr="00F2751E">
        <w:t xml:space="preserve"> </w:t>
      </w:r>
      <w:smartTag w:uri="urn:schemas-microsoft-com:office:smarttags" w:element="PlaceType">
        <w:r w:rsidRPr="00F2751E">
          <w:t>University</w:t>
        </w:r>
      </w:smartTag>
      <w:r w:rsidRPr="00F2751E">
        <w:t xml:space="preserve"> of </w:t>
      </w:r>
      <w:smartTag w:uri="urn:schemas-microsoft-com:office:smarttags" w:element="place">
        <w:smartTag w:uri="urn:schemas-microsoft-com:office:smarttags" w:element="State">
          <w:r w:rsidRPr="00F2751E">
            <w:t>California</w:t>
          </w:r>
        </w:smartTag>
      </w:smartTag>
      <w:r w:rsidRPr="00F2751E">
        <w:t xml:space="preserve">, Santa Barbara </w:t>
      </w:r>
    </w:p>
    <w:p w:rsidR="00091E02" w:rsidRPr="00F2751E" w:rsidRDefault="00091E02" w:rsidP="00EE3057">
      <w:pPr>
        <w:ind w:left="720"/>
      </w:pPr>
      <w:r w:rsidRPr="00F2751E">
        <w:t xml:space="preserve">Ph: 805-893-2199 </w:t>
      </w:r>
    </w:p>
    <w:p w:rsidR="00091E02" w:rsidRDefault="00091E02" w:rsidP="00EE3057">
      <w:pPr>
        <w:ind w:left="720"/>
      </w:pPr>
      <w:r w:rsidRPr="00F2751E">
        <w:t xml:space="preserve">F: 805-893-4724 </w:t>
      </w:r>
    </w:p>
    <w:p w:rsidR="00091E02" w:rsidRDefault="00091E02" w:rsidP="00EE3057">
      <w:pPr>
        <w:ind w:left="720"/>
      </w:pPr>
      <w:r w:rsidRPr="00EE3057">
        <w:t>briggs@lifesci.ucsb.edu</w:t>
      </w:r>
      <w:r w:rsidRPr="00F2751E">
        <w:t xml:space="preserve"> </w:t>
      </w:r>
    </w:p>
    <w:p w:rsidR="00B33701" w:rsidRDefault="00091E02" w:rsidP="00B33701">
      <w:r>
        <w:br w:type="page"/>
      </w:r>
      <w:r w:rsidRPr="00EE3057">
        <w:rPr>
          <w:b/>
        </w:rPr>
        <w:lastRenderedPageBreak/>
        <w:t>D. Table of contents</w:t>
      </w:r>
      <w:r w:rsidRPr="00F2751E">
        <w:t xml:space="preserve"> </w:t>
      </w:r>
    </w:p>
    <w:p w:rsidR="00B33701" w:rsidRDefault="00B33701" w:rsidP="00B33701"/>
    <w:p w:rsidR="00091E02" w:rsidRPr="00F2751E" w:rsidRDefault="00091E02" w:rsidP="00BE1B96">
      <w:pPr>
        <w:tabs>
          <w:tab w:val="left" w:pos="8640"/>
        </w:tabs>
      </w:pPr>
      <w:r w:rsidRPr="00F2751E">
        <w:t xml:space="preserve">I. INTRODUCTION </w:t>
      </w:r>
    </w:p>
    <w:p w:rsidR="00091E02" w:rsidRPr="00F2751E" w:rsidRDefault="00091E02" w:rsidP="00BE1B96">
      <w:pPr>
        <w:tabs>
          <w:tab w:val="left" w:pos="7920"/>
          <w:tab w:val="left" w:pos="8640"/>
        </w:tabs>
        <w:ind w:left="720"/>
      </w:pPr>
      <w:r w:rsidRPr="00F2751E">
        <w:t xml:space="preserve">A. Title </w:t>
      </w:r>
      <w:r>
        <w:tab/>
      </w:r>
      <w:r>
        <w:tab/>
      </w:r>
      <w:r w:rsidRPr="00F2751E">
        <w:t xml:space="preserve">1 </w:t>
      </w:r>
    </w:p>
    <w:p w:rsidR="00091E02" w:rsidRPr="00F2751E" w:rsidRDefault="00091E02" w:rsidP="00BE1B96">
      <w:pPr>
        <w:tabs>
          <w:tab w:val="left" w:pos="8640"/>
        </w:tabs>
        <w:ind w:left="720"/>
      </w:pPr>
      <w:r w:rsidRPr="00F2751E">
        <w:t xml:space="preserve">B. Date of proposal </w:t>
      </w:r>
      <w:r>
        <w:tab/>
      </w:r>
      <w:r w:rsidRPr="00F2751E">
        <w:t xml:space="preserve">1 </w:t>
      </w:r>
    </w:p>
    <w:p w:rsidR="00091E02" w:rsidRPr="00F2751E" w:rsidRDefault="00091E02" w:rsidP="00BE1B96">
      <w:pPr>
        <w:tabs>
          <w:tab w:val="left" w:pos="8640"/>
        </w:tabs>
        <w:ind w:left="720"/>
      </w:pPr>
      <w:r w:rsidRPr="00F2751E">
        <w:t xml:space="preserve">C. Investigators </w:t>
      </w:r>
      <w:r>
        <w:tab/>
      </w:r>
      <w:r w:rsidRPr="00F2751E">
        <w:t xml:space="preserve">1 </w:t>
      </w:r>
    </w:p>
    <w:p w:rsidR="00091E02" w:rsidRPr="00F2751E" w:rsidRDefault="00091E02" w:rsidP="00BE1B96">
      <w:pPr>
        <w:tabs>
          <w:tab w:val="left" w:pos="8640"/>
        </w:tabs>
        <w:ind w:left="720"/>
      </w:pPr>
      <w:r w:rsidRPr="00F2751E">
        <w:t xml:space="preserve">D. Table of contents </w:t>
      </w:r>
      <w:r>
        <w:tab/>
      </w:r>
      <w:r w:rsidRPr="00F2751E">
        <w:t xml:space="preserve">2 </w:t>
      </w:r>
    </w:p>
    <w:p w:rsidR="00091E02" w:rsidRPr="00F2751E" w:rsidRDefault="00091E02" w:rsidP="00BE1B96">
      <w:pPr>
        <w:tabs>
          <w:tab w:val="left" w:pos="8640"/>
        </w:tabs>
        <w:ind w:left="720"/>
      </w:pPr>
      <w:r w:rsidRPr="00F2751E">
        <w:t>E. Abstract</w:t>
      </w:r>
      <w:r>
        <w:tab/>
      </w:r>
      <w:r w:rsidRPr="00F2751E">
        <w:t xml:space="preserve">3 </w:t>
      </w:r>
    </w:p>
    <w:p w:rsidR="00091E02" w:rsidRPr="00F2751E" w:rsidRDefault="00091E02" w:rsidP="00BE1B96">
      <w:pPr>
        <w:tabs>
          <w:tab w:val="left" w:pos="8640"/>
        </w:tabs>
      </w:pPr>
      <w:r w:rsidRPr="00F2751E">
        <w:t xml:space="preserve">II. OVERVIEW </w:t>
      </w:r>
    </w:p>
    <w:p w:rsidR="00091E02" w:rsidRPr="00F2751E" w:rsidRDefault="00091E02" w:rsidP="00BE1B96">
      <w:pPr>
        <w:tabs>
          <w:tab w:val="left" w:pos="8640"/>
        </w:tabs>
        <w:ind w:left="720"/>
      </w:pPr>
      <w:r w:rsidRPr="00F2751E">
        <w:t xml:space="preserve">A. Statement of issue  </w:t>
      </w:r>
      <w:r>
        <w:tab/>
      </w:r>
      <w:r w:rsidRPr="00F2751E">
        <w:t xml:space="preserve">4 </w:t>
      </w:r>
    </w:p>
    <w:p w:rsidR="00091E02" w:rsidRPr="00F2751E" w:rsidRDefault="00091E02" w:rsidP="00BE1B96">
      <w:pPr>
        <w:tabs>
          <w:tab w:val="left" w:pos="8640"/>
        </w:tabs>
        <w:ind w:left="720"/>
      </w:pPr>
      <w:r w:rsidRPr="00F2751E">
        <w:t xml:space="preserve">B. Literature summary </w:t>
      </w:r>
      <w:r>
        <w:tab/>
        <w:t>7</w:t>
      </w:r>
      <w:r w:rsidRPr="00F2751E">
        <w:t xml:space="preserve"> </w:t>
      </w:r>
    </w:p>
    <w:p w:rsidR="00091E02" w:rsidRPr="00F2751E" w:rsidRDefault="00091E02" w:rsidP="00BE1B96">
      <w:pPr>
        <w:tabs>
          <w:tab w:val="left" w:pos="8640"/>
        </w:tabs>
        <w:ind w:left="720"/>
      </w:pPr>
      <w:r w:rsidRPr="00F2751E">
        <w:t xml:space="preserve">C. Scope of study </w:t>
      </w:r>
      <w:r>
        <w:tab/>
        <w:t>8</w:t>
      </w:r>
      <w:r w:rsidRPr="00F2751E">
        <w:t xml:space="preserve"> </w:t>
      </w:r>
    </w:p>
    <w:p w:rsidR="00091E02" w:rsidRPr="00F2751E" w:rsidRDefault="00091E02" w:rsidP="00BE1B96">
      <w:pPr>
        <w:tabs>
          <w:tab w:val="left" w:pos="8640"/>
        </w:tabs>
        <w:ind w:left="720"/>
      </w:pPr>
      <w:r w:rsidRPr="00F2751E">
        <w:t xml:space="preserve">D. Intended use of results </w:t>
      </w:r>
      <w:r>
        <w:tab/>
        <w:t>8</w:t>
      </w:r>
      <w:r w:rsidRPr="00F2751E">
        <w:t xml:space="preserve"> </w:t>
      </w:r>
    </w:p>
    <w:p w:rsidR="00091E02" w:rsidRPr="00F2751E" w:rsidRDefault="00091E02" w:rsidP="00BE1B96">
      <w:pPr>
        <w:tabs>
          <w:tab w:val="left" w:pos="8640"/>
        </w:tabs>
      </w:pPr>
      <w:r w:rsidRPr="00F2751E">
        <w:t xml:space="preserve">III. OBJECTIVES/HYPOTHESES TO BE TESTED </w:t>
      </w:r>
      <w:r>
        <w:tab/>
      </w:r>
      <w:r w:rsidRPr="00F2751E">
        <w:t xml:space="preserve">9 </w:t>
      </w:r>
    </w:p>
    <w:p w:rsidR="00091E02" w:rsidRPr="00F2751E" w:rsidRDefault="00091E02" w:rsidP="00BE1B96">
      <w:pPr>
        <w:tabs>
          <w:tab w:val="left" w:pos="8640"/>
        </w:tabs>
      </w:pPr>
      <w:r w:rsidRPr="00F2751E">
        <w:t xml:space="preserve">IV. METHODS </w:t>
      </w:r>
    </w:p>
    <w:p w:rsidR="00091E02" w:rsidRPr="00F2751E" w:rsidRDefault="00091E02" w:rsidP="00BE1B96">
      <w:pPr>
        <w:tabs>
          <w:tab w:val="left" w:pos="8640"/>
        </w:tabs>
        <w:ind w:left="720"/>
      </w:pPr>
      <w:r w:rsidRPr="00F2751E">
        <w:t xml:space="preserve">A. Description of study area </w:t>
      </w:r>
      <w:r>
        <w:tab/>
      </w:r>
      <w:r w:rsidRPr="00F2751E">
        <w:t xml:space="preserve">10 </w:t>
      </w:r>
    </w:p>
    <w:p w:rsidR="00091E02" w:rsidRPr="00F2751E" w:rsidRDefault="00091E02" w:rsidP="00BE1B96">
      <w:pPr>
        <w:tabs>
          <w:tab w:val="left" w:pos="8640"/>
        </w:tabs>
        <w:ind w:left="720"/>
      </w:pPr>
      <w:r w:rsidRPr="00F2751E">
        <w:t xml:space="preserve">B. Procedures </w:t>
      </w:r>
      <w:r>
        <w:tab/>
      </w:r>
      <w:r w:rsidRPr="00F2751E">
        <w:t xml:space="preserve">10 </w:t>
      </w:r>
    </w:p>
    <w:p w:rsidR="00091E02" w:rsidRPr="00F2751E" w:rsidRDefault="00091E02" w:rsidP="00BE1B96">
      <w:pPr>
        <w:tabs>
          <w:tab w:val="left" w:pos="8640"/>
        </w:tabs>
        <w:ind w:left="720"/>
      </w:pPr>
      <w:r w:rsidRPr="00F2751E">
        <w:t xml:space="preserve">C. Collections </w:t>
      </w:r>
      <w:r>
        <w:tab/>
      </w:r>
      <w:r w:rsidRPr="00F2751E">
        <w:t>1</w:t>
      </w:r>
      <w:r w:rsidR="00EF7553">
        <w:t>6</w:t>
      </w:r>
      <w:r w:rsidRPr="00F2751E">
        <w:t xml:space="preserve"> </w:t>
      </w:r>
    </w:p>
    <w:p w:rsidR="00091E02" w:rsidRPr="00F2751E" w:rsidRDefault="00091E02" w:rsidP="00BE1B96">
      <w:pPr>
        <w:tabs>
          <w:tab w:val="left" w:pos="8640"/>
        </w:tabs>
        <w:ind w:left="720"/>
      </w:pPr>
      <w:r w:rsidRPr="00F2751E">
        <w:t xml:space="preserve">D. Analysis </w:t>
      </w:r>
      <w:r w:rsidR="00EF7553">
        <w:tab/>
        <w:t>17</w:t>
      </w:r>
      <w:r w:rsidRPr="00F2751E">
        <w:t xml:space="preserve"> </w:t>
      </w:r>
    </w:p>
    <w:p w:rsidR="00091E02" w:rsidRPr="00F2751E" w:rsidRDefault="00091E02" w:rsidP="00BE1B96">
      <w:pPr>
        <w:tabs>
          <w:tab w:val="left" w:pos="8640"/>
        </w:tabs>
        <w:ind w:left="720"/>
      </w:pPr>
      <w:r w:rsidRPr="00F2751E">
        <w:t xml:space="preserve">E. Schedule </w:t>
      </w:r>
      <w:r w:rsidR="00EF7553">
        <w:tab/>
        <w:t>17</w:t>
      </w:r>
      <w:r w:rsidRPr="00F2751E">
        <w:t xml:space="preserve"> </w:t>
      </w:r>
    </w:p>
    <w:p w:rsidR="00091E02" w:rsidRPr="00F2751E" w:rsidRDefault="00091E02" w:rsidP="00BE1B96">
      <w:pPr>
        <w:tabs>
          <w:tab w:val="left" w:pos="8640"/>
        </w:tabs>
        <w:ind w:left="720"/>
      </w:pPr>
      <w:r w:rsidRPr="00F2751E">
        <w:t xml:space="preserve">F. Budget </w:t>
      </w:r>
      <w:r w:rsidR="00EF7553">
        <w:tab/>
        <w:t>17</w:t>
      </w:r>
      <w:r w:rsidRPr="00F2751E">
        <w:t xml:space="preserve"> </w:t>
      </w:r>
    </w:p>
    <w:p w:rsidR="00091E02" w:rsidRPr="00F2751E" w:rsidRDefault="00091E02" w:rsidP="00BE1B96">
      <w:pPr>
        <w:tabs>
          <w:tab w:val="left" w:pos="8640"/>
        </w:tabs>
      </w:pPr>
      <w:r w:rsidRPr="00F2751E">
        <w:t xml:space="preserve">V. PRODUCTS </w:t>
      </w:r>
    </w:p>
    <w:p w:rsidR="00091E02" w:rsidRPr="00F2751E" w:rsidRDefault="00091E02" w:rsidP="00BE1B96">
      <w:pPr>
        <w:tabs>
          <w:tab w:val="left" w:pos="8640"/>
        </w:tabs>
        <w:ind w:left="720"/>
      </w:pPr>
      <w:r w:rsidRPr="00F2751E">
        <w:t xml:space="preserve">A. Publications and reports </w:t>
      </w:r>
      <w:r>
        <w:tab/>
      </w:r>
      <w:r w:rsidR="00EF7553">
        <w:t>21</w:t>
      </w:r>
      <w:r w:rsidRPr="00F2751E">
        <w:t xml:space="preserve"> </w:t>
      </w:r>
    </w:p>
    <w:p w:rsidR="00091E02" w:rsidRPr="00F2751E" w:rsidRDefault="00091E02" w:rsidP="00BE1B96">
      <w:pPr>
        <w:tabs>
          <w:tab w:val="left" w:pos="8640"/>
        </w:tabs>
        <w:ind w:left="720"/>
      </w:pPr>
      <w:r w:rsidRPr="00F2751E">
        <w:t xml:space="preserve">B. Collections </w:t>
      </w:r>
      <w:r>
        <w:tab/>
      </w:r>
      <w:r w:rsidR="00EF7553">
        <w:t>21</w:t>
      </w:r>
      <w:r w:rsidRPr="00F2751E">
        <w:t xml:space="preserve"> </w:t>
      </w:r>
    </w:p>
    <w:p w:rsidR="00091E02" w:rsidRPr="00F2751E" w:rsidRDefault="00091E02" w:rsidP="00BE1B96">
      <w:pPr>
        <w:tabs>
          <w:tab w:val="left" w:pos="8640"/>
        </w:tabs>
        <w:ind w:left="720"/>
      </w:pPr>
      <w:r w:rsidRPr="00F2751E">
        <w:t xml:space="preserve">C. Data and other materials  </w:t>
      </w:r>
      <w:r>
        <w:tab/>
      </w:r>
      <w:r w:rsidR="00EF7553">
        <w:t>21</w:t>
      </w:r>
      <w:r w:rsidRPr="00F2751E">
        <w:t xml:space="preserve"> </w:t>
      </w:r>
    </w:p>
    <w:p w:rsidR="00091E02" w:rsidRPr="00F2751E" w:rsidRDefault="00091E02" w:rsidP="00BE1B96">
      <w:pPr>
        <w:tabs>
          <w:tab w:val="left" w:pos="8640"/>
        </w:tabs>
      </w:pPr>
      <w:r w:rsidRPr="00F2751E">
        <w:t xml:space="preserve">VI. LITERATURE CITED </w:t>
      </w:r>
      <w:r>
        <w:tab/>
      </w:r>
      <w:r w:rsidR="00EF7553">
        <w:t>22</w:t>
      </w:r>
      <w:r w:rsidRPr="00F2751E">
        <w:t xml:space="preserve"> </w:t>
      </w:r>
    </w:p>
    <w:p w:rsidR="00091E02" w:rsidRPr="00F2751E" w:rsidRDefault="00091E02" w:rsidP="00BE1B96">
      <w:pPr>
        <w:tabs>
          <w:tab w:val="left" w:pos="8640"/>
        </w:tabs>
      </w:pPr>
      <w:r w:rsidRPr="00F2751E">
        <w:t xml:space="preserve">VII. QUALIFICATIONS </w:t>
      </w:r>
      <w:r>
        <w:tab/>
      </w:r>
      <w:r w:rsidR="00EF7553">
        <w:t>26</w:t>
      </w:r>
      <w:r w:rsidRPr="00F2751E">
        <w:t xml:space="preserve"> </w:t>
      </w:r>
    </w:p>
    <w:p w:rsidR="00091E02" w:rsidRPr="00F2751E" w:rsidRDefault="00091E02" w:rsidP="00BE1B96">
      <w:pPr>
        <w:tabs>
          <w:tab w:val="left" w:pos="8640"/>
        </w:tabs>
      </w:pPr>
      <w:r w:rsidRPr="00F2751E">
        <w:t>VIII. SUPPORTING DOCUMENTATION AND SPECIAL CO</w:t>
      </w:r>
      <w:r>
        <w:t>NCERNS</w:t>
      </w:r>
      <w:r w:rsidRPr="00F2751E">
        <w:t xml:space="preserve"> </w:t>
      </w:r>
    </w:p>
    <w:p w:rsidR="00091E02" w:rsidRPr="00F2751E" w:rsidRDefault="00091E02" w:rsidP="00BE1B96">
      <w:pPr>
        <w:tabs>
          <w:tab w:val="left" w:pos="8640"/>
        </w:tabs>
        <w:ind w:left="720"/>
      </w:pPr>
      <w:r w:rsidRPr="00F2751E">
        <w:t xml:space="preserve">A. Safety </w:t>
      </w:r>
      <w:r w:rsidR="00EF7553">
        <w:tab/>
        <w:t>28</w:t>
      </w:r>
      <w:r w:rsidRPr="00F2751E">
        <w:t xml:space="preserve"> </w:t>
      </w:r>
    </w:p>
    <w:p w:rsidR="00091E02" w:rsidRPr="00F2751E" w:rsidRDefault="00091E02" w:rsidP="00BE1B96">
      <w:pPr>
        <w:tabs>
          <w:tab w:val="left" w:pos="8640"/>
        </w:tabs>
        <w:ind w:left="720"/>
      </w:pPr>
      <w:r w:rsidRPr="00F2751E">
        <w:t xml:space="preserve">B. Access to study sites </w:t>
      </w:r>
      <w:r w:rsidR="00EF7553">
        <w:tab/>
        <w:t>28</w:t>
      </w:r>
      <w:r w:rsidRPr="00F2751E">
        <w:t xml:space="preserve"> </w:t>
      </w:r>
    </w:p>
    <w:p w:rsidR="00091E02" w:rsidRPr="00F2751E" w:rsidRDefault="00091E02" w:rsidP="00BE1B96">
      <w:pPr>
        <w:tabs>
          <w:tab w:val="left" w:pos="8640"/>
        </w:tabs>
        <w:ind w:left="720"/>
      </w:pPr>
      <w:r w:rsidRPr="00F2751E">
        <w:t xml:space="preserve">C. Use of mechanized and other equipment  </w:t>
      </w:r>
      <w:r w:rsidR="00EF7553">
        <w:tab/>
        <w:t>28</w:t>
      </w:r>
      <w:r w:rsidRPr="00F2751E">
        <w:t xml:space="preserve"> </w:t>
      </w:r>
    </w:p>
    <w:p w:rsidR="00091E02" w:rsidRPr="00F2751E" w:rsidRDefault="00091E02" w:rsidP="00BE1B96">
      <w:pPr>
        <w:tabs>
          <w:tab w:val="left" w:pos="8640"/>
        </w:tabs>
        <w:ind w:left="720"/>
      </w:pPr>
      <w:r w:rsidRPr="00F2751E">
        <w:t xml:space="preserve">D. Chemical use  </w:t>
      </w:r>
      <w:r w:rsidR="00EF7553">
        <w:tab/>
        <w:t>28</w:t>
      </w:r>
      <w:r w:rsidRPr="00F2751E">
        <w:t xml:space="preserve"> </w:t>
      </w:r>
    </w:p>
    <w:p w:rsidR="00091E02" w:rsidRPr="00F2751E" w:rsidRDefault="00091E02" w:rsidP="00BE1B96">
      <w:pPr>
        <w:tabs>
          <w:tab w:val="left" w:pos="8640"/>
        </w:tabs>
        <w:ind w:left="720"/>
      </w:pPr>
      <w:r w:rsidRPr="00F2751E">
        <w:t xml:space="preserve">E. Ground disturbance </w:t>
      </w:r>
      <w:r>
        <w:tab/>
      </w:r>
      <w:r w:rsidRPr="00F2751E">
        <w:t>2</w:t>
      </w:r>
      <w:r w:rsidR="00EF7553">
        <w:t>9</w:t>
      </w:r>
      <w:r w:rsidRPr="00F2751E">
        <w:t xml:space="preserve"> </w:t>
      </w:r>
    </w:p>
    <w:p w:rsidR="00091E02" w:rsidRPr="00F2751E" w:rsidRDefault="00091E02" w:rsidP="00BE1B96">
      <w:pPr>
        <w:tabs>
          <w:tab w:val="left" w:pos="8640"/>
        </w:tabs>
        <w:ind w:left="720"/>
      </w:pPr>
      <w:r w:rsidRPr="00F2751E">
        <w:t xml:space="preserve">F. Animal welfare </w:t>
      </w:r>
      <w:r w:rsidR="00EF7553">
        <w:tab/>
        <w:t>29</w:t>
      </w:r>
      <w:r w:rsidRPr="00F2751E">
        <w:t xml:space="preserve"> </w:t>
      </w:r>
    </w:p>
    <w:p w:rsidR="00091E02" w:rsidRPr="00F2751E" w:rsidRDefault="00091E02" w:rsidP="00BE1B96">
      <w:pPr>
        <w:tabs>
          <w:tab w:val="left" w:pos="8640"/>
        </w:tabs>
        <w:ind w:left="720"/>
      </w:pPr>
      <w:r w:rsidRPr="00F2751E">
        <w:t xml:space="preserve">G. NPS assistance </w:t>
      </w:r>
      <w:r w:rsidR="00EF7553">
        <w:tab/>
        <w:t>29</w:t>
      </w:r>
      <w:r w:rsidRPr="00F2751E">
        <w:t xml:space="preserve"> </w:t>
      </w:r>
    </w:p>
    <w:p w:rsidR="00091E02" w:rsidRPr="00F2751E" w:rsidRDefault="00091E02" w:rsidP="00BE1B96">
      <w:pPr>
        <w:tabs>
          <w:tab w:val="left" w:pos="8640"/>
        </w:tabs>
        <w:ind w:left="720"/>
      </w:pPr>
      <w:r w:rsidRPr="00F2751E">
        <w:t xml:space="preserve">H. Wilderness “minimum requirement” protocols  </w:t>
      </w:r>
      <w:r w:rsidR="00EF7553">
        <w:tab/>
        <w:t>31</w:t>
      </w:r>
      <w:r w:rsidRPr="00F2751E">
        <w:t xml:space="preserve"> </w:t>
      </w:r>
    </w:p>
    <w:p w:rsidR="00091E02" w:rsidRPr="00F2751E" w:rsidRDefault="00091E02" w:rsidP="00BE1B96">
      <w:pPr>
        <w:tabs>
          <w:tab w:val="left" w:pos="8640"/>
        </w:tabs>
        <w:ind w:left="720"/>
      </w:pPr>
      <w:r w:rsidRPr="00F2751E">
        <w:t xml:space="preserve">MSDS Sheets </w:t>
      </w:r>
      <w:r>
        <w:t>attached at end</w:t>
      </w:r>
    </w:p>
    <w:p w:rsidR="00091E02" w:rsidRDefault="00091E02" w:rsidP="00F2751E">
      <w:r>
        <w:br w:type="page"/>
      </w:r>
      <w:r w:rsidRPr="00BE1B96">
        <w:rPr>
          <w:b/>
        </w:rPr>
        <w:lastRenderedPageBreak/>
        <w:t>E. Abstract</w:t>
      </w:r>
      <w:r w:rsidRPr="00F2751E">
        <w:t xml:space="preserve"> </w:t>
      </w:r>
    </w:p>
    <w:p w:rsidR="00091E02" w:rsidRPr="00F2751E" w:rsidRDefault="00091E02" w:rsidP="00F2751E"/>
    <w:p w:rsidR="00091E02" w:rsidRDefault="00091E02" w:rsidP="00F2751E">
      <w:r w:rsidRPr="00F2751E">
        <w:t xml:space="preserve">Worldwide declines in amphibian populations have drawn the attention of researchers across biological disciplines.  While a growing field of literature explores the causes of these declines, few studies address their consequences at the community or </w:t>
      </w:r>
      <w:r>
        <w:t xml:space="preserve">ecosystem level. </w:t>
      </w:r>
      <w:r w:rsidRPr="00F2751E">
        <w:t>Amphibians greatly affect food web dynamics because of their dual aquatic and terrestrial lives and roles as primary and secondary consumers, and their disappea</w:t>
      </w:r>
      <w:r>
        <w:t xml:space="preserve">rance will affect the structure, </w:t>
      </w:r>
      <w:r w:rsidRPr="00F2751E">
        <w:t>function</w:t>
      </w:r>
      <w:r>
        <w:t>, and stability</w:t>
      </w:r>
      <w:r w:rsidRPr="00F2751E">
        <w:t xml:space="preserve"> of aquatic ecosystems.  In the </w:t>
      </w:r>
      <w:smartTag w:uri="urn:schemas-microsoft-com:office:smarttags" w:element="place">
        <w:r w:rsidRPr="00F2751E">
          <w:t>Sierra Nevada</w:t>
        </w:r>
      </w:smartTag>
      <w:r w:rsidRPr="00F2751E">
        <w:t>, the Mountain yellow-legged frogs (</w:t>
      </w:r>
      <w:r w:rsidRPr="002B3322">
        <w:rPr>
          <w:i/>
        </w:rPr>
        <w:t>Rana muscosa</w:t>
      </w:r>
      <w:r w:rsidRPr="00F2751E">
        <w:t xml:space="preserve"> and </w:t>
      </w:r>
      <w:r w:rsidRPr="002B3322">
        <w:rPr>
          <w:i/>
        </w:rPr>
        <w:t>R. sierrae</w:t>
      </w:r>
      <w:r w:rsidRPr="00F2751E">
        <w:t>) have suffered extensive declines, most recently due to the em</w:t>
      </w:r>
      <w:r>
        <w:t xml:space="preserve">ergence of infectious disease. </w:t>
      </w:r>
      <w:r w:rsidRPr="00F2751E">
        <w:t xml:space="preserve">The </w:t>
      </w:r>
      <w:r>
        <w:t>Mountain yellow-legged frogs have been extirpated from &gt;90% of their</w:t>
      </w:r>
      <w:r w:rsidRPr="00F2751E">
        <w:t xml:space="preserve"> original range, and remaining populations are unlikely to persist</w:t>
      </w:r>
      <w:r>
        <w:t xml:space="preserve"> in great numbers</w:t>
      </w:r>
      <w:r w:rsidRPr="00F2751E">
        <w:t xml:space="preserve"> beyond the next decade.  My objective in this study is to quantify the role of Mountain yellow-legged frogs in the alpine lake communities of the </w:t>
      </w:r>
      <w:smartTag w:uri="urn:schemas-microsoft-com:office:smarttags" w:element="place">
        <w:r w:rsidRPr="00F2751E">
          <w:t>Sierra Nevada</w:t>
        </w:r>
      </w:smartTag>
      <w:r w:rsidRPr="00F2751E">
        <w:t xml:space="preserve">, and to </w:t>
      </w:r>
      <w:r>
        <w:t>describe the</w:t>
      </w:r>
      <w:r w:rsidRPr="00F2751E">
        <w:t xml:space="preserve"> ecological consequences of amphibian declines and extinctions.  This study address</w:t>
      </w:r>
      <w:r>
        <w:t>es</w:t>
      </w:r>
      <w:r w:rsidRPr="00F2751E">
        <w:t xml:space="preserve"> the changes in alpine lake communities due to the extinction of major species, and the immediate effects of these changes on aquatic resources in one of </w:t>
      </w:r>
      <w:smartTag w:uri="urn:schemas-microsoft-com:office:smarttags" w:element="place">
        <w:smartTag w:uri="urn:schemas-microsoft-com:office:smarttags" w:element="State">
          <w:r w:rsidRPr="00F2751E">
            <w:t>California</w:t>
          </w:r>
        </w:smartTag>
      </w:smartTag>
      <w:r w:rsidRPr="00F2751E">
        <w:t xml:space="preserve">’s major watersheds. </w:t>
      </w:r>
    </w:p>
    <w:p w:rsidR="00091E02" w:rsidRDefault="00091E02" w:rsidP="00F2751E"/>
    <w:p w:rsidR="00091E02" w:rsidRPr="00F2751E" w:rsidRDefault="00091E02" w:rsidP="00F2751E"/>
    <w:p w:rsidR="00091E02" w:rsidRPr="00F2751E" w:rsidRDefault="00091E02" w:rsidP="00F2751E">
      <w:r w:rsidRPr="00BE46D4">
        <w:rPr>
          <w:b/>
        </w:rPr>
        <w:t>Keywords</w:t>
      </w:r>
      <w:r w:rsidRPr="00F2751E">
        <w:t xml:space="preserve">: </w:t>
      </w:r>
      <w:r w:rsidRPr="00BE1B96">
        <w:rPr>
          <w:i/>
        </w:rPr>
        <w:t xml:space="preserve">amphibian decline, aquatic community, extinction, food web, </w:t>
      </w:r>
      <w:smartTag w:uri="urn:schemas-microsoft-com:office:smarttags" w:element="place">
        <w:r>
          <w:rPr>
            <w:i/>
          </w:rPr>
          <w:t>Sierra Nevada</w:t>
        </w:r>
      </w:smartTag>
      <w:r>
        <w:rPr>
          <w:i/>
        </w:rPr>
        <w:t xml:space="preserve"> yellow-legged </w:t>
      </w:r>
      <w:r w:rsidRPr="00BE1B96">
        <w:rPr>
          <w:i/>
        </w:rPr>
        <w:t>frogs</w:t>
      </w:r>
      <w:r w:rsidRPr="00F2751E">
        <w:t xml:space="preserve"> </w:t>
      </w:r>
    </w:p>
    <w:p w:rsidR="00091E02" w:rsidRDefault="00091E02" w:rsidP="00F2751E"/>
    <w:p w:rsidR="00091E02" w:rsidRDefault="00091E02" w:rsidP="00F2751E"/>
    <w:p w:rsidR="00091E02" w:rsidRPr="00BE1B96" w:rsidRDefault="00091E02" w:rsidP="00BE1B96">
      <w:pPr>
        <w:rPr>
          <w:rFonts w:ascii="Arial" w:hAnsi="Arial" w:cs="Arial"/>
          <w:b/>
          <w:sz w:val="32"/>
          <w:szCs w:val="32"/>
        </w:rPr>
      </w:pPr>
      <w:r>
        <w:br w:type="page"/>
      </w:r>
      <w:r w:rsidRPr="00BE1B96">
        <w:rPr>
          <w:b/>
        </w:rPr>
        <w:lastRenderedPageBreak/>
        <w:t xml:space="preserve">II. OVERVIEW </w:t>
      </w:r>
    </w:p>
    <w:p w:rsidR="00091E02" w:rsidRDefault="00091E02" w:rsidP="00BE1B96">
      <w:pPr>
        <w:ind w:left="720"/>
      </w:pPr>
    </w:p>
    <w:p w:rsidR="00091E02" w:rsidRPr="00BE46D4" w:rsidRDefault="00091E02" w:rsidP="00BE1B96">
      <w:pPr>
        <w:rPr>
          <w:b/>
        </w:rPr>
      </w:pPr>
      <w:r w:rsidRPr="00BE46D4">
        <w:rPr>
          <w:b/>
        </w:rPr>
        <w:t xml:space="preserve">A. Statement of issue </w:t>
      </w:r>
    </w:p>
    <w:p w:rsidR="009A3CA0" w:rsidRPr="006665D1" w:rsidRDefault="009A3CA0" w:rsidP="009A3CA0">
      <w:pPr>
        <w:autoSpaceDE w:val="0"/>
        <w:autoSpaceDN w:val="0"/>
        <w:adjustRightInd w:val="0"/>
        <w:rPr>
          <w:rFonts w:eastAsia="TimesNewRoman" w:cs="TimesNewRoman"/>
          <w:b/>
        </w:rPr>
      </w:pPr>
      <w:r w:rsidRPr="006665D1">
        <w:rPr>
          <w:rFonts w:eastAsia="TimesNewRoman" w:cs="TimesNewRoman"/>
          <w:b/>
        </w:rPr>
        <w:t>II. OVERVIEW</w:t>
      </w:r>
    </w:p>
    <w:p w:rsidR="009A3CA0" w:rsidRPr="006665D1" w:rsidRDefault="009A3CA0" w:rsidP="009A3CA0">
      <w:pPr>
        <w:autoSpaceDE w:val="0"/>
        <w:autoSpaceDN w:val="0"/>
        <w:adjustRightInd w:val="0"/>
        <w:rPr>
          <w:rFonts w:eastAsia="TimesNewRoman" w:cs="TimesNewRoman"/>
          <w:b/>
        </w:rPr>
      </w:pPr>
      <w:r w:rsidRPr="006665D1">
        <w:rPr>
          <w:rFonts w:eastAsia="TimesNewRoman" w:cs="TimesNewRoman"/>
          <w:b/>
        </w:rPr>
        <w:t>A. Statement of issue</w:t>
      </w:r>
    </w:p>
    <w:p w:rsidR="009A3CA0" w:rsidRPr="006665D1" w:rsidRDefault="009A3CA0" w:rsidP="009A3CA0">
      <w:pPr>
        <w:autoSpaceDE w:val="0"/>
        <w:autoSpaceDN w:val="0"/>
        <w:adjustRightInd w:val="0"/>
        <w:ind w:left="720"/>
        <w:rPr>
          <w:rFonts w:eastAsia="TimesNewRoman" w:cs="TimesNewRoman"/>
          <w:i/>
        </w:rPr>
      </w:pPr>
      <w:r w:rsidRPr="006665D1">
        <w:rPr>
          <w:rFonts w:eastAsia="TimesNewRoman" w:cs="TimesNewRoman"/>
          <w:i/>
        </w:rPr>
        <w:t>Amphibian declines</w:t>
      </w:r>
    </w:p>
    <w:p w:rsidR="00FA308A" w:rsidRDefault="009A3CA0">
      <w:pPr>
        <w:autoSpaceDE w:val="0"/>
        <w:autoSpaceDN w:val="0"/>
        <w:adjustRightInd w:val="0"/>
        <w:ind w:left="720"/>
        <w:rPr>
          <w:rFonts w:eastAsia="TimesNewRoman" w:cs="TimesNewRoman"/>
        </w:rPr>
        <w:pPrChange w:id="0" w:author="Thomas C Smith" w:date="2010-04-07T21:12:00Z">
          <w:pPr>
            <w:autoSpaceDE w:val="0"/>
            <w:autoSpaceDN w:val="0"/>
            <w:adjustRightInd w:val="0"/>
            <w:ind w:left="720" w:firstLine="720"/>
          </w:pPr>
        </w:pPrChange>
      </w:pPr>
      <w:r w:rsidRPr="005E1BFC">
        <w:rPr>
          <w:rFonts w:eastAsia="TimesNewRoman" w:cs="TimesNewRoman"/>
        </w:rPr>
        <w:t>Amphibian populations are declining on 6 continents, disappearing from broad</w:t>
      </w:r>
      <w:r>
        <w:rPr>
          <w:rFonts w:eastAsia="TimesNewRoman" w:cs="TimesNewRoman"/>
        </w:rPr>
        <w:t xml:space="preserve"> </w:t>
      </w:r>
      <w:r w:rsidRPr="005E1BFC">
        <w:rPr>
          <w:rFonts w:eastAsia="TimesNewRoman" w:cs="TimesNewRoman"/>
        </w:rPr>
        <w:t>ranges and high density populations</w:t>
      </w:r>
      <w:r>
        <w:rPr>
          <w:rFonts w:eastAsia="TimesNewRoman" w:cs="TimesNewRoman"/>
        </w:rPr>
        <w:t xml:space="preserve"> </w:t>
      </w:r>
      <w:r w:rsidR="006D2883" w:rsidRPr="006D2883">
        <w:rPr>
          <w:rFonts w:ascii="Calibri" w:hAnsi="Calibri"/>
        </w:rPr>
        <w:t>(Stuart et al. 2004)</w:t>
      </w:r>
      <w:r w:rsidRPr="005E1BFC">
        <w:rPr>
          <w:rFonts w:eastAsia="TimesNewRoman" w:cs="TimesNewRoman"/>
        </w:rPr>
        <w:t>. For an incredibly successful</w:t>
      </w:r>
      <w:r>
        <w:rPr>
          <w:rFonts w:eastAsia="TimesNewRoman" w:cs="TimesNewRoman"/>
        </w:rPr>
        <w:t xml:space="preserve"> </w:t>
      </w:r>
      <w:r w:rsidRPr="005E1BFC">
        <w:rPr>
          <w:rFonts w:eastAsia="TimesNewRoman" w:cs="TimesNewRoman"/>
        </w:rPr>
        <w:t>group that has been around for 250 million years</w:t>
      </w:r>
      <w:r>
        <w:rPr>
          <w:rFonts w:eastAsia="TimesNewRoman" w:cs="TimesNewRoman"/>
        </w:rPr>
        <w:t xml:space="preserve"> </w:t>
      </w:r>
      <w:r w:rsidR="006D2883" w:rsidRPr="006D2883">
        <w:rPr>
          <w:rFonts w:ascii="Calibri" w:hAnsi="Calibri"/>
        </w:rPr>
        <w:t>(Pough 2001)</w:t>
      </w:r>
      <w:r w:rsidRPr="005E1BFC">
        <w:rPr>
          <w:rFonts w:eastAsia="TimesNewRoman" w:cs="TimesNewRoman"/>
        </w:rPr>
        <w:t>, the fact that these</w:t>
      </w:r>
      <w:r>
        <w:rPr>
          <w:rFonts w:eastAsia="TimesNewRoman" w:cs="TimesNewRoman"/>
        </w:rPr>
        <w:t xml:space="preserve"> </w:t>
      </w:r>
      <w:r w:rsidRPr="005E1BFC">
        <w:rPr>
          <w:rFonts w:eastAsia="TimesNewRoman" w:cs="TimesNewRoman"/>
        </w:rPr>
        <w:t xml:space="preserve">dramatic declines have occurred mostly in the last half century </w:t>
      </w:r>
      <w:r w:rsidR="006D2883" w:rsidRPr="006D2883">
        <w:rPr>
          <w:rFonts w:ascii="Calibri" w:hAnsi="Calibri"/>
        </w:rPr>
        <w:t>(Houlahan et al. 2000)</w:t>
      </w:r>
      <w:r w:rsidRPr="005E1BFC">
        <w:rPr>
          <w:rFonts w:eastAsia="TimesNewRoman" w:cs="TimesNewRoman"/>
        </w:rPr>
        <w:t xml:space="preserve"> is alarming. Declines are caused by overexploitation, habitat degradation, and a series of</w:t>
      </w:r>
      <w:r>
        <w:rPr>
          <w:rFonts w:eastAsia="TimesNewRoman" w:cs="TimesNewRoman"/>
        </w:rPr>
        <w:t xml:space="preserve"> </w:t>
      </w:r>
      <w:r w:rsidRPr="005E1BFC">
        <w:rPr>
          <w:rFonts w:eastAsia="TimesNewRoman" w:cs="TimesNewRoman"/>
        </w:rPr>
        <w:t>enigmatic causes which include pollution, climate change, and emerging infectious disease</w:t>
      </w:r>
      <w:r>
        <w:rPr>
          <w:rFonts w:eastAsia="TimesNewRoman" w:cs="TimesNewRoman"/>
        </w:rPr>
        <w:t xml:space="preserve"> </w:t>
      </w:r>
      <w:r w:rsidR="006D2883" w:rsidRPr="006D2883">
        <w:rPr>
          <w:rFonts w:ascii="Calibri" w:hAnsi="Calibri"/>
        </w:rPr>
        <w:t>(Stuart et al. 2004)</w:t>
      </w:r>
      <w:r w:rsidRPr="005E1BFC">
        <w:rPr>
          <w:rFonts w:eastAsia="TimesNewRoman" w:cs="TimesNewRoman"/>
        </w:rPr>
        <w:t xml:space="preserve">. </w:t>
      </w:r>
      <w:r>
        <w:rPr>
          <w:rFonts w:eastAsia="TimesNewRoman" w:cs="TimesNewRoman"/>
        </w:rPr>
        <w:t>D</w:t>
      </w:r>
      <w:r w:rsidRPr="005E1BFC">
        <w:rPr>
          <w:rFonts w:eastAsia="TimesNewRoman" w:cs="TimesNewRoman"/>
        </w:rPr>
        <w:t>eclines are not constrained to degraded habitats,</w:t>
      </w:r>
      <w:r>
        <w:rPr>
          <w:rFonts w:eastAsia="TimesNewRoman" w:cs="TimesNewRoman"/>
        </w:rPr>
        <w:t xml:space="preserve"> but occur </w:t>
      </w:r>
      <w:r w:rsidRPr="005E1BFC">
        <w:rPr>
          <w:rFonts w:eastAsia="TimesNewRoman" w:cs="TimesNewRoman"/>
        </w:rPr>
        <w:t>in pristine and protected areas</w:t>
      </w:r>
      <w:r>
        <w:rPr>
          <w:rFonts w:eastAsia="TimesNewRoman" w:cs="TimesNewRoman"/>
        </w:rPr>
        <w:t xml:space="preserve"> </w:t>
      </w:r>
      <w:r w:rsidR="006D2883" w:rsidRPr="006D2883">
        <w:rPr>
          <w:rFonts w:ascii="Calibri" w:hAnsi="Calibri"/>
        </w:rPr>
        <w:t>(Wake 1991)</w:t>
      </w:r>
      <w:r w:rsidRPr="005E1BFC">
        <w:rPr>
          <w:rFonts w:eastAsia="TimesNewRoman" w:cs="TimesNewRoman"/>
        </w:rPr>
        <w:t xml:space="preserve">. Declines </w:t>
      </w:r>
      <w:r>
        <w:rPr>
          <w:rFonts w:eastAsia="TimesNewRoman" w:cs="TimesNewRoman"/>
        </w:rPr>
        <w:t>have been</w:t>
      </w:r>
      <w:r w:rsidRPr="005E1BFC">
        <w:rPr>
          <w:rFonts w:eastAsia="TimesNewRoman" w:cs="TimesNewRoman"/>
        </w:rPr>
        <w:t xml:space="preserve"> linked to</w:t>
      </w:r>
      <w:r>
        <w:rPr>
          <w:rFonts w:eastAsia="TimesNewRoman" w:cs="TimesNewRoman"/>
        </w:rPr>
        <w:t xml:space="preserve"> </w:t>
      </w:r>
      <w:r w:rsidRPr="005E1BFC">
        <w:rPr>
          <w:rFonts w:eastAsia="TimesNewRoman" w:cs="TimesNewRoman"/>
        </w:rPr>
        <w:t xml:space="preserve">extinctions of entire amphibian species </w:t>
      </w:r>
      <w:r w:rsidR="006D2883" w:rsidRPr="006D2883">
        <w:rPr>
          <w:rFonts w:ascii="Calibri" w:hAnsi="Calibri"/>
        </w:rPr>
        <w:t>(Skerratt et al. 2007)</w:t>
      </w:r>
      <w:r w:rsidRPr="005E1BFC">
        <w:rPr>
          <w:rFonts w:eastAsia="TimesNewRoman" w:cs="TimesNewRoman"/>
        </w:rPr>
        <w:t>. The literature abounds with studies</w:t>
      </w:r>
      <w:r>
        <w:rPr>
          <w:rFonts w:eastAsia="TimesNewRoman" w:cs="TimesNewRoman"/>
        </w:rPr>
        <w:t xml:space="preserve"> </w:t>
      </w:r>
      <w:r w:rsidRPr="005E1BFC">
        <w:rPr>
          <w:rFonts w:eastAsia="TimesNewRoman" w:cs="TimesNewRoman"/>
        </w:rPr>
        <w:t xml:space="preserve">of the causes and extent of amphibian declines, </w:t>
      </w:r>
      <w:r>
        <w:rPr>
          <w:rFonts w:eastAsia="TimesNewRoman" w:cs="TimesNewRoman"/>
        </w:rPr>
        <w:t xml:space="preserve">but the recently emerged lethal fungal pathogen, </w:t>
      </w:r>
      <w:r w:rsidRPr="00EF647C">
        <w:rPr>
          <w:rFonts w:eastAsia="TimesNewRoman" w:cs="TimesNewRoman"/>
          <w:i/>
        </w:rPr>
        <w:t>Batrachochytrium dendrobatidi</w:t>
      </w:r>
      <w:r>
        <w:rPr>
          <w:rFonts w:eastAsia="TimesNewRoman" w:cs="TimesNewRoman"/>
          <w:i/>
        </w:rPr>
        <w:t xml:space="preserve">s </w:t>
      </w:r>
      <w:r>
        <w:rPr>
          <w:rFonts w:eastAsia="TimesNewRoman" w:cs="TimesNewRoman"/>
        </w:rPr>
        <w:t>(the cause of the disease chytridiomycosis, hereafter Bd)</w:t>
      </w:r>
      <w:r>
        <w:rPr>
          <w:rFonts w:eastAsia="TimesNewRoman" w:cs="TimesNewRoman"/>
          <w:i/>
        </w:rPr>
        <w:t>,</w:t>
      </w:r>
      <w:r>
        <w:rPr>
          <w:rFonts w:eastAsia="TimesNewRoman" w:cs="TimesNewRoman"/>
        </w:rPr>
        <w:t xml:space="preserve"> is cited as one of the proximate causes of enigmatic declines in protected habitats </w:t>
      </w:r>
      <w:r w:rsidR="006D2883" w:rsidRPr="006D2883">
        <w:rPr>
          <w:rFonts w:ascii="Calibri" w:hAnsi="Calibri"/>
        </w:rPr>
        <w:t>(Collins and Crump 2008)</w:t>
      </w:r>
      <w:r>
        <w:rPr>
          <w:rFonts w:eastAsia="TimesNewRoman" w:cs="TimesNewRoman"/>
        </w:rPr>
        <w:t xml:space="preserve">. Numerous studies document the effects of Bd on individual frogs and frog populations, but </w:t>
      </w:r>
      <w:r w:rsidRPr="005E1BFC">
        <w:rPr>
          <w:rFonts w:eastAsia="TimesNewRoman" w:cs="TimesNewRoman"/>
        </w:rPr>
        <w:t xml:space="preserve">only a handful of studies focus on the broad ecological effects of amphibian </w:t>
      </w:r>
      <w:r>
        <w:rPr>
          <w:rFonts w:eastAsia="TimesNewRoman" w:cs="TimesNewRoman"/>
        </w:rPr>
        <w:t xml:space="preserve">decline and </w:t>
      </w:r>
      <w:r w:rsidRPr="005E1BFC">
        <w:rPr>
          <w:rFonts w:eastAsia="TimesNewRoman" w:cs="TimesNewRoman"/>
        </w:rPr>
        <w:t>extinction</w:t>
      </w:r>
      <w:r>
        <w:rPr>
          <w:rFonts w:eastAsia="TimesNewRoman" w:cs="TimesNewRoman"/>
        </w:rPr>
        <w:t xml:space="preserve"> </w:t>
      </w:r>
      <w:r w:rsidR="006D2883" w:rsidRPr="006D2883">
        <w:rPr>
          <w:rFonts w:ascii="Calibri" w:hAnsi="Calibri"/>
        </w:rPr>
        <w:t>(Ranvestel et al. 2004, Connelly et al. 2008, Colón-Gaud et al. 2009)</w:t>
      </w:r>
      <w:r w:rsidRPr="005E1BFC">
        <w:rPr>
          <w:rFonts w:eastAsia="TimesNewRoman" w:cs="TimesNewRoman"/>
        </w:rPr>
        <w:t>.</w:t>
      </w:r>
      <w:r>
        <w:rPr>
          <w:rFonts w:eastAsia="TimesNewRoman" w:cs="TimesNewRoman"/>
        </w:rPr>
        <w:t xml:space="preserve"> </w:t>
      </w:r>
    </w:p>
    <w:p w:rsidR="00FA308A" w:rsidRDefault="00FA308A">
      <w:pPr>
        <w:autoSpaceDE w:val="0"/>
        <w:autoSpaceDN w:val="0"/>
        <w:adjustRightInd w:val="0"/>
        <w:ind w:left="720"/>
        <w:rPr>
          <w:ins w:id="1" w:author="Thomas C Smith" w:date="2010-04-07T21:12:00Z"/>
          <w:rFonts w:eastAsia="TimesNewRoman" w:cs="TimesNewRoman"/>
        </w:rPr>
        <w:pPrChange w:id="2" w:author="Thomas C Smith" w:date="2010-04-07T21:12:00Z">
          <w:pPr>
            <w:autoSpaceDE w:val="0"/>
            <w:autoSpaceDN w:val="0"/>
            <w:adjustRightInd w:val="0"/>
            <w:ind w:left="720" w:firstLine="720"/>
          </w:pPr>
        </w:pPrChange>
      </w:pPr>
    </w:p>
    <w:p w:rsidR="00FA308A" w:rsidRDefault="009A3CA0">
      <w:pPr>
        <w:autoSpaceDE w:val="0"/>
        <w:autoSpaceDN w:val="0"/>
        <w:adjustRightInd w:val="0"/>
        <w:ind w:left="720"/>
        <w:rPr>
          <w:rFonts w:eastAsia="TimesNewRoman" w:cs="TimesNewRoman"/>
        </w:rPr>
        <w:pPrChange w:id="3" w:author="Thomas C Smith" w:date="2010-04-07T21:12:00Z">
          <w:pPr>
            <w:autoSpaceDE w:val="0"/>
            <w:autoSpaceDN w:val="0"/>
            <w:adjustRightInd w:val="0"/>
            <w:ind w:left="720" w:firstLine="720"/>
          </w:pPr>
        </w:pPrChange>
      </w:pPr>
      <w:r w:rsidRPr="005E1BFC">
        <w:rPr>
          <w:rFonts w:eastAsia="TimesNewRoman" w:cs="TimesNewRoman"/>
        </w:rPr>
        <w:t>In the Sierra Nevada, the Mountain yellow-legged frogs (</w:t>
      </w:r>
      <w:r w:rsidRPr="00EF647C">
        <w:rPr>
          <w:rFonts w:eastAsia="TimesNewRoman" w:cs="TimesNewRoman"/>
          <w:i/>
        </w:rPr>
        <w:t>Rana muscosa and Rana sierrae</w:t>
      </w:r>
      <w:r w:rsidRPr="005E1BFC">
        <w:rPr>
          <w:rFonts w:eastAsia="TimesNewRoman" w:cs="TimesNewRoman"/>
        </w:rPr>
        <w:t xml:space="preserve">) are rapidly declining towards extinction </w:t>
      </w:r>
      <w:r w:rsidR="00340250" w:rsidRPr="00340250">
        <w:rPr>
          <w:rFonts w:ascii="Calibri" w:hAnsi="Calibri"/>
        </w:rPr>
        <w:t>(Vredenburg et al. 2007, Vredenburg et al. 2010)</w:t>
      </w:r>
      <w:r w:rsidRPr="005E1BFC">
        <w:rPr>
          <w:rFonts w:eastAsia="TimesNewRoman" w:cs="TimesNewRoman"/>
        </w:rPr>
        <w:t>. Already</w:t>
      </w:r>
      <w:r>
        <w:rPr>
          <w:rFonts w:eastAsia="TimesNewRoman" w:cs="TimesNewRoman"/>
        </w:rPr>
        <w:t xml:space="preserve"> </w:t>
      </w:r>
      <w:r w:rsidRPr="005E1BFC">
        <w:rPr>
          <w:rFonts w:eastAsia="TimesNewRoman" w:cs="TimesNewRoman"/>
        </w:rPr>
        <w:t>extirpated from 90% of their native range by the introduction of non-native fish, the remaining</w:t>
      </w:r>
      <w:r>
        <w:rPr>
          <w:rFonts w:eastAsia="TimesNewRoman" w:cs="TimesNewRoman"/>
        </w:rPr>
        <w:t xml:space="preserve"> </w:t>
      </w:r>
      <w:r w:rsidRPr="005E1BFC">
        <w:rPr>
          <w:rFonts w:eastAsia="TimesNewRoman" w:cs="TimesNewRoman"/>
        </w:rPr>
        <w:t xml:space="preserve">populations face habitat fragmentation, </w:t>
      </w:r>
      <w:r>
        <w:rPr>
          <w:rFonts w:eastAsia="TimesNewRoman" w:cs="TimesNewRoman"/>
        </w:rPr>
        <w:t xml:space="preserve">stress from contaminants from </w:t>
      </w:r>
      <w:r w:rsidRPr="005E1BFC">
        <w:rPr>
          <w:rFonts w:eastAsia="TimesNewRoman" w:cs="TimesNewRoman"/>
        </w:rPr>
        <w:t xml:space="preserve">upwind pesticide use, and emerging </w:t>
      </w:r>
      <w:r>
        <w:rPr>
          <w:rFonts w:eastAsia="TimesNewRoman" w:cs="TimesNewRoman"/>
        </w:rPr>
        <w:t>i</w:t>
      </w:r>
      <w:r w:rsidRPr="005E1BFC">
        <w:rPr>
          <w:rFonts w:eastAsia="TimesNewRoman" w:cs="TimesNewRoman"/>
        </w:rPr>
        <w:t>nfectious disease</w:t>
      </w:r>
      <w:r>
        <w:rPr>
          <w:rFonts w:eastAsia="TimesNewRoman" w:cs="TimesNewRoman"/>
        </w:rPr>
        <w:t xml:space="preserve"> </w:t>
      </w:r>
      <w:r w:rsidR="00340250" w:rsidRPr="00340250">
        <w:rPr>
          <w:rFonts w:ascii="Calibri" w:hAnsi="Calibri"/>
        </w:rPr>
        <w:t>(Davidson and Knapp 2007, Vredenburg et al. 2007)</w:t>
      </w:r>
      <w:r w:rsidRPr="005E1BFC">
        <w:rPr>
          <w:rFonts w:eastAsia="TimesNewRoman" w:cs="TimesNewRoman"/>
        </w:rPr>
        <w:t xml:space="preserve">. </w:t>
      </w:r>
      <w:r>
        <w:rPr>
          <w:rFonts w:eastAsia="TimesNewRoman" w:cs="TimesNewRoman"/>
          <w:i/>
        </w:rPr>
        <w:t xml:space="preserve">Batrachochytrium dendrobatidis </w:t>
      </w:r>
      <w:r w:rsidRPr="005E1BFC">
        <w:rPr>
          <w:rFonts w:eastAsia="TimesNewRoman" w:cs="TimesNewRoman"/>
        </w:rPr>
        <w:t>is dramatic</w:t>
      </w:r>
      <w:r>
        <w:rPr>
          <w:rFonts w:eastAsia="TimesNewRoman" w:cs="TimesNewRoman"/>
        </w:rPr>
        <w:t>ally</w:t>
      </w:r>
      <w:r w:rsidRPr="005E1BFC">
        <w:rPr>
          <w:rFonts w:eastAsia="TimesNewRoman" w:cs="TimesNewRoman"/>
        </w:rPr>
        <w:t xml:space="preserve"> impact</w:t>
      </w:r>
      <w:r>
        <w:rPr>
          <w:rFonts w:eastAsia="TimesNewRoman" w:cs="TimesNewRoman"/>
        </w:rPr>
        <w:t>ing</w:t>
      </w:r>
      <w:r w:rsidRPr="005E1BFC">
        <w:rPr>
          <w:rFonts w:eastAsia="TimesNewRoman" w:cs="TimesNewRoman"/>
        </w:rPr>
        <w:t xml:space="preserve"> frog populations, causing local</w:t>
      </w:r>
      <w:r>
        <w:rPr>
          <w:rFonts w:eastAsia="TimesNewRoman" w:cs="TimesNewRoman"/>
        </w:rPr>
        <w:t xml:space="preserve"> </w:t>
      </w:r>
      <w:r w:rsidRPr="005E1BFC">
        <w:rPr>
          <w:rFonts w:eastAsia="TimesNewRoman" w:cs="TimesNewRoman"/>
        </w:rPr>
        <w:t>extinctions and leaving entire lake basins devoid of Mountain yellow-legged frogs.</w:t>
      </w:r>
      <w:r>
        <w:rPr>
          <w:rFonts w:eastAsia="TimesNewRoman" w:cs="TimesNewRoman"/>
        </w:rPr>
        <w:t xml:space="preserve"> </w:t>
      </w:r>
      <w:r w:rsidRPr="005E1BFC">
        <w:rPr>
          <w:rFonts w:eastAsia="TimesNewRoman" w:cs="TimesNewRoman"/>
        </w:rPr>
        <w:t>However, a small number of populations have persisted at low densities despite infection</w:t>
      </w:r>
      <w:r>
        <w:rPr>
          <w:rFonts w:eastAsia="TimesNewRoman" w:cs="TimesNewRoman"/>
        </w:rPr>
        <w:t xml:space="preserve"> </w:t>
      </w:r>
      <w:r w:rsidRPr="005E1BFC">
        <w:rPr>
          <w:rFonts w:eastAsia="TimesNewRoman" w:cs="TimesNewRoman"/>
        </w:rPr>
        <w:t>of individuals with Bd. If persisting populations are at such low densities that their ecological</w:t>
      </w:r>
      <w:r>
        <w:rPr>
          <w:rFonts w:eastAsia="TimesNewRoman" w:cs="TimesNewRoman"/>
        </w:rPr>
        <w:t xml:space="preserve"> </w:t>
      </w:r>
      <w:r w:rsidRPr="005E1BFC">
        <w:rPr>
          <w:rFonts w:eastAsia="TimesNewRoman" w:cs="TimesNewRoman"/>
        </w:rPr>
        <w:t>interactions are insignificant, then those populations may be considered functionally extinct. In</w:t>
      </w:r>
      <w:r>
        <w:rPr>
          <w:rFonts w:eastAsia="TimesNewRoman" w:cs="TimesNewRoman"/>
        </w:rPr>
        <w:t xml:space="preserve"> </w:t>
      </w:r>
      <w:r w:rsidRPr="005E1BFC">
        <w:rPr>
          <w:rFonts w:eastAsia="TimesNewRoman" w:cs="TimesNewRoman"/>
        </w:rPr>
        <w:t>either case, the effects of the loss of frogs from the lake community may be similar.</w:t>
      </w:r>
    </w:p>
    <w:p w:rsidR="009A3CA0" w:rsidRPr="005E1BFC" w:rsidRDefault="009A3CA0" w:rsidP="009A3CA0">
      <w:pPr>
        <w:autoSpaceDE w:val="0"/>
        <w:autoSpaceDN w:val="0"/>
        <w:adjustRightInd w:val="0"/>
        <w:ind w:left="720"/>
        <w:rPr>
          <w:rFonts w:eastAsia="TimesNewRoman" w:cs="TimesNewRoman"/>
        </w:rPr>
      </w:pPr>
    </w:p>
    <w:p w:rsidR="009A3CA0" w:rsidRPr="00EF647C" w:rsidRDefault="009A3CA0" w:rsidP="009A3CA0">
      <w:pPr>
        <w:autoSpaceDE w:val="0"/>
        <w:autoSpaceDN w:val="0"/>
        <w:adjustRightInd w:val="0"/>
        <w:ind w:left="720"/>
        <w:rPr>
          <w:rFonts w:eastAsia="TimesNewRoman" w:cs="TimesNewRoman"/>
          <w:i/>
        </w:rPr>
      </w:pPr>
      <w:r w:rsidRPr="00EF647C">
        <w:rPr>
          <w:rFonts w:eastAsia="TimesNewRoman" w:cs="TimesNewRoman"/>
          <w:i/>
        </w:rPr>
        <w:t>Amphibians in food webs</w:t>
      </w:r>
    </w:p>
    <w:p w:rsidR="00FA308A" w:rsidRDefault="009A3CA0">
      <w:pPr>
        <w:autoSpaceDE w:val="0"/>
        <w:autoSpaceDN w:val="0"/>
        <w:adjustRightInd w:val="0"/>
        <w:ind w:left="720"/>
        <w:rPr>
          <w:rFonts w:eastAsia="TimesNewRoman" w:cs="TimesNewRoman"/>
        </w:rPr>
        <w:pPrChange w:id="4" w:author="Thomas C Smith" w:date="2010-04-07T21:12:00Z">
          <w:pPr>
            <w:autoSpaceDE w:val="0"/>
            <w:autoSpaceDN w:val="0"/>
            <w:adjustRightInd w:val="0"/>
            <w:ind w:left="720" w:firstLine="720"/>
          </w:pPr>
        </w:pPrChange>
      </w:pPr>
      <w:r w:rsidRPr="005E1BFC">
        <w:rPr>
          <w:rFonts w:eastAsia="TimesNewRoman" w:cs="TimesNewRoman"/>
        </w:rPr>
        <w:t xml:space="preserve">The role of </w:t>
      </w:r>
      <w:r w:rsidRPr="00EF647C">
        <w:rPr>
          <w:rFonts w:eastAsia="TimesNewRoman" w:cs="TimesNewRoman"/>
          <w:i/>
        </w:rPr>
        <w:t>R. muscosa</w:t>
      </w:r>
      <w:r w:rsidRPr="005E1BFC">
        <w:rPr>
          <w:rFonts w:eastAsia="TimesNewRoman" w:cs="TimesNewRoman"/>
        </w:rPr>
        <w:t xml:space="preserve"> and </w:t>
      </w:r>
      <w:r w:rsidRPr="00EF647C">
        <w:rPr>
          <w:rFonts w:eastAsia="TimesNewRoman" w:cs="TimesNewRoman"/>
          <w:i/>
        </w:rPr>
        <w:t>R. sierrae</w:t>
      </w:r>
      <w:r w:rsidRPr="005E1BFC">
        <w:rPr>
          <w:rFonts w:eastAsia="TimesNewRoman" w:cs="TimesNewRoman"/>
        </w:rPr>
        <w:t xml:space="preserve"> in the high elevation lakes of the Sierra</w:t>
      </w:r>
      <w:r>
        <w:rPr>
          <w:rFonts w:eastAsia="TimesNewRoman" w:cs="TimesNewRoman"/>
        </w:rPr>
        <w:t xml:space="preserve"> </w:t>
      </w:r>
      <w:r w:rsidRPr="005E1BFC">
        <w:rPr>
          <w:rFonts w:eastAsia="TimesNewRoman" w:cs="TimesNewRoman"/>
        </w:rPr>
        <w:t>Nevada is partially understood – both species provide links between aquatic and terrestrial</w:t>
      </w:r>
      <w:r>
        <w:rPr>
          <w:rFonts w:eastAsia="TimesNewRoman" w:cs="TimesNewRoman"/>
        </w:rPr>
        <w:t xml:space="preserve"> </w:t>
      </w:r>
      <w:r w:rsidRPr="005E1BFC">
        <w:rPr>
          <w:rFonts w:eastAsia="TimesNewRoman" w:cs="TimesNewRoman"/>
        </w:rPr>
        <w:t xml:space="preserve">food-webs as tadpoles and adults consume algae and invertebrates </w:t>
      </w:r>
      <w:r w:rsidR="000B3578" w:rsidRPr="000B3578">
        <w:rPr>
          <w:rFonts w:ascii="Calibri" w:hAnsi="Calibri"/>
        </w:rPr>
        <w:t>(Finlay and Vredenburg 2007)</w:t>
      </w:r>
      <w:r w:rsidRPr="005E1BFC">
        <w:rPr>
          <w:rFonts w:eastAsia="TimesNewRoman" w:cs="TimesNewRoman"/>
        </w:rPr>
        <w:t xml:space="preserve">, and are prey for vertebrates like garter snakes </w:t>
      </w:r>
      <w:r w:rsidR="006D2883" w:rsidRPr="006D2883">
        <w:rPr>
          <w:rFonts w:ascii="Calibri" w:hAnsi="Calibri"/>
        </w:rPr>
        <w:t>(Jennings et al. 1992)</w:t>
      </w:r>
      <w:r w:rsidRPr="005E1BFC">
        <w:rPr>
          <w:rFonts w:eastAsia="TimesNewRoman" w:cs="TimesNewRoman"/>
        </w:rPr>
        <w:t xml:space="preserve">, coyotes </w:t>
      </w:r>
      <w:r w:rsidR="006D2883" w:rsidRPr="006D2883">
        <w:rPr>
          <w:rFonts w:ascii="Calibri" w:hAnsi="Calibri"/>
        </w:rPr>
        <w:t>(Zweifel 1955)</w:t>
      </w:r>
      <w:r>
        <w:rPr>
          <w:rFonts w:eastAsia="TimesNewRoman" w:cs="TimesNewRoman"/>
        </w:rPr>
        <w:t xml:space="preserve"> and</w:t>
      </w:r>
      <w:r w:rsidRPr="00406ED7">
        <w:rPr>
          <w:rFonts w:eastAsia="TimesNewRoman" w:cs="TimesNewRoman"/>
        </w:rPr>
        <w:t xml:space="preserve"> </w:t>
      </w:r>
      <w:r w:rsidRPr="005E1BFC">
        <w:rPr>
          <w:rFonts w:eastAsia="TimesNewRoman" w:cs="TimesNewRoman"/>
        </w:rPr>
        <w:t>birds</w:t>
      </w:r>
      <w:r>
        <w:rPr>
          <w:rFonts w:eastAsia="TimesNewRoman" w:cs="TimesNewRoman"/>
        </w:rPr>
        <w:t xml:space="preserve"> such as ravens, Clark’s Nutcrackers, and migratory grebes and gulls (TCS, personal observation)</w:t>
      </w:r>
      <w:r w:rsidRPr="005E1BFC">
        <w:rPr>
          <w:rFonts w:eastAsia="TimesNewRoman" w:cs="TimesNewRoman"/>
        </w:rPr>
        <w:t>. In other aquatic and terrestrial ecosystems</w:t>
      </w:r>
      <w:r>
        <w:rPr>
          <w:rFonts w:eastAsia="TimesNewRoman" w:cs="TimesNewRoman"/>
        </w:rPr>
        <w:t xml:space="preserve"> </w:t>
      </w:r>
      <w:r w:rsidRPr="005E1BFC">
        <w:rPr>
          <w:rFonts w:eastAsia="TimesNewRoman" w:cs="TimesNewRoman"/>
        </w:rPr>
        <w:t>amphibians have been shown to have crucial roles as prey, consumers, and cyclers of</w:t>
      </w:r>
      <w:r>
        <w:rPr>
          <w:rFonts w:eastAsia="TimesNewRoman" w:cs="TimesNewRoman"/>
        </w:rPr>
        <w:t xml:space="preserve"> </w:t>
      </w:r>
      <w:r w:rsidRPr="005E1BFC">
        <w:rPr>
          <w:rFonts w:eastAsia="TimesNewRoman" w:cs="TimesNewRoman"/>
        </w:rPr>
        <w:t xml:space="preserve">nutrients </w:t>
      </w:r>
      <w:r w:rsidR="006D2883" w:rsidRPr="006D2883">
        <w:rPr>
          <w:rFonts w:ascii="Calibri" w:hAnsi="Calibri"/>
        </w:rPr>
        <w:t>(Carpenter et al. 1985a, Beard et al. 2002)</w:t>
      </w:r>
      <w:r w:rsidRPr="005E1BFC">
        <w:rPr>
          <w:rFonts w:eastAsia="TimesNewRoman" w:cs="TimesNewRoman"/>
        </w:rPr>
        <w:t>. Tadpole grazers can exert strong control</w:t>
      </w:r>
      <w:r>
        <w:rPr>
          <w:rFonts w:eastAsia="TimesNewRoman" w:cs="TimesNewRoman"/>
        </w:rPr>
        <w:t xml:space="preserve"> </w:t>
      </w:r>
      <w:r w:rsidRPr="005E1BFC">
        <w:rPr>
          <w:rFonts w:eastAsia="TimesNewRoman" w:cs="TimesNewRoman"/>
        </w:rPr>
        <w:t>over algal and macro-invertebrate communities through facilitation and competition</w:t>
      </w:r>
      <w:r>
        <w:rPr>
          <w:rFonts w:eastAsia="TimesNewRoman" w:cs="TimesNewRoman"/>
        </w:rPr>
        <w:t xml:space="preserve"> </w:t>
      </w:r>
      <w:r w:rsidR="006D2883" w:rsidRPr="006D2883">
        <w:rPr>
          <w:rFonts w:ascii="Calibri" w:hAnsi="Calibri"/>
        </w:rPr>
        <w:t>(Kupferberg 1997)</w:t>
      </w:r>
      <w:r w:rsidRPr="005E1BFC">
        <w:rPr>
          <w:rFonts w:eastAsia="TimesNewRoman" w:cs="TimesNewRoman"/>
        </w:rPr>
        <w:t xml:space="preserve">. Frogs, as prey, can also shape predator communities, and </w:t>
      </w:r>
      <w:r w:rsidRPr="00EF647C">
        <w:rPr>
          <w:rFonts w:eastAsia="TimesNewRoman" w:cs="TimesNewRoman"/>
          <w:i/>
        </w:rPr>
        <w:t>Thamnophis</w:t>
      </w:r>
      <w:r>
        <w:rPr>
          <w:rFonts w:eastAsia="TimesNewRoman" w:cs="TimesNewRoman"/>
        </w:rPr>
        <w:t xml:space="preserve"> </w:t>
      </w:r>
      <w:r w:rsidRPr="005E1BFC">
        <w:rPr>
          <w:rFonts w:eastAsia="TimesNewRoman" w:cs="TimesNewRoman"/>
        </w:rPr>
        <w:lastRenderedPageBreak/>
        <w:t>garter snake populations in the Sierra decline following Mountain yellow-legged frog declines</w:t>
      </w:r>
      <w:r>
        <w:rPr>
          <w:rFonts w:eastAsia="TimesNewRoman" w:cs="TimesNewRoman"/>
        </w:rPr>
        <w:t xml:space="preserve"> </w:t>
      </w:r>
      <w:r w:rsidR="006D2883" w:rsidRPr="006D2883">
        <w:rPr>
          <w:rFonts w:ascii="Calibri" w:hAnsi="Calibri"/>
        </w:rPr>
        <w:t>(Jennings et al. 1992)</w:t>
      </w:r>
      <w:r w:rsidRPr="005E1BFC">
        <w:rPr>
          <w:rFonts w:eastAsia="TimesNewRoman" w:cs="TimesNewRoman"/>
        </w:rPr>
        <w:t>.</w:t>
      </w:r>
      <w:r>
        <w:rPr>
          <w:rFonts w:eastAsia="TimesNewRoman" w:cs="TimesNewRoman"/>
        </w:rPr>
        <w:t xml:space="preserve">   Mountain yellow-legged frogs also provide a link for the flow of energy and nutrients from aquatic to terrestrial habitats </w:t>
      </w:r>
      <w:r w:rsidR="000B3578" w:rsidRPr="000B3578">
        <w:rPr>
          <w:rFonts w:ascii="Calibri" w:hAnsi="Calibri"/>
        </w:rPr>
        <w:t>(Finlay and Vredenburg 2007)</w:t>
      </w:r>
      <w:r>
        <w:rPr>
          <w:rFonts w:eastAsia="TimesNewRoman" w:cs="TimesNewRoman"/>
        </w:rPr>
        <w:t>.</w:t>
      </w:r>
    </w:p>
    <w:p w:rsidR="00FA308A" w:rsidRDefault="00FA308A">
      <w:pPr>
        <w:autoSpaceDE w:val="0"/>
        <w:autoSpaceDN w:val="0"/>
        <w:adjustRightInd w:val="0"/>
        <w:ind w:left="720"/>
        <w:rPr>
          <w:ins w:id="5" w:author="Thomas C Smith" w:date="2010-04-07T21:12:00Z"/>
          <w:rFonts w:eastAsia="TimesNewRoman" w:cs="TimesNewRoman"/>
        </w:rPr>
        <w:pPrChange w:id="6" w:author="Thomas C Smith" w:date="2010-04-07T21:12:00Z">
          <w:pPr>
            <w:autoSpaceDE w:val="0"/>
            <w:autoSpaceDN w:val="0"/>
            <w:adjustRightInd w:val="0"/>
            <w:ind w:left="720" w:firstLine="720"/>
          </w:pPr>
        </w:pPrChange>
      </w:pPr>
    </w:p>
    <w:p w:rsidR="00FA308A" w:rsidRDefault="009A3CA0">
      <w:pPr>
        <w:autoSpaceDE w:val="0"/>
        <w:autoSpaceDN w:val="0"/>
        <w:adjustRightInd w:val="0"/>
        <w:ind w:left="720"/>
        <w:rPr>
          <w:rFonts w:eastAsia="TimesNewRoman" w:cs="TimesNewRoman"/>
        </w:rPr>
        <w:pPrChange w:id="7" w:author="Thomas C Smith" w:date="2010-04-07T21:12:00Z">
          <w:pPr>
            <w:autoSpaceDE w:val="0"/>
            <w:autoSpaceDN w:val="0"/>
            <w:adjustRightInd w:val="0"/>
            <w:ind w:left="720" w:firstLine="720"/>
          </w:pPr>
        </w:pPrChange>
      </w:pPr>
      <w:r w:rsidRPr="005E1BFC">
        <w:rPr>
          <w:rFonts w:eastAsia="TimesNewRoman" w:cs="TimesNewRoman"/>
        </w:rPr>
        <w:t>The loss of frogs from aquatic communities is likely to have far-reaching effects on the</w:t>
      </w:r>
      <w:r>
        <w:rPr>
          <w:rFonts w:eastAsia="TimesNewRoman" w:cs="TimesNewRoman"/>
        </w:rPr>
        <w:t xml:space="preserve"> </w:t>
      </w:r>
      <w:r w:rsidRPr="005E1BFC">
        <w:rPr>
          <w:rFonts w:eastAsia="TimesNewRoman" w:cs="TimesNewRoman"/>
        </w:rPr>
        <w:t>community and the associated food webs. It can be predicted that removal of consumers from</w:t>
      </w:r>
      <w:r>
        <w:rPr>
          <w:rFonts w:eastAsia="TimesNewRoman" w:cs="TimesNewRoman"/>
        </w:rPr>
        <w:t xml:space="preserve"> any community will grant producers a release from grazing pressure</w:t>
      </w:r>
      <w:r w:rsidRPr="005E1BFC">
        <w:rPr>
          <w:rFonts w:eastAsia="TimesNewRoman" w:cs="TimesNewRoman"/>
        </w:rPr>
        <w:t>, and they will</w:t>
      </w:r>
      <w:r>
        <w:rPr>
          <w:rFonts w:eastAsia="TimesNewRoman" w:cs="TimesNewRoman"/>
        </w:rPr>
        <w:t xml:space="preserve"> </w:t>
      </w:r>
      <w:r w:rsidRPr="005E1BFC">
        <w:rPr>
          <w:rFonts w:eastAsia="TimesNewRoman" w:cs="TimesNewRoman"/>
        </w:rPr>
        <w:t>subsequently increase in biomass</w:t>
      </w:r>
      <w:r>
        <w:rPr>
          <w:rFonts w:eastAsia="TimesNewRoman" w:cs="TimesNewRoman"/>
        </w:rPr>
        <w:t>, which may provide additional resources for other consumers. R</w:t>
      </w:r>
      <w:r w:rsidRPr="005E1BFC">
        <w:rPr>
          <w:rFonts w:eastAsia="TimesNewRoman" w:cs="TimesNewRoman"/>
        </w:rPr>
        <w:t>emoval of a</w:t>
      </w:r>
      <w:r>
        <w:rPr>
          <w:rFonts w:eastAsia="TimesNewRoman" w:cs="TimesNewRoman"/>
        </w:rPr>
        <w:t xml:space="preserve"> dominant consumer may also</w:t>
      </w:r>
      <w:r w:rsidRPr="005E1BFC">
        <w:rPr>
          <w:rFonts w:eastAsia="TimesNewRoman" w:cs="TimesNewRoman"/>
        </w:rPr>
        <w:t xml:space="preserve"> </w:t>
      </w:r>
      <w:r>
        <w:rPr>
          <w:rFonts w:eastAsia="TimesNewRoman" w:cs="TimesNewRoman"/>
        </w:rPr>
        <w:t xml:space="preserve">allow </w:t>
      </w:r>
      <w:r w:rsidRPr="005E1BFC">
        <w:rPr>
          <w:rFonts w:eastAsia="TimesNewRoman" w:cs="TimesNewRoman"/>
        </w:rPr>
        <w:t>a formerly excluded</w:t>
      </w:r>
      <w:r>
        <w:rPr>
          <w:rFonts w:eastAsia="TimesNewRoman" w:cs="TimesNewRoman"/>
        </w:rPr>
        <w:t xml:space="preserve"> </w:t>
      </w:r>
      <w:r w:rsidRPr="005E1BFC">
        <w:rPr>
          <w:rFonts w:eastAsia="TimesNewRoman" w:cs="TimesNewRoman"/>
        </w:rPr>
        <w:t>consumer the opportunity to invade. Amphibians are consumers at the middle levels of the food webs to which they belong.</w:t>
      </w:r>
      <w:r>
        <w:rPr>
          <w:rFonts w:eastAsia="TimesNewRoman" w:cs="TimesNewRoman"/>
        </w:rPr>
        <w:t xml:space="preserve"> </w:t>
      </w:r>
      <w:r w:rsidRPr="005E1BFC">
        <w:rPr>
          <w:rFonts w:eastAsia="TimesNewRoman" w:cs="TimesNewRoman"/>
        </w:rPr>
        <w:t xml:space="preserve">However, significant life history differences between larval (aquatic and </w:t>
      </w:r>
      <w:r>
        <w:rPr>
          <w:rFonts w:eastAsia="TimesNewRoman" w:cs="TimesNewRoman"/>
        </w:rPr>
        <w:t xml:space="preserve">generally </w:t>
      </w:r>
      <w:r w:rsidRPr="005E1BFC">
        <w:rPr>
          <w:rFonts w:eastAsia="TimesNewRoman" w:cs="TimesNewRoman"/>
        </w:rPr>
        <w:t>herbivorous) and adult</w:t>
      </w:r>
      <w:r>
        <w:rPr>
          <w:rFonts w:eastAsia="TimesNewRoman" w:cs="TimesNewRoman"/>
        </w:rPr>
        <w:t xml:space="preserve"> </w:t>
      </w:r>
      <w:r w:rsidRPr="005E1BFC">
        <w:rPr>
          <w:rFonts w:eastAsia="TimesNewRoman" w:cs="TimesNewRoman"/>
        </w:rPr>
        <w:t>amphibians (partially terrestrial and carnivorous) mean they occupy both primary (grazing) and</w:t>
      </w:r>
      <w:r>
        <w:rPr>
          <w:rFonts w:eastAsia="TimesNewRoman" w:cs="TimesNewRoman"/>
        </w:rPr>
        <w:t xml:space="preserve"> </w:t>
      </w:r>
      <w:r w:rsidRPr="005E1BFC">
        <w:rPr>
          <w:rFonts w:eastAsia="TimesNewRoman" w:cs="TimesNewRoman"/>
        </w:rPr>
        <w:t>secondary (predatory) consumer positions, so the removal (via extinction) of one amphibian</w:t>
      </w:r>
      <w:r>
        <w:rPr>
          <w:rFonts w:eastAsia="TimesNewRoman" w:cs="TimesNewRoman"/>
        </w:rPr>
        <w:t xml:space="preserve"> </w:t>
      </w:r>
      <w:r w:rsidRPr="005E1BFC">
        <w:rPr>
          <w:rFonts w:eastAsia="TimesNewRoman" w:cs="TimesNewRoman"/>
        </w:rPr>
        <w:t>species is equivalent to the removal of two distinct consumers. Ripples of change in trophic</w:t>
      </w:r>
      <w:r>
        <w:rPr>
          <w:rFonts w:eastAsia="TimesNewRoman" w:cs="TimesNewRoman"/>
        </w:rPr>
        <w:t xml:space="preserve"> </w:t>
      </w:r>
      <w:r w:rsidRPr="005E1BFC">
        <w:rPr>
          <w:rFonts w:eastAsia="TimesNewRoman" w:cs="TimesNewRoman"/>
        </w:rPr>
        <w:t>levels above or below the level experiencing a perturbation are known as trophic cascades; the</w:t>
      </w:r>
      <w:r>
        <w:rPr>
          <w:rFonts w:eastAsia="TimesNewRoman" w:cs="TimesNewRoman"/>
        </w:rPr>
        <w:t xml:space="preserve"> </w:t>
      </w:r>
      <w:r w:rsidRPr="005E1BFC">
        <w:rPr>
          <w:rFonts w:eastAsia="TimesNewRoman" w:cs="TimesNewRoman"/>
        </w:rPr>
        <w:t>influence of upper trophic levels on lower levels and producers is known as top-down control of</w:t>
      </w:r>
      <w:r>
        <w:rPr>
          <w:rFonts w:eastAsia="TimesNewRoman" w:cs="TimesNewRoman"/>
        </w:rPr>
        <w:t xml:space="preserve"> </w:t>
      </w:r>
      <w:r w:rsidRPr="005E1BFC">
        <w:rPr>
          <w:rFonts w:eastAsia="TimesNewRoman" w:cs="TimesNewRoman"/>
        </w:rPr>
        <w:t>the food web.</w:t>
      </w:r>
      <w:r>
        <w:rPr>
          <w:rFonts w:eastAsia="TimesNewRoman" w:cs="TimesNewRoman"/>
        </w:rPr>
        <w:t xml:space="preserve"> F</w:t>
      </w:r>
      <w:r w:rsidRPr="005E1BFC">
        <w:rPr>
          <w:rFonts w:eastAsia="TimesNewRoman" w:cs="TimesNewRoman"/>
        </w:rPr>
        <w:t>reshwater systems</w:t>
      </w:r>
      <w:r>
        <w:rPr>
          <w:rFonts w:eastAsia="TimesNewRoman" w:cs="TimesNewRoman"/>
        </w:rPr>
        <w:t>, with generally more linear and less complex food webs,</w:t>
      </w:r>
      <w:r w:rsidRPr="005E1BFC">
        <w:rPr>
          <w:rFonts w:eastAsia="TimesNewRoman" w:cs="TimesNewRoman"/>
        </w:rPr>
        <w:t xml:space="preserve"> are more apt to experience these phenomena than terrestrial systems </w:t>
      </w:r>
      <w:r w:rsidR="006D2883" w:rsidRPr="006D2883">
        <w:rPr>
          <w:rFonts w:ascii="Calibri" w:hAnsi="Calibri"/>
        </w:rPr>
        <w:t>(Polis and Strong 1996a, Loreau et al. 2002)</w:t>
      </w:r>
      <w:r w:rsidRPr="005E1BFC">
        <w:rPr>
          <w:rFonts w:eastAsia="TimesNewRoman" w:cs="TimesNewRoman"/>
        </w:rPr>
        <w:t>. Oligotrophic lakes, such as those found in the Sierra</w:t>
      </w:r>
      <w:r w:rsidR="000B3578">
        <w:rPr>
          <w:rFonts w:eastAsia="TimesNewRoman" w:cs="TimesNewRoman"/>
        </w:rPr>
        <w:t xml:space="preserve"> </w:t>
      </w:r>
      <w:r w:rsidR="000B3578" w:rsidRPr="000B3578">
        <w:rPr>
          <w:rFonts w:eastAsia="TimesNewRoman"/>
        </w:rPr>
        <w:t>(Melack et al. 1985)</w:t>
      </w:r>
      <w:r w:rsidRPr="005E1BFC">
        <w:rPr>
          <w:rFonts w:eastAsia="TimesNewRoman" w:cs="TimesNewRoman"/>
        </w:rPr>
        <w:t>,</w:t>
      </w:r>
      <w:r>
        <w:rPr>
          <w:rFonts w:eastAsia="TimesNewRoman" w:cs="TimesNewRoman"/>
        </w:rPr>
        <w:t xml:space="preserve"> </w:t>
      </w:r>
      <w:r w:rsidRPr="005E1BFC">
        <w:rPr>
          <w:rFonts w:eastAsia="TimesNewRoman" w:cs="TimesNewRoman"/>
        </w:rPr>
        <w:t xml:space="preserve">are especially prone because of their low productivity and nutrient limitation </w:t>
      </w:r>
      <w:r w:rsidR="006D2883" w:rsidRPr="006D2883">
        <w:rPr>
          <w:rFonts w:ascii="Calibri" w:hAnsi="Calibri"/>
        </w:rPr>
        <w:t>(Polis and Strong 1996a)</w:t>
      </w:r>
      <w:r w:rsidRPr="005E1BFC">
        <w:rPr>
          <w:rFonts w:eastAsia="TimesNewRoman" w:cs="TimesNewRoman"/>
        </w:rPr>
        <w:t xml:space="preserve">. </w:t>
      </w:r>
      <w:r>
        <w:rPr>
          <w:rFonts w:eastAsia="TimesNewRoman" w:cs="TimesNewRoman"/>
        </w:rPr>
        <w:t>The relatively low biodiversity</w:t>
      </w:r>
      <w:r w:rsidR="000B3578">
        <w:rPr>
          <w:rFonts w:eastAsia="TimesNewRoman" w:cs="TimesNewRoman"/>
        </w:rPr>
        <w:t xml:space="preserve"> </w:t>
      </w:r>
      <w:r w:rsidR="000B3578" w:rsidRPr="000B3578">
        <w:rPr>
          <w:rFonts w:eastAsia="TimesNewRoman"/>
        </w:rPr>
        <w:t>(Stoddard 1987)</w:t>
      </w:r>
      <w:r>
        <w:rPr>
          <w:rFonts w:eastAsia="TimesNewRoman" w:cs="TimesNewRoman"/>
        </w:rPr>
        <w:t xml:space="preserve"> in the extreme environment of Sierra alpine lakes suggests further susceptibility to trophic cascades and community instability.</w:t>
      </w:r>
    </w:p>
    <w:p w:rsidR="00FA308A" w:rsidRDefault="00FA308A">
      <w:pPr>
        <w:autoSpaceDE w:val="0"/>
        <w:autoSpaceDN w:val="0"/>
        <w:adjustRightInd w:val="0"/>
        <w:ind w:left="720"/>
        <w:rPr>
          <w:ins w:id="8" w:author="Thomas C Smith" w:date="2010-04-07T21:12:00Z"/>
          <w:rFonts w:eastAsia="TimesNewRoman" w:cs="TimesNewRoman"/>
        </w:rPr>
        <w:pPrChange w:id="9" w:author="Thomas C Smith" w:date="2010-04-07T21:12:00Z">
          <w:pPr>
            <w:autoSpaceDE w:val="0"/>
            <w:autoSpaceDN w:val="0"/>
            <w:adjustRightInd w:val="0"/>
            <w:ind w:left="720" w:firstLine="720"/>
          </w:pPr>
        </w:pPrChange>
      </w:pPr>
    </w:p>
    <w:p w:rsidR="00FA308A" w:rsidRDefault="009A3CA0">
      <w:pPr>
        <w:autoSpaceDE w:val="0"/>
        <w:autoSpaceDN w:val="0"/>
        <w:adjustRightInd w:val="0"/>
        <w:ind w:left="720"/>
        <w:rPr>
          <w:rFonts w:eastAsia="TimesNewRoman" w:cs="TimesNewRoman"/>
        </w:rPr>
        <w:pPrChange w:id="10" w:author="Thomas C Smith" w:date="2010-04-07T21:12:00Z">
          <w:pPr>
            <w:autoSpaceDE w:val="0"/>
            <w:autoSpaceDN w:val="0"/>
            <w:adjustRightInd w:val="0"/>
            <w:ind w:firstLine="720"/>
          </w:pPr>
        </w:pPrChange>
      </w:pPr>
      <w:r w:rsidRPr="005E1BFC">
        <w:rPr>
          <w:rFonts w:eastAsia="TimesNewRoman" w:cs="TimesNewRoman"/>
        </w:rPr>
        <w:t>Cascading responses to a change in consumers show opposite dynamics at consecutive</w:t>
      </w:r>
      <w:r>
        <w:rPr>
          <w:rFonts w:eastAsia="TimesNewRoman" w:cs="TimesNewRoman"/>
        </w:rPr>
        <w:t xml:space="preserve"> </w:t>
      </w:r>
      <w:r w:rsidRPr="005E1BFC">
        <w:rPr>
          <w:rFonts w:eastAsia="TimesNewRoman" w:cs="TimesNewRoman"/>
        </w:rPr>
        <w:t>levels; ie., a decline in a predator has a positive effect on secondary consumers, a negative effect</w:t>
      </w:r>
      <w:r>
        <w:rPr>
          <w:rFonts w:eastAsia="TimesNewRoman" w:cs="TimesNewRoman"/>
        </w:rPr>
        <w:t xml:space="preserve"> </w:t>
      </w:r>
      <w:r w:rsidRPr="005E1BFC">
        <w:rPr>
          <w:rFonts w:eastAsia="TimesNewRoman" w:cs="TimesNewRoman"/>
        </w:rPr>
        <w:t xml:space="preserve">on primary consumers, and a positive effect on the producers in the community. </w:t>
      </w:r>
      <w:r>
        <w:rPr>
          <w:rFonts w:eastAsia="TimesNewRoman" w:cs="TimesNewRoman"/>
        </w:rPr>
        <w:t xml:space="preserve">Despite a great deal of debate over the primacy of </w:t>
      </w:r>
      <w:r w:rsidRPr="005E1BFC">
        <w:rPr>
          <w:rFonts w:eastAsia="TimesNewRoman" w:cs="TimesNewRoman"/>
        </w:rPr>
        <w:t>top-down</w:t>
      </w:r>
      <w:r>
        <w:rPr>
          <w:rFonts w:eastAsia="TimesNewRoman" w:cs="TimesNewRoman"/>
        </w:rPr>
        <w:t xml:space="preserve"> (upper level consumer dynamics determine community dynamics)</w:t>
      </w:r>
      <w:r w:rsidRPr="005E1BFC">
        <w:rPr>
          <w:rFonts w:eastAsia="TimesNewRoman" w:cs="TimesNewRoman"/>
        </w:rPr>
        <w:t xml:space="preserve"> vs. bottom up (where producer dynamics determine</w:t>
      </w:r>
      <w:r>
        <w:rPr>
          <w:rFonts w:eastAsia="TimesNewRoman" w:cs="TimesNewRoman"/>
        </w:rPr>
        <w:t xml:space="preserve"> </w:t>
      </w:r>
      <w:r w:rsidRPr="005E1BFC">
        <w:rPr>
          <w:rFonts w:eastAsia="TimesNewRoman" w:cs="TimesNewRoman"/>
        </w:rPr>
        <w:t xml:space="preserve">community dynamics) control of food webs </w:t>
      </w:r>
      <w:r w:rsidR="006D2883" w:rsidRPr="006D2883">
        <w:rPr>
          <w:rFonts w:ascii="Calibri" w:hAnsi="Calibri"/>
        </w:rPr>
        <w:t>(Power 1992a)</w:t>
      </w:r>
      <w:r w:rsidRPr="005E1BFC">
        <w:rPr>
          <w:rFonts w:eastAsia="TimesNewRoman" w:cs="TimesNewRoman"/>
        </w:rPr>
        <w:t>,</w:t>
      </w:r>
      <w:r>
        <w:rPr>
          <w:rFonts w:eastAsia="TimesNewRoman" w:cs="TimesNewRoman"/>
        </w:rPr>
        <w:t xml:space="preserve"> decades of study have shown that both are important in shaping community structure and productivity.  For example, </w:t>
      </w:r>
      <w:r w:rsidRPr="005E1BFC">
        <w:rPr>
          <w:rFonts w:eastAsia="TimesNewRoman" w:cs="TimesNewRoman"/>
        </w:rPr>
        <w:t>removal of piscine predators in</w:t>
      </w:r>
      <w:r>
        <w:rPr>
          <w:rFonts w:eastAsia="TimesNewRoman" w:cs="TimesNewRoman"/>
        </w:rPr>
        <w:t xml:space="preserve"> </w:t>
      </w:r>
      <w:r w:rsidRPr="005E1BFC">
        <w:rPr>
          <w:rFonts w:eastAsia="TimesNewRoman" w:cs="TimesNewRoman"/>
        </w:rPr>
        <w:t xml:space="preserve">Sierra lakes had a cascading effect on zooplankton and phytoplankton </w:t>
      </w:r>
      <w:r w:rsidR="000B3578" w:rsidRPr="000B3578">
        <w:rPr>
          <w:rFonts w:ascii="Calibri" w:hAnsi="Calibri"/>
        </w:rPr>
        <w:t>(Sarnelle and Knapp 2005)</w:t>
      </w:r>
      <w:r w:rsidRPr="005E1BFC">
        <w:rPr>
          <w:rFonts w:eastAsia="TimesNewRoman" w:cs="TimesNewRoman"/>
        </w:rPr>
        <w:t xml:space="preserve">, illustrating a top-down control in that system. </w:t>
      </w:r>
      <w:r>
        <w:rPr>
          <w:rFonts w:eastAsia="TimesNewRoman" w:cs="TimesNewRoman"/>
        </w:rPr>
        <w:t xml:space="preserve">On the other hand, data I collected in 2009 indicates that high epiphyton production may not be limited by the density of Mountain yellow-legged frog or mayfly consumers, suggesting that consumers are less important for control of productivity than are nutrient resources, and thus changes in consumer density will have small impacts on lake production compared to changes in nutrient concentration, such as those predicted to occur in Sierra lakes with changing regional climate </w:t>
      </w:r>
      <w:r w:rsidR="006D2883" w:rsidRPr="006D2883">
        <w:rPr>
          <w:rFonts w:ascii="Calibri" w:hAnsi="Calibri"/>
        </w:rPr>
        <w:t>(Field et al. 1999)</w:t>
      </w:r>
      <w:r>
        <w:rPr>
          <w:rFonts w:eastAsia="TimesNewRoman" w:cs="TimesNewRoman"/>
        </w:rPr>
        <w:t>.  Thus, it appears that even within the Sierra, there will be variability in the dominance of top-down and bottom-up influences in shaping lake communities.</w:t>
      </w:r>
    </w:p>
    <w:p w:rsidR="009A3CA0" w:rsidRDefault="009A3CA0" w:rsidP="009A3CA0">
      <w:pPr>
        <w:autoSpaceDE w:val="0"/>
        <w:autoSpaceDN w:val="0"/>
        <w:adjustRightInd w:val="0"/>
        <w:ind w:left="720"/>
        <w:rPr>
          <w:rFonts w:eastAsia="TimesNewRoman" w:cs="TimesNewRoman"/>
        </w:rPr>
      </w:pPr>
    </w:p>
    <w:p w:rsidR="000B3578" w:rsidRDefault="000B3578" w:rsidP="009A3CA0">
      <w:pPr>
        <w:autoSpaceDE w:val="0"/>
        <w:autoSpaceDN w:val="0"/>
        <w:adjustRightInd w:val="0"/>
        <w:ind w:left="720"/>
        <w:rPr>
          <w:rFonts w:eastAsia="TimesNewRoman" w:cs="TimesNewRoman"/>
          <w:i/>
        </w:rPr>
      </w:pPr>
      <w:r>
        <w:rPr>
          <w:rFonts w:eastAsia="TimesNewRoman" w:cs="TimesNewRoman"/>
          <w:i/>
        </w:rPr>
        <w:t>Stability and species interactions</w:t>
      </w:r>
    </w:p>
    <w:p w:rsidR="000B3578" w:rsidRPr="000B3578" w:rsidRDefault="000B3578" w:rsidP="009A3CA0">
      <w:pPr>
        <w:autoSpaceDE w:val="0"/>
        <w:autoSpaceDN w:val="0"/>
        <w:adjustRightInd w:val="0"/>
        <w:ind w:left="720"/>
        <w:rPr>
          <w:rFonts w:eastAsia="TimesNewRoman" w:cs="TimesNewRoman"/>
        </w:rPr>
      </w:pPr>
      <w:r>
        <w:rPr>
          <w:rFonts w:eastAsia="TimesNewRoman" w:cs="TimesNewRoman"/>
        </w:rPr>
        <w:t xml:space="preserve">The stability of populations and communities are important properties of ecosystems that result from the interactions of organisms and environment </w:t>
      </w:r>
      <w:r w:rsidRPr="000B3578">
        <w:rPr>
          <w:rFonts w:eastAsia="TimesNewRoman"/>
        </w:rPr>
        <w:t>(Hooper et al. 2005)</w:t>
      </w:r>
      <w:r>
        <w:rPr>
          <w:rFonts w:eastAsia="TimesNewRoman" w:cs="TimesNewRoman"/>
        </w:rPr>
        <w:t xml:space="preserve">.  Stability can be defined both mathematically, as the ability of a system at equilibrium to resist or </w:t>
      </w:r>
      <w:r>
        <w:rPr>
          <w:rFonts w:eastAsia="TimesNewRoman" w:cs="TimesNewRoman"/>
        </w:rPr>
        <w:lastRenderedPageBreak/>
        <w:t xml:space="preserve">recover from a perturbation </w:t>
      </w:r>
      <w:r w:rsidRPr="000B3578">
        <w:rPr>
          <w:rFonts w:eastAsia="TimesNewRoman"/>
        </w:rPr>
        <w:t>(Murdoch et al. 2003)</w:t>
      </w:r>
      <w:r>
        <w:rPr>
          <w:rFonts w:eastAsia="TimesNewRoman" w:cs="TimesNewRoman"/>
        </w:rPr>
        <w:t xml:space="preserve">, and is thus frequently referred to as resistance and resilience. For example, previous work by Knapp and others documents that Sierra alpine lake communities showed low resistance to introductions of non-native fish, but high resilience when fish were removed from lakes </w:t>
      </w:r>
      <w:r w:rsidRPr="000B3578">
        <w:rPr>
          <w:rFonts w:eastAsia="TimesNewRoman"/>
        </w:rPr>
        <w:t>(R. A. Knapp et al. 2005, 2001)</w:t>
      </w:r>
      <w:r>
        <w:rPr>
          <w:rFonts w:eastAsia="TimesNewRoman" w:cs="TimesNewRoman"/>
        </w:rPr>
        <w:t xml:space="preserve">.  Other definitions of ecological stability are diverse, but for this study, I choose to define stability as the temporal variability of aggregate community properties such as biomass or diversity </w:t>
      </w:r>
      <w:r w:rsidRPr="000B3578">
        <w:rPr>
          <w:rFonts w:eastAsia="TimesNewRoman"/>
        </w:rPr>
        <w:t>(Connell and Sousa 1983, Tilman 1996)</w:t>
      </w:r>
      <w:r>
        <w:rPr>
          <w:rFonts w:eastAsia="TimesNewRoman" w:cs="TimesNewRoman"/>
        </w:rPr>
        <w:t xml:space="preserve">.  </w:t>
      </w:r>
      <w:r w:rsidR="00E558D3">
        <w:rPr>
          <w:rFonts w:eastAsia="TimesNewRoman" w:cs="TimesNewRoman"/>
        </w:rPr>
        <w:t xml:space="preserve">Many properties of species and food webs influence the stability of a community, such as food web topology and species interaction strengths </w:t>
      </w:r>
      <w:r w:rsidR="00E558D3" w:rsidRPr="00E558D3">
        <w:rPr>
          <w:rFonts w:eastAsia="TimesNewRoman"/>
        </w:rPr>
        <w:t>(Ives and Carpenter 2007)</w:t>
      </w:r>
      <w:r w:rsidR="00E558D3">
        <w:rPr>
          <w:rFonts w:eastAsia="TimesNewRoman" w:cs="TimesNewRoman"/>
        </w:rPr>
        <w:t>.  One of the best ways to quantify the temporal variability of a population or community is through long term censuses, which provide data for the calculation of a coefficient of variation for a metric of choice (e.g. mayfly biomass) which can be compared to the independent variable (e.g. diversity, abundance of an organism of interest, degree of disturbance)</w:t>
      </w:r>
      <w:r w:rsidR="003E339D">
        <w:rPr>
          <w:rFonts w:eastAsia="TimesNewRoman" w:cs="TimesNewRoman"/>
        </w:rPr>
        <w:t xml:space="preserve"> </w:t>
      </w:r>
      <w:r w:rsidR="003E339D" w:rsidRPr="003E339D">
        <w:rPr>
          <w:rFonts w:eastAsia="TimesNewRoman"/>
        </w:rPr>
        <w:t>(Connell and Sousa 1983, Zar 1984)</w:t>
      </w:r>
      <w:r w:rsidR="00E558D3">
        <w:rPr>
          <w:rFonts w:eastAsia="TimesNewRoman" w:cs="TimesNewRoman"/>
        </w:rPr>
        <w:t xml:space="preserve">.  </w:t>
      </w:r>
      <w:r w:rsidR="003E339D">
        <w:rPr>
          <w:rFonts w:eastAsia="TimesNewRoman" w:cs="TimesNewRoman"/>
        </w:rPr>
        <w:t xml:space="preserve">A well supported method for calculating interaction strengths of species is through the ratio of consumer:resource body sizes </w:t>
      </w:r>
      <w:r w:rsidR="003E339D" w:rsidRPr="003E339D">
        <w:rPr>
          <w:rFonts w:eastAsia="TimesNewRoman"/>
        </w:rPr>
        <w:t>(Brose et al. 2005, Emmerson and Raffaelli 2004, Yodzis and Innes 1992)</w:t>
      </w:r>
      <w:r w:rsidR="003E339D">
        <w:rPr>
          <w:rFonts w:eastAsia="TimesNewRoman" w:cs="TimesNewRoman"/>
        </w:rPr>
        <w:t>.</w:t>
      </w:r>
    </w:p>
    <w:p w:rsidR="000B3578" w:rsidRDefault="000B3578" w:rsidP="009A3CA0">
      <w:pPr>
        <w:autoSpaceDE w:val="0"/>
        <w:autoSpaceDN w:val="0"/>
        <w:adjustRightInd w:val="0"/>
        <w:ind w:left="720"/>
        <w:rPr>
          <w:ins w:id="11" w:author="Thomas C Smith" w:date="2010-04-07T21:12:00Z"/>
          <w:rFonts w:eastAsia="TimesNewRoman" w:cs="TimesNewRoman"/>
        </w:rPr>
      </w:pPr>
    </w:p>
    <w:p w:rsidR="00FA308A" w:rsidRDefault="009A3CA0">
      <w:pPr>
        <w:autoSpaceDE w:val="0"/>
        <w:autoSpaceDN w:val="0"/>
        <w:adjustRightInd w:val="0"/>
        <w:ind w:left="720"/>
        <w:rPr>
          <w:rFonts w:eastAsia="TimesNewRoman" w:cs="TimesNewRoman"/>
        </w:rPr>
        <w:pPrChange w:id="12" w:author="Thomas C Smith" w:date="2010-04-07T21:12:00Z">
          <w:pPr>
            <w:autoSpaceDE w:val="0"/>
            <w:autoSpaceDN w:val="0"/>
            <w:adjustRightInd w:val="0"/>
            <w:ind w:firstLine="720"/>
          </w:pPr>
        </w:pPrChange>
      </w:pPr>
      <w:r w:rsidRPr="005E1BFC">
        <w:rPr>
          <w:rFonts w:eastAsia="TimesNewRoman" w:cs="TimesNewRoman"/>
        </w:rPr>
        <w:t>Species deletions, or extinctions, are intuitively a big deal, and have potentially large</w:t>
      </w:r>
      <w:r>
        <w:rPr>
          <w:rFonts w:eastAsia="TimesNewRoman" w:cs="TimesNewRoman"/>
        </w:rPr>
        <w:t xml:space="preserve"> </w:t>
      </w:r>
      <w:r w:rsidRPr="005E1BFC">
        <w:rPr>
          <w:rFonts w:eastAsia="TimesNewRoman" w:cs="TimesNewRoman"/>
        </w:rPr>
        <w:t xml:space="preserve">effects on system stability </w:t>
      </w:r>
      <w:r w:rsidR="006D2883" w:rsidRPr="006D2883">
        <w:rPr>
          <w:rFonts w:ascii="Calibri" w:hAnsi="Calibri"/>
        </w:rPr>
        <w:t>(Pimm 2002)</w:t>
      </w:r>
      <w:r w:rsidR="003E339D">
        <w:rPr>
          <w:rFonts w:eastAsia="TimesNewRoman" w:cs="TimesNewRoman"/>
        </w:rPr>
        <w:t xml:space="preserve"> because they break links, reduce connectance, and alter food web topology</w:t>
      </w:r>
      <w:r w:rsidRPr="005E1BFC">
        <w:rPr>
          <w:rFonts w:eastAsia="TimesNewRoman" w:cs="TimesNewRoman"/>
        </w:rPr>
        <w:t>. The importance of biodiversity in the proper</w:t>
      </w:r>
      <w:r>
        <w:rPr>
          <w:rFonts w:eastAsia="TimesNewRoman" w:cs="TimesNewRoman"/>
        </w:rPr>
        <w:t xml:space="preserve"> </w:t>
      </w:r>
      <w:r w:rsidRPr="005E1BFC">
        <w:rPr>
          <w:rFonts w:eastAsia="TimesNewRoman" w:cs="TimesNewRoman"/>
        </w:rPr>
        <w:t xml:space="preserve">functioning and integrity of ecosystems is well documented </w:t>
      </w:r>
      <w:r w:rsidR="006D2883" w:rsidRPr="006D2883">
        <w:rPr>
          <w:rFonts w:ascii="Calibri" w:hAnsi="Calibri"/>
        </w:rPr>
        <w:t>(Allen-Diaz 2000, Loreau et al. 2002)</w:t>
      </w:r>
      <w:r w:rsidRPr="005E1BFC">
        <w:rPr>
          <w:rFonts w:eastAsia="TimesNewRoman" w:cs="TimesNewRoman"/>
        </w:rPr>
        <w:t xml:space="preserve">, and diversity can protect ecosystems against radical changes </w:t>
      </w:r>
      <w:r w:rsidR="003E339D">
        <w:rPr>
          <w:rFonts w:eastAsia="TimesNewRoman" w:cs="TimesNewRoman"/>
        </w:rPr>
        <w:t xml:space="preserve">because many species react weakly to strong resource or consumer variability, thus dampening large fluctuations </w:t>
      </w:r>
      <w:r w:rsidR="006D2883" w:rsidRPr="006D2883">
        <w:rPr>
          <w:rFonts w:ascii="Calibri" w:hAnsi="Calibri"/>
        </w:rPr>
        <w:t>(McCann et al. 1998)</w:t>
      </w:r>
      <w:r w:rsidRPr="005E1BFC">
        <w:rPr>
          <w:rFonts w:eastAsia="TimesNewRoman" w:cs="TimesNewRoman"/>
        </w:rPr>
        <w:t>. However, when extinctions do occur, the risk of additional extinctions in the</w:t>
      </w:r>
      <w:r>
        <w:rPr>
          <w:rFonts w:eastAsia="TimesNewRoman" w:cs="TimesNewRoman"/>
        </w:rPr>
        <w:t xml:space="preserve"> </w:t>
      </w:r>
      <w:r w:rsidRPr="005E1BFC">
        <w:rPr>
          <w:rFonts w:eastAsia="TimesNewRoman" w:cs="TimesNewRoman"/>
        </w:rPr>
        <w:t>system depends on the functional position of the species removed, the strength and distribution</w:t>
      </w:r>
      <w:r>
        <w:rPr>
          <w:rFonts w:eastAsia="TimesNewRoman" w:cs="TimesNewRoman"/>
        </w:rPr>
        <w:t xml:space="preserve"> </w:t>
      </w:r>
      <w:r w:rsidRPr="005E1BFC">
        <w:rPr>
          <w:rFonts w:eastAsia="TimesNewRoman" w:cs="TimesNewRoman"/>
        </w:rPr>
        <w:t xml:space="preserve">of the trophic links, </w:t>
      </w:r>
      <w:r w:rsidR="006D2883" w:rsidRPr="006D2883">
        <w:rPr>
          <w:rFonts w:ascii="Calibri" w:hAnsi="Calibri"/>
        </w:rPr>
        <w:t>(Borrvall et al. 2000, Pimm 2002)</w:t>
      </w:r>
      <w:r w:rsidRPr="005E1BFC">
        <w:rPr>
          <w:rFonts w:eastAsia="TimesNewRoman" w:cs="TimesNewRoman"/>
        </w:rPr>
        <w:t>. Much work remains to describe the</w:t>
      </w:r>
      <w:r>
        <w:rPr>
          <w:rFonts w:eastAsia="TimesNewRoman" w:cs="TimesNewRoman"/>
        </w:rPr>
        <w:t xml:space="preserve"> </w:t>
      </w:r>
      <w:r w:rsidRPr="005E1BFC">
        <w:rPr>
          <w:rFonts w:eastAsia="TimesNewRoman" w:cs="TimesNewRoman"/>
        </w:rPr>
        <w:t>basic, pristine alpine lake ecology and to make system-specific predictions about effects of</w:t>
      </w:r>
      <w:r>
        <w:rPr>
          <w:rFonts w:eastAsia="TimesNewRoman" w:cs="TimesNewRoman"/>
        </w:rPr>
        <w:t xml:space="preserve"> </w:t>
      </w:r>
      <w:r w:rsidRPr="005E1BFC">
        <w:rPr>
          <w:rFonts w:eastAsia="TimesNewRoman" w:cs="TimesNewRoman"/>
        </w:rPr>
        <w:t>species declines and deletions.</w:t>
      </w:r>
    </w:p>
    <w:p w:rsidR="00FA308A" w:rsidRDefault="00FA308A">
      <w:pPr>
        <w:autoSpaceDE w:val="0"/>
        <w:autoSpaceDN w:val="0"/>
        <w:adjustRightInd w:val="0"/>
        <w:ind w:left="720"/>
        <w:rPr>
          <w:ins w:id="13" w:author="Thomas C Smith" w:date="2010-04-07T21:12:00Z"/>
          <w:rFonts w:eastAsia="TimesNewRoman" w:cs="TimesNewRoman"/>
        </w:rPr>
        <w:pPrChange w:id="14" w:author="Thomas C Smith" w:date="2010-04-07T21:10:00Z">
          <w:pPr>
            <w:autoSpaceDE w:val="0"/>
            <w:autoSpaceDN w:val="0"/>
            <w:adjustRightInd w:val="0"/>
          </w:pPr>
        </w:pPrChange>
      </w:pPr>
    </w:p>
    <w:p w:rsidR="00FA308A" w:rsidRDefault="009A3CA0">
      <w:pPr>
        <w:autoSpaceDE w:val="0"/>
        <w:autoSpaceDN w:val="0"/>
        <w:adjustRightInd w:val="0"/>
        <w:ind w:left="720"/>
        <w:rPr>
          <w:rFonts w:eastAsia="TimesNewRoman" w:cs="TimesNewRoman"/>
        </w:rPr>
        <w:pPrChange w:id="15" w:author="Thomas C Smith" w:date="2010-04-07T21:10:00Z">
          <w:pPr>
            <w:autoSpaceDE w:val="0"/>
            <w:autoSpaceDN w:val="0"/>
            <w:adjustRightInd w:val="0"/>
          </w:pPr>
        </w:pPrChange>
      </w:pPr>
      <w:r>
        <w:rPr>
          <w:rFonts w:eastAsia="TimesNewRoman" w:cs="TimesNewRoman"/>
        </w:rPr>
        <w:t xml:space="preserve">In 2009, I conducted a study in high elevation lakes in Sequoia/King’s Canyon National Park which quantified the strength of the interaction between </w:t>
      </w:r>
      <w:r w:rsidRPr="007A7D04">
        <w:rPr>
          <w:rFonts w:eastAsia="TimesNewRoman" w:cs="TimesNewRoman"/>
          <w:i/>
        </w:rPr>
        <w:t>R. muscosa</w:t>
      </w:r>
      <w:r>
        <w:rPr>
          <w:rFonts w:eastAsia="TimesNewRoman" w:cs="TimesNewRoman"/>
        </w:rPr>
        <w:t xml:space="preserve"> and </w:t>
      </w:r>
      <w:r w:rsidRPr="007A7D04">
        <w:rPr>
          <w:rFonts w:eastAsia="TimesNewRoman" w:cs="TimesNewRoman"/>
          <w:i/>
        </w:rPr>
        <w:t>R. sierrae</w:t>
      </w:r>
      <w:r>
        <w:rPr>
          <w:rFonts w:eastAsia="TimesNewRoman" w:cs="TimesNewRoman"/>
        </w:rPr>
        <w:t xml:space="preserve">, mayfly nymphs (the most abundant benthic macroinvertebrate grazer, genera </w:t>
      </w:r>
      <w:r>
        <w:rPr>
          <w:rFonts w:eastAsia="TimesNewRoman" w:cs="TimesNewRoman"/>
          <w:i/>
        </w:rPr>
        <w:t>Ameletus</w:t>
      </w:r>
      <w:r>
        <w:rPr>
          <w:rFonts w:eastAsia="TimesNewRoman" w:cs="TimesNewRoman"/>
        </w:rPr>
        <w:t xml:space="preserve"> and </w:t>
      </w:r>
      <w:r>
        <w:rPr>
          <w:rFonts w:eastAsia="TimesNewRoman" w:cs="TimesNewRoman"/>
          <w:i/>
        </w:rPr>
        <w:t>Callibaetis</w:t>
      </w:r>
      <w:r>
        <w:rPr>
          <w:rFonts w:eastAsia="TimesNewRoman" w:cs="TimesNewRoman"/>
        </w:rPr>
        <w:t xml:space="preserve">), and epiphytic producers.  My results give no indication that tadpoles exert strong effects on their competitors or resources, but that mayflies can reduce epiphyton production in lakes in which production is limited.  However, both types of consumers exhibited intraspecific competition effects, with numerical density reducing average individual biomass.  This observation indicates that consumers respond to limited resources but may not limit producers through grazing.  </w:t>
      </w:r>
    </w:p>
    <w:p w:rsidR="009A3CA0" w:rsidRDefault="009A3CA0" w:rsidP="009A3CA0">
      <w:pPr>
        <w:autoSpaceDE w:val="0"/>
        <w:autoSpaceDN w:val="0"/>
        <w:adjustRightInd w:val="0"/>
        <w:ind w:left="720"/>
        <w:rPr>
          <w:rFonts w:eastAsia="TimesNewRoman" w:cs="TimesNewRoman"/>
        </w:rPr>
      </w:pPr>
    </w:p>
    <w:p w:rsidR="009A3CA0" w:rsidRPr="00EF647C" w:rsidRDefault="009A3CA0" w:rsidP="009A3CA0">
      <w:pPr>
        <w:autoSpaceDE w:val="0"/>
        <w:autoSpaceDN w:val="0"/>
        <w:adjustRightInd w:val="0"/>
        <w:ind w:left="720"/>
        <w:rPr>
          <w:rFonts w:eastAsia="TimesNewRoman" w:cs="TimesNewRoman"/>
          <w:i/>
        </w:rPr>
      </w:pPr>
      <w:r w:rsidRPr="00EF647C">
        <w:rPr>
          <w:rFonts w:eastAsia="TimesNewRoman" w:cs="TimesNewRoman"/>
          <w:i/>
        </w:rPr>
        <w:t>Role of disease</w:t>
      </w:r>
    </w:p>
    <w:p w:rsidR="00FA308A" w:rsidRDefault="009A3CA0">
      <w:pPr>
        <w:autoSpaceDE w:val="0"/>
        <w:autoSpaceDN w:val="0"/>
        <w:adjustRightInd w:val="0"/>
        <w:ind w:left="720"/>
        <w:rPr>
          <w:rFonts w:eastAsia="TimesNewRoman" w:cs="TimesNewRoman"/>
        </w:rPr>
        <w:pPrChange w:id="16" w:author="Thomas C Smith" w:date="2010-04-07T21:12:00Z">
          <w:pPr>
            <w:autoSpaceDE w:val="0"/>
            <w:autoSpaceDN w:val="0"/>
            <w:adjustRightInd w:val="0"/>
            <w:ind w:firstLine="720"/>
          </w:pPr>
        </w:pPrChange>
      </w:pPr>
      <w:r w:rsidRPr="005E1BFC">
        <w:rPr>
          <w:rFonts w:eastAsia="TimesNewRoman" w:cs="TimesNewRoman"/>
        </w:rPr>
        <w:t>One of the underlying questions in this study is how diseases can indirectly affect the</w:t>
      </w:r>
      <w:r>
        <w:rPr>
          <w:rFonts w:eastAsia="TimesNewRoman" w:cs="TimesNewRoman"/>
        </w:rPr>
        <w:t xml:space="preserve"> </w:t>
      </w:r>
      <w:r w:rsidRPr="005E1BFC">
        <w:rPr>
          <w:rFonts w:eastAsia="TimesNewRoman" w:cs="TimesNewRoman"/>
        </w:rPr>
        <w:t>resources and consumers of their hosts</w:t>
      </w:r>
      <w:r>
        <w:rPr>
          <w:rFonts w:eastAsia="TimesNewRoman" w:cs="TimesNewRoman"/>
        </w:rPr>
        <w:t xml:space="preserve">. </w:t>
      </w:r>
      <w:r w:rsidRPr="005E1BFC">
        <w:rPr>
          <w:rFonts w:eastAsia="TimesNewRoman" w:cs="TimesNewRoman"/>
        </w:rPr>
        <w:t>Many</w:t>
      </w:r>
      <w:r>
        <w:rPr>
          <w:rFonts w:eastAsia="TimesNewRoman" w:cs="TimesNewRoman"/>
        </w:rPr>
        <w:t xml:space="preserve"> </w:t>
      </w:r>
      <w:r w:rsidRPr="005E1BFC">
        <w:rPr>
          <w:rFonts w:eastAsia="TimesNewRoman" w:cs="TimesNewRoman"/>
        </w:rPr>
        <w:t>of the causes of amphibian declines are non-specific environmental stressors and directly affect</w:t>
      </w:r>
      <w:r>
        <w:rPr>
          <w:rFonts w:eastAsia="TimesNewRoman" w:cs="TimesNewRoman"/>
        </w:rPr>
        <w:t xml:space="preserve"> </w:t>
      </w:r>
      <w:r w:rsidRPr="005E1BFC">
        <w:rPr>
          <w:rFonts w:eastAsia="TimesNewRoman" w:cs="TimesNewRoman"/>
        </w:rPr>
        <w:t>multiple taxa on multiple trophic levels at once (e.g. habitat destruction), but diseases are</w:t>
      </w:r>
      <w:r>
        <w:rPr>
          <w:rFonts w:eastAsia="TimesNewRoman" w:cs="TimesNewRoman"/>
        </w:rPr>
        <w:t xml:space="preserve"> </w:t>
      </w:r>
      <w:r w:rsidRPr="005E1BFC">
        <w:rPr>
          <w:rFonts w:eastAsia="TimesNewRoman" w:cs="TimesNewRoman"/>
        </w:rPr>
        <w:t>generally specific to single taxa and therefore create fewer confounding effects when they reduce</w:t>
      </w:r>
      <w:r>
        <w:rPr>
          <w:rFonts w:eastAsia="TimesNewRoman" w:cs="TimesNewRoman"/>
        </w:rPr>
        <w:t xml:space="preserve"> </w:t>
      </w:r>
      <w:r w:rsidRPr="005E1BFC">
        <w:rPr>
          <w:rFonts w:eastAsia="TimesNewRoman" w:cs="TimesNewRoman"/>
        </w:rPr>
        <w:t xml:space="preserve">the density of their hosts. </w:t>
      </w:r>
      <w:r>
        <w:rPr>
          <w:rFonts w:eastAsia="TimesNewRoman" w:cs="TimesNewRoman"/>
        </w:rPr>
        <w:t>Disease may be one of the best natural manipulations of diversity which affects single species.</w:t>
      </w:r>
    </w:p>
    <w:p w:rsidR="00FA308A" w:rsidRDefault="00FA308A">
      <w:pPr>
        <w:autoSpaceDE w:val="0"/>
        <w:autoSpaceDN w:val="0"/>
        <w:adjustRightInd w:val="0"/>
        <w:ind w:left="720"/>
        <w:rPr>
          <w:rFonts w:eastAsia="TimesNewRoman" w:cs="TimesNewRoman"/>
        </w:rPr>
        <w:pPrChange w:id="17" w:author="Thomas C Smith" w:date="2010-04-07T21:10:00Z">
          <w:pPr>
            <w:autoSpaceDE w:val="0"/>
            <w:autoSpaceDN w:val="0"/>
            <w:adjustRightInd w:val="0"/>
          </w:pPr>
        </w:pPrChange>
      </w:pPr>
    </w:p>
    <w:p w:rsidR="00FA308A" w:rsidRDefault="009A3CA0">
      <w:pPr>
        <w:autoSpaceDE w:val="0"/>
        <w:autoSpaceDN w:val="0"/>
        <w:adjustRightInd w:val="0"/>
        <w:ind w:left="720"/>
        <w:rPr>
          <w:rFonts w:eastAsia="TimesNewRoman" w:cs="TimesNewRoman"/>
          <w:i/>
        </w:rPr>
        <w:pPrChange w:id="18" w:author="Thomas C Smith" w:date="2010-04-07T21:10:00Z">
          <w:pPr>
            <w:autoSpaceDE w:val="0"/>
            <w:autoSpaceDN w:val="0"/>
            <w:adjustRightInd w:val="0"/>
          </w:pPr>
        </w:pPrChange>
      </w:pPr>
      <w:r w:rsidRPr="00EF647C">
        <w:rPr>
          <w:rFonts w:eastAsia="TimesNewRoman" w:cs="TimesNewRoman"/>
          <w:i/>
        </w:rPr>
        <w:lastRenderedPageBreak/>
        <w:t>Conclusion</w:t>
      </w:r>
    </w:p>
    <w:p w:rsidR="00FA308A" w:rsidRDefault="009A3CA0">
      <w:pPr>
        <w:autoSpaceDE w:val="0"/>
        <w:autoSpaceDN w:val="0"/>
        <w:adjustRightInd w:val="0"/>
        <w:ind w:left="720"/>
        <w:rPr>
          <w:rFonts w:eastAsia="TimesNewRoman" w:cs="TimesNewRoman"/>
        </w:rPr>
        <w:pPrChange w:id="19" w:author="Thomas C Smith" w:date="2010-04-07T21:12:00Z">
          <w:pPr>
            <w:autoSpaceDE w:val="0"/>
            <w:autoSpaceDN w:val="0"/>
            <w:adjustRightInd w:val="0"/>
            <w:ind w:firstLine="720"/>
          </w:pPr>
        </w:pPrChange>
      </w:pPr>
      <w:r w:rsidRPr="005E1BFC">
        <w:rPr>
          <w:rFonts w:eastAsia="TimesNewRoman" w:cs="TimesNewRoman"/>
        </w:rPr>
        <w:t>The fate of the Mountain yellow-legged frogs seems certain, but the fate of the rest of</w:t>
      </w:r>
      <w:r>
        <w:rPr>
          <w:rFonts w:eastAsia="TimesNewRoman" w:cs="TimesNewRoman"/>
        </w:rPr>
        <w:t xml:space="preserve"> the </w:t>
      </w:r>
      <w:r w:rsidRPr="005E1BFC">
        <w:rPr>
          <w:rFonts w:eastAsia="TimesNewRoman" w:cs="TimesNewRoman"/>
        </w:rPr>
        <w:t>aquatic community is unresolved. My objective in this study is to elucidate the relationship</w:t>
      </w:r>
      <w:r>
        <w:rPr>
          <w:rFonts w:eastAsia="TimesNewRoman" w:cs="TimesNewRoman"/>
        </w:rPr>
        <w:t xml:space="preserve"> </w:t>
      </w:r>
      <w:r w:rsidRPr="005E1BFC">
        <w:rPr>
          <w:rFonts w:eastAsia="TimesNewRoman" w:cs="TimesNewRoman"/>
        </w:rPr>
        <w:t>between the frogs and their resources, consumers, and environment, and to examine the</w:t>
      </w:r>
      <w:r>
        <w:rPr>
          <w:rFonts w:eastAsia="TimesNewRoman" w:cs="TimesNewRoman"/>
        </w:rPr>
        <w:t xml:space="preserve"> </w:t>
      </w:r>
      <w:r w:rsidRPr="005E1BFC">
        <w:rPr>
          <w:rFonts w:eastAsia="TimesNewRoman" w:cs="TimesNewRoman"/>
        </w:rPr>
        <w:t>dynamics of all three in relation to the disappearance of the abundant amphibians of Sierra</w:t>
      </w:r>
      <w:r>
        <w:rPr>
          <w:rFonts w:eastAsia="TimesNewRoman" w:cs="TimesNewRoman"/>
        </w:rPr>
        <w:t xml:space="preserve"> </w:t>
      </w:r>
      <w:r w:rsidRPr="005E1BFC">
        <w:rPr>
          <w:rFonts w:eastAsia="TimesNewRoman" w:cs="TimesNewRoman"/>
        </w:rPr>
        <w:t xml:space="preserve">Nevada lakes. Southern populations of </w:t>
      </w:r>
      <w:r>
        <w:rPr>
          <w:rFonts w:eastAsia="TimesNewRoman" w:cs="TimesNewRoman"/>
        </w:rPr>
        <w:t>M</w:t>
      </w:r>
      <w:r w:rsidRPr="005E1BFC">
        <w:rPr>
          <w:rFonts w:eastAsia="TimesNewRoman" w:cs="TimesNewRoman"/>
        </w:rPr>
        <w:t>ountain yellow</w:t>
      </w:r>
      <w:r>
        <w:rPr>
          <w:rFonts w:eastAsia="TimesNewRoman" w:cs="TimesNewRoman"/>
        </w:rPr>
        <w:t>-</w:t>
      </w:r>
      <w:r w:rsidRPr="005E1BFC">
        <w:rPr>
          <w:rFonts w:eastAsia="TimesNewRoman" w:cs="TimesNewRoman"/>
        </w:rPr>
        <w:t>legged frogs are listed as endangered,</w:t>
      </w:r>
      <w:r>
        <w:rPr>
          <w:rFonts w:eastAsia="TimesNewRoman" w:cs="TimesNewRoman"/>
        </w:rPr>
        <w:t xml:space="preserve"> </w:t>
      </w:r>
      <w:r w:rsidRPr="005E1BFC">
        <w:rPr>
          <w:rFonts w:eastAsia="TimesNewRoman" w:cs="TimesNewRoman"/>
        </w:rPr>
        <w:t>and the northern populations have been declared worthy of listing</w:t>
      </w:r>
      <w:r>
        <w:rPr>
          <w:rFonts w:eastAsia="TimesNewRoman" w:cs="TimesNewRoman"/>
        </w:rPr>
        <w:t xml:space="preserve"> </w:t>
      </w:r>
      <w:r w:rsidRPr="005E1BFC">
        <w:rPr>
          <w:rFonts w:eastAsia="TimesNewRoman" w:cs="TimesNewRoman"/>
        </w:rPr>
        <w:t>.</w:t>
      </w:r>
      <w:r>
        <w:rPr>
          <w:rFonts w:eastAsia="TimesNewRoman" w:cs="TimesNewRoman"/>
        </w:rPr>
        <w:t xml:space="preserve"> </w:t>
      </w:r>
      <w:r w:rsidRPr="005E1BFC">
        <w:rPr>
          <w:rFonts w:eastAsia="TimesNewRoman" w:cs="TimesNewRoman"/>
        </w:rPr>
        <w:t xml:space="preserve">There are remaining, but very few, large populations of both </w:t>
      </w:r>
      <w:r w:rsidRPr="00EF647C">
        <w:rPr>
          <w:rFonts w:eastAsia="TimesNewRoman" w:cs="TimesNewRoman"/>
          <w:i/>
        </w:rPr>
        <w:t>R. muscosa</w:t>
      </w:r>
      <w:r w:rsidRPr="005E1BFC">
        <w:rPr>
          <w:rFonts w:eastAsia="TimesNewRoman" w:cs="TimesNewRoman"/>
        </w:rPr>
        <w:t xml:space="preserve"> and </w:t>
      </w:r>
      <w:r w:rsidRPr="00EF647C">
        <w:rPr>
          <w:rFonts w:eastAsia="TimesNewRoman" w:cs="TimesNewRoman"/>
          <w:i/>
        </w:rPr>
        <w:t>R. sierrae</w:t>
      </w:r>
      <w:r w:rsidRPr="005E1BFC">
        <w:rPr>
          <w:rFonts w:eastAsia="TimesNewRoman" w:cs="TimesNewRoman"/>
        </w:rPr>
        <w:t xml:space="preserve"> in</w:t>
      </w:r>
      <w:r>
        <w:rPr>
          <w:rFonts w:eastAsia="TimesNewRoman" w:cs="TimesNewRoman"/>
        </w:rPr>
        <w:t xml:space="preserve"> </w:t>
      </w:r>
      <w:r w:rsidRPr="005E1BFC">
        <w:rPr>
          <w:rFonts w:eastAsia="TimesNewRoman" w:cs="TimesNewRoman"/>
        </w:rPr>
        <w:t>Sequoia/Kings Canyon National Park and Yosemite National Park. Quantifying the role of these</w:t>
      </w:r>
      <w:r>
        <w:rPr>
          <w:rFonts w:eastAsia="TimesNewRoman" w:cs="TimesNewRoman"/>
        </w:rPr>
        <w:t xml:space="preserve"> </w:t>
      </w:r>
      <w:r w:rsidRPr="005E1BFC">
        <w:rPr>
          <w:rFonts w:eastAsia="TimesNewRoman" w:cs="TimesNewRoman"/>
        </w:rPr>
        <w:t>amphibians and the effects of their decline</w:t>
      </w:r>
      <w:r>
        <w:rPr>
          <w:rFonts w:eastAsia="TimesNewRoman" w:cs="TimesNewRoman"/>
        </w:rPr>
        <w:t>s</w:t>
      </w:r>
      <w:r w:rsidRPr="005E1BFC">
        <w:rPr>
          <w:rFonts w:eastAsia="TimesNewRoman" w:cs="TimesNewRoman"/>
        </w:rPr>
        <w:t xml:space="preserve"> must necessarily take place where frogs are still</w:t>
      </w:r>
      <w:r>
        <w:rPr>
          <w:rFonts w:eastAsia="TimesNewRoman" w:cs="TimesNewRoman"/>
        </w:rPr>
        <w:t xml:space="preserve"> </w:t>
      </w:r>
      <w:r w:rsidRPr="005E1BFC">
        <w:rPr>
          <w:rFonts w:eastAsia="TimesNewRoman" w:cs="TimesNewRoman"/>
        </w:rPr>
        <w:t>abundant and in places where frogs have recently declined. The emergence of chytridiomycosis</w:t>
      </w:r>
      <w:r>
        <w:rPr>
          <w:rFonts w:eastAsia="TimesNewRoman" w:cs="TimesNewRoman"/>
        </w:rPr>
        <w:t xml:space="preserve"> </w:t>
      </w:r>
      <w:r w:rsidRPr="005E1BFC">
        <w:rPr>
          <w:rFonts w:eastAsia="TimesNewRoman" w:cs="TimesNewRoman"/>
        </w:rPr>
        <w:t>in Sierra Nevada frog populations, and the subsequent decline of the frogs, creates natural</w:t>
      </w:r>
      <w:r>
        <w:rPr>
          <w:rFonts w:eastAsia="TimesNewRoman" w:cs="TimesNewRoman"/>
        </w:rPr>
        <w:t xml:space="preserve"> </w:t>
      </w:r>
      <w:r w:rsidRPr="005E1BFC">
        <w:rPr>
          <w:rFonts w:eastAsia="TimesNewRoman" w:cs="TimesNewRoman"/>
        </w:rPr>
        <w:t>manipulations of frog density and presence, but has implications for the longevity of these</w:t>
      </w:r>
      <w:r>
        <w:rPr>
          <w:rFonts w:eastAsia="TimesNewRoman" w:cs="TimesNewRoman"/>
        </w:rPr>
        <w:t xml:space="preserve"> </w:t>
      </w:r>
      <w:r w:rsidRPr="005E1BFC">
        <w:rPr>
          <w:rFonts w:eastAsia="TimesNewRoman" w:cs="TimesNewRoman"/>
        </w:rPr>
        <w:t>species. Thus, this study occurs at a time when nature has created the perfect opportunity to</w:t>
      </w:r>
      <w:r>
        <w:rPr>
          <w:rFonts w:eastAsia="TimesNewRoman" w:cs="TimesNewRoman"/>
        </w:rPr>
        <w:t xml:space="preserve"> </w:t>
      </w:r>
      <w:r w:rsidRPr="005E1BFC">
        <w:rPr>
          <w:rFonts w:eastAsia="TimesNewRoman" w:cs="TimesNewRoman"/>
        </w:rPr>
        <w:t>address critical questions in community ecology, but the ability to answer those questions is</w:t>
      </w:r>
      <w:r>
        <w:rPr>
          <w:rFonts w:eastAsia="TimesNewRoman" w:cs="TimesNewRoman"/>
        </w:rPr>
        <w:t xml:space="preserve"> </w:t>
      </w:r>
      <w:r w:rsidRPr="005E1BFC">
        <w:rPr>
          <w:rFonts w:eastAsia="TimesNewRoman" w:cs="TimesNewRoman"/>
        </w:rPr>
        <w:t>increasingly constrained by dwindling numbers of pristine communities.</w:t>
      </w:r>
      <w:del w:id="20" w:author="Thomas C Smith" w:date="2010-04-07T00:21:00Z">
        <w:r w:rsidDel="00E30232">
          <w:rPr>
            <w:rFonts w:eastAsia="TimesNewRoman" w:cs="TimesNewRoman"/>
          </w:rPr>
          <w:br w:type="page"/>
        </w:r>
      </w:del>
    </w:p>
    <w:p w:rsidR="009A3CA0" w:rsidRPr="00EF647C" w:rsidRDefault="009A3CA0" w:rsidP="009A3CA0">
      <w:pPr>
        <w:autoSpaceDE w:val="0"/>
        <w:autoSpaceDN w:val="0"/>
        <w:adjustRightInd w:val="0"/>
        <w:rPr>
          <w:rFonts w:eastAsia="TimesNewRoman" w:cs="TimesNewRoman"/>
          <w:b/>
        </w:rPr>
      </w:pPr>
      <w:r w:rsidRPr="00EF647C">
        <w:rPr>
          <w:rFonts w:eastAsia="TimesNewRoman" w:cs="TimesNewRoman"/>
          <w:b/>
        </w:rPr>
        <w:lastRenderedPageBreak/>
        <w:t>B. Literature summary</w:t>
      </w:r>
    </w:p>
    <w:p w:rsidR="00FA308A" w:rsidRDefault="009A3CA0">
      <w:pPr>
        <w:autoSpaceDE w:val="0"/>
        <w:autoSpaceDN w:val="0"/>
        <w:adjustRightInd w:val="0"/>
        <w:ind w:left="720"/>
        <w:rPr>
          <w:rFonts w:eastAsia="TimesNewRoman" w:cs="TimesNewRoman"/>
        </w:rPr>
        <w:pPrChange w:id="21" w:author="Thomas C Smith" w:date="2010-04-07T21:12:00Z">
          <w:pPr>
            <w:autoSpaceDE w:val="0"/>
            <w:autoSpaceDN w:val="0"/>
            <w:adjustRightInd w:val="0"/>
            <w:ind w:left="720" w:firstLine="720"/>
          </w:pPr>
        </w:pPrChange>
      </w:pPr>
      <w:r w:rsidRPr="005E1BFC">
        <w:rPr>
          <w:rFonts w:eastAsia="TimesNewRoman" w:cs="TimesNewRoman"/>
        </w:rPr>
        <w:t>A vast amount of literature exists regarding the causes of recent amphibian</w:t>
      </w:r>
      <w:r>
        <w:rPr>
          <w:rFonts w:eastAsia="TimesNewRoman" w:cs="TimesNewRoman"/>
        </w:rPr>
        <w:t xml:space="preserve"> </w:t>
      </w:r>
      <w:r w:rsidRPr="005E1BFC">
        <w:rPr>
          <w:rFonts w:eastAsia="TimesNewRoman" w:cs="TimesNewRoman"/>
        </w:rPr>
        <w:t>declines, the roles of amphibians in aquatic ecosystems, and the aquatic ecosystems of</w:t>
      </w:r>
      <w:r>
        <w:rPr>
          <w:rFonts w:eastAsia="TimesNewRoman" w:cs="TimesNewRoman"/>
        </w:rPr>
        <w:t xml:space="preserve"> </w:t>
      </w:r>
      <w:r w:rsidRPr="005E1BFC">
        <w:rPr>
          <w:rFonts w:eastAsia="TimesNewRoman" w:cs="TimesNewRoman"/>
        </w:rPr>
        <w:t>the Sierra Nevada. Much has been published on food webs, trophic cascades, and the</w:t>
      </w:r>
      <w:r>
        <w:rPr>
          <w:rFonts w:eastAsia="TimesNewRoman" w:cs="TimesNewRoman"/>
        </w:rPr>
        <w:t xml:space="preserve"> </w:t>
      </w:r>
      <w:r w:rsidRPr="005E1BFC">
        <w:rPr>
          <w:rFonts w:eastAsia="TimesNewRoman" w:cs="TimesNewRoman"/>
        </w:rPr>
        <w:t>effects of species extinction on the structure and function of ecosystems. The following</w:t>
      </w:r>
      <w:r>
        <w:rPr>
          <w:rFonts w:eastAsia="TimesNewRoman" w:cs="TimesNewRoman"/>
        </w:rPr>
        <w:t xml:space="preserve"> </w:t>
      </w:r>
      <w:r w:rsidRPr="005E1BFC">
        <w:rPr>
          <w:rFonts w:eastAsia="TimesNewRoman" w:cs="TimesNewRoman"/>
        </w:rPr>
        <w:t xml:space="preserve">is a brief summary of notable </w:t>
      </w:r>
      <w:r w:rsidR="00EA3AD3">
        <w:rPr>
          <w:rFonts w:eastAsia="TimesNewRoman" w:cs="TimesNewRoman"/>
        </w:rPr>
        <w:t xml:space="preserve">relevant </w:t>
      </w:r>
      <w:r w:rsidRPr="005E1BFC">
        <w:rPr>
          <w:rFonts w:eastAsia="TimesNewRoman" w:cs="TimesNewRoman"/>
        </w:rPr>
        <w:t>publications.</w:t>
      </w:r>
      <w:r>
        <w:rPr>
          <w:rFonts w:eastAsia="TimesNewRoman" w:cs="TimesNewRoman"/>
        </w:rPr>
        <w:t xml:space="preserve"> </w:t>
      </w:r>
      <w:r w:rsidRPr="005E1BFC">
        <w:rPr>
          <w:rFonts w:eastAsia="TimesNewRoman" w:cs="TimesNewRoman"/>
        </w:rPr>
        <w:t>In 2004, the first worldwide assessment of the status of amphibian populations</w:t>
      </w:r>
      <w:r>
        <w:rPr>
          <w:rFonts w:eastAsia="TimesNewRoman" w:cs="TimesNewRoman"/>
        </w:rPr>
        <w:t xml:space="preserve"> </w:t>
      </w:r>
      <w:r w:rsidRPr="005E1BFC">
        <w:rPr>
          <w:rFonts w:eastAsia="TimesNewRoman" w:cs="TimesNewRoman"/>
        </w:rPr>
        <w:t xml:space="preserve">was published </w:t>
      </w:r>
      <w:r w:rsidR="006D2883" w:rsidRPr="006D2883">
        <w:rPr>
          <w:rFonts w:ascii="Calibri" w:hAnsi="Calibri"/>
        </w:rPr>
        <w:t>(Stuart et al. 2004)</w:t>
      </w:r>
      <w:r w:rsidRPr="005E1BFC">
        <w:rPr>
          <w:rFonts w:eastAsia="TimesNewRoman" w:cs="TimesNewRoman"/>
        </w:rPr>
        <w:t>. This synthesis highlighted the number of rapidly</w:t>
      </w:r>
      <w:r>
        <w:rPr>
          <w:rFonts w:eastAsia="TimesNewRoman" w:cs="TimesNewRoman"/>
        </w:rPr>
        <w:t xml:space="preserve"> </w:t>
      </w:r>
      <w:r w:rsidRPr="005E1BFC">
        <w:rPr>
          <w:rFonts w:eastAsia="TimesNewRoman" w:cs="TimesNewRoman"/>
        </w:rPr>
        <w:t>declining amphibian species according to IUCN red-list criteria, and associated each with</w:t>
      </w:r>
      <w:r>
        <w:rPr>
          <w:rFonts w:eastAsia="TimesNewRoman" w:cs="TimesNewRoman"/>
        </w:rPr>
        <w:t xml:space="preserve"> </w:t>
      </w:r>
      <w:r w:rsidRPr="005E1BFC">
        <w:rPr>
          <w:rFonts w:eastAsia="TimesNewRoman" w:cs="TimesNewRoman"/>
        </w:rPr>
        <w:t>one or more reasons for decline. The authors defined three categories for causes of</w:t>
      </w:r>
      <w:r>
        <w:rPr>
          <w:rFonts w:eastAsia="TimesNewRoman" w:cs="TimesNewRoman"/>
        </w:rPr>
        <w:t xml:space="preserve"> </w:t>
      </w:r>
      <w:r w:rsidRPr="005E1BFC">
        <w:rPr>
          <w:rFonts w:eastAsia="TimesNewRoman" w:cs="TimesNewRoman"/>
        </w:rPr>
        <w:t>declines: over-exploitation, reduced habitat, and so-called enigmatic declines which</w:t>
      </w:r>
      <w:r>
        <w:rPr>
          <w:rFonts w:eastAsia="TimesNewRoman" w:cs="TimesNewRoman"/>
        </w:rPr>
        <w:t xml:space="preserve"> </w:t>
      </w:r>
      <w:r w:rsidRPr="005E1BFC">
        <w:rPr>
          <w:rFonts w:eastAsia="TimesNewRoman" w:cs="TimesNewRoman"/>
        </w:rPr>
        <w:t>include climate change and emerging infectious disease. A number of papers have</w:t>
      </w:r>
      <w:r>
        <w:rPr>
          <w:rFonts w:eastAsia="TimesNewRoman" w:cs="TimesNewRoman"/>
        </w:rPr>
        <w:t xml:space="preserve"> </w:t>
      </w:r>
      <w:r w:rsidRPr="005E1BFC">
        <w:rPr>
          <w:rFonts w:eastAsia="TimesNewRoman" w:cs="TimesNewRoman"/>
        </w:rPr>
        <w:t xml:space="preserve">reviewed the phenomenon: in addition to Stuart </w:t>
      </w:r>
      <w:r w:rsidR="006D2883" w:rsidRPr="006D2883">
        <w:rPr>
          <w:rFonts w:ascii="Calibri" w:hAnsi="Calibri"/>
        </w:rPr>
        <w:t>(2004)</w:t>
      </w:r>
      <w:r w:rsidRPr="005E1BFC">
        <w:rPr>
          <w:rFonts w:eastAsia="TimesNewRoman" w:cs="TimesNewRoman"/>
        </w:rPr>
        <w:t xml:space="preserve">, Wake </w:t>
      </w:r>
      <w:r w:rsidR="006D2883" w:rsidRPr="006D2883">
        <w:rPr>
          <w:rFonts w:ascii="Calibri" w:hAnsi="Calibri"/>
        </w:rPr>
        <w:t>(1991)</w:t>
      </w:r>
      <w:r w:rsidRPr="005E1BFC">
        <w:rPr>
          <w:rFonts w:eastAsia="TimesNewRoman" w:cs="TimesNewRoman"/>
        </w:rPr>
        <w:t>, Blaustein, Wake,</w:t>
      </w:r>
      <w:r>
        <w:rPr>
          <w:rFonts w:eastAsia="TimesNewRoman" w:cs="TimesNewRoman"/>
        </w:rPr>
        <w:t xml:space="preserve"> </w:t>
      </w:r>
      <w:r w:rsidRPr="005E1BFC">
        <w:rPr>
          <w:rFonts w:eastAsia="TimesNewRoman" w:cs="TimesNewRoman"/>
        </w:rPr>
        <w:t xml:space="preserve">and Sousa </w:t>
      </w:r>
      <w:r w:rsidR="006D2883" w:rsidRPr="006D2883">
        <w:rPr>
          <w:rFonts w:ascii="Calibri" w:hAnsi="Calibri"/>
        </w:rPr>
        <w:t>(1994)</w:t>
      </w:r>
      <w:r w:rsidRPr="005E1BFC">
        <w:rPr>
          <w:rFonts w:eastAsia="TimesNewRoman" w:cs="TimesNewRoman"/>
        </w:rPr>
        <w:t xml:space="preserve">, Blaustein and Kiesecker </w:t>
      </w:r>
      <w:r w:rsidR="006D2883" w:rsidRPr="006D2883">
        <w:rPr>
          <w:rFonts w:ascii="Calibri" w:hAnsi="Calibri"/>
        </w:rPr>
        <w:t>(2002)</w:t>
      </w:r>
      <w:r w:rsidRPr="005E1BFC">
        <w:rPr>
          <w:rFonts w:eastAsia="TimesNewRoman" w:cs="TimesNewRoman"/>
        </w:rPr>
        <w:t xml:space="preserve">, Collins and Storfer </w:t>
      </w:r>
      <w:r w:rsidR="006D2883" w:rsidRPr="006D2883">
        <w:rPr>
          <w:rFonts w:ascii="Calibri" w:hAnsi="Calibri"/>
        </w:rPr>
        <w:t>(Collins and Storfer 2003)</w:t>
      </w:r>
      <w:r w:rsidRPr="005E1BFC">
        <w:rPr>
          <w:rFonts w:eastAsia="TimesNewRoman" w:cs="TimesNewRoman"/>
        </w:rPr>
        <w:t xml:space="preserve">, McCallum </w:t>
      </w:r>
      <w:r w:rsidR="006D2883" w:rsidRPr="006D2883">
        <w:rPr>
          <w:rFonts w:ascii="Calibri" w:hAnsi="Calibri"/>
        </w:rPr>
        <w:t>(2007)</w:t>
      </w:r>
      <w:r>
        <w:rPr>
          <w:rFonts w:eastAsia="TimesNewRoman" w:cs="TimesNewRoman"/>
        </w:rPr>
        <w:t xml:space="preserve">, Collins and Crump </w:t>
      </w:r>
      <w:r w:rsidR="006D2883" w:rsidRPr="006D2883">
        <w:rPr>
          <w:rFonts w:ascii="Calibri" w:hAnsi="Calibri"/>
        </w:rPr>
        <w:t>(2008)</w:t>
      </w:r>
      <w:r>
        <w:rPr>
          <w:rFonts w:eastAsia="TimesNewRoman" w:cs="TimesNewRoman"/>
        </w:rPr>
        <w:t xml:space="preserve"> </w:t>
      </w:r>
      <w:r w:rsidRPr="005E1BFC">
        <w:rPr>
          <w:rFonts w:eastAsia="TimesNewRoman" w:cs="TimesNewRoman"/>
        </w:rPr>
        <w:t xml:space="preserve"> all provide reviews of the scale and scope of the declines as well as the</w:t>
      </w:r>
      <w:r>
        <w:rPr>
          <w:rFonts w:eastAsia="TimesNewRoman" w:cs="TimesNewRoman"/>
        </w:rPr>
        <w:t xml:space="preserve"> </w:t>
      </w:r>
      <w:r w:rsidRPr="005E1BFC">
        <w:rPr>
          <w:rFonts w:eastAsia="TimesNewRoman" w:cs="TimesNewRoman"/>
        </w:rPr>
        <w:t>causes and potential results of amphibian declines.</w:t>
      </w:r>
    </w:p>
    <w:p w:rsidR="00FA308A" w:rsidRDefault="00FA308A">
      <w:pPr>
        <w:autoSpaceDE w:val="0"/>
        <w:autoSpaceDN w:val="0"/>
        <w:adjustRightInd w:val="0"/>
        <w:ind w:left="720"/>
        <w:rPr>
          <w:ins w:id="22" w:author="Thomas C Smith" w:date="2010-04-07T21:12:00Z"/>
          <w:rFonts w:eastAsia="TimesNewRoman" w:cs="TimesNewRoman"/>
        </w:rPr>
        <w:pPrChange w:id="23" w:author="Thomas C Smith" w:date="2010-04-07T21:12:00Z">
          <w:pPr>
            <w:autoSpaceDE w:val="0"/>
            <w:autoSpaceDN w:val="0"/>
            <w:adjustRightInd w:val="0"/>
            <w:ind w:left="720" w:firstLine="720"/>
          </w:pPr>
        </w:pPrChange>
      </w:pPr>
    </w:p>
    <w:p w:rsidR="00FA308A" w:rsidRDefault="009A3CA0">
      <w:pPr>
        <w:autoSpaceDE w:val="0"/>
        <w:autoSpaceDN w:val="0"/>
        <w:adjustRightInd w:val="0"/>
        <w:ind w:left="720"/>
        <w:rPr>
          <w:rFonts w:eastAsia="TimesNewRoman" w:cs="TimesNewRoman"/>
        </w:rPr>
        <w:pPrChange w:id="24" w:author="Thomas C Smith" w:date="2010-04-07T21:12:00Z">
          <w:pPr>
            <w:autoSpaceDE w:val="0"/>
            <w:autoSpaceDN w:val="0"/>
            <w:adjustRightInd w:val="0"/>
            <w:ind w:left="720" w:firstLine="720"/>
          </w:pPr>
        </w:pPrChange>
      </w:pPr>
      <w:r w:rsidRPr="005E1BFC">
        <w:rPr>
          <w:rFonts w:eastAsia="TimesNewRoman" w:cs="TimesNewRoman"/>
        </w:rPr>
        <w:t>In recent decades, amphibian declines have received a lot of attention – a Google</w:t>
      </w:r>
      <w:r>
        <w:rPr>
          <w:rFonts w:eastAsia="TimesNewRoman" w:cs="TimesNewRoman"/>
        </w:rPr>
        <w:t xml:space="preserve"> </w:t>
      </w:r>
      <w:r w:rsidRPr="005E1BFC">
        <w:rPr>
          <w:rFonts w:eastAsia="TimesNewRoman" w:cs="TimesNewRoman"/>
        </w:rPr>
        <w:t xml:space="preserve">Scholar search for articles containing the phrase “amphibian declines” between </w:t>
      </w:r>
      <w:r>
        <w:rPr>
          <w:rFonts w:eastAsia="TimesNewRoman" w:cs="TimesNewRoman"/>
        </w:rPr>
        <w:t xml:space="preserve">2008 and </w:t>
      </w:r>
      <w:r w:rsidRPr="005E1BFC">
        <w:rPr>
          <w:rFonts w:eastAsia="TimesNewRoman" w:cs="TimesNewRoman"/>
        </w:rPr>
        <w:t>20</w:t>
      </w:r>
      <w:r>
        <w:rPr>
          <w:rFonts w:eastAsia="TimesNewRoman" w:cs="TimesNewRoman"/>
        </w:rPr>
        <w:t>1</w:t>
      </w:r>
      <w:r w:rsidRPr="005E1BFC">
        <w:rPr>
          <w:rFonts w:eastAsia="TimesNewRoman" w:cs="TimesNewRoman"/>
        </w:rPr>
        <w:t xml:space="preserve">0 </w:t>
      </w:r>
      <w:r>
        <w:rPr>
          <w:rFonts w:eastAsia="TimesNewRoman" w:cs="TimesNewRoman"/>
        </w:rPr>
        <w:t>yields over 1000 citations, 2000 to 2010</w:t>
      </w:r>
      <w:r w:rsidRPr="005E1BFC">
        <w:rPr>
          <w:rFonts w:eastAsia="TimesNewRoman" w:cs="TimesNewRoman"/>
        </w:rPr>
        <w:t xml:space="preserve"> over </w:t>
      </w:r>
      <w:r>
        <w:rPr>
          <w:rFonts w:eastAsia="TimesNewRoman" w:cs="TimesNewRoman"/>
        </w:rPr>
        <w:t>3000</w:t>
      </w:r>
      <w:r w:rsidRPr="005E1BFC">
        <w:rPr>
          <w:rFonts w:eastAsia="TimesNewRoman" w:cs="TimesNewRoman"/>
        </w:rPr>
        <w:t xml:space="preserve"> citations; inclusion of the previous decade yields an additional </w:t>
      </w:r>
      <w:r>
        <w:rPr>
          <w:rFonts w:eastAsia="TimesNewRoman" w:cs="TimesNewRoman"/>
        </w:rPr>
        <w:t xml:space="preserve">300 </w:t>
      </w:r>
      <w:r w:rsidRPr="005E1BFC">
        <w:rPr>
          <w:rFonts w:eastAsia="TimesNewRoman" w:cs="TimesNewRoman"/>
        </w:rPr>
        <w:t xml:space="preserve">citations. Prior to that only a few dozen appear. </w:t>
      </w:r>
      <w:r>
        <w:rPr>
          <w:rFonts w:eastAsia="TimesNewRoman" w:cs="TimesNewRoman"/>
        </w:rPr>
        <w:t>Inclusion of the search term</w:t>
      </w:r>
      <w:r w:rsidRPr="005E1BFC">
        <w:rPr>
          <w:rFonts w:eastAsia="TimesNewRoman" w:cs="TimesNewRoman"/>
        </w:rPr>
        <w:t xml:space="preserve"> “</w:t>
      </w:r>
      <w:r>
        <w:rPr>
          <w:rFonts w:eastAsia="TimesNewRoman" w:cs="TimesNewRoman"/>
        </w:rPr>
        <w:t>disease</w:t>
      </w:r>
      <w:r w:rsidRPr="005E1BFC">
        <w:rPr>
          <w:rFonts w:eastAsia="TimesNewRoman" w:cs="TimesNewRoman"/>
        </w:rPr>
        <w:t xml:space="preserve">” finds approximately </w:t>
      </w:r>
      <w:r>
        <w:rPr>
          <w:rFonts w:eastAsia="TimesNewRoman" w:cs="TimesNewRoman"/>
        </w:rPr>
        <w:t xml:space="preserve">1900 </w:t>
      </w:r>
      <w:r w:rsidRPr="005E1BFC">
        <w:rPr>
          <w:rFonts w:eastAsia="TimesNewRoman" w:cs="TimesNewRoman"/>
        </w:rPr>
        <w:t>citations</w:t>
      </w:r>
      <w:r>
        <w:rPr>
          <w:rFonts w:eastAsia="TimesNewRoman" w:cs="TimesNewRoman"/>
        </w:rPr>
        <w:t xml:space="preserve"> over the past two decades </w:t>
      </w:r>
      <w:r w:rsidRPr="005E1BFC">
        <w:rPr>
          <w:rFonts w:eastAsia="TimesNewRoman" w:cs="TimesNewRoman"/>
        </w:rPr>
        <w:t xml:space="preserve">(Google Scholar, </w:t>
      </w:r>
      <w:r>
        <w:rPr>
          <w:rFonts w:eastAsia="TimesNewRoman" w:cs="TimesNewRoman"/>
        </w:rPr>
        <w:t>April 2010</w:t>
      </w:r>
      <w:r w:rsidRPr="005E1BFC">
        <w:rPr>
          <w:rFonts w:eastAsia="TimesNewRoman" w:cs="TimesNewRoman"/>
        </w:rPr>
        <w:t>).</w:t>
      </w:r>
      <w:r>
        <w:rPr>
          <w:rFonts w:eastAsia="TimesNewRoman" w:cs="TimesNewRoman"/>
        </w:rPr>
        <w:t xml:space="preserve"> </w:t>
      </w:r>
      <w:r w:rsidRPr="005E1BFC">
        <w:rPr>
          <w:rFonts w:eastAsia="TimesNewRoman" w:cs="TimesNewRoman"/>
        </w:rPr>
        <w:t>Infectious disease as a proximate cause of amphibian mortality and population</w:t>
      </w:r>
      <w:r>
        <w:rPr>
          <w:rFonts w:eastAsia="TimesNewRoman" w:cs="TimesNewRoman"/>
        </w:rPr>
        <w:t xml:space="preserve"> </w:t>
      </w:r>
      <w:r w:rsidRPr="005E1BFC">
        <w:rPr>
          <w:rFonts w:eastAsia="TimesNewRoman" w:cs="TimesNewRoman"/>
        </w:rPr>
        <w:t xml:space="preserve">decline is </w:t>
      </w:r>
      <w:r w:rsidR="006D386B">
        <w:rPr>
          <w:rFonts w:eastAsia="TimesNewRoman" w:cs="TimesNewRoman"/>
        </w:rPr>
        <w:t>well</w:t>
      </w:r>
      <w:r w:rsidRPr="005E1BFC">
        <w:rPr>
          <w:rFonts w:eastAsia="TimesNewRoman" w:cs="TimesNewRoman"/>
        </w:rPr>
        <w:t xml:space="preserve"> studied throughout the world. The disease chytridiomycosis and its</w:t>
      </w:r>
      <w:r>
        <w:rPr>
          <w:rFonts w:eastAsia="TimesNewRoman" w:cs="TimesNewRoman"/>
        </w:rPr>
        <w:t xml:space="preserve"> </w:t>
      </w:r>
      <w:r w:rsidRPr="005E1BFC">
        <w:rPr>
          <w:rFonts w:eastAsia="TimesNewRoman" w:cs="TimesNewRoman"/>
        </w:rPr>
        <w:t>causative agent – the fungus Batrachochytrium dendrobatidis (Bd) – are arguably the</w:t>
      </w:r>
      <w:r>
        <w:rPr>
          <w:rFonts w:eastAsia="TimesNewRoman" w:cs="TimesNewRoman"/>
        </w:rPr>
        <w:t xml:space="preserve"> </w:t>
      </w:r>
      <w:r w:rsidRPr="005E1BFC">
        <w:rPr>
          <w:rFonts w:eastAsia="TimesNewRoman" w:cs="TimesNewRoman"/>
        </w:rPr>
        <w:t>most studied and most culpable of any emerging infectious disease. In a 2007 review,</w:t>
      </w:r>
      <w:r>
        <w:rPr>
          <w:rFonts w:eastAsia="TimesNewRoman" w:cs="TimesNewRoman"/>
        </w:rPr>
        <w:t xml:space="preserve"> </w:t>
      </w:r>
      <w:r w:rsidRPr="005E1BFC">
        <w:rPr>
          <w:rFonts w:eastAsia="TimesNewRoman" w:cs="TimesNewRoman"/>
        </w:rPr>
        <w:t>Skerratt et al., wrote that Bd has caused worldwide amphibian declines and extinctions,</w:t>
      </w:r>
      <w:r>
        <w:rPr>
          <w:rFonts w:eastAsia="TimesNewRoman" w:cs="TimesNewRoman"/>
        </w:rPr>
        <w:t xml:space="preserve"> </w:t>
      </w:r>
      <w:r w:rsidRPr="005E1BFC">
        <w:rPr>
          <w:rFonts w:eastAsia="TimesNewRoman" w:cs="TimesNewRoman"/>
        </w:rPr>
        <w:t>highlighting evidence for chytridiomycosis as an emerging disease. This echoes nearly a</w:t>
      </w:r>
      <w:r>
        <w:rPr>
          <w:rFonts w:eastAsia="TimesNewRoman" w:cs="TimesNewRoman"/>
        </w:rPr>
        <w:t xml:space="preserve"> </w:t>
      </w:r>
      <w:r w:rsidRPr="005E1BFC">
        <w:rPr>
          <w:rFonts w:eastAsia="TimesNewRoman" w:cs="TimesNewRoman"/>
        </w:rPr>
        <w:t>decade of work saying the same. Berger et al., (1998) documented Bd in dying</w:t>
      </w:r>
      <w:r>
        <w:rPr>
          <w:rFonts w:eastAsia="TimesNewRoman" w:cs="TimesNewRoman"/>
        </w:rPr>
        <w:t xml:space="preserve"> </w:t>
      </w:r>
      <w:r w:rsidRPr="005E1BFC">
        <w:rPr>
          <w:rFonts w:eastAsia="TimesNewRoman" w:cs="TimesNewRoman"/>
        </w:rPr>
        <w:t>amphibians in Australia, as did Lips et al., (2006) in Central America, and Rachowicz et</w:t>
      </w:r>
      <w:r>
        <w:rPr>
          <w:rFonts w:eastAsia="TimesNewRoman" w:cs="TimesNewRoman"/>
        </w:rPr>
        <w:t xml:space="preserve"> </w:t>
      </w:r>
      <w:r w:rsidRPr="005E1BFC">
        <w:rPr>
          <w:rFonts w:eastAsia="TimesNewRoman" w:cs="TimesNewRoman"/>
        </w:rPr>
        <w:t>al. (2006)</w:t>
      </w:r>
      <w:r>
        <w:rPr>
          <w:rFonts w:eastAsia="TimesNewRoman" w:cs="TimesNewRoman"/>
        </w:rPr>
        <w:t xml:space="preserve"> and Vredenburg et al. </w:t>
      </w:r>
      <w:r w:rsidR="00340250" w:rsidRPr="00340250">
        <w:rPr>
          <w:rFonts w:ascii="Calibri" w:hAnsi="Calibri"/>
        </w:rPr>
        <w:t>(2010)</w:t>
      </w:r>
      <w:r w:rsidRPr="005E1BFC">
        <w:rPr>
          <w:rFonts w:eastAsia="TimesNewRoman" w:cs="TimesNewRoman"/>
        </w:rPr>
        <w:t xml:space="preserve"> in the Sierra Nevada of California, USA.</w:t>
      </w:r>
    </w:p>
    <w:p w:rsidR="00FA308A" w:rsidRDefault="00FA308A">
      <w:pPr>
        <w:autoSpaceDE w:val="0"/>
        <w:autoSpaceDN w:val="0"/>
        <w:adjustRightInd w:val="0"/>
        <w:ind w:left="720"/>
        <w:rPr>
          <w:ins w:id="25" w:author="Thomas C Smith" w:date="2010-04-07T21:12:00Z"/>
          <w:rFonts w:eastAsia="TimesNewRoman" w:cs="TimesNewRoman"/>
        </w:rPr>
        <w:pPrChange w:id="26" w:author="Thomas C Smith" w:date="2010-04-07T21:12:00Z">
          <w:pPr>
            <w:autoSpaceDE w:val="0"/>
            <w:autoSpaceDN w:val="0"/>
            <w:adjustRightInd w:val="0"/>
            <w:ind w:left="720" w:firstLine="720"/>
          </w:pPr>
        </w:pPrChange>
      </w:pPr>
    </w:p>
    <w:p w:rsidR="00FA308A" w:rsidRDefault="009A3CA0">
      <w:pPr>
        <w:autoSpaceDE w:val="0"/>
        <w:autoSpaceDN w:val="0"/>
        <w:adjustRightInd w:val="0"/>
        <w:ind w:left="720"/>
        <w:rPr>
          <w:rFonts w:eastAsia="TimesNewRoman" w:cs="TimesNewRoman"/>
        </w:rPr>
        <w:pPrChange w:id="27" w:author="Thomas C Smith" w:date="2010-04-07T21:12:00Z">
          <w:pPr>
            <w:autoSpaceDE w:val="0"/>
            <w:autoSpaceDN w:val="0"/>
            <w:adjustRightInd w:val="0"/>
            <w:ind w:left="720" w:firstLine="720"/>
          </w:pPr>
        </w:pPrChange>
      </w:pPr>
      <w:r w:rsidRPr="005E1BFC">
        <w:rPr>
          <w:rFonts w:eastAsia="TimesNewRoman" w:cs="TimesNewRoman"/>
        </w:rPr>
        <w:t>In the Sierra Nevada, the decline of the Mountain yellow-legged frogs (</w:t>
      </w:r>
      <w:r w:rsidRPr="00011668">
        <w:rPr>
          <w:rFonts w:eastAsia="TimesNewRoman" w:cs="TimesNewRoman"/>
          <w:i/>
        </w:rPr>
        <w:t>Rana muscosa</w:t>
      </w:r>
      <w:r w:rsidRPr="005E1BFC">
        <w:rPr>
          <w:rFonts w:eastAsia="TimesNewRoman" w:cs="TimesNewRoman"/>
        </w:rPr>
        <w:t xml:space="preserve"> and </w:t>
      </w:r>
      <w:r w:rsidRPr="00011668">
        <w:rPr>
          <w:rFonts w:eastAsia="TimesNewRoman" w:cs="TimesNewRoman"/>
          <w:i/>
        </w:rPr>
        <w:t>R. sierrae</w:t>
      </w:r>
      <w:r w:rsidRPr="005E1BFC">
        <w:rPr>
          <w:rFonts w:eastAsia="TimesNewRoman" w:cs="TimesNewRoman"/>
        </w:rPr>
        <w:t xml:space="preserve">, </w:t>
      </w:r>
      <w:r w:rsidR="006D386B" w:rsidRPr="006D386B">
        <w:rPr>
          <w:rFonts w:ascii="Calibri" w:hAnsi="Calibri"/>
        </w:rPr>
        <w:t>(Vredenburg et al. 2007)</w:t>
      </w:r>
      <w:r w:rsidRPr="005E1BFC">
        <w:rPr>
          <w:rFonts w:eastAsia="TimesNewRoman" w:cs="TimesNewRoman"/>
        </w:rPr>
        <w:t>) has been heavily studied for</w:t>
      </w:r>
      <w:r>
        <w:rPr>
          <w:rFonts w:eastAsia="TimesNewRoman" w:cs="TimesNewRoman"/>
        </w:rPr>
        <w:t xml:space="preserve"> </w:t>
      </w:r>
      <w:r w:rsidRPr="005E1BFC">
        <w:rPr>
          <w:rFonts w:eastAsia="TimesNewRoman" w:cs="TimesNewRoman"/>
        </w:rPr>
        <w:t>decades. Even as early as the 1920’s Grinnell and Storer commented on the</w:t>
      </w:r>
      <w:r>
        <w:rPr>
          <w:rFonts w:eastAsia="TimesNewRoman" w:cs="TimesNewRoman"/>
        </w:rPr>
        <w:t xml:space="preserve"> </w:t>
      </w:r>
      <w:r w:rsidRPr="005E1BFC">
        <w:rPr>
          <w:rFonts w:eastAsia="TimesNewRoman" w:cs="TimesNewRoman"/>
        </w:rPr>
        <w:t xml:space="preserve">possibility that fish stocking excluded </w:t>
      </w:r>
      <w:r w:rsidRPr="00011668">
        <w:rPr>
          <w:rFonts w:eastAsia="TimesNewRoman" w:cs="TimesNewRoman"/>
          <w:i/>
        </w:rPr>
        <w:t>R</w:t>
      </w:r>
      <w:r>
        <w:rPr>
          <w:rFonts w:eastAsia="TimesNewRoman" w:cs="TimesNewRoman"/>
          <w:i/>
        </w:rPr>
        <w:t>ana</w:t>
      </w:r>
      <w:r w:rsidRPr="00011668">
        <w:rPr>
          <w:rFonts w:eastAsia="TimesNewRoman" w:cs="TimesNewRoman"/>
          <w:i/>
        </w:rPr>
        <w:t xml:space="preserve"> boyleii sierrae</w:t>
      </w:r>
      <w:r w:rsidRPr="005E1BFC">
        <w:rPr>
          <w:rFonts w:eastAsia="TimesNewRoman" w:cs="TimesNewRoman"/>
        </w:rPr>
        <w:t xml:space="preserve"> (later to become </w:t>
      </w:r>
      <w:r w:rsidRPr="00011668">
        <w:rPr>
          <w:rFonts w:eastAsia="TimesNewRoman" w:cs="TimesNewRoman"/>
          <w:i/>
        </w:rPr>
        <w:t>R. muscosa</w:t>
      </w:r>
      <w:r w:rsidRPr="005E1BFC">
        <w:rPr>
          <w:rFonts w:eastAsia="TimesNewRoman" w:cs="TimesNewRoman"/>
        </w:rPr>
        <w:t>)</w:t>
      </w:r>
      <w:r>
        <w:rPr>
          <w:rFonts w:eastAsia="TimesNewRoman" w:cs="TimesNewRoman"/>
        </w:rPr>
        <w:t xml:space="preserve"> </w:t>
      </w:r>
      <w:r w:rsidRPr="005E1BFC">
        <w:rPr>
          <w:rFonts w:eastAsia="TimesNewRoman" w:cs="TimesNewRoman"/>
        </w:rPr>
        <w:t xml:space="preserve">from otherwise suitable habitat </w:t>
      </w:r>
      <w:r w:rsidR="006D2883" w:rsidRPr="006D2883">
        <w:rPr>
          <w:rFonts w:ascii="Calibri" w:hAnsi="Calibri"/>
        </w:rPr>
        <w:t>(Grinnell and Storer 1924)</w:t>
      </w:r>
      <w:r w:rsidRPr="005E1BFC">
        <w:rPr>
          <w:rFonts w:eastAsia="TimesNewRoman" w:cs="TimesNewRoman"/>
        </w:rPr>
        <w:t>. This relationship has a</w:t>
      </w:r>
      <w:r>
        <w:rPr>
          <w:rFonts w:eastAsia="TimesNewRoman" w:cs="TimesNewRoman"/>
        </w:rPr>
        <w:t xml:space="preserve"> </w:t>
      </w:r>
      <w:r w:rsidRPr="005E1BFC">
        <w:rPr>
          <w:rFonts w:eastAsia="TimesNewRoman" w:cs="TimesNewRoman"/>
        </w:rPr>
        <w:t>strong body of evidence supporting it</w:t>
      </w:r>
      <w:r>
        <w:rPr>
          <w:rFonts w:eastAsia="TimesNewRoman" w:cs="TimesNewRoman"/>
        </w:rPr>
        <w:t>:</w:t>
      </w:r>
      <w:r w:rsidRPr="005E1BFC">
        <w:rPr>
          <w:rFonts w:eastAsia="TimesNewRoman" w:cs="TimesNewRoman"/>
        </w:rPr>
        <w:t xml:space="preserve"> conspicuous </w:t>
      </w:r>
      <w:r>
        <w:rPr>
          <w:rFonts w:eastAsia="TimesNewRoman" w:cs="TimesNewRoman"/>
        </w:rPr>
        <w:t>taxa</w:t>
      </w:r>
      <w:r w:rsidRPr="005E1BFC">
        <w:rPr>
          <w:rFonts w:eastAsia="TimesNewRoman" w:cs="TimesNewRoman"/>
        </w:rPr>
        <w:t xml:space="preserve"> (including tadpoles and macroinvertebrates) were negatively correlated</w:t>
      </w:r>
      <w:r>
        <w:rPr>
          <w:rFonts w:eastAsia="TimesNewRoman" w:cs="TimesNewRoman"/>
        </w:rPr>
        <w:t xml:space="preserve"> </w:t>
      </w:r>
      <w:r w:rsidRPr="005E1BFC">
        <w:rPr>
          <w:rFonts w:eastAsia="TimesNewRoman" w:cs="TimesNewRoman"/>
        </w:rPr>
        <w:t xml:space="preserve">to the presence of non-native trout </w:t>
      </w:r>
      <w:r w:rsidR="006D386B" w:rsidRPr="006D386B">
        <w:rPr>
          <w:rFonts w:ascii="Calibri" w:hAnsi="Calibri"/>
        </w:rPr>
        <w:t>(Bradford et al. 1993, Knapp 2005, Knapp and Matthews 2000)</w:t>
      </w:r>
      <w:r w:rsidRPr="005E1BFC">
        <w:rPr>
          <w:rFonts w:eastAsia="TimesNewRoman" w:cs="TimesNewRoman"/>
        </w:rPr>
        <w:t xml:space="preserve">, and removal of these trout </w:t>
      </w:r>
      <w:r>
        <w:rPr>
          <w:rFonts w:eastAsia="TimesNewRoman" w:cs="TimesNewRoman"/>
        </w:rPr>
        <w:t>facilitated</w:t>
      </w:r>
      <w:r w:rsidRPr="005E1BFC">
        <w:rPr>
          <w:rFonts w:eastAsia="TimesNewRoman" w:cs="TimesNewRoman"/>
        </w:rPr>
        <w:t xml:space="preserve"> re-colonization of lakes by frogs</w:t>
      </w:r>
      <w:r>
        <w:rPr>
          <w:rFonts w:eastAsia="TimesNewRoman" w:cs="TimesNewRoman"/>
        </w:rPr>
        <w:t xml:space="preserve"> </w:t>
      </w:r>
      <w:r w:rsidR="006D386B" w:rsidRPr="006D386B">
        <w:rPr>
          <w:rFonts w:ascii="Calibri" w:hAnsi="Calibri"/>
        </w:rPr>
        <w:t>(Knapp et al. 2007, Vredenburg 2004)</w:t>
      </w:r>
      <w:r w:rsidRPr="005E1BFC">
        <w:rPr>
          <w:rFonts w:eastAsia="TimesNewRoman" w:cs="TimesNewRoman"/>
        </w:rPr>
        <w:t>.</w:t>
      </w:r>
      <w:r>
        <w:rPr>
          <w:rFonts w:eastAsia="TimesNewRoman" w:cs="TimesNewRoman"/>
        </w:rPr>
        <w:t xml:space="preserve"> </w:t>
      </w:r>
    </w:p>
    <w:p w:rsidR="00FA308A" w:rsidRDefault="00FA308A">
      <w:pPr>
        <w:autoSpaceDE w:val="0"/>
        <w:autoSpaceDN w:val="0"/>
        <w:adjustRightInd w:val="0"/>
        <w:ind w:left="720"/>
        <w:rPr>
          <w:ins w:id="28" w:author="Thomas C Smith" w:date="2010-04-07T21:12:00Z"/>
          <w:rFonts w:eastAsia="TimesNewRoman" w:cs="TimesNewRoman"/>
        </w:rPr>
        <w:pPrChange w:id="29" w:author="Thomas C Smith" w:date="2010-04-07T21:12:00Z">
          <w:pPr>
            <w:autoSpaceDE w:val="0"/>
            <w:autoSpaceDN w:val="0"/>
            <w:adjustRightInd w:val="0"/>
            <w:ind w:left="720" w:firstLine="720"/>
          </w:pPr>
        </w:pPrChange>
      </w:pPr>
    </w:p>
    <w:p w:rsidR="00FA308A" w:rsidRDefault="009A3CA0">
      <w:pPr>
        <w:autoSpaceDE w:val="0"/>
        <w:autoSpaceDN w:val="0"/>
        <w:adjustRightInd w:val="0"/>
        <w:ind w:left="720"/>
        <w:rPr>
          <w:rFonts w:eastAsia="TimesNewRoman" w:cs="TimesNewRoman"/>
        </w:rPr>
        <w:pPrChange w:id="30" w:author="Thomas C Smith" w:date="2010-04-07T21:12:00Z">
          <w:pPr>
            <w:autoSpaceDE w:val="0"/>
            <w:autoSpaceDN w:val="0"/>
            <w:adjustRightInd w:val="0"/>
            <w:ind w:left="720" w:firstLine="720"/>
          </w:pPr>
        </w:pPrChange>
      </w:pPr>
      <w:r w:rsidRPr="005E1BFC">
        <w:rPr>
          <w:rFonts w:eastAsia="TimesNewRoman" w:cs="TimesNewRoman"/>
        </w:rPr>
        <w:t>The optimism of the latter studies is tempered by the emergence of</w:t>
      </w:r>
      <w:r>
        <w:rPr>
          <w:rFonts w:eastAsia="TimesNewRoman" w:cs="TimesNewRoman"/>
        </w:rPr>
        <w:t xml:space="preserve"> the disease </w:t>
      </w:r>
      <w:r w:rsidRPr="005E1BFC">
        <w:rPr>
          <w:rFonts w:eastAsia="TimesNewRoman" w:cs="TimesNewRoman"/>
        </w:rPr>
        <w:t xml:space="preserve">chytridiomycosis in </w:t>
      </w:r>
      <w:r w:rsidRPr="00011668">
        <w:rPr>
          <w:rFonts w:eastAsia="TimesNewRoman" w:cs="TimesNewRoman"/>
          <w:i/>
        </w:rPr>
        <w:t>Rana muscosa</w:t>
      </w:r>
      <w:r w:rsidRPr="005E1BFC">
        <w:rPr>
          <w:rFonts w:eastAsia="TimesNewRoman" w:cs="TimesNewRoman"/>
        </w:rPr>
        <w:t xml:space="preserve"> and </w:t>
      </w:r>
      <w:r w:rsidRPr="00011668">
        <w:rPr>
          <w:rFonts w:eastAsia="TimesNewRoman" w:cs="TimesNewRoman"/>
          <w:i/>
        </w:rPr>
        <w:t>R. sierrae</w:t>
      </w:r>
      <w:r w:rsidRPr="005E1BFC">
        <w:rPr>
          <w:rFonts w:eastAsia="TimesNewRoman" w:cs="TimesNewRoman"/>
        </w:rPr>
        <w:t xml:space="preserve">. </w:t>
      </w:r>
      <w:r w:rsidRPr="00011668">
        <w:rPr>
          <w:rFonts w:eastAsia="TimesNewRoman" w:cs="TimesNewRoman"/>
          <w:i/>
        </w:rPr>
        <w:t>Batrachochytrium dendrobatidis</w:t>
      </w:r>
      <w:r>
        <w:rPr>
          <w:rFonts w:eastAsia="TimesNewRoman" w:cs="TimesNewRoman"/>
        </w:rPr>
        <w:t>, the causative agent of chytridiomycosis</w:t>
      </w:r>
      <w:r w:rsidRPr="005E1BFC">
        <w:rPr>
          <w:rFonts w:eastAsia="TimesNewRoman" w:cs="TimesNewRoman"/>
        </w:rPr>
        <w:t xml:space="preserve"> was first</w:t>
      </w:r>
      <w:r>
        <w:rPr>
          <w:rFonts w:eastAsia="TimesNewRoman" w:cs="TimesNewRoman"/>
        </w:rPr>
        <w:t xml:space="preserve"> </w:t>
      </w:r>
      <w:r w:rsidRPr="005E1BFC">
        <w:rPr>
          <w:rFonts w:eastAsia="TimesNewRoman" w:cs="TimesNewRoman"/>
        </w:rPr>
        <w:t xml:space="preserve">detected in the MYLF in 2001 </w:t>
      </w:r>
      <w:r w:rsidR="006D2883" w:rsidRPr="006D2883">
        <w:rPr>
          <w:rFonts w:ascii="Calibri" w:hAnsi="Calibri"/>
        </w:rPr>
        <w:t>(Fellers et al. 2001)</w:t>
      </w:r>
      <w:r w:rsidRPr="005E1BFC">
        <w:rPr>
          <w:rFonts w:eastAsia="TimesNewRoman" w:cs="TimesNewRoman"/>
        </w:rPr>
        <w:t>, but analyses of museum</w:t>
      </w:r>
      <w:r>
        <w:rPr>
          <w:rFonts w:eastAsia="TimesNewRoman" w:cs="TimesNewRoman"/>
        </w:rPr>
        <w:t xml:space="preserve"> </w:t>
      </w:r>
      <w:r w:rsidRPr="005E1BFC">
        <w:rPr>
          <w:rFonts w:eastAsia="TimesNewRoman" w:cs="TimesNewRoman"/>
        </w:rPr>
        <w:t xml:space="preserve">specimens suggest its presence in MYLFs in the 1970s </w:t>
      </w:r>
      <w:r w:rsidR="006D2883" w:rsidRPr="006D2883">
        <w:rPr>
          <w:rFonts w:ascii="Calibri" w:hAnsi="Calibri"/>
        </w:rPr>
        <w:lastRenderedPageBreak/>
        <w:t>(Green and Sherman 2001, Ouellet et al. 2005)</w:t>
      </w:r>
      <w:r w:rsidRPr="005E1BFC">
        <w:rPr>
          <w:rFonts w:eastAsia="TimesNewRoman" w:cs="TimesNewRoman"/>
        </w:rPr>
        <w:t>. Other studies show that MYLF mass mortality events were occurring throughout the</w:t>
      </w:r>
      <w:r>
        <w:rPr>
          <w:rFonts w:eastAsia="TimesNewRoman" w:cs="TimesNewRoman"/>
        </w:rPr>
        <w:t xml:space="preserve"> </w:t>
      </w:r>
      <w:r w:rsidRPr="005E1BFC">
        <w:rPr>
          <w:rFonts w:eastAsia="TimesNewRoman" w:cs="TimesNewRoman"/>
        </w:rPr>
        <w:t xml:space="preserve">1990s </w:t>
      </w:r>
      <w:r w:rsidR="006D2883" w:rsidRPr="006D2883">
        <w:rPr>
          <w:rFonts w:ascii="Calibri" w:hAnsi="Calibri"/>
        </w:rPr>
        <w:t>(Bradford 1991, Sherman and Morton 1993, Drost and Fellers 1996)</w:t>
      </w:r>
      <w:r w:rsidRPr="005E1BFC">
        <w:rPr>
          <w:rFonts w:eastAsia="TimesNewRoman" w:cs="TimesNewRoman"/>
        </w:rPr>
        <w:t>.</w:t>
      </w:r>
      <w:r>
        <w:rPr>
          <w:rFonts w:eastAsia="TimesNewRoman" w:cs="TimesNewRoman"/>
        </w:rPr>
        <w:t xml:space="preserve"> </w:t>
      </w:r>
      <w:r w:rsidRPr="005E1BFC">
        <w:rPr>
          <w:rFonts w:eastAsia="TimesNewRoman" w:cs="TimesNewRoman"/>
        </w:rPr>
        <w:t xml:space="preserve">Disease induced mortality continues to drive MYLF declines, as described in Briggs et al. </w:t>
      </w:r>
      <w:r w:rsidR="006D2883" w:rsidRPr="006D2883">
        <w:rPr>
          <w:rFonts w:ascii="Calibri" w:hAnsi="Calibri"/>
        </w:rPr>
        <w:t>(2005)</w:t>
      </w:r>
      <w:r>
        <w:rPr>
          <w:rFonts w:eastAsia="TimesNewRoman" w:cs="TimesNewRoman"/>
        </w:rPr>
        <w:t xml:space="preserve"> </w:t>
      </w:r>
      <w:r w:rsidRPr="005E1BFC">
        <w:rPr>
          <w:rFonts w:eastAsia="TimesNewRoman" w:cs="TimesNewRoman"/>
        </w:rPr>
        <w:t xml:space="preserve">and Rachowicz et al. </w:t>
      </w:r>
      <w:r w:rsidR="006D2883" w:rsidRPr="006D2883">
        <w:rPr>
          <w:rFonts w:ascii="Calibri" w:hAnsi="Calibri"/>
        </w:rPr>
        <w:t>(2006)</w:t>
      </w:r>
      <w:r w:rsidRPr="005E1BFC">
        <w:rPr>
          <w:rFonts w:eastAsia="TimesNewRoman" w:cs="TimesNewRoman"/>
        </w:rPr>
        <w:t xml:space="preserve">. Vredenburg et al. </w:t>
      </w:r>
      <w:r w:rsidR="006D2883" w:rsidRPr="006D2883">
        <w:rPr>
          <w:rFonts w:ascii="Calibri" w:hAnsi="Calibri"/>
        </w:rPr>
        <w:t>(2010)</w:t>
      </w:r>
      <w:r w:rsidRPr="005E1BFC">
        <w:rPr>
          <w:rFonts w:eastAsia="TimesNewRoman" w:cs="TimesNewRoman"/>
        </w:rPr>
        <w:t xml:space="preserve"> </w:t>
      </w:r>
      <w:r>
        <w:rPr>
          <w:rFonts w:eastAsia="TimesNewRoman" w:cs="TimesNewRoman"/>
        </w:rPr>
        <w:t xml:space="preserve"> demonstrates a wave-like spread of Bd through amphibian populations in individual lake basins and subsequent local extinctions of Mountain </w:t>
      </w:r>
      <w:r>
        <w:rPr>
          <w:rFonts w:eastAsia="TimesNewRoman" w:cs="TimesNewRoman"/>
          <w:i/>
        </w:rPr>
        <w:t>R. muscosa</w:t>
      </w:r>
      <w:r>
        <w:rPr>
          <w:rFonts w:eastAsia="TimesNewRoman" w:cs="TimesNewRoman"/>
        </w:rPr>
        <w:t xml:space="preserve"> and </w:t>
      </w:r>
      <w:r>
        <w:rPr>
          <w:rFonts w:eastAsia="TimesNewRoman" w:cs="TimesNewRoman"/>
          <w:i/>
        </w:rPr>
        <w:t>R. sierrae</w:t>
      </w:r>
      <w:r w:rsidRPr="005E1BFC">
        <w:rPr>
          <w:rFonts w:eastAsia="TimesNewRoman" w:cs="TimesNewRoman"/>
        </w:rPr>
        <w:t>.</w:t>
      </w:r>
      <w:r>
        <w:rPr>
          <w:rFonts w:eastAsia="TimesNewRoman" w:cs="TimesNewRoman"/>
        </w:rPr>
        <w:t xml:space="preserve"> </w:t>
      </w:r>
    </w:p>
    <w:p w:rsidR="00FA308A" w:rsidRDefault="00FA308A">
      <w:pPr>
        <w:autoSpaceDE w:val="0"/>
        <w:autoSpaceDN w:val="0"/>
        <w:adjustRightInd w:val="0"/>
        <w:ind w:left="720"/>
        <w:rPr>
          <w:ins w:id="31" w:author="Thomas C Smith" w:date="2010-04-07T21:12:00Z"/>
          <w:rFonts w:eastAsia="TimesNewRoman" w:cs="TimesNewRoman"/>
        </w:rPr>
        <w:pPrChange w:id="32" w:author="Thomas C Smith" w:date="2010-04-07T21:12:00Z">
          <w:pPr>
            <w:autoSpaceDE w:val="0"/>
            <w:autoSpaceDN w:val="0"/>
            <w:adjustRightInd w:val="0"/>
            <w:ind w:left="720" w:firstLine="720"/>
          </w:pPr>
        </w:pPrChange>
      </w:pPr>
    </w:p>
    <w:p w:rsidR="00FA308A" w:rsidRDefault="009A3CA0">
      <w:pPr>
        <w:autoSpaceDE w:val="0"/>
        <w:autoSpaceDN w:val="0"/>
        <w:adjustRightInd w:val="0"/>
        <w:ind w:left="720"/>
        <w:rPr>
          <w:rFonts w:eastAsia="TimesNewRoman" w:cs="TimesNewRoman"/>
        </w:rPr>
        <w:pPrChange w:id="33" w:author="Thomas C Smith" w:date="2010-04-07T21:12:00Z">
          <w:pPr>
            <w:autoSpaceDE w:val="0"/>
            <w:autoSpaceDN w:val="0"/>
            <w:adjustRightInd w:val="0"/>
            <w:ind w:left="720" w:firstLine="720"/>
          </w:pPr>
        </w:pPrChange>
      </w:pPr>
      <w:r w:rsidRPr="005E1BFC">
        <w:rPr>
          <w:rFonts w:eastAsia="TimesNewRoman" w:cs="TimesNewRoman"/>
        </w:rPr>
        <w:t>The loss of amphibians in aquatic ecosystems of the Sierra Nevada and worldwide</w:t>
      </w:r>
      <w:r>
        <w:rPr>
          <w:rFonts w:eastAsia="TimesNewRoman" w:cs="TimesNewRoman"/>
        </w:rPr>
        <w:t xml:space="preserve"> </w:t>
      </w:r>
      <w:r w:rsidRPr="005E1BFC">
        <w:rPr>
          <w:rFonts w:eastAsia="TimesNewRoman" w:cs="TimesNewRoman"/>
        </w:rPr>
        <w:t>is likely to have far reaching consequences. The role of aquatic anuran larvae is well described</w:t>
      </w:r>
      <w:r>
        <w:rPr>
          <w:rFonts w:eastAsia="TimesNewRoman" w:cs="TimesNewRoman"/>
        </w:rPr>
        <w:t xml:space="preserve"> </w:t>
      </w:r>
      <w:r w:rsidR="006D2883" w:rsidRPr="006D2883">
        <w:rPr>
          <w:rFonts w:ascii="Calibri" w:hAnsi="Calibri"/>
        </w:rPr>
        <w:t>(Dickman 1968, Seale 1980, Kupferberg et al. 1994, Kupferberg 1997, Alford 1999, Kiffney and Richardson 2001, Loman 2001)</w:t>
      </w:r>
      <w:r w:rsidRPr="005E1BFC">
        <w:rPr>
          <w:rFonts w:eastAsia="TimesNewRoman" w:cs="TimesNewRoman"/>
        </w:rPr>
        <w:t>. Given the magnitude of amphibian losses worldwide, changes</w:t>
      </w:r>
      <w:r>
        <w:rPr>
          <w:rFonts w:eastAsia="TimesNewRoman" w:cs="TimesNewRoman"/>
        </w:rPr>
        <w:t xml:space="preserve"> </w:t>
      </w:r>
      <w:r w:rsidRPr="005E1BFC">
        <w:rPr>
          <w:rFonts w:eastAsia="TimesNewRoman" w:cs="TimesNewRoman"/>
        </w:rPr>
        <w:t xml:space="preserve">in aquatic communities can be anticipated, but </w:t>
      </w:r>
      <w:r w:rsidR="006D386B">
        <w:rPr>
          <w:rFonts w:eastAsia="TimesNewRoman" w:cs="TimesNewRoman"/>
        </w:rPr>
        <w:t xml:space="preserve">few studies have examined this.  </w:t>
      </w:r>
      <w:r w:rsidRPr="005E1BFC">
        <w:rPr>
          <w:rFonts w:eastAsia="TimesNewRoman" w:cs="TimesNewRoman"/>
        </w:rPr>
        <w:t>Ranvestal et</w:t>
      </w:r>
      <w:r>
        <w:rPr>
          <w:rFonts w:eastAsia="TimesNewRoman" w:cs="TimesNewRoman"/>
        </w:rPr>
        <w:t xml:space="preserve"> </w:t>
      </w:r>
      <w:r w:rsidRPr="005E1BFC">
        <w:rPr>
          <w:rFonts w:eastAsia="TimesNewRoman" w:cs="TimesNewRoman"/>
        </w:rPr>
        <w:t xml:space="preserve">al. </w:t>
      </w:r>
      <w:r w:rsidR="006D2883" w:rsidRPr="006D2883">
        <w:rPr>
          <w:rFonts w:ascii="Calibri" w:hAnsi="Calibri"/>
        </w:rPr>
        <w:t>(2004)</w:t>
      </w:r>
      <w:r w:rsidRPr="005E1BFC">
        <w:rPr>
          <w:rFonts w:eastAsia="TimesNewRoman" w:cs="TimesNewRoman"/>
        </w:rPr>
        <w:t xml:space="preserve"> </w:t>
      </w:r>
      <w:r>
        <w:rPr>
          <w:rFonts w:eastAsia="TimesNewRoman" w:cs="TimesNewRoman"/>
        </w:rPr>
        <w:t>,</w:t>
      </w:r>
      <w:r w:rsidRPr="005E1BFC">
        <w:rPr>
          <w:rFonts w:eastAsia="TimesNewRoman" w:cs="TimesNewRoman"/>
        </w:rPr>
        <w:t xml:space="preserve">Whiles et al. </w:t>
      </w:r>
      <w:r w:rsidR="006D2883" w:rsidRPr="006D2883">
        <w:rPr>
          <w:rFonts w:ascii="Calibri" w:hAnsi="Calibri"/>
        </w:rPr>
        <w:t>(2006)</w:t>
      </w:r>
      <w:r>
        <w:rPr>
          <w:rFonts w:eastAsia="TimesNewRoman" w:cs="TimesNewRoman"/>
        </w:rPr>
        <w:t xml:space="preserve">, Connelly et al. </w:t>
      </w:r>
      <w:r w:rsidR="006D2883" w:rsidRPr="006D2883">
        <w:rPr>
          <w:rFonts w:ascii="Calibri" w:hAnsi="Calibri"/>
        </w:rPr>
        <w:t>(Connelly et al. 2008)</w:t>
      </w:r>
      <w:r>
        <w:rPr>
          <w:rFonts w:eastAsia="TimesNewRoman" w:cs="TimesNewRoman"/>
        </w:rPr>
        <w:t xml:space="preserve">, and Colon-Gaud </w:t>
      </w:r>
      <w:r w:rsidR="006D2883" w:rsidRPr="006D2883">
        <w:rPr>
          <w:rFonts w:ascii="Calibri" w:hAnsi="Calibri"/>
        </w:rPr>
        <w:t>(2009)</w:t>
      </w:r>
      <w:r w:rsidR="006D386B">
        <w:rPr>
          <w:rFonts w:eastAsia="TimesNewRoman" w:cs="TimesNewRoman"/>
        </w:rPr>
        <w:t xml:space="preserve"> show ecosystem level effects of amphibian extinctions in Central America</w:t>
      </w:r>
      <w:r w:rsidRPr="005E1BFC">
        <w:rPr>
          <w:rFonts w:eastAsia="TimesNewRoman" w:cs="TimesNewRoman"/>
        </w:rPr>
        <w:t>.</w:t>
      </w:r>
      <w:r>
        <w:rPr>
          <w:rFonts w:eastAsia="TimesNewRoman" w:cs="TimesNewRoman"/>
        </w:rPr>
        <w:t xml:space="preserve"> </w:t>
      </w:r>
      <w:r w:rsidRPr="005E1BFC">
        <w:rPr>
          <w:rFonts w:eastAsia="TimesNewRoman" w:cs="TimesNewRoman"/>
        </w:rPr>
        <w:t xml:space="preserve">The ecological roles of MYLFs have been explored by Grinnell and Storer </w:t>
      </w:r>
      <w:r w:rsidR="006D2883" w:rsidRPr="006D2883">
        <w:rPr>
          <w:rFonts w:ascii="Calibri" w:hAnsi="Calibri"/>
        </w:rPr>
        <w:t>(1924)</w:t>
      </w:r>
      <w:r w:rsidRPr="005E1BFC">
        <w:rPr>
          <w:rFonts w:eastAsia="TimesNewRoman" w:cs="TimesNewRoman"/>
        </w:rPr>
        <w:t>,</w:t>
      </w:r>
      <w:r w:rsidR="006D386B">
        <w:rPr>
          <w:rFonts w:eastAsia="TimesNewRoman" w:cs="TimesNewRoman"/>
        </w:rPr>
        <w:t xml:space="preserve"> Mullaly and Cunningham</w:t>
      </w:r>
      <w:r>
        <w:rPr>
          <w:rFonts w:eastAsia="TimesNewRoman" w:cs="TimesNewRoman"/>
        </w:rPr>
        <w:t xml:space="preserve"> </w:t>
      </w:r>
      <w:r w:rsidR="006D386B" w:rsidRPr="006D386B">
        <w:rPr>
          <w:rFonts w:eastAsia="TimesNewRoman"/>
        </w:rPr>
        <w:t>(1956)</w:t>
      </w:r>
      <w:r w:rsidR="006D386B">
        <w:rPr>
          <w:rFonts w:eastAsia="TimesNewRoman" w:cs="TimesNewRoman"/>
        </w:rPr>
        <w:t xml:space="preserve">, </w:t>
      </w:r>
      <w:r w:rsidRPr="005E1BFC">
        <w:rPr>
          <w:rFonts w:eastAsia="TimesNewRoman" w:cs="TimesNewRoman"/>
        </w:rPr>
        <w:t xml:space="preserve">Jennings, Bradford, and Johnson, </w:t>
      </w:r>
      <w:r w:rsidR="006D2883" w:rsidRPr="006D2883">
        <w:rPr>
          <w:rFonts w:ascii="Calibri" w:hAnsi="Calibri"/>
        </w:rPr>
        <w:t>(1992)</w:t>
      </w:r>
      <w:r w:rsidRPr="005E1BFC">
        <w:rPr>
          <w:rFonts w:eastAsia="TimesNewRoman" w:cs="TimesNewRoman"/>
        </w:rPr>
        <w:t xml:space="preserve">, </w:t>
      </w:r>
      <w:r>
        <w:rPr>
          <w:rFonts w:eastAsia="TimesNewRoman" w:cs="TimesNewRoman"/>
        </w:rPr>
        <w:t xml:space="preserve">and </w:t>
      </w:r>
      <w:r w:rsidRPr="005E1BFC">
        <w:rPr>
          <w:rFonts w:eastAsia="TimesNewRoman" w:cs="TimesNewRoman"/>
        </w:rPr>
        <w:t>Finlay and</w:t>
      </w:r>
      <w:r>
        <w:rPr>
          <w:rFonts w:eastAsia="TimesNewRoman" w:cs="TimesNewRoman"/>
        </w:rPr>
        <w:t xml:space="preserve"> </w:t>
      </w:r>
      <w:r w:rsidRPr="005E1BFC">
        <w:rPr>
          <w:rFonts w:eastAsia="TimesNewRoman" w:cs="TimesNewRoman"/>
        </w:rPr>
        <w:t xml:space="preserve">Vredenburg </w:t>
      </w:r>
      <w:r w:rsidR="006D2883" w:rsidRPr="006D2883">
        <w:rPr>
          <w:rFonts w:ascii="Calibri" w:hAnsi="Calibri"/>
        </w:rPr>
        <w:t>(2007)</w:t>
      </w:r>
      <w:r w:rsidR="006D386B">
        <w:rPr>
          <w:rFonts w:eastAsia="TimesNewRoman" w:cs="TimesNewRoman"/>
        </w:rPr>
        <w:t>.</w:t>
      </w:r>
      <w:r w:rsidRPr="005E1BFC">
        <w:rPr>
          <w:rFonts w:eastAsia="TimesNewRoman" w:cs="TimesNewRoman"/>
        </w:rPr>
        <w:t xml:space="preserve"> </w:t>
      </w:r>
    </w:p>
    <w:p w:rsidR="00FA308A" w:rsidRDefault="00FA308A">
      <w:pPr>
        <w:autoSpaceDE w:val="0"/>
        <w:autoSpaceDN w:val="0"/>
        <w:adjustRightInd w:val="0"/>
        <w:ind w:left="720"/>
        <w:rPr>
          <w:ins w:id="34" w:author="Thomas C Smith" w:date="2010-04-07T21:12:00Z"/>
          <w:rFonts w:eastAsia="TimesNewRoman" w:cs="TimesNewRoman"/>
        </w:rPr>
        <w:pPrChange w:id="35" w:author="Thomas C Smith" w:date="2010-04-07T21:12:00Z">
          <w:pPr>
            <w:autoSpaceDE w:val="0"/>
            <w:autoSpaceDN w:val="0"/>
            <w:adjustRightInd w:val="0"/>
            <w:ind w:left="720" w:firstLine="720"/>
          </w:pPr>
        </w:pPrChange>
      </w:pPr>
    </w:p>
    <w:p w:rsidR="00FA308A" w:rsidRDefault="009A3CA0">
      <w:pPr>
        <w:autoSpaceDE w:val="0"/>
        <w:autoSpaceDN w:val="0"/>
        <w:adjustRightInd w:val="0"/>
        <w:ind w:left="720"/>
        <w:rPr>
          <w:rFonts w:eastAsia="TimesNewRoman" w:cs="TimesNewRoman"/>
        </w:rPr>
        <w:pPrChange w:id="36" w:author="Thomas C Smith" w:date="2010-04-07T21:12:00Z">
          <w:pPr>
            <w:autoSpaceDE w:val="0"/>
            <w:autoSpaceDN w:val="0"/>
            <w:adjustRightInd w:val="0"/>
            <w:ind w:left="720" w:firstLine="720"/>
          </w:pPr>
        </w:pPrChange>
      </w:pPr>
      <w:r w:rsidRPr="005E1BFC">
        <w:rPr>
          <w:rFonts w:eastAsia="TimesNewRoman" w:cs="TimesNewRoman"/>
        </w:rPr>
        <w:t>The effects of species extinctions on ecosystems and trophic cascades both have</w:t>
      </w:r>
      <w:r>
        <w:rPr>
          <w:rFonts w:eastAsia="TimesNewRoman" w:cs="TimesNewRoman"/>
        </w:rPr>
        <w:t xml:space="preserve"> </w:t>
      </w:r>
      <w:r w:rsidRPr="005E1BFC">
        <w:rPr>
          <w:rFonts w:eastAsia="TimesNewRoman" w:cs="TimesNewRoman"/>
        </w:rPr>
        <w:t>vast bodies of literature supporting them, as does basic food web ecology. For a review</w:t>
      </w:r>
      <w:r>
        <w:rPr>
          <w:rFonts w:eastAsia="TimesNewRoman" w:cs="TimesNewRoman"/>
        </w:rPr>
        <w:t xml:space="preserve"> </w:t>
      </w:r>
      <w:r w:rsidRPr="005E1BFC">
        <w:rPr>
          <w:rFonts w:eastAsia="TimesNewRoman" w:cs="TimesNewRoman"/>
        </w:rPr>
        <w:t>of literature describing the interaction of biodiversity and ecosystem function see Loreau</w:t>
      </w:r>
      <w:r>
        <w:rPr>
          <w:rFonts w:eastAsia="TimesNewRoman" w:cs="TimesNewRoman"/>
        </w:rPr>
        <w:t xml:space="preserve"> </w:t>
      </w:r>
      <w:r w:rsidRPr="005E1BFC">
        <w:rPr>
          <w:rFonts w:eastAsia="TimesNewRoman" w:cs="TimesNewRoman"/>
        </w:rPr>
        <w:t xml:space="preserve">et al., </w:t>
      </w:r>
      <w:r w:rsidR="006D2883" w:rsidRPr="006D2883">
        <w:rPr>
          <w:rFonts w:ascii="Calibri" w:hAnsi="Calibri"/>
        </w:rPr>
        <w:t>(2002)</w:t>
      </w:r>
      <w:r w:rsidRPr="005E1BFC">
        <w:rPr>
          <w:rFonts w:eastAsia="TimesNewRoman" w:cs="TimesNewRoman"/>
        </w:rPr>
        <w:t xml:space="preserve">. Carpenter, Kitchell, and Hodgson </w:t>
      </w:r>
      <w:r w:rsidR="006D2883" w:rsidRPr="006D2883">
        <w:rPr>
          <w:rFonts w:ascii="Calibri" w:hAnsi="Calibri"/>
        </w:rPr>
        <w:t>(1985b)</w:t>
      </w:r>
      <w:r w:rsidRPr="005E1BFC">
        <w:rPr>
          <w:rFonts w:eastAsia="TimesNewRoman" w:cs="TimesNewRoman"/>
        </w:rPr>
        <w:t xml:space="preserve"> contribute a review of trophic</w:t>
      </w:r>
      <w:r>
        <w:rPr>
          <w:rFonts w:eastAsia="TimesNewRoman" w:cs="TimesNewRoman"/>
        </w:rPr>
        <w:t xml:space="preserve"> </w:t>
      </w:r>
      <w:r w:rsidRPr="005E1BFC">
        <w:rPr>
          <w:rFonts w:eastAsia="TimesNewRoman" w:cs="TimesNewRoman"/>
        </w:rPr>
        <w:t>cascades in freshwater systems, and Carpenter and Kitchell published a text</w:t>
      </w:r>
      <w:r>
        <w:rPr>
          <w:rFonts w:eastAsia="TimesNewRoman" w:cs="TimesNewRoman"/>
        </w:rPr>
        <w:t xml:space="preserve"> </w:t>
      </w:r>
      <w:r w:rsidRPr="005E1BFC">
        <w:rPr>
          <w:rFonts w:eastAsia="TimesNewRoman" w:cs="TimesNewRoman"/>
        </w:rPr>
        <w:t xml:space="preserve">on the topic </w:t>
      </w:r>
      <w:r w:rsidR="006D2883" w:rsidRPr="006D2883">
        <w:rPr>
          <w:rFonts w:ascii="Calibri" w:hAnsi="Calibri"/>
        </w:rPr>
        <w:t>(Carpenter and Kitchell 1993)</w:t>
      </w:r>
      <w:r w:rsidRPr="005E1BFC">
        <w:rPr>
          <w:rFonts w:eastAsia="TimesNewRoman" w:cs="TimesNewRoman"/>
        </w:rPr>
        <w:t xml:space="preserve">. Power </w:t>
      </w:r>
      <w:r w:rsidR="006D2883" w:rsidRPr="006D2883">
        <w:rPr>
          <w:rFonts w:ascii="Calibri" w:hAnsi="Calibri"/>
        </w:rPr>
        <w:t>(1992b)</w:t>
      </w:r>
      <w:r w:rsidRPr="005E1BFC">
        <w:rPr>
          <w:rFonts w:eastAsia="TimesNewRoman" w:cs="TimesNewRoman"/>
        </w:rPr>
        <w:t xml:space="preserve"> and Polis and Strong </w:t>
      </w:r>
      <w:r w:rsidR="006D2883" w:rsidRPr="006D2883">
        <w:rPr>
          <w:rFonts w:ascii="Calibri" w:hAnsi="Calibri"/>
        </w:rPr>
        <w:t>(1996b)</w:t>
      </w:r>
      <w:r w:rsidRPr="005E1BFC">
        <w:rPr>
          <w:rFonts w:eastAsia="TimesNewRoman" w:cs="TimesNewRoman"/>
        </w:rPr>
        <w:t xml:space="preserve"> offer</w:t>
      </w:r>
      <w:r>
        <w:rPr>
          <w:rFonts w:eastAsia="TimesNewRoman" w:cs="TimesNewRoman"/>
        </w:rPr>
        <w:t xml:space="preserve"> </w:t>
      </w:r>
      <w:r w:rsidRPr="005E1BFC">
        <w:rPr>
          <w:rFonts w:eastAsia="TimesNewRoman" w:cs="TimesNewRoman"/>
        </w:rPr>
        <w:t xml:space="preserve">summaries of food-web issues, and Pimm </w:t>
      </w:r>
      <w:r w:rsidR="006D2883" w:rsidRPr="006D2883">
        <w:rPr>
          <w:rFonts w:ascii="Calibri" w:hAnsi="Calibri"/>
        </w:rPr>
        <w:t>(2002)</w:t>
      </w:r>
      <w:r w:rsidRPr="005E1BFC">
        <w:rPr>
          <w:rFonts w:eastAsia="TimesNewRoman" w:cs="TimesNewRoman"/>
        </w:rPr>
        <w:t xml:space="preserve"> and Murdoch, Briggs, and Nisbet </w:t>
      </w:r>
      <w:r w:rsidR="000B3578" w:rsidRPr="000B3578">
        <w:rPr>
          <w:rFonts w:ascii="Calibri" w:hAnsi="Calibri"/>
        </w:rPr>
        <w:t>(2003)</w:t>
      </w:r>
      <w:r>
        <w:rPr>
          <w:rFonts w:eastAsia="TimesNewRoman" w:cs="TimesNewRoman"/>
        </w:rPr>
        <w:t xml:space="preserve"> </w:t>
      </w:r>
      <w:r w:rsidRPr="005E1BFC">
        <w:rPr>
          <w:rFonts w:eastAsia="TimesNewRoman" w:cs="TimesNewRoman"/>
        </w:rPr>
        <w:t>provide a foundation for investigations into food-web and consumer-resource dynamics.</w:t>
      </w:r>
    </w:p>
    <w:p w:rsidR="00FB5904" w:rsidRDefault="00FB5904" w:rsidP="009A3CA0">
      <w:pPr>
        <w:autoSpaceDE w:val="0"/>
        <w:autoSpaceDN w:val="0"/>
        <w:adjustRightInd w:val="0"/>
        <w:ind w:left="720"/>
        <w:rPr>
          <w:rFonts w:eastAsia="TimesNewRoman" w:cs="TimesNewRoman"/>
        </w:rPr>
      </w:pPr>
    </w:p>
    <w:p w:rsidR="00FB5904" w:rsidRDefault="00FB5904" w:rsidP="00FB5904">
      <w:pPr>
        <w:autoSpaceDE w:val="0"/>
        <w:autoSpaceDN w:val="0"/>
        <w:adjustRightInd w:val="0"/>
        <w:ind w:left="720"/>
        <w:rPr>
          <w:rFonts w:eastAsia="TimesNewRoman" w:cs="TimesNewRoman"/>
        </w:rPr>
      </w:pPr>
      <w:r>
        <w:rPr>
          <w:rFonts w:eastAsia="TimesNewRoman" w:cs="TimesNewRoman"/>
        </w:rPr>
        <w:t>Statistical methods such as coefficient of variation have been used in many studies of community stability, see and O’Gorman and</w:t>
      </w:r>
      <w:r w:rsidRPr="00E65363">
        <w:rPr>
          <w:rFonts w:eastAsia="TimesNewRoman" w:cs="TimesNewRoman"/>
        </w:rPr>
        <w:t xml:space="preserve"> </w:t>
      </w:r>
      <w:r>
        <w:rPr>
          <w:rFonts w:eastAsia="TimesNewRoman" w:cs="TimesNewRoman"/>
        </w:rPr>
        <w:t xml:space="preserve">Emmerson </w:t>
      </w:r>
      <w:r w:rsidR="003E339D" w:rsidRPr="003E339D">
        <w:rPr>
          <w:rFonts w:ascii="Calibri" w:hAnsi="Calibri"/>
        </w:rPr>
        <w:t>(2009)</w:t>
      </w:r>
      <w:r>
        <w:rPr>
          <w:rFonts w:eastAsia="TimesNewRoman" w:cs="TimesNewRoman"/>
        </w:rPr>
        <w:t xml:space="preserve">, Caldeira et al., </w:t>
      </w:r>
      <w:r w:rsidR="006D2883" w:rsidRPr="006D2883">
        <w:rPr>
          <w:rFonts w:ascii="Calibri" w:hAnsi="Calibri"/>
        </w:rPr>
        <w:t>(2005)</w:t>
      </w:r>
      <w:r>
        <w:rPr>
          <w:rFonts w:eastAsia="TimesNewRoman" w:cs="TimesNewRoman"/>
        </w:rPr>
        <w:t xml:space="preserve">, Ives and Hughes </w:t>
      </w:r>
      <w:r w:rsidR="006D2883" w:rsidRPr="006D2883">
        <w:rPr>
          <w:rFonts w:ascii="Calibri" w:hAnsi="Calibri"/>
        </w:rPr>
        <w:t>(2002)</w:t>
      </w:r>
      <w:r>
        <w:rPr>
          <w:rFonts w:eastAsia="TimesNewRoman" w:cs="TimesNewRoman"/>
        </w:rPr>
        <w:t xml:space="preserve">, and Tilman </w:t>
      </w:r>
      <w:r w:rsidR="000B3578" w:rsidRPr="000B3578">
        <w:rPr>
          <w:rFonts w:ascii="Calibri" w:hAnsi="Calibri"/>
        </w:rPr>
        <w:t>(1996)</w:t>
      </w:r>
      <w:r>
        <w:rPr>
          <w:rFonts w:eastAsia="TimesNewRoman" w:cs="TimesNewRoman"/>
        </w:rPr>
        <w:t xml:space="preserve">, and most graduate level statistics texts, e.g. Zar, </w:t>
      </w:r>
      <w:r w:rsidR="003E339D" w:rsidRPr="003E339D">
        <w:rPr>
          <w:rFonts w:ascii="Calibri" w:hAnsi="Calibri"/>
        </w:rPr>
        <w:t>(1984)</w:t>
      </w:r>
      <w:r>
        <w:rPr>
          <w:rFonts w:eastAsia="TimesNewRoman" w:cs="TimesNewRoman"/>
        </w:rPr>
        <w:t>.</w:t>
      </w:r>
    </w:p>
    <w:p w:rsidR="00FB5904" w:rsidRDefault="00FB5904" w:rsidP="009A3CA0">
      <w:pPr>
        <w:autoSpaceDE w:val="0"/>
        <w:autoSpaceDN w:val="0"/>
        <w:adjustRightInd w:val="0"/>
        <w:ind w:left="720"/>
        <w:rPr>
          <w:rFonts w:eastAsia="TimesNewRoman" w:cs="TimesNewRoman"/>
        </w:rPr>
      </w:pPr>
    </w:p>
    <w:p w:rsidR="00091E02" w:rsidRDefault="00091E02" w:rsidP="00F2751E"/>
    <w:p w:rsidR="00091E02" w:rsidRDefault="00091E02" w:rsidP="00F2751E"/>
    <w:p w:rsidR="00091E02" w:rsidRPr="00A84DC5" w:rsidRDefault="00091E02" w:rsidP="00F2751E">
      <w:pPr>
        <w:rPr>
          <w:b/>
        </w:rPr>
      </w:pPr>
      <w:r w:rsidRPr="00A84DC5">
        <w:rPr>
          <w:b/>
        </w:rPr>
        <w:t xml:space="preserve">C. Scope of study </w:t>
      </w:r>
    </w:p>
    <w:p w:rsidR="00091E02" w:rsidRPr="00F2751E" w:rsidRDefault="00091E02" w:rsidP="006D386B">
      <w:pPr>
        <w:ind w:left="720"/>
      </w:pPr>
      <w:r w:rsidRPr="00F2751E">
        <w:t xml:space="preserve">At the local level, this </w:t>
      </w:r>
      <w:r>
        <w:t xml:space="preserve">entire </w:t>
      </w:r>
      <w:r w:rsidRPr="00F2751E">
        <w:t>study includes and a</w:t>
      </w:r>
      <w:r w:rsidR="00E158AD">
        <w:t xml:space="preserve">ffects Sequoia/Kings Canyon and </w:t>
      </w:r>
      <w:r w:rsidRPr="00F2751E">
        <w:t xml:space="preserve">Yosemite National Parks and areas in the John Muir Wilderness.  </w:t>
      </w:r>
      <w:r>
        <w:t xml:space="preserve">The information in this </w:t>
      </w:r>
      <w:r w:rsidR="00E158AD">
        <w:t>p</w:t>
      </w:r>
      <w:r>
        <w:t xml:space="preserve">roposal is pertinent to all lacustrine habitats in Sequoia/Kings Canyon National Park. </w:t>
      </w:r>
      <w:r w:rsidRPr="00F2751E">
        <w:t xml:space="preserve">It is my hope that my findings can be applied to aquatic ecosystems throughout the Sierra Nevada, as well as aquatic ecosystems throughout the world which are affected by the disappearance of endemic amphibians. </w:t>
      </w:r>
    </w:p>
    <w:p w:rsidR="006D386B" w:rsidRDefault="006D386B" w:rsidP="006D386B"/>
    <w:p w:rsidR="00091E02" w:rsidRPr="00F2751E" w:rsidRDefault="00091E02" w:rsidP="006D386B">
      <w:pPr>
        <w:ind w:left="720"/>
      </w:pPr>
      <w:r w:rsidRPr="00F2751E">
        <w:t xml:space="preserve">My study will address issues across ecological disciplines, as I examine the interactions between the distribution and abundance of amphibians and their ecological neighbors, and an emerging infectious disease.  Within the scope of community ecology, I will be </w:t>
      </w:r>
      <w:r w:rsidRPr="00F2751E">
        <w:lastRenderedPageBreak/>
        <w:t>studying food webs and trophic cascades, and the relationship between community structure, function, and stability</w:t>
      </w:r>
      <w:r>
        <w:t>, and basic consumer-resource dynamics</w:t>
      </w:r>
      <w:r w:rsidRPr="00F2751E">
        <w:t xml:space="preserve">.  Aquatic ecology will be studied as I monitor the trophic interactions of freshwater communities, and the interactions these plants and animals have with their biotic and abiotic environments.  The field of disease ecology will be addressed with regards to the effect of diseases and pathogens on a community level. </w:t>
      </w:r>
    </w:p>
    <w:p w:rsidR="00091E02" w:rsidRDefault="00091E02" w:rsidP="00F2751E"/>
    <w:p w:rsidR="00091E02" w:rsidRPr="00BE46D4" w:rsidRDefault="00091E02" w:rsidP="00F2751E">
      <w:pPr>
        <w:rPr>
          <w:b/>
        </w:rPr>
      </w:pPr>
      <w:r w:rsidRPr="00BE46D4">
        <w:rPr>
          <w:b/>
        </w:rPr>
        <w:t xml:space="preserve">D. Intended use of results </w:t>
      </w:r>
    </w:p>
    <w:p w:rsidR="00091E02" w:rsidRDefault="00091E02" w:rsidP="006D386B">
      <w:pPr>
        <w:ind w:left="720"/>
      </w:pPr>
      <w:r w:rsidRPr="00F2751E">
        <w:t xml:space="preserve">The products of the study will be used to build academic knowledge about the effects of pathogens and species extinctions on ecosystems and about the ecological dynamics of Sierra Nevada aquatic ecosystems.  </w:t>
      </w:r>
      <w:r w:rsidR="006D386B">
        <w:t xml:space="preserve">That information may have conservation relevance and is likely to be used by wildlife managers.  </w:t>
      </w:r>
      <w:r w:rsidRPr="00F2751E">
        <w:t>Papers</w:t>
      </w:r>
      <w:r>
        <w:t xml:space="preserve"> and data</w:t>
      </w:r>
      <w:r w:rsidRPr="00F2751E">
        <w:t xml:space="preserve"> generated will </w:t>
      </w:r>
      <w:r>
        <w:t xml:space="preserve">be </w:t>
      </w:r>
      <w:r w:rsidRPr="00F2751E">
        <w:t xml:space="preserve">compiled into a </w:t>
      </w:r>
      <w:r w:rsidR="002A385A">
        <w:t>d</w:t>
      </w:r>
      <w:r w:rsidRPr="00F2751E">
        <w:t xml:space="preserve">issertation in fulfillment of requirements for a PhD degree from the University of California, Santa Barbara, Department of Ecology, Evolution, and </w:t>
      </w:r>
      <w:r>
        <w:t>Marine Biology.  Many of these papers will also be submitted for publication in scientific journals.</w:t>
      </w:r>
    </w:p>
    <w:p w:rsidR="00091E02" w:rsidRPr="007B12AB" w:rsidRDefault="00091E02" w:rsidP="00BE1B96">
      <w:r>
        <w:br w:type="page"/>
      </w:r>
      <w:r w:rsidRPr="00BE1B96">
        <w:rPr>
          <w:b/>
        </w:rPr>
        <w:lastRenderedPageBreak/>
        <w:t xml:space="preserve">III. OBJECTIVES/HYPOTHESES TO BE TESTED </w:t>
      </w:r>
    </w:p>
    <w:p w:rsidR="00091E02" w:rsidRPr="00F2751E" w:rsidRDefault="00091E02" w:rsidP="00F2751E"/>
    <w:p w:rsidR="00091E02" w:rsidRPr="00F2751E" w:rsidRDefault="000A2658" w:rsidP="006D386B">
      <w:pPr>
        <w:ind w:left="720" w:hanging="720"/>
      </w:pPr>
      <w:r>
        <w:rPr>
          <w:i/>
        </w:rPr>
        <w:t>O</w:t>
      </w:r>
      <w:r w:rsidRPr="002B3322">
        <w:rPr>
          <w:i/>
        </w:rPr>
        <w:t>bjective</w:t>
      </w:r>
      <w:r>
        <w:rPr>
          <w:i/>
        </w:rPr>
        <w:t>:</w:t>
      </w:r>
      <w:r w:rsidRPr="00F2751E">
        <w:t xml:space="preserve"> </w:t>
      </w:r>
      <w:r w:rsidR="00091E02" w:rsidRPr="00F2751E">
        <w:t xml:space="preserve">The </w:t>
      </w:r>
      <w:r>
        <w:t xml:space="preserve">objective </w:t>
      </w:r>
      <w:r w:rsidR="00091E02" w:rsidRPr="00F2751E">
        <w:t xml:space="preserve">of the study is to quantify the role of the Mountain yellow-legged frogs in the high-elevation lake communities of the Sierra Nevada, and to examine the effect of declines and local extirpations of this species on Sierra Nevada aquatic ecosystems.   </w:t>
      </w:r>
      <w:r w:rsidR="00091E02">
        <w:t>Across a gradient of frog density, I will measure diversity and abundance of limiting nutrient resources, producers, and other consumers. Variation in these components will be related to variation in density of corresponding frog populations.</w:t>
      </w:r>
    </w:p>
    <w:p w:rsidR="00091E02" w:rsidRDefault="00091E02" w:rsidP="00F2751E"/>
    <w:p w:rsidR="00091E02" w:rsidRDefault="00FA308A" w:rsidP="006D386B">
      <w:pPr>
        <w:ind w:left="720" w:hanging="720"/>
      </w:pPr>
      <w:r>
        <w:rPr>
          <w:i/>
        </w:rPr>
        <w:t>H</w:t>
      </w:r>
      <w:r w:rsidRPr="002B3322">
        <w:rPr>
          <w:i/>
        </w:rPr>
        <w:t>ypotheses</w:t>
      </w:r>
      <w:r>
        <w:rPr>
          <w:i/>
        </w:rPr>
        <w:t xml:space="preserve">:  </w:t>
      </w:r>
      <w:r w:rsidR="000A2658">
        <w:t xml:space="preserve">Mountain yellow-legged frog declines will reduce the stability of Sierra Nevada alpine lake communities.  </w:t>
      </w:r>
      <w:r w:rsidRPr="00FA308A">
        <w:t>Mountain yellow legged frogs</w:t>
      </w:r>
      <w:r>
        <w:t xml:space="preserve"> have strong interspecific interactions which link dynamics in their populations to the abundances of their resources, competitors, and predators.  </w:t>
      </w:r>
      <w:r w:rsidR="00091E02" w:rsidRPr="00F2751E">
        <w:t xml:space="preserve">The density of frogs in a lake is related to the diversity and abundance of algal flora, invertebrates, and vertebrates in the community.  </w:t>
      </w:r>
      <w:r>
        <w:t xml:space="preserve">Lower density and local extinctions </w:t>
      </w:r>
      <w:r w:rsidR="00091E02" w:rsidRPr="00F2751E">
        <w:t xml:space="preserve">of </w:t>
      </w:r>
      <w:r>
        <w:t xml:space="preserve">Mountain yellow-legged </w:t>
      </w:r>
      <w:r w:rsidR="00091E02" w:rsidRPr="00F2751E">
        <w:t xml:space="preserve">frogs will </w:t>
      </w:r>
      <w:r>
        <w:t>increase the temporal variability of aggregate community properties such as community biomass, diversity, and primary and secondary production.</w:t>
      </w:r>
      <w:r w:rsidR="000A2658">
        <w:t xml:space="preserve">  </w:t>
      </w:r>
    </w:p>
    <w:p w:rsidR="00091E02" w:rsidRDefault="00091E02" w:rsidP="002B3322">
      <w:pPr>
        <w:ind w:left="360"/>
      </w:pPr>
    </w:p>
    <w:p w:rsidR="00091E02" w:rsidRPr="00BE1B96" w:rsidRDefault="00091E02" w:rsidP="00F2751E">
      <w:pPr>
        <w:rPr>
          <w:b/>
        </w:rPr>
      </w:pPr>
      <w:r>
        <w:br w:type="page"/>
      </w:r>
      <w:r w:rsidRPr="00BE1B96">
        <w:rPr>
          <w:b/>
        </w:rPr>
        <w:lastRenderedPageBreak/>
        <w:t xml:space="preserve">IV. METHODS </w:t>
      </w:r>
    </w:p>
    <w:p w:rsidR="00091E02" w:rsidRPr="00F2751E" w:rsidRDefault="00091E02" w:rsidP="00F2751E"/>
    <w:p w:rsidR="00091E02" w:rsidRPr="00105379" w:rsidRDefault="00091E02" w:rsidP="00F2751E">
      <w:pPr>
        <w:rPr>
          <w:b/>
        </w:rPr>
      </w:pPr>
      <w:r>
        <w:rPr>
          <w:b/>
        </w:rPr>
        <w:t>A. Description of study area</w:t>
      </w:r>
    </w:p>
    <w:p w:rsidR="00091E02" w:rsidRPr="00F2751E" w:rsidRDefault="00091E02" w:rsidP="006D386B">
      <w:pPr>
        <w:ind w:left="720"/>
      </w:pPr>
      <w:r w:rsidRPr="00F2751E">
        <w:t xml:space="preserve">All remaining </w:t>
      </w:r>
      <w:r w:rsidRPr="00105379">
        <w:rPr>
          <w:i/>
        </w:rPr>
        <w:t>R. sierrae</w:t>
      </w:r>
      <w:r w:rsidRPr="00F2751E">
        <w:t xml:space="preserve"> populations </w:t>
      </w:r>
      <w:r>
        <w:t xml:space="preserve">are of interest </w:t>
      </w:r>
      <w:r w:rsidRPr="00F2751E">
        <w:t xml:space="preserve">for this study, </w:t>
      </w:r>
      <w:r>
        <w:t xml:space="preserve">so I will work in lakes </w:t>
      </w:r>
      <w:r w:rsidRPr="00F2751E">
        <w:t xml:space="preserve">throughout </w:t>
      </w:r>
      <w:r>
        <w:t>Sequoia/Kings Canyon</w:t>
      </w:r>
      <w:r w:rsidRPr="00F2751E">
        <w:t xml:space="preserve"> National Park</w:t>
      </w:r>
      <w:r>
        <w:t>, especially near the Sierra crest. All</w:t>
      </w:r>
      <w:r w:rsidRPr="00F2751E">
        <w:t xml:space="preserve"> lakes are found in wilderness areas</w:t>
      </w:r>
      <w:r>
        <w:t>, and while most are remote, some are in high use areas, e.g. near the Pacific Crest Trail/John Muir Trail</w:t>
      </w:r>
      <w:r w:rsidRPr="00F2751E">
        <w:t xml:space="preserve">.  A </w:t>
      </w:r>
      <w:r>
        <w:t xml:space="preserve">summary </w:t>
      </w:r>
      <w:r w:rsidRPr="00F2751E">
        <w:t xml:space="preserve">list </w:t>
      </w:r>
      <w:r>
        <w:t xml:space="preserve">of sites </w:t>
      </w:r>
      <w:r w:rsidRPr="00F2751E">
        <w:t xml:space="preserve">is included below, chosen according to methods outlined in section IV-B. </w:t>
      </w:r>
    </w:p>
    <w:p w:rsidR="00091E02" w:rsidRDefault="00091E02" w:rsidP="00147616"/>
    <w:p w:rsidR="00091E02" w:rsidRDefault="00091E02" w:rsidP="006D386B">
      <w:pPr>
        <w:ind w:left="720"/>
      </w:pPr>
      <w:r>
        <w:t>At each site, work will occur on the shorelines of selected lakes (typically the northern, south-facing shore), in water of ca. 1m depth and on and along the terrestrial shoreline.</w:t>
      </w:r>
    </w:p>
    <w:p w:rsidR="00091E02" w:rsidRDefault="00091E02" w:rsidP="008C4494"/>
    <w:p w:rsidR="00091E02" w:rsidRDefault="00091E02" w:rsidP="00F2751E">
      <w:pPr>
        <w:rPr>
          <w:b/>
        </w:rPr>
      </w:pPr>
      <w:r w:rsidRPr="00C103F0">
        <w:rPr>
          <w:b/>
        </w:rPr>
        <w:t xml:space="preserve">B. Procedures </w:t>
      </w:r>
    </w:p>
    <w:p w:rsidR="00091E02" w:rsidRDefault="00091E02" w:rsidP="00F2751E">
      <w:pPr>
        <w:rPr>
          <w:b/>
          <w:i/>
        </w:rPr>
      </w:pPr>
    </w:p>
    <w:p w:rsidR="00091E02" w:rsidRPr="00B414AE" w:rsidRDefault="00091E02" w:rsidP="006D386B">
      <w:pPr>
        <w:ind w:left="720"/>
      </w:pPr>
      <w:r>
        <w:t xml:space="preserve">Throughout this section, I refer to </w:t>
      </w:r>
      <w:r>
        <w:rPr>
          <w:i/>
        </w:rPr>
        <w:t>frogs</w:t>
      </w:r>
      <w:r>
        <w:t>.  This is a brief reference in shorthand only to Sierra Nevada yellow-legged frogs (</w:t>
      </w:r>
      <w:r>
        <w:rPr>
          <w:i/>
        </w:rPr>
        <w:t>Rana sierrae</w:t>
      </w:r>
      <w:r>
        <w:t xml:space="preserve">) and /or </w:t>
      </w:r>
      <w:r w:rsidR="002A385A">
        <w:t>Southern</w:t>
      </w:r>
      <w:r>
        <w:t xml:space="preserve"> mountain yellow-legged frogs (</w:t>
      </w:r>
      <w:r>
        <w:rPr>
          <w:i/>
        </w:rPr>
        <w:t>Rana muscosa</w:t>
      </w:r>
      <w:r>
        <w:t>) of all life stages, but excludes Pacific tree frogs (</w:t>
      </w:r>
      <w:r>
        <w:rPr>
          <w:i/>
        </w:rPr>
        <w:t>Pseudacris regilla</w:t>
      </w:r>
      <w:r>
        <w:t>) or Yosemite toads (</w:t>
      </w:r>
      <w:r>
        <w:rPr>
          <w:i/>
        </w:rPr>
        <w:t>Bufo canorus</w:t>
      </w:r>
      <w:r>
        <w:t>).</w:t>
      </w:r>
    </w:p>
    <w:p w:rsidR="00091E02" w:rsidRDefault="00091E02" w:rsidP="00F2751E">
      <w:pPr>
        <w:rPr>
          <w:i/>
        </w:rPr>
      </w:pPr>
    </w:p>
    <w:p w:rsidR="00091E02" w:rsidRPr="00924C8E" w:rsidRDefault="00091E02" w:rsidP="00F2751E">
      <w:pPr>
        <w:rPr>
          <w:i/>
          <w:caps/>
        </w:rPr>
      </w:pPr>
      <w:r w:rsidRPr="00924C8E">
        <w:rPr>
          <w:i/>
          <w:caps/>
        </w:rPr>
        <w:t xml:space="preserve">Large-Scale Survey </w:t>
      </w:r>
    </w:p>
    <w:p w:rsidR="00091E02" w:rsidRDefault="00091E02" w:rsidP="006D386B">
      <w:pPr>
        <w:ind w:left="720"/>
      </w:pPr>
      <w:r w:rsidRPr="00F2751E">
        <w:t>To quantify the effect of</w:t>
      </w:r>
      <w:r>
        <w:t xml:space="preserve"> frog density on lake community, and thus </w:t>
      </w:r>
      <w:r w:rsidRPr="00F2751E">
        <w:t xml:space="preserve">the effect of </w:t>
      </w:r>
      <w:r>
        <w:t>declines/local extinctions of frogs</w:t>
      </w:r>
      <w:r w:rsidRPr="00F2751E">
        <w:t>, I will conduct a large scale survey comparing abundance and diversity of lake community members across a gradient of frog density and presence.  This study will include</w:t>
      </w:r>
      <w:r>
        <w:t xml:space="preserve"> approximately</w:t>
      </w:r>
      <w:r w:rsidRPr="00F2751E">
        <w:t xml:space="preserve"> 30 lakes in </w:t>
      </w:r>
      <w:r>
        <w:t>the high Sierra; each</w:t>
      </w:r>
      <w:r w:rsidRPr="00F2751E">
        <w:t xml:space="preserve"> will be surveyed 2-4 times each season for three seasons. </w:t>
      </w:r>
      <w:r>
        <w:t xml:space="preserve">The majority of these lakes are located in Sequoia/Kings Canyon National Park and the John Muir Wilderness, but a small set of persisting and recently manipulated frog populations remains in </w:t>
      </w:r>
      <w:smartTag w:uri="urn:schemas-microsoft-com:office:smarttags" w:element="place">
        <w:r>
          <w:t>Yosemite</w:t>
        </w:r>
      </w:smartTag>
      <w:r>
        <w:t>.</w:t>
      </w:r>
    </w:p>
    <w:p w:rsidR="00091E02" w:rsidRDefault="00091E02" w:rsidP="00F2751E"/>
    <w:p w:rsidR="00091E02" w:rsidRPr="00105379" w:rsidRDefault="00091E02" w:rsidP="00924C8E">
      <w:pPr>
        <w:ind w:left="720"/>
        <w:rPr>
          <w:i/>
        </w:rPr>
      </w:pPr>
      <w:r w:rsidRPr="00105379">
        <w:rPr>
          <w:i/>
        </w:rPr>
        <w:t xml:space="preserve">Selection of </w:t>
      </w:r>
      <w:smartTag w:uri="urn:schemas-microsoft-com:office:smarttags" w:element="place">
        <w:smartTag w:uri="urn:schemas-microsoft-com:office:smarttags" w:element="PlaceName">
          <w:smartTag w:uri="urn:schemas-microsoft-com:office:smarttags" w:element="PlaceName">
            <w:r w:rsidRPr="00105379">
              <w:rPr>
                <w:i/>
              </w:rPr>
              <w:t>Study</w:t>
            </w:r>
          </w:smartTag>
          <w:r w:rsidRPr="00105379">
            <w:rPr>
              <w:i/>
            </w:rPr>
            <w:t xml:space="preserve"> </w:t>
          </w:r>
          <w:smartTag w:uri="urn:schemas-microsoft-com:office:smarttags" w:element="PlaceType">
            <w:r w:rsidRPr="00105379">
              <w:rPr>
                <w:i/>
              </w:rPr>
              <w:t>Lakes</w:t>
            </w:r>
          </w:smartTag>
        </w:smartTag>
      </w:smartTag>
      <w:r w:rsidRPr="00105379">
        <w:rPr>
          <w:i/>
        </w:rPr>
        <w:t xml:space="preserve"> </w:t>
      </w:r>
    </w:p>
    <w:p w:rsidR="00091E02" w:rsidRPr="00F2751E" w:rsidRDefault="00091E02" w:rsidP="00924C8E">
      <w:pPr>
        <w:ind w:left="720"/>
      </w:pPr>
      <w:r w:rsidRPr="00F2751E">
        <w:t>Lakes used in the surv</w:t>
      </w:r>
      <w:r>
        <w:t>ey will be selected as follows, with assistance from and credit to</w:t>
      </w:r>
      <w:r w:rsidRPr="00F2751E">
        <w:t xml:space="preserve"> Dr. Roland Knapp and his long-term data on </w:t>
      </w:r>
      <w:smartTag w:uri="urn:schemas-microsoft-com:office:smarttags" w:element="place">
        <w:r w:rsidRPr="00F2751E">
          <w:t>Sierra Nevada</w:t>
        </w:r>
      </w:smartTag>
      <w:r w:rsidRPr="00F2751E">
        <w:t xml:space="preserve"> lakes: </w:t>
      </w:r>
    </w:p>
    <w:p w:rsidR="00091E02" w:rsidRDefault="00091E02" w:rsidP="00924C8E">
      <w:pPr>
        <w:numPr>
          <w:ilvl w:val="0"/>
          <w:numId w:val="30"/>
        </w:numPr>
        <w:tabs>
          <w:tab w:val="clear" w:pos="1080"/>
          <w:tab w:val="num" w:pos="1800"/>
        </w:tabs>
        <w:ind w:left="1800"/>
      </w:pPr>
      <w:r w:rsidRPr="003A7409">
        <w:rPr>
          <w:i/>
        </w:rPr>
        <w:t>Fish history</w:t>
      </w:r>
      <w:r>
        <w:t>. This is not a study of the effect of introduced fish on lake communities, (but see Knapp, 2005 [28]), therefore the a</w:t>
      </w:r>
      <w:r w:rsidRPr="00F2751E">
        <w:t>bsence of fish, duration absent, and stocking history</w:t>
      </w:r>
      <w:r>
        <w:t xml:space="preserve"> will all be considered to minimize the confounding effects that would result from a recent or continued presence of non-native fish</w:t>
      </w:r>
      <w:r w:rsidRPr="00F2751E">
        <w:t xml:space="preserve">.  </w:t>
      </w:r>
    </w:p>
    <w:p w:rsidR="00091E02" w:rsidRDefault="00091E02" w:rsidP="00924C8E">
      <w:pPr>
        <w:numPr>
          <w:ilvl w:val="0"/>
          <w:numId w:val="30"/>
        </w:numPr>
        <w:tabs>
          <w:tab w:val="clear" w:pos="1080"/>
          <w:tab w:val="num" w:pos="1800"/>
        </w:tabs>
        <w:ind w:left="1800"/>
      </w:pPr>
      <w:r w:rsidRPr="003A7409">
        <w:rPr>
          <w:i/>
        </w:rPr>
        <w:t>Lake characteristics</w:t>
      </w:r>
      <w:r>
        <w:t>.  I will minimize effects from morphometric features and limnologic processes by selecting lakes above minimum depth (2m) and surface area (approximately 1ha).</w:t>
      </w:r>
    </w:p>
    <w:p w:rsidR="00091E02" w:rsidRDefault="00091E02" w:rsidP="00924C8E">
      <w:pPr>
        <w:numPr>
          <w:ilvl w:val="0"/>
          <w:numId w:val="30"/>
        </w:numPr>
        <w:tabs>
          <w:tab w:val="clear" w:pos="1080"/>
          <w:tab w:val="num" w:pos="1800"/>
        </w:tabs>
        <w:ind w:left="1800"/>
      </w:pPr>
      <w:r>
        <w:rPr>
          <w:i/>
        </w:rPr>
        <w:t>Environmental characteristics</w:t>
      </w:r>
      <w:r w:rsidRPr="000839C4">
        <w:t>.</w:t>
      </w:r>
      <w:r>
        <w:t xml:space="preserve"> Lakes will be above 3000m/9000ft to put them all in a similar elevational class, which will minimize differences in temperature regimes and surrounding vegetation/land cover (and thus inputs into the lakes).</w:t>
      </w:r>
    </w:p>
    <w:p w:rsidR="00091E02" w:rsidRDefault="00091E02" w:rsidP="00924C8E">
      <w:pPr>
        <w:numPr>
          <w:ilvl w:val="0"/>
          <w:numId w:val="30"/>
        </w:numPr>
        <w:tabs>
          <w:tab w:val="clear" w:pos="1080"/>
          <w:tab w:val="num" w:pos="1800"/>
        </w:tabs>
        <w:ind w:left="1800"/>
      </w:pPr>
      <w:r>
        <w:rPr>
          <w:i/>
        </w:rPr>
        <w:t>F</w:t>
      </w:r>
      <w:r w:rsidRPr="000839C4">
        <w:rPr>
          <w:i/>
        </w:rPr>
        <w:t xml:space="preserve">rog population </w:t>
      </w:r>
      <w:r>
        <w:rPr>
          <w:i/>
        </w:rPr>
        <w:t>history</w:t>
      </w:r>
      <w:r w:rsidRPr="00F2751E">
        <w:t xml:space="preserve">.  Since </w:t>
      </w:r>
      <w:r w:rsidR="002A385A" w:rsidRPr="006D235C">
        <w:rPr>
          <w:i/>
        </w:rPr>
        <w:t>Bad</w:t>
      </w:r>
      <w:r w:rsidRPr="00F2751E">
        <w:t xml:space="preserve">-caused die-offs </w:t>
      </w:r>
      <w:r>
        <w:t xml:space="preserve">often </w:t>
      </w:r>
      <w:r w:rsidRPr="00F2751E">
        <w:t xml:space="preserve">last a few years from onset to local extinction, populations can </w:t>
      </w:r>
      <w:r>
        <w:t xml:space="preserve">simultaneously </w:t>
      </w:r>
      <w:r w:rsidRPr="00F2751E">
        <w:t>be found along a gradient of decline, from naïve, to initially declining, to drastically reduced, to extinct.</w:t>
      </w:r>
      <w:r>
        <w:t xml:space="preserve"> One or two lakes from each category will be chosen.  Additionally, a</w:t>
      </w:r>
      <w:r w:rsidRPr="00F2751E">
        <w:t>ny lakes involved in whole-lake frog population experiments</w:t>
      </w:r>
      <w:r>
        <w:t xml:space="preserve"> (e.g. </w:t>
      </w:r>
      <w:r>
        <w:lastRenderedPageBreak/>
        <w:t>experimental anti-fungal treatments)</w:t>
      </w:r>
      <w:r w:rsidRPr="00F2751E">
        <w:t xml:space="preserve"> by Drs. Cheryl Briggs and Roland Knapp (</w:t>
      </w:r>
      <w:smartTag w:uri="urn:schemas-microsoft-com:office:smarttags" w:element="PlaceType">
        <w:r w:rsidRPr="00F2751E">
          <w:t>University</w:t>
        </w:r>
      </w:smartTag>
      <w:r w:rsidRPr="00F2751E">
        <w:t xml:space="preserve"> of </w:t>
      </w:r>
      <w:smartTag w:uri="urn:schemas-microsoft-com:office:smarttags" w:element="PlaceName">
        <w:r w:rsidRPr="00F2751E">
          <w:t>California</w:t>
        </w:r>
      </w:smartTag>
      <w:r w:rsidRPr="00F2751E">
        <w:t xml:space="preserve">, </w:t>
      </w:r>
      <w:smartTag w:uri="urn:schemas-microsoft-com:office:smarttags" w:element="place">
        <w:smartTag w:uri="urn:schemas-microsoft-com:office:smarttags" w:element="City">
          <w:r w:rsidRPr="00F2751E">
            <w:t>Santa Barbara</w:t>
          </w:r>
        </w:smartTag>
      </w:smartTag>
      <w:r w:rsidRPr="00F2751E">
        <w:t xml:space="preserve">) will also be surveyed.  </w:t>
      </w:r>
      <w:r>
        <w:t>If experimental manipulation changes population dynamics</w:t>
      </w:r>
      <w:r w:rsidRPr="00F2751E">
        <w:t>, I will be able to measure the response of the lake community</w:t>
      </w:r>
      <w:r>
        <w:t xml:space="preserve"> to complement measurement of community response to amphibian decline</w:t>
      </w:r>
      <w:r w:rsidRPr="00F2751E">
        <w:t xml:space="preserve">. </w:t>
      </w:r>
    </w:p>
    <w:p w:rsidR="00091E02" w:rsidRDefault="00091E02" w:rsidP="00924C8E">
      <w:pPr>
        <w:numPr>
          <w:ilvl w:val="0"/>
          <w:numId w:val="30"/>
        </w:numPr>
        <w:tabs>
          <w:tab w:val="clear" w:pos="1080"/>
          <w:tab w:val="num" w:pos="1800"/>
        </w:tabs>
        <w:ind w:left="1800"/>
      </w:pPr>
      <w:r>
        <w:rPr>
          <w:i/>
        </w:rPr>
        <w:t>Ease of access</w:t>
      </w:r>
      <w:r w:rsidRPr="008E167D">
        <w:t>.</w:t>
      </w:r>
      <w:r>
        <w:rPr>
          <w:i/>
        </w:rPr>
        <w:t xml:space="preserve"> </w:t>
      </w:r>
      <w:r>
        <w:t>After all other factors are considered, priority will be given to lakes which are close to one another and to major trailheads.</w:t>
      </w:r>
    </w:p>
    <w:p w:rsidR="00091E02" w:rsidRDefault="00091E02" w:rsidP="00924C8E">
      <w:pPr>
        <w:ind w:left="1440" w:hanging="360"/>
      </w:pPr>
    </w:p>
    <w:p w:rsidR="00D74378" w:rsidRDefault="00D74378" w:rsidP="00924C8E">
      <w:pPr>
        <w:ind w:left="1440" w:hanging="360"/>
      </w:pPr>
    </w:p>
    <w:p w:rsidR="00091E02" w:rsidRDefault="0041155A" w:rsidP="00924C8E">
      <w:pPr>
        <w:ind w:left="720"/>
      </w:pPr>
      <w:r>
        <w:t>Though frog and tadpole abundances are continuous variables throughout Sierra lakes, many</w:t>
      </w:r>
      <w:r w:rsidR="00091E02">
        <w:t xml:space="preserve"> lakes fall into one of </w:t>
      </w:r>
      <w:r w:rsidR="001E7E16">
        <w:t xml:space="preserve">the following </w:t>
      </w:r>
      <w:r w:rsidR="00091E02">
        <w:t>four categories.  I have included lake IDs here</w:t>
      </w:r>
      <w:r w:rsidR="001E7E16">
        <w:t xml:space="preserve"> as examples of lakes in each category;</w:t>
      </w:r>
      <w:r w:rsidR="00091E02">
        <w:t xml:space="preserve"> greater detail about </w:t>
      </w:r>
      <w:r w:rsidR="001E7E16">
        <w:t xml:space="preserve">proposed </w:t>
      </w:r>
      <w:r w:rsidR="00091E02">
        <w:t>lakes can be found in Table 1.</w:t>
      </w:r>
    </w:p>
    <w:p w:rsidR="0041155A" w:rsidRDefault="0041155A" w:rsidP="001E7E16">
      <w:pPr>
        <w:ind w:left="720"/>
      </w:pPr>
    </w:p>
    <w:p w:rsidR="00091E02" w:rsidRDefault="00091E02" w:rsidP="001E7E16">
      <w:pPr>
        <w:ind w:left="1080"/>
      </w:pPr>
      <w:r>
        <w:t>Lakes with high frog abundances</w:t>
      </w:r>
    </w:p>
    <w:p w:rsidR="00091E02" w:rsidRPr="001E7E16" w:rsidRDefault="00091E02" w:rsidP="001E7E16">
      <w:pPr>
        <w:ind w:left="1440"/>
        <w:rPr>
          <w:i/>
        </w:rPr>
      </w:pPr>
      <w:r w:rsidRPr="001E7E16">
        <w:rPr>
          <w:i/>
        </w:rPr>
        <w:t>Repeat surveys of these populations over the past eight years have documented relatively stable numbers of frogs of all stages through time.</w:t>
      </w:r>
    </w:p>
    <w:p w:rsidR="00091E02" w:rsidRDefault="00091E02" w:rsidP="001E7E16">
      <w:pPr>
        <w:ind w:left="1080"/>
      </w:pPr>
    </w:p>
    <w:p w:rsidR="00091E02" w:rsidRDefault="00091E02" w:rsidP="001E7E16">
      <w:pPr>
        <w:ind w:left="1440"/>
      </w:pPr>
      <w:r>
        <w:t>10090, 10196, 10201, 10263</w:t>
      </w:r>
    </w:p>
    <w:p w:rsidR="00091E02" w:rsidRDefault="00091E02" w:rsidP="001E7E16"/>
    <w:p w:rsidR="00091E02" w:rsidRDefault="00091E02" w:rsidP="001E7E16">
      <w:pPr>
        <w:ind w:left="1080"/>
      </w:pPr>
      <w:r>
        <w:t>Lakes with declining frog populations</w:t>
      </w:r>
    </w:p>
    <w:p w:rsidR="00091E02" w:rsidRPr="001E7E16" w:rsidRDefault="00091E02" w:rsidP="001E7E16">
      <w:pPr>
        <w:ind w:left="1440"/>
        <w:rPr>
          <w:i/>
        </w:rPr>
      </w:pPr>
      <w:r w:rsidRPr="001E7E16">
        <w:rPr>
          <w:i/>
        </w:rPr>
        <w:t xml:space="preserve">This category includes </w:t>
      </w:r>
      <w:r w:rsidR="00E158AD" w:rsidRPr="001E7E16">
        <w:rPr>
          <w:i/>
        </w:rPr>
        <w:t>populations,</w:t>
      </w:r>
      <w:r w:rsidRPr="001E7E16">
        <w:rPr>
          <w:i/>
        </w:rPr>
        <w:t xml:space="preserve"> in which more recent surveys have found significantly fewer adult and subadult frogs than previous surveys</w:t>
      </w:r>
      <w:r w:rsidR="002A385A" w:rsidRPr="001E7E16">
        <w:rPr>
          <w:i/>
        </w:rPr>
        <w:t>, following</w:t>
      </w:r>
      <w:r w:rsidRPr="001E7E16">
        <w:rPr>
          <w:i/>
        </w:rPr>
        <w:t xml:space="preserve"> a documented arrival of the fungal pathogen Bd.  Population sizes range from large to very small, and are in flux. Presumably some of these lakes will move into the ‘no frog’ category during the course of the study.</w:t>
      </w:r>
    </w:p>
    <w:p w:rsidR="00091E02" w:rsidRDefault="00091E02" w:rsidP="001E7E16">
      <w:pPr>
        <w:ind w:left="1080"/>
      </w:pPr>
    </w:p>
    <w:p w:rsidR="00091E02" w:rsidRPr="00857843" w:rsidRDefault="00091E02" w:rsidP="001E7E16">
      <w:pPr>
        <w:ind w:left="1440"/>
      </w:pPr>
      <w:r>
        <w:t>10037, 10055, 10206, 10220, 10222, 10223, 10225, 10227, 10228, 10478</w:t>
      </w:r>
    </w:p>
    <w:p w:rsidR="00091E02" w:rsidRDefault="00091E02" w:rsidP="001E7E16">
      <w:pPr>
        <w:ind w:left="720"/>
      </w:pPr>
    </w:p>
    <w:p w:rsidR="00091E02" w:rsidRDefault="00091E02" w:rsidP="001E7E16">
      <w:pPr>
        <w:ind w:left="1080"/>
      </w:pPr>
      <w:r>
        <w:t>Lakes with low abundances or no frogs</w:t>
      </w:r>
    </w:p>
    <w:p w:rsidR="00091E02" w:rsidRDefault="00091E02" w:rsidP="001E7E16">
      <w:pPr>
        <w:ind w:left="1440"/>
      </w:pPr>
      <w:r w:rsidRPr="001E7E16">
        <w:rPr>
          <w:i/>
        </w:rPr>
        <w:t>Frogs are absent from the lake, and have been for many years. Cause of decline or extirpation varies.</w:t>
      </w:r>
    </w:p>
    <w:p w:rsidR="00091E02" w:rsidRDefault="00091E02" w:rsidP="001E7E16">
      <w:pPr>
        <w:ind w:left="1080"/>
      </w:pPr>
    </w:p>
    <w:p w:rsidR="00091E02" w:rsidRPr="006C40AD" w:rsidRDefault="00091E02" w:rsidP="001E7E16">
      <w:pPr>
        <w:ind w:left="1440"/>
      </w:pPr>
      <w:r>
        <w:t>10036, 10103, 10323</w:t>
      </w:r>
    </w:p>
    <w:p w:rsidR="00091E02" w:rsidRDefault="00091E02" w:rsidP="001E7E16"/>
    <w:p w:rsidR="00091E02" w:rsidRDefault="00091E02" w:rsidP="001E7E16">
      <w:pPr>
        <w:ind w:left="1080"/>
      </w:pPr>
      <w:r>
        <w:t xml:space="preserve">Lakes </w:t>
      </w:r>
      <w:r w:rsidRPr="00924C8E">
        <w:t>in</w:t>
      </w:r>
      <w:r>
        <w:t xml:space="preserve"> which frog populations may be increasing or have recently reached high abundance.</w:t>
      </w:r>
    </w:p>
    <w:p w:rsidR="00091E02" w:rsidRDefault="00091E02" w:rsidP="001E7E16">
      <w:pPr>
        <w:ind w:left="1440"/>
      </w:pPr>
      <w:r w:rsidRPr="001E7E16">
        <w:rPr>
          <w:i/>
        </w:rPr>
        <w:t>Restoration of lakes via removal of non-native trout over several years has allowed frog populations to recover.</w:t>
      </w:r>
    </w:p>
    <w:p w:rsidR="00091E02" w:rsidRDefault="00091E02" w:rsidP="001E7E16">
      <w:pPr>
        <w:ind w:left="1080"/>
      </w:pPr>
    </w:p>
    <w:p w:rsidR="00091E02" w:rsidRPr="006C40AD" w:rsidRDefault="00091E02" w:rsidP="001E7E16">
      <w:pPr>
        <w:ind w:left="1440"/>
      </w:pPr>
      <w:r>
        <w:t xml:space="preserve">10102, 10474, 10475, 10476, 10477, 10490 </w:t>
      </w:r>
    </w:p>
    <w:p w:rsidR="00091E02" w:rsidRPr="006C40AD" w:rsidRDefault="00091E02" w:rsidP="001E7E16">
      <w:pPr>
        <w:ind w:left="2160"/>
      </w:pPr>
    </w:p>
    <w:p w:rsidR="001E7E16" w:rsidRDefault="001E7E16" w:rsidP="00924C8E">
      <w:pPr>
        <w:ind w:left="720"/>
        <w:rPr>
          <w:i/>
        </w:rPr>
      </w:pPr>
      <w:r>
        <w:rPr>
          <w:i/>
        </w:rPr>
        <w:t>SURVEY METHODS</w:t>
      </w:r>
    </w:p>
    <w:p w:rsidR="00091E02" w:rsidRPr="00BE46D4" w:rsidRDefault="00091E02" w:rsidP="00924C8E">
      <w:pPr>
        <w:ind w:left="720"/>
        <w:rPr>
          <w:i/>
        </w:rPr>
      </w:pPr>
      <w:r w:rsidRPr="00BE46D4">
        <w:rPr>
          <w:i/>
        </w:rPr>
        <w:t>The following survey components will be performed two to four times throughout the ice-free season at all lakes in the survey</w:t>
      </w:r>
      <w:r>
        <w:rPr>
          <w:i/>
        </w:rPr>
        <w:t>, for at least two consecutive seasons</w:t>
      </w:r>
      <w:r w:rsidRPr="00BE46D4">
        <w:rPr>
          <w:i/>
        </w:rPr>
        <w:t>:</w:t>
      </w:r>
    </w:p>
    <w:p w:rsidR="00091E02" w:rsidRPr="00F2751E" w:rsidRDefault="00091E02" w:rsidP="00924C8E">
      <w:pPr>
        <w:ind w:left="720"/>
      </w:pPr>
    </w:p>
    <w:p w:rsidR="00815135" w:rsidRDefault="00091E02" w:rsidP="00924C8E">
      <w:pPr>
        <w:ind w:left="720"/>
        <w:rPr>
          <w:i/>
        </w:rPr>
      </w:pPr>
      <w:r w:rsidRPr="00105379">
        <w:rPr>
          <w:i/>
        </w:rPr>
        <w:t xml:space="preserve">Survey of algae </w:t>
      </w:r>
    </w:p>
    <w:p w:rsidR="00091E02" w:rsidRPr="00F2751E" w:rsidRDefault="00091E02" w:rsidP="00924C8E">
      <w:pPr>
        <w:ind w:left="720"/>
      </w:pPr>
      <w:r w:rsidRPr="00F2751E">
        <w:lastRenderedPageBreak/>
        <w:t xml:space="preserve">Algae will be surveyed by scouring the surface </w:t>
      </w:r>
      <w:r w:rsidR="00815135">
        <w:t xml:space="preserve">of </w:t>
      </w:r>
      <w:r>
        <w:t>natural substrate</w:t>
      </w:r>
      <w:r w:rsidR="00815135">
        <w:t xml:space="preserve">. </w:t>
      </w:r>
      <w:r w:rsidRPr="00F2751E">
        <w:t xml:space="preserve"> </w:t>
      </w:r>
      <w:r w:rsidR="00815135">
        <w:t>S</w:t>
      </w:r>
      <w:r w:rsidR="006D2883">
        <w:t xml:space="preserve">ampling points will be selected randomly.   </w:t>
      </w:r>
      <w:r w:rsidR="00815135">
        <w:t>Ten r</w:t>
      </w:r>
      <w:r w:rsidR="006D2883">
        <w:t xml:space="preserve">andom numbers between 0 and 100 will be generated (e.g. using the milliseconds on a stopwatch </w:t>
      </w:r>
      <w:r w:rsidR="006D2883" w:rsidRPr="006D2883">
        <w:t>(Gotelli and Ellison 2004)</w:t>
      </w:r>
      <w:r w:rsidR="006D2883">
        <w:t>)</w:t>
      </w:r>
      <w:r w:rsidR="00815135">
        <w:t xml:space="preserve">; I will walk the perimeter starting at the inlet or outlet, using the random numbers as distances between sampling point.  At each location, I will scour substrate or sediment at two points less than 1m depth, so as to represent each in relation to the percent of lake bottom it occupies.  All samples will be composited into one container, mixed homogenously, then a </w:t>
      </w:r>
      <w:r w:rsidR="00E269FE">
        <w:t>30ml</w:t>
      </w:r>
      <w:r w:rsidR="00815135">
        <w:t xml:space="preserve"> subsample will be taken and preserved in 1% Formalin, and another </w:t>
      </w:r>
      <w:r w:rsidR="00E269FE">
        <w:t>30ml</w:t>
      </w:r>
      <w:r w:rsidR="00815135">
        <w:t xml:space="preserve"> subsample will be filtered on a preweighed glass fiber filter for estimation of biomass </w:t>
      </w:r>
      <w:r w:rsidR="00815135" w:rsidRPr="00815135">
        <w:t>(Hauer and Lamberti 2007)</w:t>
      </w:r>
      <w:r w:rsidR="00815135">
        <w:t xml:space="preserve">.  </w:t>
      </w:r>
      <w:r>
        <w:t xml:space="preserve"> These methods will reflect the algal community across a heterogeneous benthic surface.</w:t>
      </w:r>
    </w:p>
    <w:p w:rsidR="00091E02" w:rsidRDefault="00091E02" w:rsidP="00924C8E">
      <w:pPr>
        <w:ind w:left="720"/>
      </w:pPr>
    </w:p>
    <w:p w:rsidR="00091E02" w:rsidRPr="00105379" w:rsidRDefault="00091E02" w:rsidP="00924C8E">
      <w:pPr>
        <w:ind w:left="720"/>
        <w:rPr>
          <w:i/>
        </w:rPr>
      </w:pPr>
      <w:r w:rsidRPr="00105379">
        <w:rPr>
          <w:i/>
        </w:rPr>
        <w:t xml:space="preserve">Benthic Macro-invertebrate Survey </w:t>
      </w:r>
    </w:p>
    <w:p w:rsidR="00091E02" w:rsidRPr="00F2751E" w:rsidRDefault="00091E02" w:rsidP="00924C8E">
      <w:pPr>
        <w:ind w:left="720"/>
      </w:pPr>
      <w:r w:rsidRPr="00F2751E">
        <w:t xml:space="preserve">Benthic invertebrates will be sampled by benthic sweeps with a fine mesh net (mesh size of .5mm).  I will perform 15 sweeps along the north shoreline of each lake, as possible.  Each sample will then be visually sorted in the field, to remove visible invertebrates from detritus and to preserve them in </w:t>
      </w:r>
      <w:r>
        <w:t>ethyl alcohol</w:t>
      </w:r>
      <w:r w:rsidR="00815135">
        <w:t xml:space="preserve"> </w:t>
      </w:r>
      <w:r w:rsidR="000B3578" w:rsidRPr="000B3578">
        <w:t>(R. A. Knapp et al. 2001)</w:t>
      </w:r>
      <w:r w:rsidRPr="00F2751E">
        <w:t>.  Identification to the lowest taxonomic level possible (usually genus</w:t>
      </w:r>
      <w:r w:rsidR="00FD7BB8">
        <w:t xml:space="preserve"> </w:t>
      </w:r>
      <w:r w:rsidR="00FD7BB8" w:rsidRPr="00FD7BB8">
        <w:t>(Merritt and Cummins 1996)</w:t>
      </w:r>
      <w:r w:rsidRPr="00F2751E">
        <w:t>)</w:t>
      </w:r>
      <w:r w:rsidR="00FD7BB8">
        <w:t>, enumeration,</w:t>
      </w:r>
      <w:r w:rsidRPr="00F2751E">
        <w:t xml:space="preserve"> and </w:t>
      </w:r>
      <w:r w:rsidR="00FD7BB8">
        <w:t>measurement</w:t>
      </w:r>
      <w:r w:rsidRPr="00F2751E">
        <w:t xml:space="preserve"> of </w:t>
      </w:r>
      <w:r w:rsidR="00FD7BB8">
        <w:t>body sizes</w:t>
      </w:r>
      <w:r w:rsidRPr="00F2751E">
        <w:t xml:space="preserve"> will be performed following the field season. </w:t>
      </w:r>
    </w:p>
    <w:p w:rsidR="00091E02" w:rsidRPr="00F2751E" w:rsidRDefault="00091E02" w:rsidP="00924C8E">
      <w:pPr>
        <w:ind w:left="720"/>
      </w:pPr>
    </w:p>
    <w:p w:rsidR="00091E02" w:rsidRPr="00105379" w:rsidRDefault="00091E02" w:rsidP="00924C8E">
      <w:pPr>
        <w:ind w:left="720"/>
        <w:rPr>
          <w:i/>
        </w:rPr>
      </w:pPr>
      <w:r w:rsidRPr="00105379">
        <w:rPr>
          <w:i/>
        </w:rPr>
        <w:t xml:space="preserve">Visual Surveys </w:t>
      </w:r>
    </w:p>
    <w:p w:rsidR="00091E02" w:rsidRPr="00F2751E" w:rsidRDefault="00091E02" w:rsidP="00924C8E">
      <w:pPr>
        <w:ind w:left="720"/>
      </w:pPr>
      <w:r w:rsidRPr="00F2751E">
        <w:t xml:space="preserve">Visual shoreline surveys </w:t>
      </w:r>
      <w:r>
        <w:t>are a reliable way of counting M</w:t>
      </w:r>
      <w:r w:rsidRPr="00F2751E">
        <w:t>ountain yellow legged frog adults and tadpoles (Knapp and Matthews, 2000)</w:t>
      </w:r>
      <w:r>
        <w:t>, and do not require capture or contact with the animals</w:t>
      </w:r>
      <w:r w:rsidRPr="00F2751E">
        <w:t xml:space="preserve">.  </w:t>
      </w:r>
      <w:r w:rsidR="00FD7BB8">
        <w:t xml:space="preserve">These surveys will be coordinated with Dr. Roland Knapp’s research of dynamics of MYLF populations so that populations are not surveyed multiple times, and to maximize the number of populations surveyed in a season. </w:t>
      </w:r>
      <w:r w:rsidRPr="00F2751E">
        <w:t>I will walk the shoreline of lakes, counting and recording the number of amphibians of each species and life-stage that I observe in and out of the water, as well as anything else of note, like conspicuous but rare invertebrates</w:t>
      </w:r>
      <w:r>
        <w:t xml:space="preserve"> (e.g. adult </w:t>
      </w:r>
      <w:r>
        <w:rPr>
          <w:i/>
        </w:rPr>
        <w:t>Odonata</w:t>
      </w:r>
      <w:r>
        <w:t xml:space="preserve"> or large </w:t>
      </w:r>
      <w:r>
        <w:rPr>
          <w:i/>
        </w:rPr>
        <w:t>Dytiscid</w:t>
      </w:r>
      <w:r>
        <w:t xml:space="preserve"> beetles)</w:t>
      </w:r>
      <w:r w:rsidRPr="00F2751E">
        <w:t>.  Visual surveys will also qualify presence of other vertebrate consumers along the lake shore, especially predators such as garter snakes, coyote, bear, or avifauna which appear to be consuming amphibians.  Reliable anecdotes</w:t>
      </w:r>
      <w:r>
        <w:t xml:space="preserve"> and sources</w:t>
      </w:r>
      <w:r w:rsidRPr="00F2751E">
        <w:t xml:space="preserve"> </w:t>
      </w:r>
      <w:r>
        <w:t>document</w:t>
      </w:r>
      <w:r w:rsidRPr="00F2751E">
        <w:t xml:space="preserve"> birds such as </w:t>
      </w:r>
      <w:smartTag w:uri="urn:schemas-microsoft-com:office:smarttags" w:element="place">
        <w:r w:rsidRPr="00F2751E">
          <w:t>Clark</w:t>
        </w:r>
      </w:smartTag>
      <w:r w:rsidRPr="00F2751E">
        <w:t>’s nutcrackers</w:t>
      </w:r>
      <w:r>
        <w:t>, Brewer’s blackbirds</w:t>
      </w:r>
      <w:r w:rsidRPr="00F2751E">
        <w:t>, ravens, and migratory birds consuming amphibians</w:t>
      </w:r>
      <w:r>
        <w:t xml:space="preserve"> in Sierra lakes</w:t>
      </w:r>
      <w:r w:rsidRPr="00F2751E">
        <w:t>.</w:t>
      </w:r>
    </w:p>
    <w:p w:rsidR="00091E02" w:rsidRPr="00F2751E" w:rsidRDefault="00091E02" w:rsidP="00924C8E">
      <w:pPr>
        <w:ind w:left="720"/>
      </w:pPr>
    </w:p>
    <w:p w:rsidR="00091E02" w:rsidRPr="00F2751E" w:rsidRDefault="00091E02" w:rsidP="00924C8E">
      <w:pPr>
        <w:ind w:left="720"/>
      </w:pPr>
      <w:r w:rsidRPr="00105379">
        <w:rPr>
          <w:b/>
        </w:rPr>
        <w:t>NOTE:</w:t>
      </w:r>
      <w:r w:rsidRPr="00F2751E">
        <w:t xml:space="preserve"> No amphibians will be captured or handled in this study.  All amphibian surveys and information are purely observational. </w:t>
      </w:r>
    </w:p>
    <w:p w:rsidR="00091E02" w:rsidRPr="00F2751E" w:rsidRDefault="00091E02" w:rsidP="00924C8E">
      <w:pPr>
        <w:ind w:left="720"/>
      </w:pPr>
    </w:p>
    <w:p w:rsidR="00091E02" w:rsidRPr="00105379" w:rsidRDefault="00091E02" w:rsidP="00924C8E">
      <w:pPr>
        <w:ind w:left="720"/>
        <w:rPr>
          <w:i/>
        </w:rPr>
      </w:pPr>
      <w:r w:rsidRPr="00105379">
        <w:rPr>
          <w:i/>
        </w:rPr>
        <w:t xml:space="preserve">Other </w:t>
      </w:r>
      <w:r w:rsidR="00E158AD" w:rsidRPr="00105379">
        <w:rPr>
          <w:i/>
        </w:rPr>
        <w:t>Measurements:</w:t>
      </w:r>
    </w:p>
    <w:p w:rsidR="00091E02" w:rsidRPr="00105379" w:rsidRDefault="00091E02" w:rsidP="00924C8E">
      <w:pPr>
        <w:ind w:left="720"/>
        <w:rPr>
          <w:i/>
        </w:rPr>
      </w:pPr>
      <w:r w:rsidRPr="00105379">
        <w:rPr>
          <w:i/>
        </w:rPr>
        <w:t xml:space="preserve">Temperature: </w:t>
      </w:r>
    </w:p>
    <w:p w:rsidR="00091E02" w:rsidRPr="00FD7BB8" w:rsidRDefault="00FD7BB8" w:rsidP="00924C8E">
      <w:pPr>
        <w:ind w:left="720"/>
      </w:pPr>
      <w:r w:rsidRPr="00FD7BB8">
        <w:t xml:space="preserve">Water </w:t>
      </w:r>
      <w:r>
        <w:t xml:space="preserve">and air </w:t>
      </w:r>
      <w:r w:rsidRPr="00FD7BB8">
        <w:t>t</w:t>
      </w:r>
      <w:r>
        <w:t>emperatures will be taken at each survey.  Water temperature will be measured 1m from the shoreline, at depths of 10cm and 1m.  Air temperature will be measured at the shoreline at a high of 1m in the shade.</w:t>
      </w:r>
    </w:p>
    <w:p w:rsidR="00FD7BB8" w:rsidRDefault="00FD7BB8" w:rsidP="00924C8E">
      <w:pPr>
        <w:ind w:left="720"/>
        <w:rPr>
          <w:i/>
        </w:rPr>
      </w:pPr>
    </w:p>
    <w:p w:rsidR="00091E02" w:rsidRPr="00105379" w:rsidRDefault="00091E02" w:rsidP="00924C8E">
      <w:pPr>
        <w:ind w:left="720"/>
        <w:rPr>
          <w:i/>
        </w:rPr>
      </w:pPr>
      <w:smartTag w:uri="urn:schemas-microsoft-com:office:smarttags" w:element="place">
        <w:smartTag w:uri="urn:schemas-microsoft-com:office:smarttags" w:element="PlaceType">
          <w:smartTag w:uri="urn:schemas-microsoft-com:office:smarttags" w:element="PlaceType">
            <w:r w:rsidRPr="00105379">
              <w:rPr>
                <w:i/>
              </w:rPr>
              <w:t>Lake</w:t>
            </w:r>
          </w:smartTag>
          <w:r w:rsidRPr="00105379">
            <w:rPr>
              <w:i/>
            </w:rPr>
            <w:t xml:space="preserve"> </w:t>
          </w:r>
          <w:smartTag w:uri="urn:schemas-microsoft-com:office:smarttags" w:element="PlaceName">
            <w:r w:rsidRPr="00105379">
              <w:rPr>
                <w:i/>
              </w:rPr>
              <w:t>Nutrients</w:t>
            </w:r>
          </w:smartTag>
        </w:smartTag>
      </w:smartTag>
      <w:r w:rsidRPr="00105379">
        <w:rPr>
          <w:i/>
        </w:rPr>
        <w:t xml:space="preserve">:  </w:t>
      </w:r>
    </w:p>
    <w:p w:rsidR="00091E02" w:rsidRPr="00F2751E" w:rsidRDefault="00091E02" w:rsidP="00924C8E">
      <w:pPr>
        <w:ind w:left="720"/>
      </w:pPr>
      <w:r w:rsidRPr="00F2751E">
        <w:t xml:space="preserve">Water samples will be taken to quantify concentrations of phosphorus and nitrogen.  In each lake, two water samples will be gathered in a </w:t>
      </w:r>
      <w:r w:rsidR="00FD7BB8">
        <w:t>30ml</w:t>
      </w:r>
      <w:r w:rsidRPr="00F2751E">
        <w:t xml:space="preserve"> acid-washed bottle from </w:t>
      </w:r>
      <w:r w:rsidR="00FD7BB8">
        <w:t xml:space="preserve">the </w:t>
      </w:r>
      <w:r w:rsidR="00FD7BB8">
        <w:lastRenderedPageBreak/>
        <w:t>point near the outlet where water transitions from still to moving</w:t>
      </w:r>
      <w:r w:rsidRPr="00F2751E">
        <w:t xml:space="preserve">.  One sample will be filtered </w:t>
      </w:r>
      <w:r w:rsidR="00FD7BB8">
        <w:t xml:space="preserve">on a glass fiber filter </w:t>
      </w:r>
      <w:r w:rsidRPr="00F2751E">
        <w:t>to separate particulate nutrient sources and dissolved nutrients, and the other sample will remain unfiltered for analysis of total nutrients</w:t>
      </w:r>
      <w:r>
        <w:t>. Upon return to the front country, samples and filters will be frozen and stored at -20C.  Analysis of thes</w:t>
      </w:r>
      <w:r w:rsidR="001636C9">
        <w:t xml:space="preserve">e samples will be contracted to dedicated </w:t>
      </w:r>
      <w:r>
        <w:t>laboratories at UC Santa Barbara.</w:t>
      </w:r>
    </w:p>
    <w:p w:rsidR="00091E02" w:rsidRDefault="00091E02" w:rsidP="00F2751E"/>
    <w:p w:rsidR="003E339D" w:rsidRDefault="003E339D" w:rsidP="00FD7BB8">
      <w:pPr>
        <w:rPr>
          <w:i/>
        </w:rPr>
      </w:pPr>
      <w:r w:rsidRPr="00A279C7">
        <w:rPr>
          <w:i/>
        </w:rPr>
        <w:t>AMPHIBIAN BODY SIZE MEASUREMENTS</w:t>
      </w:r>
    </w:p>
    <w:p w:rsidR="00A279C7" w:rsidRPr="00A279C7" w:rsidRDefault="00A279C7" w:rsidP="006D386B">
      <w:pPr>
        <w:ind w:left="720"/>
      </w:pPr>
      <w:r>
        <w:t xml:space="preserve">To quantify species interaction strengths using consumer-resource body size ratios, I will collect data on body size distributions of most species.  Much of this data is available from scientific literature, collected but unmeasured specimens, or from data from other researchers.  However, insufficient data exists on </w:t>
      </w:r>
      <w:r>
        <w:rPr>
          <w:i/>
        </w:rPr>
        <w:t xml:space="preserve">Rana muscosa </w:t>
      </w:r>
      <w:r w:rsidRPr="00A279C7">
        <w:t>and</w:t>
      </w:r>
      <w:r>
        <w:rPr>
          <w:i/>
        </w:rPr>
        <w:t xml:space="preserve"> R. sierrae</w:t>
      </w:r>
      <w:r>
        <w:t xml:space="preserve"> tadpoles.  In lakes where tadpoles are abundant, such as in Upper LeConte Canyon (10100, 10102) or Spur Basin (10475), I will capture 30-60 tadpoles.  I will measure tadpole length, width, tail length, tail height, and length of developing limbs, as well as wet weight, and Gosner stage.  </w:t>
      </w:r>
      <w:r w:rsidR="00EA3AD3">
        <w:t xml:space="preserve">In addition, I will perform mouthpart inspections, which are a reliable and low stress method of estimating the prevalence of the fungal pathogen </w:t>
      </w:r>
      <w:r w:rsidR="00EA3AD3">
        <w:rPr>
          <w:i/>
        </w:rPr>
        <w:t>Batrachochytrium dendrobatidis</w:t>
      </w:r>
      <w:r w:rsidR="00EA3AD3">
        <w:t xml:space="preserve"> </w:t>
      </w:r>
      <w:r w:rsidR="00EA3AD3" w:rsidRPr="00EA3AD3">
        <w:t>(Knapp and Morgan 2006)</w:t>
      </w:r>
      <w:r w:rsidR="00EA3AD3">
        <w:t xml:space="preserve">; that data may be useful to other researchers.  Tadpoles will be released into the lake.  </w:t>
      </w:r>
    </w:p>
    <w:p w:rsidR="003E339D" w:rsidRDefault="003E339D" w:rsidP="00FD7BB8">
      <w:pPr>
        <w:rPr>
          <w:i/>
        </w:rPr>
      </w:pPr>
    </w:p>
    <w:p w:rsidR="00091E02" w:rsidRDefault="00EA3AD3" w:rsidP="00FD7BB8">
      <w:pPr>
        <w:rPr>
          <w:i/>
        </w:rPr>
      </w:pPr>
      <w:r>
        <w:rPr>
          <w:i/>
          <w:noProof/>
        </w:rPr>
        <w:drawing>
          <wp:anchor distT="0" distB="0" distL="114300" distR="114300" simplePos="0" relativeHeight="251658240" behindDoc="0" locked="0" layoutInCell="1" allowOverlap="1">
            <wp:simplePos x="0" y="0"/>
            <wp:positionH relativeFrom="column">
              <wp:posOffset>2444750</wp:posOffset>
            </wp:positionH>
            <wp:positionV relativeFrom="paragraph">
              <wp:posOffset>40005</wp:posOffset>
            </wp:positionV>
            <wp:extent cx="3592830" cy="2674620"/>
            <wp:effectExtent l="19050" t="0" r="7620" b="0"/>
            <wp:wrapSquare wrapText="bothSides"/>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85703" cy="4778477"/>
                      <a:chOff x="840658" y="530942"/>
                      <a:chExt cx="7285703" cy="4778477"/>
                    </a:xfrm>
                  </a:grpSpPr>
                  <a:grpSp>
                    <a:nvGrpSpPr>
                      <a:cNvPr id="62" name="Group 61"/>
                      <a:cNvGrpSpPr/>
                    </a:nvGrpSpPr>
                    <a:grpSpPr>
                      <a:xfrm>
                        <a:off x="840658" y="530942"/>
                        <a:ext cx="7285703" cy="4778477"/>
                        <a:chOff x="840658" y="530942"/>
                        <a:chExt cx="7285703" cy="4778477"/>
                      </a:xfrm>
                    </a:grpSpPr>
                    <a:sp>
                      <a:nvSpPr>
                        <a:cNvPr id="4" name="Freeform 3"/>
                        <a:cNvSpPr/>
                      </a:nvSpPr>
                      <a:spPr>
                        <a:xfrm>
                          <a:off x="840658" y="530942"/>
                          <a:ext cx="7285703" cy="4778477"/>
                        </a:xfrm>
                        <a:custGeom>
                          <a:avLst/>
                          <a:gdLst>
                            <a:gd name="connsiteX0" fmla="*/ 132736 w 7285703"/>
                            <a:gd name="connsiteY0" fmla="*/ 988142 h 4778477"/>
                            <a:gd name="connsiteX1" fmla="*/ 132736 w 7285703"/>
                            <a:gd name="connsiteY1" fmla="*/ 988142 h 4778477"/>
                            <a:gd name="connsiteX2" fmla="*/ 73742 w 7285703"/>
                            <a:gd name="connsiteY2" fmla="*/ 1106129 h 4778477"/>
                            <a:gd name="connsiteX3" fmla="*/ 44245 w 7285703"/>
                            <a:gd name="connsiteY3" fmla="*/ 1268361 h 4778477"/>
                            <a:gd name="connsiteX4" fmla="*/ 29497 w 7285703"/>
                            <a:gd name="connsiteY4" fmla="*/ 1312606 h 4778477"/>
                            <a:gd name="connsiteX5" fmla="*/ 0 w 7285703"/>
                            <a:gd name="connsiteY5" fmla="*/ 1460090 h 4778477"/>
                            <a:gd name="connsiteX6" fmla="*/ 14748 w 7285703"/>
                            <a:gd name="connsiteY6" fmla="*/ 1858297 h 4778477"/>
                            <a:gd name="connsiteX7" fmla="*/ 29497 w 7285703"/>
                            <a:gd name="connsiteY7" fmla="*/ 1917290 h 4778477"/>
                            <a:gd name="connsiteX8" fmla="*/ 117987 w 7285703"/>
                            <a:gd name="connsiteY8" fmla="*/ 2094271 h 4778477"/>
                            <a:gd name="connsiteX9" fmla="*/ 206477 w 7285703"/>
                            <a:gd name="connsiteY9" fmla="*/ 2212258 h 4778477"/>
                            <a:gd name="connsiteX10" fmla="*/ 235974 w 7285703"/>
                            <a:gd name="connsiteY10" fmla="*/ 2256503 h 4778477"/>
                            <a:gd name="connsiteX11" fmla="*/ 280219 w 7285703"/>
                            <a:gd name="connsiteY11" fmla="*/ 2286000 h 4778477"/>
                            <a:gd name="connsiteX12" fmla="*/ 324465 w 7285703"/>
                            <a:gd name="connsiteY12" fmla="*/ 2330245 h 4778477"/>
                            <a:gd name="connsiteX13" fmla="*/ 412955 w 7285703"/>
                            <a:gd name="connsiteY13" fmla="*/ 2389239 h 4778477"/>
                            <a:gd name="connsiteX14" fmla="*/ 457200 w 7285703"/>
                            <a:gd name="connsiteY14" fmla="*/ 2418735 h 4778477"/>
                            <a:gd name="connsiteX15" fmla="*/ 589936 w 7285703"/>
                            <a:gd name="connsiteY15" fmla="*/ 2521974 h 4778477"/>
                            <a:gd name="connsiteX16" fmla="*/ 663677 w 7285703"/>
                            <a:gd name="connsiteY16" fmla="*/ 2595716 h 4778477"/>
                            <a:gd name="connsiteX17" fmla="*/ 752168 w 7285703"/>
                            <a:gd name="connsiteY17" fmla="*/ 2669458 h 4778477"/>
                            <a:gd name="connsiteX18" fmla="*/ 781665 w 7285703"/>
                            <a:gd name="connsiteY18" fmla="*/ 2713703 h 4778477"/>
                            <a:gd name="connsiteX19" fmla="*/ 796413 w 7285703"/>
                            <a:gd name="connsiteY19" fmla="*/ 2757948 h 4778477"/>
                            <a:gd name="connsiteX20" fmla="*/ 840658 w 7285703"/>
                            <a:gd name="connsiteY20" fmla="*/ 2787445 h 4778477"/>
                            <a:gd name="connsiteX21" fmla="*/ 929148 w 7285703"/>
                            <a:gd name="connsiteY21" fmla="*/ 2875935 h 4778477"/>
                            <a:gd name="connsiteX22" fmla="*/ 988142 w 7285703"/>
                            <a:gd name="connsiteY22" fmla="*/ 2964426 h 4778477"/>
                            <a:gd name="connsiteX23" fmla="*/ 1017639 w 7285703"/>
                            <a:gd name="connsiteY23" fmla="*/ 3008671 h 4778477"/>
                            <a:gd name="connsiteX24" fmla="*/ 1061884 w 7285703"/>
                            <a:gd name="connsiteY24" fmla="*/ 3052916 h 4778477"/>
                            <a:gd name="connsiteX25" fmla="*/ 1106129 w 7285703"/>
                            <a:gd name="connsiteY25" fmla="*/ 3215148 h 4778477"/>
                            <a:gd name="connsiteX26" fmla="*/ 1120877 w 7285703"/>
                            <a:gd name="connsiteY26" fmla="*/ 3318387 h 4778477"/>
                            <a:gd name="connsiteX27" fmla="*/ 1135626 w 7285703"/>
                            <a:gd name="connsiteY27" fmla="*/ 3377381 h 4778477"/>
                            <a:gd name="connsiteX28" fmla="*/ 1165123 w 7285703"/>
                            <a:gd name="connsiteY28" fmla="*/ 3510116 h 4778477"/>
                            <a:gd name="connsiteX29" fmla="*/ 1179871 w 7285703"/>
                            <a:gd name="connsiteY29" fmla="*/ 3598606 h 4778477"/>
                            <a:gd name="connsiteX30" fmla="*/ 1209368 w 7285703"/>
                            <a:gd name="connsiteY30" fmla="*/ 3701845 h 4778477"/>
                            <a:gd name="connsiteX31" fmla="*/ 1253613 w 7285703"/>
                            <a:gd name="connsiteY31" fmla="*/ 3849329 h 4778477"/>
                            <a:gd name="connsiteX32" fmla="*/ 1283110 w 7285703"/>
                            <a:gd name="connsiteY32" fmla="*/ 3908323 h 4778477"/>
                            <a:gd name="connsiteX33" fmla="*/ 1327355 w 7285703"/>
                            <a:gd name="connsiteY33" fmla="*/ 3996813 h 4778477"/>
                            <a:gd name="connsiteX34" fmla="*/ 1415845 w 7285703"/>
                            <a:gd name="connsiteY34" fmla="*/ 4070555 h 4778477"/>
                            <a:gd name="connsiteX35" fmla="*/ 1445342 w 7285703"/>
                            <a:gd name="connsiteY35" fmla="*/ 4114800 h 4778477"/>
                            <a:gd name="connsiteX36" fmla="*/ 1533832 w 7285703"/>
                            <a:gd name="connsiteY36" fmla="*/ 4203290 h 4778477"/>
                            <a:gd name="connsiteX37" fmla="*/ 1563329 w 7285703"/>
                            <a:gd name="connsiteY37" fmla="*/ 4247535 h 4778477"/>
                            <a:gd name="connsiteX38" fmla="*/ 1666568 w 7285703"/>
                            <a:gd name="connsiteY38" fmla="*/ 4306529 h 4778477"/>
                            <a:gd name="connsiteX39" fmla="*/ 1784555 w 7285703"/>
                            <a:gd name="connsiteY39" fmla="*/ 4409768 h 4778477"/>
                            <a:gd name="connsiteX40" fmla="*/ 1828800 w 7285703"/>
                            <a:gd name="connsiteY40" fmla="*/ 4439264 h 4778477"/>
                            <a:gd name="connsiteX41" fmla="*/ 1873045 w 7285703"/>
                            <a:gd name="connsiteY41" fmla="*/ 4454013 h 4778477"/>
                            <a:gd name="connsiteX42" fmla="*/ 1961536 w 7285703"/>
                            <a:gd name="connsiteY42" fmla="*/ 4513006 h 4778477"/>
                            <a:gd name="connsiteX43" fmla="*/ 2005781 w 7285703"/>
                            <a:gd name="connsiteY43" fmla="*/ 4527755 h 4778477"/>
                            <a:gd name="connsiteX44" fmla="*/ 2050026 w 7285703"/>
                            <a:gd name="connsiteY44" fmla="*/ 4557252 h 4778477"/>
                            <a:gd name="connsiteX45" fmla="*/ 2109019 w 7285703"/>
                            <a:gd name="connsiteY45" fmla="*/ 4572000 h 4778477"/>
                            <a:gd name="connsiteX46" fmla="*/ 2168013 w 7285703"/>
                            <a:gd name="connsiteY46" fmla="*/ 4601497 h 4778477"/>
                            <a:gd name="connsiteX47" fmla="*/ 2256503 w 7285703"/>
                            <a:gd name="connsiteY47" fmla="*/ 4645742 h 4778477"/>
                            <a:gd name="connsiteX48" fmla="*/ 2374490 w 7285703"/>
                            <a:gd name="connsiteY48" fmla="*/ 4675239 h 4778477"/>
                            <a:gd name="connsiteX49" fmla="*/ 2418736 w 7285703"/>
                            <a:gd name="connsiteY49" fmla="*/ 4704735 h 4778477"/>
                            <a:gd name="connsiteX50" fmla="*/ 2861187 w 7285703"/>
                            <a:gd name="connsiteY50" fmla="*/ 4763729 h 4778477"/>
                            <a:gd name="connsiteX51" fmla="*/ 3023419 w 7285703"/>
                            <a:gd name="connsiteY51" fmla="*/ 4778477 h 4778477"/>
                            <a:gd name="connsiteX52" fmla="*/ 3170903 w 7285703"/>
                            <a:gd name="connsiteY52" fmla="*/ 4763729 h 4778477"/>
                            <a:gd name="connsiteX53" fmla="*/ 3362632 w 7285703"/>
                            <a:gd name="connsiteY53" fmla="*/ 4734232 h 4778477"/>
                            <a:gd name="connsiteX54" fmla="*/ 3554361 w 7285703"/>
                            <a:gd name="connsiteY54" fmla="*/ 4719484 h 4778477"/>
                            <a:gd name="connsiteX55" fmla="*/ 3613355 w 7285703"/>
                            <a:gd name="connsiteY55" fmla="*/ 4704735 h 4778477"/>
                            <a:gd name="connsiteX56" fmla="*/ 3657600 w 7285703"/>
                            <a:gd name="connsiteY56" fmla="*/ 4689987 h 4778477"/>
                            <a:gd name="connsiteX57" fmla="*/ 3819832 w 7285703"/>
                            <a:gd name="connsiteY57" fmla="*/ 4675239 h 4778477"/>
                            <a:gd name="connsiteX58" fmla="*/ 3923071 w 7285703"/>
                            <a:gd name="connsiteY58" fmla="*/ 4645742 h 4778477"/>
                            <a:gd name="connsiteX59" fmla="*/ 3967316 w 7285703"/>
                            <a:gd name="connsiteY59" fmla="*/ 4630993 h 4778477"/>
                            <a:gd name="connsiteX60" fmla="*/ 4041058 w 7285703"/>
                            <a:gd name="connsiteY60" fmla="*/ 4616245 h 4778477"/>
                            <a:gd name="connsiteX61" fmla="*/ 4085303 w 7285703"/>
                            <a:gd name="connsiteY61" fmla="*/ 4601497 h 4778477"/>
                            <a:gd name="connsiteX62" fmla="*/ 4173794 w 7285703"/>
                            <a:gd name="connsiteY62" fmla="*/ 4586748 h 4778477"/>
                            <a:gd name="connsiteX63" fmla="*/ 4262284 w 7285703"/>
                            <a:gd name="connsiteY63" fmla="*/ 4557252 h 4778477"/>
                            <a:gd name="connsiteX64" fmla="*/ 4306529 w 7285703"/>
                            <a:gd name="connsiteY64" fmla="*/ 4542503 h 4778477"/>
                            <a:gd name="connsiteX65" fmla="*/ 4350774 w 7285703"/>
                            <a:gd name="connsiteY65" fmla="*/ 4513006 h 4778477"/>
                            <a:gd name="connsiteX66" fmla="*/ 4454013 w 7285703"/>
                            <a:gd name="connsiteY66" fmla="*/ 4483510 h 4778477"/>
                            <a:gd name="connsiteX67" fmla="*/ 4630994 w 7285703"/>
                            <a:gd name="connsiteY67" fmla="*/ 4454013 h 4778477"/>
                            <a:gd name="connsiteX68" fmla="*/ 4807974 w 7285703"/>
                            <a:gd name="connsiteY68" fmla="*/ 4424516 h 4778477"/>
                            <a:gd name="connsiteX69" fmla="*/ 4911213 w 7285703"/>
                            <a:gd name="connsiteY69" fmla="*/ 4409768 h 4778477"/>
                            <a:gd name="connsiteX70" fmla="*/ 4970207 w 7285703"/>
                            <a:gd name="connsiteY70" fmla="*/ 4395019 h 4778477"/>
                            <a:gd name="connsiteX71" fmla="*/ 5102942 w 7285703"/>
                            <a:gd name="connsiteY71" fmla="*/ 4380271 h 4778477"/>
                            <a:gd name="connsiteX72" fmla="*/ 5161936 w 7285703"/>
                            <a:gd name="connsiteY72" fmla="*/ 4365523 h 4778477"/>
                            <a:gd name="connsiteX73" fmla="*/ 5412658 w 7285703"/>
                            <a:gd name="connsiteY73" fmla="*/ 4395019 h 4778477"/>
                            <a:gd name="connsiteX74" fmla="*/ 5663381 w 7285703"/>
                            <a:gd name="connsiteY74" fmla="*/ 4409768 h 4778477"/>
                            <a:gd name="connsiteX75" fmla="*/ 5987845 w 7285703"/>
                            <a:gd name="connsiteY75" fmla="*/ 4395019 h 4778477"/>
                            <a:gd name="connsiteX76" fmla="*/ 6046839 w 7285703"/>
                            <a:gd name="connsiteY76" fmla="*/ 4380271 h 4778477"/>
                            <a:gd name="connsiteX77" fmla="*/ 6150077 w 7285703"/>
                            <a:gd name="connsiteY77" fmla="*/ 4365523 h 4778477"/>
                            <a:gd name="connsiteX78" fmla="*/ 6297561 w 7285703"/>
                            <a:gd name="connsiteY78" fmla="*/ 4336026 h 4778477"/>
                            <a:gd name="connsiteX79" fmla="*/ 6341807 w 7285703"/>
                            <a:gd name="connsiteY79" fmla="*/ 4321277 h 4778477"/>
                            <a:gd name="connsiteX80" fmla="*/ 6445045 w 7285703"/>
                            <a:gd name="connsiteY80" fmla="*/ 4306529 h 4778477"/>
                            <a:gd name="connsiteX81" fmla="*/ 6563032 w 7285703"/>
                            <a:gd name="connsiteY81" fmla="*/ 4277032 h 4778477"/>
                            <a:gd name="connsiteX82" fmla="*/ 6651523 w 7285703"/>
                            <a:gd name="connsiteY82" fmla="*/ 4247535 h 4778477"/>
                            <a:gd name="connsiteX83" fmla="*/ 6695768 w 7285703"/>
                            <a:gd name="connsiteY83" fmla="*/ 4218039 h 4778477"/>
                            <a:gd name="connsiteX84" fmla="*/ 6799007 w 7285703"/>
                            <a:gd name="connsiteY84" fmla="*/ 4188542 h 4778477"/>
                            <a:gd name="connsiteX85" fmla="*/ 6843252 w 7285703"/>
                            <a:gd name="connsiteY85" fmla="*/ 4159045 h 4778477"/>
                            <a:gd name="connsiteX86" fmla="*/ 6975987 w 7285703"/>
                            <a:gd name="connsiteY86" fmla="*/ 4055806 h 4778477"/>
                            <a:gd name="connsiteX87" fmla="*/ 7079226 w 7285703"/>
                            <a:gd name="connsiteY87" fmla="*/ 3878826 h 4778477"/>
                            <a:gd name="connsiteX88" fmla="*/ 7123471 w 7285703"/>
                            <a:gd name="connsiteY88" fmla="*/ 3790335 h 4778477"/>
                            <a:gd name="connsiteX89" fmla="*/ 7167716 w 7285703"/>
                            <a:gd name="connsiteY89" fmla="*/ 3657600 h 4778477"/>
                            <a:gd name="connsiteX90" fmla="*/ 7197213 w 7285703"/>
                            <a:gd name="connsiteY90" fmla="*/ 3569110 h 4778477"/>
                            <a:gd name="connsiteX91" fmla="*/ 7226710 w 7285703"/>
                            <a:gd name="connsiteY91" fmla="*/ 3436374 h 4778477"/>
                            <a:gd name="connsiteX92" fmla="*/ 7241458 w 7285703"/>
                            <a:gd name="connsiteY92" fmla="*/ 3318387 h 4778477"/>
                            <a:gd name="connsiteX93" fmla="*/ 7256207 w 7285703"/>
                            <a:gd name="connsiteY93" fmla="*/ 3274142 h 4778477"/>
                            <a:gd name="connsiteX94" fmla="*/ 7270955 w 7285703"/>
                            <a:gd name="connsiteY94" fmla="*/ 3156155 h 4778477"/>
                            <a:gd name="connsiteX95" fmla="*/ 7285703 w 7285703"/>
                            <a:gd name="connsiteY95" fmla="*/ 3052916 h 4778477"/>
                            <a:gd name="connsiteX96" fmla="*/ 7270955 w 7285703"/>
                            <a:gd name="connsiteY96" fmla="*/ 2816942 h 4778477"/>
                            <a:gd name="connsiteX97" fmla="*/ 7256207 w 7285703"/>
                            <a:gd name="connsiteY97" fmla="*/ 2757948 h 4778477"/>
                            <a:gd name="connsiteX98" fmla="*/ 7241458 w 7285703"/>
                            <a:gd name="connsiteY98" fmla="*/ 2639961 h 4778477"/>
                            <a:gd name="connsiteX99" fmla="*/ 7226710 w 7285703"/>
                            <a:gd name="connsiteY99" fmla="*/ 2595716 h 4778477"/>
                            <a:gd name="connsiteX100" fmla="*/ 7211961 w 7285703"/>
                            <a:gd name="connsiteY100" fmla="*/ 2521974 h 4778477"/>
                            <a:gd name="connsiteX101" fmla="*/ 7152968 w 7285703"/>
                            <a:gd name="connsiteY101" fmla="*/ 2374490 h 4778477"/>
                            <a:gd name="connsiteX102" fmla="*/ 7079226 w 7285703"/>
                            <a:gd name="connsiteY102" fmla="*/ 2241755 h 4778477"/>
                            <a:gd name="connsiteX103" fmla="*/ 7034981 w 7285703"/>
                            <a:gd name="connsiteY103" fmla="*/ 2153264 h 4778477"/>
                            <a:gd name="connsiteX104" fmla="*/ 6990736 w 7285703"/>
                            <a:gd name="connsiteY104" fmla="*/ 2050026 h 4778477"/>
                            <a:gd name="connsiteX105" fmla="*/ 6946490 w 7285703"/>
                            <a:gd name="connsiteY105" fmla="*/ 2005781 h 4778477"/>
                            <a:gd name="connsiteX106" fmla="*/ 6887497 w 7285703"/>
                            <a:gd name="connsiteY106" fmla="*/ 1917290 h 4778477"/>
                            <a:gd name="connsiteX107" fmla="*/ 6872748 w 7285703"/>
                            <a:gd name="connsiteY107" fmla="*/ 1873045 h 4778477"/>
                            <a:gd name="connsiteX108" fmla="*/ 6813755 w 7285703"/>
                            <a:gd name="connsiteY108" fmla="*/ 1769806 h 4778477"/>
                            <a:gd name="connsiteX109" fmla="*/ 6784258 w 7285703"/>
                            <a:gd name="connsiteY109" fmla="*/ 1681316 h 4778477"/>
                            <a:gd name="connsiteX110" fmla="*/ 6769510 w 7285703"/>
                            <a:gd name="connsiteY110" fmla="*/ 1637071 h 4778477"/>
                            <a:gd name="connsiteX111" fmla="*/ 6740013 w 7285703"/>
                            <a:gd name="connsiteY111" fmla="*/ 1489587 h 4778477"/>
                            <a:gd name="connsiteX112" fmla="*/ 6710516 w 7285703"/>
                            <a:gd name="connsiteY112" fmla="*/ 1297858 h 4778477"/>
                            <a:gd name="connsiteX113" fmla="*/ 6710516 w 7285703"/>
                            <a:gd name="connsiteY113" fmla="*/ 825910 h 4778477"/>
                            <a:gd name="connsiteX114" fmla="*/ 6725265 w 7285703"/>
                            <a:gd name="connsiteY114" fmla="*/ 707923 h 4778477"/>
                            <a:gd name="connsiteX115" fmla="*/ 6740013 w 7285703"/>
                            <a:gd name="connsiteY115" fmla="*/ 648929 h 4778477"/>
                            <a:gd name="connsiteX116" fmla="*/ 6754761 w 7285703"/>
                            <a:gd name="connsiteY116" fmla="*/ 560439 h 4778477"/>
                            <a:gd name="connsiteX117" fmla="*/ 6784258 w 7285703"/>
                            <a:gd name="connsiteY117" fmla="*/ 398206 h 4778477"/>
                            <a:gd name="connsiteX118" fmla="*/ 6813755 w 7285703"/>
                            <a:gd name="connsiteY118" fmla="*/ 280219 h 4778477"/>
                            <a:gd name="connsiteX119" fmla="*/ 6843252 w 7285703"/>
                            <a:gd name="connsiteY119" fmla="*/ 235974 h 4778477"/>
                            <a:gd name="connsiteX120" fmla="*/ 6872748 w 7285703"/>
                            <a:gd name="connsiteY120" fmla="*/ 147484 h 4778477"/>
                            <a:gd name="connsiteX121" fmla="*/ 6902245 w 7285703"/>
                            <a:gd name="connsiteY121" fmla="*/ 103239 h 4778477"/>
                            <a:gd name="connsiteX122" fmla="*/ 6916994 w 7285703"/>
                            <a:gd name="connsiteY122" fmla="*/ 58993 h 4778477"/>
                            <a:gd name="connsiteX123" fmla="*/ 6931742 w 7285703"/>
                            <a:gd name="connsiteY123" fmla="*/ 29497 h 4778477"/>
                            <a:gd name="connsiteX124" fmla="*/ 147484 w 7285703"/>
                            <a:gd name="connsiteY124" fmla="*/ 0 h 4778477"/>
                            <a:gd name="connsiteX125" fmla="*/ 162232 w 7285703"/>
                            <a:gd name="connsiteY125" fmla="*/ 0 h 4778477"/>
                            <a:gd name="connsiteX126" fmla="*/ 206477 w 7285703"/>
                            <a:gd name="connsiteY126" fmla="*/ 117987 h 4778477"/>
                            <a:gd name="connsiteX127" fmla="*/ 235974 w 7285703"/>
                            <a:gd name="connsiteY127" fmla="*/ 221226 h 4778477"/>
                            <a:gd name="connsiteX128" fmla="*/ 265471 w 7285703"/>
                            <a:gd name="connsiteY128" fmla="*/ 265471 h 4778477"/>
                            <a:gd name="connsiteX129" fmla="*/ 294968 w 7285703"/>
                            <a:gd name="connsiteY129" fmla="*/ 398206 h 4778477"/>
                            <a:gd name="connsiteX130" fmla="*/ 280219 w 7285703"/>
                            <a:gd name="connsiteY130" fmla="*/ 530942 h 4778477"/>
                            <a:gd name="connsiteX131" fmla="*/ 250723 w 7285703"/>
                            <a:gd name="connsiteY131" fmla="*/ 619432 h 4778477"/>
                            <a:gd name="connsiteX132" fmla="*/ 235974 w 7285703"/>
                            <a:gd name="connsiteY132" fmla="*/ 663677 h 4778477"/>
                            <a:gd name="connsiteX133" fmla="*/ 206477 w 7285703"/>
                            <a:gd name="connsiteY133" fmla="*/ 914400 h 4778477"/>
                            <a:gd name="connsiteX134" fmla="*/ 191729 w 7285703"/>
                            <a:gd name="connsiteY134" fmla="*/ 958645 h 4778477"/>
                            <a:gd name="connsiteX135" fmla="*/ 132736 w 7285703"/>
                            <a:gd name="connsiteY135" fmla="*/ 1047135 h 4778477"/>
                            <a:gd name="connsiteX136" fmla="*/ 88490 w 7285703"/>
                            <a:gd name="connsiteY136" fmla="*/ 1106129 h 47784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Lst>
                          <a:rect l="l" t="t" r="r" b="b"/>
                          <a:pathLst>
                            <a:path w="7285703" h="4778477">
                              <a:moveTo>
                                <a:pt x="132736" y="988142"/>
                              </a:moveTo>
                              <a:lnTo>
                                <a:pt x="132736" y="988142"/>
                              </a:lnTo>
                              <a:cubicBezTo>
                                <a:pt x="113071" y="1027471"/>
                                <a:pt x="89527" y="1065089"/>
                                <a:pt x="73742" y="1106129"/>
                              </a:cubicBezTo>
                              <a:cubicBezTo>
                                <a:pt x="66682" y="1124486"/>
                                <a:pt x="46949" y="1256195"/>
                                <a:pt x="44245" y="1268361"/>
                              </a:cubicBezTo>
                              <a:cubicBezTo>
                                <a:pt x="40873" y="1283537"/>
                                <a:pt x="33768" y="1297658"/>
                                <a:pt x="29497" y="1312606"/>
                              </a:cubicBezTo>
                              <a:cubicBezTo>
                                <a:pt x="11894" y="1374216"/>
                                <a:pt x="11590" y="1390546"/>
                                <a:pt x="0" y="1460090"/>
                              </a:cubicBezTo>
                              <a:cubicBezTo>
                                <a:pt x="4916" y="1592826"/>
                                <a:pt x="6196" y="1725746"/>
                                <a:pt x="14748" y="1858297"/>
                              </a:cubicBezTo>
                              <a:cubicBezTo>
                                <a:pt x="16053" y="1878525"/>
                                <a:pt x="23672" y="1897875"/>
                                <a:pt x="29497" y="1917290"/>
                              </a:cubicBezTo>
                              <a:cubicBezTo>
                                <a:pt x="62804" y="2028311"/>
                                <a:pt x="50185" y="1992568"/>
                                <a:pt x="117987" y="2094271"/>
                              </a:cubicBezTo>
                              <a:cubicBezTo>
                                <a:pt x="184666" y="2194289"/>
                                <a:pt x="101390" y="2072141"/>
                                <a:pt x="206477" y="2212258"/>
                              </a:cubicBezTo>
                              <a:cubicBezTo>
                                <a:pt x="217112" y="2226438"/>
                                <a:pt x="223440" y="2243969"/>
                                <a:pt x="235974" y="2256503"/>
                              </a:cubicBezTo>
                              <a:cubicBezTo>
                                <a:pt x="248508" y="2269037"/>
                                <a:pt x="266602" y="2274653"/>
                                <a:pt x="280219" y="2286000"/>
                              </a:cubicBezTo>
                              <a:cubicBezTo>
                                <a:pt x="296242" y="2299353"/>
                                <a:pt x="308001" y="2317440"/>
                                <a:pt x="324465" y="2330245"/>
                              </a:cubicBezTo>
                              <a:cubicBezTo>
                                <a:pt x="352448" y="2352010"/>
                                <a:pt x="383458" y="2369574"/>
                                <a:pt x="412955" y="2389239"/>
                              </a:cubicBezTo>
                              <a:cubicBezTo>
                                <a:pt x="427703" y="2399071"/>
                                <a:pt x="444666" y="2406201"/>
                                <a:pt x="457200" y="2418735"/>
                              </a:cubicBezTo>
                              <a:cubicBezTo>
                                <a:pt x="556683" y="2518219"/>
                                <a:pt x="506116" y="2494035"/>
                                <a:pt x="589936" y="2521974"/>
                              </a:cubicBezTo>
                              <a:cubicBezTo>
                                <a:pt x="644010" y="2603087"/>
                                <a:pt x="589938" y="2534267"/>
                                <a:pt x="663677" y="2595716"/>
                              </a:cubicBezTo>
                              <a:cubicBezTo>
                                <a:pt x="777235" y="2690347"/>
                                <a:pt x="642316" y="2596223"/>
                                <a:pt x="752168" y="2669458"/>
                              </a:cubicBezTo>
                              <a:cubicBezTo>
                                <a:pt x="762000" y="2684206"/>
                                <a:pt x="773738" y="2697849"/>
                                <a:pt x="781665" y="2713703"/>
                              </a:cubicBezTo>
                              <a:cubicBezTo>
                                <a:pt x="788617" y="2727608"/>
                                <a:pt x="786702" y="2745809"/>
                                <a:pt x="796413" y="2757948"/>
                              </a:cubicBezTo>
                              <a:cubicBezTo>
                                <a:pt x="807486" y="2771789"/>
                                <a:pt x="827410" y="2775669"/>
                                <a:pt x="840658" y="2787445"/>
                              </a:cubicBezTo>
                              <a:cubicBezTo>
                                <a:pt x="871836" y="2815159"/>
                                <a:pt x="906009" y="2841226"/>
                                <a:pt x="929148" y="2875935"/>
                              </a:cubicBezTo>
                              <a:lnTo>
                                <a:pt x="988142" y="2964426"/>
                              </a:lnTo>
                              <a:cubicBezTo>
                                <a:pt x="997974" y="2979174"/>
                                <a:pt x="1005105" y="2996137"/>
                                <a:pt x="1017639" y="3008671"/>
                              </a:cubicBezTo>
                              <a:lnTo>
                                <a:pt x="1061884" y="3052916"/>
                              </a:lnTo>
                              <a:cubicBezTo>
                                <a:pt x="1079883" y="3106914"/>
                                <a:pt x="1097813" y="3156936"/>
                                <a:pt x="1106129" y="3215148"/>
                              </a:cubicBezTo>
                              <a:cubicBezTo>
                                <a:pt x="1111045" y="3249561"/>
                                <a:pt x="1114659" y="3284185"/>
                                <a:pt x="1120877" y="3318387"/>
                              </a:cubicBezTo>
                              <a:cubicBezTo>
                                <a:pt x="1124503" y="3338330"/>
                                <a:pt x="1131651" y="3357505"/>
                                <a:pt x="1135626" y="3377381"/>
                              </a:cubicBezTo>
                              <a:cubicBezTo>
                                <a:pt x="1161583" y="3507163"/>
                                <a:pt x="1136419" y="3424007"/>
                                <a:pt x="1165123" y="3510116"/>
                              </a:cubicBezTo>
                              <a:cubicBezTo>
                                <a:pt x="1170039" y="3539613"/>
                                <a:pt x="1174007" y="3569283"/>
                                <a:pt x="1179871" y="3598606"/>
                              </a:cubicBezTo>
                              <a:cubicBezTo>
                                <a:pt x="1195242" y="3675465"/>
                                <a:pt x="1190622" y="3636236"/>
                                <a:pt x="1209368" y="3701845"/>
                              </a:cubicBezTo>
                              <a:cubicBezTo>
                                <a:pt x="1223483" y="3751248"/>
                                <a:pt x="1230244" y="3802590"/>
                                <a:pt x="1253613" y="3849329"/>
                              </a:cubicBezTo>
                              <a:cubicBezTo>
                                <a:pt x="1263445" y="3868994"/>
                                <a:pt x="1274449" y="3888115"/>
                                <a:pt x="1283110" y="3908323"/>
                              </a:cubicBezTo>
                              <a:cubicBezTo>
                                <a:pt x="1306587" y="3963102"/>
                                <a:pt x="1285673" y="3946795"/>
                                <a:pt x="1327355" y="3996813"/>
                              </a:cubicBezTo>
                              <a:cubicBezTo>
                                <a:pt x="1362842" y="4039397"/>
                                <a:pt x="1372340" y="4041552"/>
                                <a:pt x="1415845" y="4070555"/>
                              </a:cubicBezTo>
                              <a:cubicBezTo>
                                <a:pt x="1425677" y="4085303"/>
                                <a:pt x="1433566" y="4101552"/>
                                <a:pt x="1445342" y="4114800"/>
                              </a:cubicBezTo>
                              <a:cubicBezTo>
                                <a:pt x="1473056" y="4145978"/>
                                <a:pt x="1510693" y="4168581"/>
                                <a:pt x="1533832" y="4203290"/>
                              </a:cubicBezTo>
                              <a:cubicBezTo>
                                <a:pt x="1543664" y="4218038"/>
                                <a:pt x="1550795" y="4235001"/>
                                <a:pt x="1563329" y="4247535"/>
                              </a:cubicBezTo>
                              <a:cubicBezTo>
                                <a:pt x="1584176" y="4268382"/>
                                <a:pt x="1643432" y="4294961"/>
                                <a:pt x="1666568" y="4306529"/>
                              </a:cubicBezTo>
                              <a:cubicBezTo>
                                <a:pt x="1715729" y="4380270"/>
                                <a:pt x="1681318" y="4340943"/>
                                <a:pt x="1784555" y="4409768"/>
                              </a:cubicBezTo>
                              <a:cubicBezTo>
                                <a:pt x="1799303" y="4419600"/>
                                <a:pt x="1811985" y="4433659"/>
                                <a:pt x="1828800" y="4439264"/>
                              </a:cubicBezTo>
                              <a:cubicBezTo>
                                <a:pt x="1843548" y="4444180"/>
                                <a:pt x="1859455" y="4446463"/>
                                <a:pt x="1873045" y="4454013"/>
                              </a:cubicBezTo>
                              <a:cubicBezTo>
                                <a:pt x="1904035" y="4471229"/>
                                <a:pt x="1927905" y="4501795"/>
                                <a:pt x="1961536" y="4513006"/>
                              </a:cubicBezTo>
                              <a:cubicBezTo>
                                <a:pt x="1976284" y="4517922"/>
                                <a:pt x="1991876" y="4520802"/>
                                <a:pt x="2005781" y="4527755"/>
                              </a:cubicBezTo>
                              <a:cubicBezTo>
                                <a:pt x="2021635" y="4535682"/>
                                <a:pt x="2033734" y="4550270"/>
                                <a:pt x="2050026" y="4557252"/>
                              </a:cubicBezTo>
                              <a:cubicBezTo>
                                <a:pt x="2068657" y="4565237"/>
                                <a:pt x="2089355" y="4567084"/>
                                <a:pt x="2109019" y="4572000"/>
                              </a:cubicBezTo>
                              <a:cubicBezTo>
                                <a:pt x="2128684" y="4581832"/>
                                <a:pt x="2148924" y="4590589"/>
                                <a:pt x="2168013" y="4601497"/>
                              </a:cubicBezTo>
                              <a:cubicBezTo>
                                <a:pt x="2229296" y="4636515"/>
                                <a:pt x="2191845" y="4628108"/>
                                <a:pt x="2256503" y="4645742"/>
                              </a:cubicBezTo>
                              <a:cubicBezTo>
                                <a:pt x="2295614" y="4656409"/>
                                <a:pt x="2374490" y="4675239"/>
                                <a:pt x="2374490" y="4675239"/>
                              </a:cubicBezTo>
                              <a:cubicBezTo>
                                <a:pt x="2389239" y="4685071"/>
                                <a:pt x="2402078" y="4698678"/>
                                <a:pt x="2418736" y="4704735"/>
                              </a:cubicBezTo>
                              <a:cubicBezTo>
                                <a:pt x="2549024" y="4752112"/>
                                <a:pt x="2745639" y="4753225"/>
                                <a:pt x="2861187" y="4763729"/>
                              </a:cubicBezTo>
                              <a:lnTo>
                                <a:pt x="3023419" y="4778477"/>
                              </a:lnTo>
                              <a:cubicBezTo>
                                <a:pt x="3072580" y="4773561"/>
                                <a:pt x="3121930" y="4770259"/>
                                <a:pt x="3170903" y="4763729"/>
                              </a:cubicBezTo>
                              <a:cubicBezTo>
                                <a:pt x="3409984" y="4731852"/>
                                <a:pt x="3019800" y="4766883"/>
                                <a:pt x="3362632" y="4734232"/>
                              </a:cubicBezTo>
                              <a:cubicBezTo>
                                <a:pt x="3426442" y="4728155"/>
                                <a:pt x="3490451" y="4724400"/>
                                <a:pt x="3554361" y="4719484"/>
                              </a:cubicBezTo>
                              <a:cubicBezTo>
                                <a:pt x="3574026" y="4714568"/>
                                <a:pt x="3593865" y="4710304"/>
                                <a:pt x="3613355" y="4704735"/>
                              </a:cubicBezTo>
                              <a:cubicBezTo>
                                <a:pt x="3628303" y="4700464"/>
                                <a:pt x="3642210" y="4692185"/>
                                <a:pt x="3657600" y="4689987"/>
                              </a:cubicBezTo>
                              <a:cubicBezTo>
                                <a:pt x="3711355" y="4682308"/>
                                <a:pt x="3765755" y="4680155"/>
                                <a:pt x="3819832" y="4675239"/>
                              </a:cubicBezTo>
                              <a:cubicBezTo>
                                <a:pt x="3925916" y="4639876"/>
                                <a:pt x="3793439" y="4682780"/>
                                <a:pt x="3923071" y="4645742"/>
                              </a:cubicBezTo>
                              <a:cubicBezTo>
                                <a:pt x="3938019" y="4641471"/>
                                <a:pt x="3952234" y="4634764"/>
                                <a:pt x="3967316" y="4630993"/>
                              </a:cubicBezTo>
                              <a:cubicBezTo>
                                <a:pt x="3991635" y="4624913"/>
                                <a:pt x="4016739" y="4622325"/>
                                <a:pt x="4041058" y="4616245"/>
                              </a:cubicBezTo>
                              <a:cubicBezTo>
                                <a:pt x="4056140" y="4612475"/>
                                <a:pt x="4070127" y="4604869"/>
                                <a:pt x="4085303" y="4601497"/>
                              </a:cubicBezTo>
                              <a:cubicBezTo>
                                <a:pt x="4114495" y="4595010"/>
                                <a:pt x="4144783" y="4594001"/>
                                <a:pt x="4173794" y="4586748"/>
                              </a:cubicBezTo>
                              <a:cubicBezTo>
                                <a:pt x="4203958" y="4579207"/>
                                <a:pt x="4232787" y="4567084"/>
                                <a:pt x="4262284" y="4557252"/>
                              </a:cubicBezTo>
                              <a:cubicBezTo>
                                <a:pt x="4277032" y="4552336"/>
                                <a:pt x="4293594" y="4551127"/>
                                <a:pt x="4306529" y="4542503"/>
                              </a:cubicBezTo>
                              <a:cubicBezTo>
                                <a:pt x="4321277" y="4532671"/>
                                <a:pt x="4334920" y="4520933"/>
                                <a:pt x="4350774" y="4513006"/>
                              </a:cubicBezTo>
                              <a:cubicBezTo>
                                <a:pt x="4374348" y="4501219"/>
                                <a:pt x="4431961" y="4489811"/>
                                <a:pt x="4454013" y="4483510"/>
                              </a:cubicBezTo>
                              <a:cubicBezTo>
                                <a:pt x="4564082" y="4452062"/>
                                <a:pt x="4415252" y="4477984"/>
                                <a:pt x="4630994" y="4454013"/>
                              </a:cubicBezTo>
                              <a:cubicBezTo>
                                <a:pt x="4720921" y="4424036"/>
                                <a:pt x="4649910" y="4444273"/>
                                <a:pt x="4807974" y="4424516"/>
                              </a:cubicBezTo>
                              <a:cubicBezTo>
                                <a:pt x="4842468" y="4420204"/>
                                <a:pt x="4877011" y="4415986"/>
                                <a:pt x="4911213" y="4409768"/>
                              </a:cubicBezTo>
                              <a:cubicBezTo>
                                <a:pt x="4931156" y="4406142"/>
                                <a:pt x="4950173" y="4398101"/>
                                <a:pt x="4970207" y="4395019"/>
                              </a:cubicBezTo>
                              <a:cubicBezTo>
                                <a:pt x="5014207" y="4388250"/>
                                <a:pt x="5058697" y="4385187"/>
                                <a:pt x="5102942" y="4380271"/>
                              </a:cubicBezTo>
                              <a:cubicBezTo>
                                <a:pt x="5122607" y="4375355"/>
                                <a:pt x="5141666" y="4365523"/>
                                <a:pt x="5161936" y="4365523"/>
                              </a:cubicBezTo>
                              <a:cubicBezTo>
                                <a:pt x="5389649" y="4365523"/>
                                <a:pt x="5250946" y="4380957"/>
                                <a:pt x="5412658" y="4395019"/>
                              </a:cubicBezTo>
                              <a:cubicBezTo>
                                <a:pt x="5496062" y="4402272"/>
                                <a:pt x="5579807" y="4404852"/>
                                <a:pt x="5663381" y="4409768"/>
                              </a:cubicBezTo>
                              <a:cubicBezTo>
                                <a:pt x="5771536" y="4404852"/>
                                <a:pt x="5879898" y="4403323"/>
                                <a:pt x="5987845" y="4395019"/>
                              </a:cubicBezTo>
                              <a:cubicBezTo>
                                <a:pt x="6008055" y="4393464"/>
                                <a:pt x="6026896" y="4383897"/>
                                <a:pt x="6046839" y="4380271"/>
                              </a:cubicBezTo>
                              <a:cubicBezTo>
                                <a:pt x="6081040" y="4374053"/>
                                <a:pt x="6115664" y="4370439"/>
                                <a:pt x="6150077" y="4365523"/>
                              </a:cubicBezTo>
                              <a:cubicBezTo>
                                <a:pt x="6250039" y="4332202"/>
                                <a:pt x="6128091" y="4369920"/>
                                <a:pt x="6297561" y="4336026"/>
                              </a:cubicBezTo>
                              <a:cubicBezTo>
                                <a:pt x="6312806" y="4332977"/>
                                <a:pt x="6326562" y="4324326"/>
                                <a:pt x="6341807" y="4321277"/>
                              </a:cubicBezTo>
                              <a:cubicBezTo>
                                <a:pt x="6375894" y="4314460"/>
                                <a:pt x="6410632" y="4311445"/>
                                <a:pt x="6445045" y="4306529"/>
                              </a:cubicBezTo>
                              <a:cubicBezTo>
                                <a:pt x="6579304" y="4261777"/>
                                <a:pt x="6367248" y="4330428"/>
                                <a:pt x="6563032" y="4277032"/>
                              </a:cubicBezTo>
                              <a:cubicBezTo>
                                <a:pt x="6593029" y="4268851"/>
                                <a:pt x="6625652" y="4264782"/>
                                <a:pt x="6651523" y="4247535"/>
                              </a:cubicBezTo>
                              <a:cubicBezTo>
                                <a:pt x="6666271" y="4237703"/>
                                <a:pt x="6679914" y="4225966"/>
                                <a:pt x="6695768" y="4218039"/>
                              </a:cubicBezTo>
                              <a:cubicBezTo>
                                <a:pt x="6716931" y="4207457"/>
                                <a:pt x="6780098" y="4193269"/>
                                <a:pt x="6799007" y="4188542"/>
                              </a:cubicBezTo>
                              <a:cubicBezTo>
                                <a:pt x="6813755" y="4178710"/>
                                <a:pt x="6827398" y="4166972"/>
                                <a:pt x="6843252" y="4159045"/>
                              </a:cubicBezTo>
                              <a:cubicBezTo>
                                <a:pt x="6916768" y="4122287"/>
                                <a:pt x="6904150" y="4178954"/>
                                <a:pt x="6975987" y="4055806"/>
                              </a:cubicBezTo>
                              <a:cubicBezTo>
                                <a:pt x="7010400" y="3996813"/>
                                <a:pt x="7047086" y="3939088"/>
                                <a:pt x="7079226" y="3878826"/>
                              </a:cubicBezTo>
                              <a:cubicBezTo>
                                <a:pt x="7160646" y="3726163"/>
                                <a:pt x="7015722" y="3951961"/>
                                <a:pt x="7123471" y="3790335"/>
                              </a:cubicBezTo>
                              <a:lnTo>
                                <a:pt x="7167716" y="3657600"/>
                              </a:lnTo>
                              <a:lnTo>
                                <a:pt x="7197213" y="3569110"/>
                              </a:lnTo>
                              <a:cubicBezTo>
                                <a:pt x="7215936" y="3475492"/>
                                <a:pt x="7205881" y="3519687"/>
                                <a:pt x="7226710" y="3436374"/>
                              </a:cubicBezTo>
                              <a:cubicBezTo>
                                <a:pt x="7231626" y="3397045"/>
                                <a:pt x="7234368" y="3357383"/>
                                <a:pt x="7241458" y="3318387"/>
                              </a:cubicBezTo>
                              <a:cubicBezTo>
                                <a:pt x="7244239" y="3303092"/>
                                <a:pt x="7253426" y="3289437"/>
                                <a:pt x="7256207" y="3274142"/>
                              </a:cubicBezTo>
                              <a:cubicBezTo>
                                <a:pt x="7263297" y="3235146"/>
                                <a:pt x="7265717" y="3195442"/>
                                <a:pt x="7270955" y="3156155"/>
                              </a:cubicBezTo>
                              <a:cubicBezTo>
                                <a:pt x="7275549" y="3121698"/>
                                <a:pt x="7280787" y="3087329"/>
                                <a:pt x="7285703" y="3052916"/>
                              </a:cubicBezTo>
                              <a:cubicBezTo>
                                <a:pt x="7280787" y="2974258"/>
                                <a:pt x="7278797" y="2895362"/>
                                <a:pt x="7270955" y="2816942"/>
                              </a:cubicBezTo>
                              <a:cubicBezTo>
                                <a:pt x="7268938" y="2796773"/>
                                <a:pt x="7259539" y="2777942"/>
                                <a:pt x="7256207" y="2757948"/>
                              </a:cubicBezTo>
                              <a:cubicBezTo>
                                <a:pt x="7249691" y="2718852"/>
                                <a:pt x="7248548" y="2678957"/>
                                <a:pt x="7241458" y="2639961"/>
                              </a:cubicBezTo>
                              <a:cubicBezTo>
                                <a:pt x="7238677" y="2624666"/>
                                <a:pt x="7230481" y="2610798"/>
                                <a:pt x="7226710" y="2595716"/>
                              </a:cubicBezTo>
                              <a:cubicBezTo>
                                <a:pt x="7220630" y="2571397"/>
                                <a:pt x="7218557" y="2546158"/>
                                <a:pt x="7211961" y="2521974"/>
                              </a:cubicBezTo>
                              <a:cubicBezTo>
                                <a:pt x="7170034" y="2368242"/>
                                <a:pt x="7200244" y="2492678"/>
                                <a:pt x="7152968" y="2374490"/>
                              </a:cubicBezTo>
                              <a:cubicBezTo>
                                <a:pt x="7104845" y="2254182"/>
                                <a:pt x="7153527" y="2316056"/>
                                <a:pt x="7079226" y="2241755"/>
                              </a:cubicBezTo>
                              <a:cubicBezTo>
                                <a:pt x="7042154" y="2130544"/>
                                <a:pt x="7092161" y="2267625"/>
                                <a:pt x="7034981" y="2153264"/>
                              </a:cubicBezTo>
                              <a:cubicBezTo>
                                <a:pt x="7002891" y="2089084"/>
                                <a:pt x="7041875" y="2121620"/>
                                <a:pt x="6990736" y="2050026"/>
                              </a:cubicBezTo>
                              <a:cubicBezTo>
                                <a:pt x="6978613" y="2033054"/>
                                <a:pt x="6961239" y="2020529"/>
                                <a:pt x="6946490" y="2005781"/>
                              </a:cubicBezTo>
                              <a:cubicBezTo>
                                <a:pt x="6911424" y="1900579"/>
                                <a:pt x="6961145" y="2027761"/>
                                <a:pt x="6887497" y="1917290"/>
                              </a:cubicBezTo>
                              <a:cubicBezTo>
                                <a:pt x="6878873" y="1904355"/>
                                <a:pt x="6878872" y="1887334"/>
                                <a:pt x="6872748" y="1873045"/>
                              </a:cubicBezTo>
                              <a:cubicBezTo>
                                <a:pt x="6850293" y="1820650"/>
                                <a:pt x="6843379" y="1814243"/>
                                <a:pt x="6813755" y="1769806"/>
                              </a:cubicBezTo>
                              <a:lnTo>
                                <a:pt x="6784258" y="1681316"/>
                              </a:lnTo>
                              <a:cubicBezTo>
                                <a:pt x="6779342" y="1666568"/>
                                <a:pt x="6772559" y="1652315"/>
                                <a:pt x="6769510" y="1637071"/>
                              </a:cubicBezTo>
                              <a:cubicBezTo>
                                <a:pt x="6759678" y="1587910"/>
                                <a:pt x="6746231" y="1539335"/>
                                <a:pt x="6740013" y="1489587"/>
                              </a:cubicBezTo>
                              <a:cubicBezTo>
                                <a:pt x="6722156" y="1346726"/>
                                <a:pt x="6733038" y="1410465"/>
                                <a:pt x="6710516" y="1297858"/>
                              </a:cubicBezTo>
                              <a:cubicBezTo>
                                <a:pt x="6691171" y="1046371"/>
                                <a:pt x="6688639" y="1121251"/>
                                <a:pt x="6710516" y="825910"/>
                              </a:cubicBezTo>
                              <a:cubicBezTo>
                                <a:pt x="6713444" y="786383"/>
                                <a:pt x="6718749" y="747019"/>
                                <a:pt x="6725265" y="707923"/>
                              </a:cubicBezTo>
                              <a:cubicBezTo>
                                <a:pt x="6728597" y="687929"/>
                                <a:pt x="6736038" y="668805"/>
                                <a:pt x="6740013" y="648929"/>
                              </a:cubicBezTo>
                              <a:cubicBezTo>
                                <a:pt x="6745877" y="619606"/>
                                <a:pt x="6750214" y="589995"/>
                                <a:pt x="6754761" y="560439"/>
                              </a:cubicBezTo>
                              <a:cubicBezTo>
                                <a:pt x="6786714" y="352748"/>
                                <a:pt x="6752719" y="540130"/>
                                <a:pt x="6784258" y="398206"/>
                              </a:cubicBezTo>
                              <a:cubicBezTo>
                                <a:pt x="6790988" y="367920"/>
                                <a:pt x="6797944" y="311841"/>
                                <a:pt x="6813755" y="280219"/>
                              </a:cubicBezTo>
                              <a:cubicBezTo>
                                <a:pt x="6821682" y="264365"/>
                                <a:pt x="6833420" y="250722"/>
                                <a:pt x="6843252" y="235974"/>
                              </a:cubicBezTo>
                              <a:cubicBezTo>
                                <a:pt x="6853084" y="206477"/>
                                <a:pt x="6855501" y="173354"/>
                                <a:pt x="6872748" y="147484"/>
                              </a:cubicBezTo>
                              <a:cubicBezTo>
                                <a:pt x="6882580" y="132736"/>
                                <a:pt x="6894318" y="119093"/>
                                <a:pt x="6902245" y="103239"/>
                              </a:cubicBezTo>
                              <a:cubicBezTo>
                                <a:pt x="6909198" y="89334"/>
                                <a:pt x="6911220" y="73428"/>
                                <a:pt x="6916994" y="58993"/>
                              </a:cubicBezTo>
                              <a:cubicBezTo>
                                <a:pt x="6921077" y="48787"/>
                                <a:pt x="6926826" y="39329"/>
                                <a:pt x="6931742" y="29497"/>
                              </a:cubicBezTo>
                              <a:lnTo>
                                <a:pt x="147484" y="0"/>
                              </a:lnTo>
                              <a:lnTo>
                                <a:pt x="162232" y="0"/>
                              </a:lnTo>
                              <a:cubicBezTo>
                                <a:pt x="176980" y="39329"/>
                                <a:pt x="193194" y="78139"/>
                                <a:pt x="206477" y="117987"/>
                              </a:cubicBezTo>
                              <a:cubicBezTo>
                                <a:pt x="215925" y="146331"/>
                                <a:pt x="221774" y="192825"/>
                                <a:pt x="235974" y="221226"/>
                              </a:cubicBezTo>
                              <a:cubicBezTo>
                                <a:pt x="243901" y="237080"/>
                                <a:pt x="255639" y="250723"/>
                                <a:pt x="265471" y="265471"/>
                              </a:cubicBezTo>
                              <a:cubicBezTo>
                                <a:pt x="280679" y="311095"/>
                                <a:pt x="294968" y="346297"/>
                                <a:pt x="294968" y="398206"/>
                              </a:cubicBezTo>
                              <a:cubicBezTo>
                                <a:pt x="294968" y="442724"/>
                                <a:pt x="288950" y="487289"/>
                                <a:pt x="280219" y="530942"/>
                              </a:cubicBezTo>
                              <a:cubicBezTo>
                                <a:pt x="274121" y="561430"/>
                                <a:pt x="260555" y="589935"/>
                                <a:pt x="250723" y="619432"/>
                              </a:cubicBezTo>
                              <a:lnTo>
                                <a:pt x="235974" y="663677"/>
                              </a:lnTo>
                              <a:cubicBezTo>
                                <a:pt x="228438" y="746574"/>
                                <a:pt x="224691" y="832439"/>
                                <a:pt x="206477" y="914400"/>
                              </a:cubicBezTo>
                              <a:cubicBezTo>
                                <a:pt x="203105" y="929576"/>
                                <a:pt x="199279" y="945055"/>
                                <a:pt x="191729" y="958645"/>
                              </a:cubicBezTo>
                              <a:cubicBezTo>
                                <a:pt x="174513" y="989634"/>
                                <a:pt x="152400" y="1017638"/>
                                <a:pt x="132736" y="1047135"/>
                              </a:cubicBezTo>
                              <a:cubicBezTo>
                                <a:pt x="99382" y="1097166"/>
                                <a:pt x="115773" y="1078847"/>
                                <a:pt x="88490" y="1106129"/>
                              </a:cubicBezTo>
                            </a:path>
                          </a:pathLst>
                        </a:custGeom>
                        <a:gradFill flip="none" rotWithShape="1">
                          <a:gsLst>
                            <a:gs pos="5400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grpSp>
                      <a:nvGrpSpPr>
                        <a:cNvPr id="5" name="Group 60"/>
                        <a:cNvGrpSpPr/>
                      </a:nvGrpSpPr>
                      <a:grpSpPr>
                        <a:xfrm rot="2700000">
                          <a:off x="1656887" y="2284647"/>
                          <a:ext cx="2477428" cy="1833094"/>
                          <a:chOff x="2819400" y="3962400"/>
                          <a:chExt cx="1905000" cy="1295400"/>
                        </a:xfrm>
                      </a:grpSpPr>
                      <a:grpSp>
                        <a:nvGrpSpPr>
                          <a:cNvPr id="11" name="Group 24"/>
                          <a:cNvGrpSpPr/>
                        </a:nvGrpSpPr>
                        <a:grpSpPr>
                          <a:xfrm>
                            <a:off x="2819400" y="4460287"/>
                            <a:ext cx="1676400" cy="797513"/>
                            <a:chOff x="2514600" y="5486400"/>
                            <a:chExt cx="1676400" cy="797513"/>
                          </a:xfrm>
                        </a:grpSpPr>
                        <a:sp>
                          <a:nvSpPr>
                            <a:cNvPr id="2" name="Freeform 4"/>
                            <a:cNvSpPr/>
                          </a:nvSpPr>
                          <a:spPr>
                            <a:xfrm>
                              <a:off x="3048000" y="57912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Freeform 5"/>
                            <a:cNvSpPr/>
                          </a:nvSpPr>
                          <a:spPr>
                            <a:xfrm>
                              <a:off x="3200400" y="56388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reeform 6"/>
                            <a:cNvSpPr/>
                          </a:nvSpPr>
                          <a:spPr>
                            <a:xfrm>
                              <a:off x="3352800" y="57150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reeform 7"/>
                            <a:cNvSpPr/>
                          </a:nvSpPr>
                          <a:spPr>
                            <a:xfrm>
                              <a:off x="2971800" y="59436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reeform 8"/>
                            <a:cNvSpPr/>
                          </a:nvSpPr>
                          <a:spPr>
                            <a:xfrm>
                              <a:off x="3505200" y="57912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reeform 9"/>
                            <a:cNvSpPr/>
                          </a:nvSpPr>
                          <a:spPr>
                            <a:xfrm>
                              <a:off x="2895600" y="57150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reeform 10"/>
                            <a:cNvSpPr/>
                          </a:nvSpPr>
                          <a:spPr>
                            <a:xfrm>
                              <a:off x="2743200" y="59436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reeform 11"/>
                            <a:cNvSpPr/>
                          </a:nvSpPr>
                          <a:spPr>
                            <a:xfrm>
                              <a:off x="3276600" y="59436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reeform 12"/>
                            <a:cNvSpPr/>
                          </a:nvSpPr>
                          <a:spPr>
                            <a:xfrm>
                              <a:off x="3352800" y="60198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reeform 13"/>
                            <a:cNvSpPr/>
                          </a:nvSpPr>
                          <a:spPr>
                            <a:xfrm>
                              <a:off x="3581400" y="58674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reeform 14"/>
                            <a:cNvSpPr/>
                          </a:nvSpPr>
                          <a:spPr>
                            <a:xfrm>
                              <a:off x="3657600" y="60198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Freeform 15"/>
                            <a:cNvSpPr/>
                          </a:nvSpPr>
                          <a:spPr>
                            <a:xfrm>
                              <a:off x="3048000" y="60960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reeform 16"/>
                            <a:cNvSpPr/>
                          </a:nvSpPr>
                          <a:spPr>
                            <a:xfrm>
                              <a:off x="2743200" y="56388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reeform 17"/>
                            <a:cNvSpPr/>
                          </a:nvSpPr>
                          <a:spPr>
                            <a:xfrm>
                              <a:off x="3048000" y="55626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Freeform 18"/>
                            <a:cNvSpPr/>
                          </a:nvSpPr>
                          <a:spPr>
                            <a:xfrm>
                              <a:off x="3429000" y="54864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Freeform 19"/>
                            <a:cNvSpPr/>
                          </a:nvSpPr>
                          <a:spPr>
                            <a:xfrm>
                              <a:off x="3352800" y="61722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Freeform 20"/>
                            <a:cNvSpPr/>
                          </a:nvSpPr>
                          <a:spPr>
                            <a:xfrm>
                              <a:off x="3962400" y="60198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Freeform 21"/>
                            <a:cNvSpPr/>
                          </a:nvSpPr>
                          <a:spPr>
                            <a:xfrm>
                              <a:off x="2514600" y="56388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reeform 22"/>
                            <a:cNvSpPr/>
                          </a:nvSpPr>
                          <a:spPr>
                            <a:xfrm>
                              <a:off x="3657600" y="60960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Freeform 23"/>
                            <a:cNvSpPr/>
                          </a:nvSpPr>
                          <a:spPr>
                            <a:xfrm>
                              <a:off x="2590800" y="57912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2" name="Group 38"/>
                          <a:cNvGrpSpPr/>
                        </a:nvGrpSpPr>
                        <a:grpSpPr>
                          <a:xfrm>
                            <a:off x="3048000" y="3962400"/>
                            <a:ext cx="1676400" cy="797513"/>
                            <a:chOff x="2514600" y="5486400"/>
                            <a:chExt cx="1676400" cy="797513"/>
                          </a:xfrm>
                        </a:grpSpPr>
                        <a:sp>
                          <a:nvSpPr>
                            <a:cNvPr id="40" name="Freeform 39"/>
                            <a:cNvSpPr/>
                          </a:nvSpPr>
                          <a:spPr>
                            <a:xfrm>
                              <a:off x="3048000" y="57912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Freeform 40"/>
                            <a:cNvSpPr/>
                          </a:nvSpPr>
                          <a:spPr>
                            <a:xfrm>
                              <a:off x="3200400" y="56388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Freeform 41"/>
                            <a:cNvSpPr/>
                          </a:nvSpPr>
                          <a:spPr>
                            <a:xfrm>
                              <a:off x="3352800" y="57150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Freeform 42"/>
                            <a:cNvSpPr/>
                          </a:nvSpPr>
                          <a:spPr>
                            <a:xfrm>
                              <a:off x="2971800" y="59436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Freeform 43"/>
                            <a:cNvSpPr/>
                          </a:nvSpPr>
                          <a:spPr>
                            <a:xfrm>
                              <a:off x="3505200" y="57912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Freeform 44"/>
                            <a:cNvSpPr/>
                          </a:nvSpPr>
                          <a:spPr>
                            <a:xfrm>
                              <a:off x="2895600" y="57150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Freeform 45"/>
                            <a:cNvSpPr/>
                          </a:nvSpPr>
                          <a:spPr>
                            <a:xfrm>
                              <a:off x="2743200" y="59436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Freeform 46"/>
                            <a:cNvSpPr/>
                          </a:nvSpPr>
                          <a:spPr>
                            <a:xfrm>
                              <a:off x="3276600" y="59436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Freeform 47"/>
                            <a:cNvSpPr/>
                          </a:nvSpPr>
                          <a:spPr>
                            <a:xfrm>
                              <a:off x="3352800" y="60198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Freeform 48"/>
                            <a:cNvSpPr/>
                          </a:nvSpPr>
                          <a:spPr>
                            <a:xfrm>
                              <a:off x="3581400" y="58674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Freeform 49"/>
                            <a:cNvSpPr/>
                          </a:nvSpPr>
                          <a:spPr>
                            <a:xfrm>
                              <a:off x="3657600" y="60198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Freeform 50"/>
                            <a:cNvSpPr/>
                          </a:nvSpPr>
                          <a:spPr>
                            <a:xfrm>
                              <a:off x="3048000" y="60960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Freeform 51"/>
                            <a:cNvSpPr/>
                          </a:nvSpPr>
                          <a:spPr>
                            <a:xfrm>
                              <a:off x="2743200" y="56388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Freeform 52"/>
                            <a:cNvSpPr/>
                          </a:nvSpPr>
                          <a:spPr>
                            <a:xfrm>
                              <a:off x="3048000" y="55626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Freeform 53"/>
                            <a:cNvSpPr/>
                          </a:nvSpPr>
                          <a:spPr>
                            <a:xfrm>
                              <a:off x="3429000" y="54864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Freeform 54"/>
                            <a:cNvSpPr/>
                          </a:nvSpPr>
                          <a:spPr>
                            <a:xfrm>
                              <a:off x="3352800" y="61722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Freeform 55"/>
                            <a:cNvSpPr/>
                          </a:nvSpPr>
                          <a:spPr>
                            <a:xfrm>
                              <a:off x="3962400" y="60198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Freeform 56"/>
                            <a:cNvSpPr/>
                          </a:nvSpPr>
                          <a:spPr>
                            <a:xfrm>
                              <a:off x="2514600" y="56388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Freeform 57"/>
                            <a:cNvSpPr/>
                          </a:nvSpPr>
                          <a:spPr>
                            <a:xfrm>
                              <a:off x="3657600" y="60960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Freeform 58"/>
                            <a:cNvSpPr/>
                          </a:nvSpPr>
                          <a:spPr>
                            <a:xfrm>
                              <a:off x="2590800" y="5791200"/>
                              <a:ext cx="228600" cy="111713"/>
                            </a:xfrm>
                            <a:custGeom>
                              <a:avLst/>
                              <a:gdLst>
                                <a:gd name="connsiteX0" fmla="*/ 247650 w 762000"/>
                                <a:gd name="connsiteY0" fmla="*/ 95250 h 264113"/>
                                <a:gd name="connsiteX1" fmla="*/ 247650 w 762000"/>
                                <a:gd name="connsiteY1" fmla="*/ 95250 h 264113"/>
                                <a:gd name="connsiteX2" fmla="*/ 200025 w 762000"/>
                                <a:gd name="connsiteY2" fmla="*/ 90487 h 264113"/>
                                <a:gd name="connsiteX3" fmla="*/ 123825 w 762000"/>
                                <a:gd name="connsiteY3" fmla="*/ 100012 h 264113"/>
                                <a:gd name="connsiteX4" fmla="*/ 104775 w 762000"/>
                                <a:gd name="connsiteY4" fmla="*/ 109537 h 264113"/>
                                <a:gd name="connsiteX5" fmla="*/ 90488 w 762000"/>
                                <a:gd name="connsiteY5" fmla="*/ 114300 h 264113"/>
                                <a:gd name="connsiteX6" fmla="*/ 33338 w 762000"/>
                                <a:gd name="connsiteY6" fmla="*/ 138112 h 264113"/>
                                <a:gd name="connsiteX7" fmla="*/ 9525 w 762000"/>
                                <a:gd name="connsiteY7" fmla="*/ 161925 h 264113"/>
                                <a:gd name="connsiteX8" fmla="*/ 0 w 762000"/>
                                <a:gd name="connsiteY8" fmla="*/ 190500 h 264113"/>
                                <a:gd name="connsiteX9" fmla="*/ 9525 w 762000"/>
                                <a:gd name="connsiteY9" fmla="*/ 223837 h 264113"/>
                                <a:gd name="connsiteX10" fmla="*/ 38100 w 762000"/>
                                <a:gd name="connsiteY10" fmla="*/ 242887 h 264113"/>
                                <a:gd name="connsiteX11" fmla="*/ 52388 w 762000"/>
                                <a:gd name="connsiteY11" fmla="*/ 252412 h 264113"/>
                                <a:gd name="connsiteX12" fmla="*/ 100013 w 762000"/>
                                <a:gd name="connsiteY12" fmla="*/ 261937 h 264113"/>
                                <a:gd name="connsiteX13" fmla="*/ 161925 w 762000"/>
                                <a:gd name="connsiteY13" fmla="*/ 257175 h 264113"/>
                                <a:gd name="connsiteX14" fmla="*/ 176213 w 762000"/>
                                <a:gd name="connsiteY14" fmla="*/ 252412 h 264113"/>
                                <a:gd name="connsiteX15" fmla="*/ 195263 w 762000"/>
                                <a:gd name="connsiteY15" fmla="*/ 247650 h 264113"/>
                                <a:gd name="connsiteX16" fmla="*/ 228600 w 762000"/>
                                <a:gd name="connsiteY16" fmla="*/ 233362 h 264113"/>
                                <a:gd name="connsiteX17" fmla="*/ 257175 w 762000"/>
                                <a:gd name="connsiteY17" fmla="*/ 214312 h 264113"/>
                                <a:gd name="connsiteX18" fmla="*/ 276225 w 762000"/>
                                <a:gd name="connsiteY18" fmla="*/ 204787 h 264113"/>
                                <a:gd name="connsiteX19" fmla="*/ 290513 w 762000"/>
                                <a:gd name="connsiteY19" fmla="*/ 195262 h 264113"/>
                                <a:gd name="connsiteX20" fmla="*/ 328613 w 762000"/>
                                <a:gd name="connsiteY20" fmla="*/ 185737 h 264113"/>
                                <a:gd name="connsiteX21" fmla="*/ 400050 w 762000"/>
                                <a:gd name="connsiteY21" fmla="*/ 176212 h 264113"/>
                                <a:gd name="connsiteX22" fmla="*/ 461963 w 762000"/>
                                <a:gd name="connsiteY22" fmla="*/ 171450 h 264113"/>
                                <a:gd name="connsiteX23" fmla="*/ 547688 w 762000"/>
                                <a:gd name="connsiteY23" fmla="*/ 161925 h 264113"/>
                                <a:gd name="connsiteX24" fmla="*/ 590550 w 762000"/>
                                <a:gd name="connsiteY24" fmla="*/ 152400 h 264113"/>
                                <a:gd name="connsiteX25" fmla="*/ 604838 w 762000"/>
                                <a:gd name="connsiteY25" fmla="*/ 147637 h 264113"/>
                                <a:gd name="connsiteX26" fmla="*/ 623888 w 762000"/>
                                <a:gd name="connsiteY26" fmla="*/ 142875 h 264113"/>
                                <a:gd name="connsiteX27" fmla="*/ 652463 w 762000"/>
                                <a:gd name="connsiteY27" fmla="*/ 133350 h 264113"/>
                                <a:gd name="connsiteX28" fmla="*/ 666750 w 762000"/>
                                <a:gd name="connsiteY28" fmla="*/ 128587 h 264113"/>
                                <a:gd name="connsiteX29" fmla="*/ 695325 w 762000"/>
                                <a:gd name="connsiteY29" fmla="*/ 109537 h 264113"/>
                                <a:gd name="connsiteX30" fmla="*/ 709613 w 762000"/>
                                <a:gd name="connsiteY30" fmla="*/ 100012 h 264113"/>
                                <a:gd name="connsiteX31" fmla="*/ 742950 w 762000"/>
                                <a:gd name="connsiteY31" fmla="*/ 57150 h 264113"/>
                                <a:gd name="connsiteX32" fmla="*/ 752475 w 762000"/>
                                <a:gd name="connsiteY32" fmla="*/ 42862 h 264113"/>
                                <a:gd name="connsiteX33" fmla="*/ 762000 w 762000"/>
                                <a:gd name="connsiteY33" fmla="*/ 28575 h 264113"/>
                                <a:gd name="connsiteX34" fmla="*/ 747713 w 762000"/>
                                <a:gd name="connsiteY34" fmla="*/ 14287 h 264113"/>
                                <a:gd name="connsiteX35" fmla="*/ 685800 w 762000"/>
                                <a:gd name="connsiteY35" fmla="*/ 0 h 264113"/>
                                <a:gd name="connsiteX36" fmla="*/ 581025 w 762000"/>
                                <a:gd name="connsiteY36" fmla="*/ 9525 h 264113"/>
                                <a:gd name="connsiteX37" fmla="*/ 533400 w 762000"/>
                                <a:gd name="connsiteY37" fmla="*/ 23812 h 264113"/>
                                <a:gd name="connsiteX38" fmla="*/ 519113 w 762000"/>
                                <a:gd name="connsiteY38" fmla="*/ 28575 h 264113"/>
                                <a:gd name="connsiteX39" fmla="*/ 504825 w 762000"/>
                                <a:gd name="connsiteY39" fmla="*/ 38100 h 264113"/>
                                <a:gd name="connsiteX40" fmla="*/ 471488 w 762000"/>
                                <a:gd name="connsiteY40" fmla="*/ 47625 h 264113"/>
                                <a:gd name="connsiteX41" fmla="*/ 457200 w 762000"/>
                                <a:gd name="connsiteY41" fmla="*/ 52387 h 264113"/>
                                <a:gd name="connsiteX42" fmla="*/ 428625 w 762000"/>
                                <a:gd name="connsiteY42" fmla="*/ 66675 h 264113"/>
                                <a:gd name="connsiteX43" fmla="*/ 409575 w 762000"/>
                                <a:gd name="connsiteY43" fmla="*/ 76200 h 264113"/>
                                <a:gd name="connsiteX44" fmla="*/ 381000 w 762000"/>
                                <a:gd name="connsiteY44" fmla="*/ 85725 h 264113"/>
                                <a:gd name="connsiteX45" fmla="*/ 366713 w 762000"/>
                                <a:gd name="connsiteY45" fmla="*/ 90487 h 264113"/>
                                <a:gd name="connsiteX46" fmla="*/ 261938 w 762000"/>
                                <a:gd name="connsiteY46" fmla="*/ 104775 h 264113"/>
                                <a:gd name="connsiteX47" fmla="*/ 247650 w 762000"/>
                                <a:gd name="connsiteY47" fmla="*/ 95250 h 264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762000" h="264113">
                                  <a:moveTo>
                                    <a:pt x="247650" y="95250"/>
                                  </a:moveTo>
                                  <a:lnTo>
                                    <a:pt x="247650" y="95250"/>
                                  </a:lnTo>
                                  <a:cubicBezTo>
                                    <a:pt x="231775" y="93662"/>
                                    <a:pt x="215979" y="90487"/>
                                    <a:pt x="200025" y="90487"/>
                                  </a:cubicBezTo>
                                  <a:cubicBezTo>
                                    <a:pt x="157581" y="90487"/>
                                    <a:pt x="154152" y="92431"/>
                                    <a:pt x="123825" y="100012"/>
                                  </a:cubicBezTo>
                                  <a:cubicBezTo>
                                    <a:pt x="117475" y="103187"/>
                                    <a:pt x="111300" y="106740"/>
                                    <a:pt x="104775" y="109537"/>
                                  </a:cubicBezTo>
                                  <a:cubicBezTo>
                                    <a:pt x="100161" y="111515"/>
                                    <a:pt x="95058" y="112223"/>
                                    <a:pt x="90488" y="114300"/>
                                  </a:cubicBezTo>
                                  <a:cubicBezTo>
                                    <a:pt x="36771" y="138718"/>
                                    <a:pt x="70664" y="128782"/>
                                    <a:pt x="33338" y="138112"/>
                                  </a:cubicBezTo>
                                  <a:cubicBezTo>
                                    <a:pt x="20303" y="146802"/>
                                    <a:pt x="16210" y="146884"/>
                                    <a:pt x="9525" y="161925"/>
                                  </a:cubicBezTo>
                                  <a:cubicBezTo>
                                    <a:pt x="5447" y="171100"/>
                                    <a:pt x="0" y="190500"/>
                                    <a:pt x="0" y="190500"/>
                                  </a:cubicBezTo>
                                  <a:cubicBezTo>
                                    <a:pt x="41" y="190662"/>
                                    <a:pt x="7249" y="221561"/>
                                    <a:pt x="9525" y="223837"/>
                                  </a:cubicBezTo>
                                  <a:cubicBezTo>
                                    <a:pt x="17620" y="231932"/>
                                    <a:pt x="28575" y="236537"/>
                                    <a:pt x="38100" y="242887"/>
                                  </a:cubicBezTo>
                                  <a:cubicBezTo>
                                    <a:pt x="42863" y="246062"/>
                                    <a:pt x="46958" y="250602"/>
                                    <a:pt x="52388" y="252412"/>
                                  </a:cubicBezTo>
                                  <a:cubicBezTo>
                                    <a:pt x="77324" y="260725"/>
                                    <a:pt x="61705" y="256465"/>
                                    <a:pt x="100013" y="261937"/>
                                  </a:cubicBezTo>
                                  <a:cubicBezTo>
                                    <a:pt x="120650" y="260350"/>
                                    <a:pt x="141387" y="259742"/>
                                    <a:pt x="161925" y="257175"/>
                                  </a:cubicBezTo>
                                  <a:cubicBezTo>
                                    <a:pt x="166907" y="256552"/>
                                    <a:pt x="171386" y="253791"/>
                                    <a:pt x="176213" y="252412"/>
                                  </a:cubicBezTo>
                                  <a:cubicBezTo>
                                    <a:pt x="182507" y="250614"/>
                                    <a:pt x="188913" y="249237"/>
                                    <a:pt x="195263" y="247650"/>
                                  </a:cubicBezTo>
                                  <a:cubicBezTo>
                                    <a:pt x="247262" y="212983"/>
                                    <a:pt x="167098" y="264113"/>
                                    <a:pt x="228600" y="233362"/>
                                  </a:cubicBezTo>
                                  <a:cubicBezTo>
                                    <a:pt x="238839" y="228242"/>
                                    <a:pt x="246936" y="219432"/>
                                    <a:pt x="257175" y="214312"/>
                                  </a:cubicBezTo>
                                  <a:cubicBezTo>
                                    <a:pt x="263525" y="211137"/>
                                    <a:pt x="270061" y="208309"/>
                                    <a:pt x="276225" y="204787"/>
                                  </a:cubicBezTo>
                                  <a:cubicBezTo>
                                    <a:pt x="281195" y="201947"/>
                                    <a:pt x="285134" y="197218"/>
                                    <a:pt x="290513" y="195262"/>
                                  </a:cubicBezTo>
                                  <a:cubicBezTo>
                                    <a:pt x="302816" y="190788"/>
                                    <a:pt x="315776" y="188304"/>
                                    <a:pt x="328613" y="185737"/>
                                  </a:cubicBezTo>
                                  <a:cubicBezTo>
                                    <a:pt x="364807" y="178499"/>
                                    <a:pt x="350802" y="180494"/>
                                    <a:pt x="400050" y="176212"/>
                                  </a:cubicBezTo>
                                  <a:cubicBezTo>
                                    <a:pt x="420671" y="174419"/>
                                    <a:pt x="441342" y="173243"/>
                                    <a:pt x="461963" y="171450"/>
                                  </a:cubicBezTo>
                                  <a:cubicBezTo>
                                    <a:pt x="501604" y="168003"/>
                                    <a:pt x="510378" y="166588"/>
                                    <a:pt x="547688" y="161925"/>
                                  </a:cubicBezTo>
                                  <a:cubicBezTo>
                                    <a:pt x="579849" y="151203"/>
                                    <a:pt x="540263" y="163575"/>
                                    <a:pt x="590550" y="152400"/>
                                  </a:cubicBezTo>
                                  <a:cubicBezTo>
                                    <a:pt x="595451" y="151311"/>
                                    <a:pt x="600011" y="149016"/>
                                    <a:pt x="604838" y="147637"/>
                                  </a:cubicBezTo>
                                  <a:cubicBezTo>
                                    <a:pt x="611132" y="145839"/>
                                    <a:pt x="617619" y="144756"/>
                                    <a:pt x="623888" y="142875"/>
                                  </a:cubicBezTo>
                                  <a:cubicBezTo>
                                    <a:pt x="633505" y="139990"/>
                                    <a:pt x="642938" y="136525"/>
                                    <a:pt x="652463" y="133350"/>
                                  </a:cubicBezTo>
                                  <a:cubicBezTo>
                                    <a:pt x="657225" y="131762"/>
                                    <a:pt x="662573" y="131372"/>
                                    <a:pt x="666750" y="128587"/>
                                  </a:cubicBezTo>
                                  <a:lnTo>
                                    <a:pt x="695325" y="109537"/>
                                  </a:lnTo>
                                  <a:cubicBezTo>
                                    <a:pt x="700088" y="106362"/>
                                    <a:pt x="705566" y="104059"/>
                                    <a:pt x="709613" y="100012"/>
                                  </a:cubicBezTo>
                                  <a:cubicBezTo>
                                    <a:pt x="731994" y="77631"/>
                                    <a:pt x="720165" y="91328"/>
                                    <a:pt x="742950" y="57150"/>
                                  </a:cubicBezTo>
                                  <a:lnTo>
                                    <a:pt x="752475" y="42862"/>
                                  </a:lnTo>
                                  <a:lnTo>
                                    <a:pt x="762000" y="28575"/>
                                  </a:lnTo>
                                  <a:cubicBezTo>
                                    <a:pt x="757238" y="23812"/>
                                    <a:pt x="753601" y="17558"/>
                                    <a:pt x="747713" y="14287"/>
                                  </a:cubicBezTo>
                                  <a:cubicBezTo>
                                    <a:pt x="729609" y="4229"/>
                                    <a:pt x="705463" y="2809"/>
                                    <a:pt x="685800" y="0"/>
                                  </a:cubicBezTo>
                                  <a:cubicBezTo>
                                    <a:pt x="644120" y="2778"/>
                                    <a:pt x="618723" y="2671"/>
                                    <a:pt x="581025" y="9525"/>
                                  </a:cubicBezTo>
                                  <a:cubicBezTo>
                                    <a:pt x="565186" y="12405"/>
                                    <a:pt x="548317" y="18839"/>
                                    <a:pt x="533400" y="23812"/>
                                  </a:cubicBezTo>
                                  <a:cubicBezTo>
                                    <a:pt x="528638" y="25400"/>
                                    <a:pt x="523290" y="25790"/>
                                    <a:pt x="519113" y="28575"/>
                                  </a:cubicBezTo>
                                  <a:cubicBezTo>
                                    <a:pt x="514350" y="31750"/>
                                    <a:pt x="509945" y="35540"/>
                                    <a:pt x="504825" y="38100"/>
                                  </a:cubicBezTo>
                                  <a:cubicBezTo>
                                    <a:pt x="497217" y="41904"/>
                                    <a:pt x="478603" y="45592"/>
                                    <a:pt x="471488" y="47625"/>
                                  </a:cubicBezTo>
                                  <a:cubicBezTo>
                                    <a:pt x="466661" y="49004"/>
                                    <a:pt x="461963" y="50800"/>
                                    <a:pt x="457200" y="52387"/>
                                  </a:cubicBezTo>
                                  <a:cubicBezTo>
                                    <a:pt x="429746" y="70691"/>
                                    <a:pt x="456228" y="54845"/>
                                    <a:pt x="428625" y="66675"/>
                                  </a:cubicBezTo>
                                  <a:cubicBezTo>
                                    <a:pt x="422100" y="69472"/>
                                    <a:pt x="416167" y="73563"/>
                                    <a:pt x="409575" y="76200"/>
                                  </a:cubicBezTo>
                                  <a:cubicBezTo>
                                    <a:pt x="400253" y="79929"/>
                                    <a:pt x="390525" y="82550"/>
                                    <a:pt x="381000" y="85725"/>
                                  </a:cubicBezTo>
                                  <a:lnTo>
                                    <a:pt x="366713" y="90487"/>
                                  </a:lnTo>
                                  <a:cubicBezTo>
                                    <a:pt x="329683" y="115173"/>
                                    <a:pt x="345530" y="108118"/>
                                    <a:pt x="261938" y="104775"/>
                                  </a:cubicBezTo>
                                  <a:cubicBezTo>
                                    <a:pt x="251906" y="104374"/>
                                    <a:pt x="250031" y="96837"/>
                                    <a:pt x="247650" y="95250"/>
                                  </a:cubicBezTo>
                                  <a:close/>
                                </a:path>
                              </a:pathLst>
                            </a:custGeom>
                            <a:solidFill>
                              <a:schemeClr val="tx1">
                                <a:lumMod val="95000"/>
                                <a:lumOff val="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6" name="Group 59"/>
                        <a:cNvGrpSpPr/>
                      </a:nvGrpSpPr>
                      <a:grpSpPr>
                        <a:xfrm rot="2700000">
                          <a:off x="1025895" y="1605054"/>
                          <a:ext cx="4032063" cy="2416546"/>
                          <a:chOff x="2209800" y="3276600"/>
                          <a:chExt cx="3124200" cy="1600200"/>
                        </a:xfrm>
                      </a:grpSpPr>
                      <a:cxnSp>
                        <a:nvCxnSpPr>
                          <a:cNvPr id="27" name="Straight Connector 26"/>
                          <a:cNvCxnSpPr/>
                        </a:nvCxnSpPr>
                        <a:spPr>
                          <a:xfrm rot="10800000">
                            <a:off x="2209800" y="3886200"/>
                            <a:ext cx="1371600" cy="990600"/>
                          </a:xfrm>
                          <a:prstGeom prst="line">
                            <a:avLst/>
                          </a:prstGeom>
                          <a:ln w="63500">
                            <a:solidFill>
                              <a:srgbClr val="FF0000"/>
                            </a:solidFill>
                            <a:prstDash val="dash"/>
                          </a:ln>
                        </a:spPr>
                        <a:style>
                          <a:lnRef idx="1">
                            <a:schemeClr val="accent1"/>
                          </a:lnRef>
                          <a:fillRef idx="0">
                            <a:schemeClr val="accent1"/>
                          </a:fillRef>
                          <a:effectRef idx="0">
                            <a:schemeClr val="accent1"/>
                          </a:effectRef>
                          <a:fontRef idx="minor">
                            <a:schemeClr val="tx1"/>
                          </a:fontRef>
                        </a:style>
                      </a:cxnSp>
                      <a:cxnSp>
                        <a:nvCxnSpPr>
                          <a:cNvPr id="28" name="Straight Connector 27"/>
                          <a:cNvCxnSpPr/>
                        </a:nvCxnSpPr>
                        <a:spPr>
                          <a:xfrm rot="5400000" flipH="1" flipV="1">
                            <a:off x="3124200" y="3733800"/>
                            <a:ext cx="1600200" cy="685800"/>
                          </a:xfrm>
                          <a:prstGeom prst="line">
                            <a:avLst/>
                          </a:prstGeom>
                          <a:ln w="63500">
                            <a:solidFill>
                              <a:srgbClr val="FF0000"/>
                            </a:solidFill>
                            <a:prstDash val="dash"/>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rot="16200000" flipV="1">
                            <a:off x="2590800" y="3886200"/>
                            <a:ext cx="1600200" cy="381000"/>
                          </a:xfrm>
                          <a:prstGeom prst="line">
                            <a:avLst/>
                          </a:prstGeom>
                          <a:ln w="63500">
                            <a:solidFill>
                              <a:srgbClr val="FF0000"/>
                            </a:solidFill>
                            <a:prstDash val="dash"/>
                          </a:ln>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rot="10800000" flipV="1">
                            <a:off x="3581400" y="4724400"/>
                            <a:ext cx="1752600" cy="152400"/>
                          </a:xfrm>
                          <a:prstGeom prst="line">
                            <a:avLst/>
                          </a:prstGeom>
                          <a:ln w="63500">
                            <a:solidFill>
                              <a:srgbClr val="FF0000"/>
                            </a:solidFill>
                            <a:prstDash val="dash"/>
                          </a:ln>
                        </a:spPr>
                        <a:style>
                          <a:lnRef idx="1">
                            <a:schemeClr val="accent1"/>
                          </a:lnRef>
                          <a:fillRef idx="0">
                            <a:schemeClr val="accent1"/>
                          </a:fillRef>
                          <a:effectRef idx="0">
                            <a:schemeClr val="accent1"/>
                          </a:effectRef>
                          <a:fontRef idx="minor">
                            <a:schemeClr val="tx1"/>
                          </a:fontRef>
                        </a:style>
                      </a:cxnSp>
                      <a:cxnSp>
                        <a:nvCxnSpPr>
                          <a:cNvPr id="31" name="Straight Connector 30"/>
                          <a:cNvCxnSpPr/>
                        </a:nvCxnSpPr>
                        <a:spPr>
                          <a:xfrm rot="10800000" flipV="1">
                            <a:off x="3581400" y="3886200"/>
                            <a:ext cx="1447800" cy="990600"/>
                          </a:xfrm>
                          <a:prstGeom prst="line">
                            <a:avLst/>
                          </a:prstGeom>
                          <a:ln w="63500">
                            <a:solidFill>
                              <a:srgbClr val="FF0000"/>
                            </a:solidFill>
                            <a:prstDash val="dash"/>
                          </a:ln>
                        </a:spPr>
                        <a:style>
                          <a:lnRef idx="1">
                            <a:schemeClr val="accent1"/>
                          </a:lnRef>
                          <a:fillRef idx="0">
                            <a:schemeClr val="accent1"/>
                          </a:fillRef>
                          <a:effectRef idx="0">
                            <a:schemeClr val="accent1"/>
                          </a:effectRef>
                          <a:fontRef idx="minor">
                            <a:schemeClr val="tx1"/>
                          </a:fontRef>
                        </a:style>
                      </a:cxnSp>
                    </a:grpSp>
                  </a:grpSp>
                </lc:lockedCanvas>
              </a:graphicData>
            </a:graphic>
          </wp:anchor>
        </w:drawing>
      </w:r>
      <w:r w:rsidR="00FD7BB8">
        <w:rPr>
          <w:i/>
        </w:rPr>
        <w:t>SMALL SCALE NUTRIENT SURVEY</w:t>
      </w:r>
    </w:p>
    <w:p w:rsidR="00AA72D0" w:rsidRDefault="00EA3AD3" w:rsidP="006D386B">
      <w:pPr>
        <w:ind w:left="720"/>
      </w:pPr>
      <w:r>
        <w:rPr>
          <w:noProof/>
          <w:lang w:eastAsia="zh-TW"/>
        </w:rPr>
        <w:pict>
          <v:shapetype id="_x0000_t202" coordsize="21600,21600" o:spt="202" path="m,l,21600r21600,l21600,xe">
            <v:stroke joinstyle="miter"/>
            <v:path gradientshapeok="t" o:connecttype="rect"/>
          </v:shapetype>
          <v:shape id="_x0000_s1036" type="#_x0000_t202" style="position:absolute;left:0;text-align:left;margin-left:181.8pt;margin-top:193.5pt;width:279.75pt;height:51.9pt;z-index:251660288;mso-width-relative:margin;mso-height-relative:margin">
            <v:textbox>
              <w:txbxContent>
                <w:p w:rsidR="00AA72D0" w:rsidRDefault="00AA72D0">
                  <w:r>
                    <w:t>Fig. 1  Layout of small-scale nutrient sampling transects in relation to a tadpole aggregation.</w:t>
                  </w:r>
                </w:p>
              </w:txbxContent>
            </v:textbox>
            <w10:wrap type="square"/>
          </v:shape>
        </w:pict>
      </w:r>
      <w:r w:rsidR="00FD7BB8">
        <w:t xml:space="preserve">I will quantify the effect that tadpoles have on lake water nutrient concentration at a very local level.  While it is unlikely that tadpoles have an effect on whole lake nutrient concentrations, aggregations of tadpoles could excrete measurable amounts of </w:t>
      </w:r>
      <w:r w:rsidR="00CD30DE">
        <w:t>nutrients such as ammonium, nitrogen, and phosphorus.  In mid-summer, I will locate large tadpole aggregations, probably in Barrett Lakes Basin or Spur Basin.</w:t>
      </w:r>
      <w:r w:rsidR="00A279C7">
        <w:t xml:space="preserve">  </w:t>
      </w:r>
      <w:r w:rsidR="00AA72D0">
        <w:t>At 1m intervals along 5 transects radiating from the center of each tadpole aggregation, I will collect nutrient samples similarly to those collected near the outlets.</w:t>
      </w:r>
    </w:p>
    <w:p w:rsidR="00AA72D0" w:rsidRDefault="00AA72D0" w:rsidP="002E291D">
      <w:pPr>
        <w:rPr>
          <w:i/>
        </w:rPr>
      </w:pPr>
    </w:p>
    <w:p w:rsidR="0041155A" w:rsidRPr="001E7E16" w:rsidRDefault="001E7E16" w:rsidP="002E291D">
      <w:pPr>
        <w:rPr>
          <w:i/>
        </w:rPr>
      </w:pPr>
      <w:r>
        <w:rPr>
          <w:i/>
        </w:rPr>
        <w:t>OTHER METHODS</w:t>
      </w:r>
    </w:p>
    <w:p w:rsidR="00091E02" w:rsidRPr="00105379" w:rsidRDefault="00091E02" w:rsidP="002E291D">
      <w:pPr>
        <w:rPr>
          <w:i/>
        </w:rPr>
      </w:pPr>
      <w:r w:rsidRPr="00105379">
        <w:rPr>
          <w:i/>
        </w:rPr>
        <w:t xml:space="preserve">Prevention of disease dispersal: Disinfection of field equipment </w:t>
      </w:r>
    </w:p>
    <w:p w:rsidR="00091E02" w:rsidRPr="00F2751E" w:rsidRDefault="00091E02" w:rsidP="006D386B">
      <w:pPr>
        <w:ind w:left="720"/>
      </w:pPr>
      <w:r w:rsidRPr="00F2751E">
        <w:t xml:space="preserve">To prevent moving </w:t>
      </w:r>
      <w:r w:rsidR="00E158AD" w:rsidRPr="006D235C">
        <w:rPr>
          <w:i/>
        </w:rPr>
        <w:t>Bd</w:t>
      </w:r>
      <w:r w:rsidRPr="00F2751E">
        <w:t xml:space="preserve"> between frog populations and lakes, I will treat field gear that has come into contact with water (e.g. nets, sandals, containers) in a 0.1% s</w:t>
      </w:r>
      <w:r w:rsidR="006D386B">
        <w:t xml:space="preserve">olution of quaternary ammonia.  </w:t>
      </w:r>
      <w:r w:rsidRPr="00F2751E">
        <w:t xml:space="preserve">This will be mixed on site daily in a dry-bag, and retained for the course of the day. The solution remains effective for approximately 24 hours, so I will use a new solution each day.  Waste will dumped at least 100m from water, on trails or </w:t>
      </w:r>
      <w:r w:rsidRPr="00F2751E">
        <w:lastRenderedPageBreak/>
        <w:t xml:space="preserve">other disturbed areas, or in areas with copious organic soil where it will break down.  In areas where neither is possible, the waste will be cast as far from water as is possible and as widely as possible. </w:t>
      </w:r>
    </w:p>
    <w:p w:rsidR="00091E02" w:rsidRPr="00F2751E" w:rsidRDefault="00091E02" w:rsidP="002E291D"/>
    <w:p w:rsidR="00091E02" w:rsidRPr="00105379" w:rsidRDefault="00091E02" w:rsidP="002E291D">
      <w:pPr>
        <w:rPr>
          <w:i/>
        </w:rPr>
      </w:pPr>
      <w:r w:rsidRPr="00105379">
        <w:rPr>
          <w:i/>
        </w:rPr>
        <w:t>Analysis</w:t>
      </w:r>
      <w:r>
        <w:rPr>
          <w:i/>
        </w:rPr>
        <w:t>:</w:t>
      </w:r>
      <w:r w:rsidRPr="00105379">
        <w:rPr>
          <w:i/>
        </w:rPr>
        <w:t xml:space="preserve"> </w:t>
      </w:r>
    </w:p>
    <w:p w:rsidR="00091E02" w:rsidRPr="00F2751E" w:rsidRDefault="00E269FE" w:rsidP="006D386B">
      <w:pPr>
        <w:ind w:left="720"/>
      </w:pPr>
      <w:r>
        <w:t>For long term community variables, a coefficient of variation will be calculated</w:t>
      </w:r>
      <w:r w:rsidR="00091E02" w:rsidRPr="00F2751E">
        <w:t xml:space="preserve">. </w:t>
      </w:r>
      <w:r>
        <w:t>These will be compared to MYLF abundance in a lake using regression methods.  For small scale nutrient data, nutrient concentration of each nutrient type will be regressed against distance of sample from center of tadpole aggregation.</w:t>
      </w:r>
    </w:p>
    <w:p w:rsidR="00091E02" w:rsidRPr="00F2751E" w:rsidRDefault="00091E02" w:rsidP="00F2751E"/>
    <w:p w:rsidR="00091E02" w:rsidRPr="00105379" w:rsidRDefault="00091E02" w:rsidP="00F2751E">
      <w:pPr>
        <w:rPr>
          <w:b/>
        </w:rPr>
      </w:pPr>
      <w:r w:rsidRPr="00105379">
        <w:rPr>
          <w:b/>
        </w:rPr>
        <w:t xml:space="preserve">C. Collections </w:t>
      </w:r>
    </w:p>
    <w:p w:rsidR="00091E02" w:rsidRDefault="00091E02" w:rsidP="006D386B">
      <w:pPr>
        <w:ind w:left="720"/>
      </w:pPr>
      <w:r w:rsidRPr="00F2751E">
        <w:t xml:space="preserve">Each algal survey produces up to </w:t>
      </w:r>
      <w:r w:rsidR="00E269FE">
        <w:t>one 30ml</w:t>
      </w:r>
      <w:r w:rsidRPr="00F2751E">
        <w:t xml:space="preserve"> samples (includes algae and formalin preservative), therefore up to </w:t>
      </w:r>
      <w:r w:rsidR="00E269FE">
        <w:t>90</w:t>
      </w:r>
      <w:r w:rsidRPr="00F2751E">
        <w:t>mL of total algae sample will be taken per lake per season</w:t>
      </w:r>
      <w:r>
        <w:t xml:space="preserve">, or a combined total </w:t>
      </w:r>
      <w:r w:rsidR="00E269FE">
        <w:t>of approximately 1200ml</w:t>
      </w:r>
      <w:r w:rsidRPr="00F2751E">
        <w:t>.</w:t>
      </w:r>
      <w:r w:rsidR="00E269FE">
        <w:t xml:space="preserve">  Three filtered algae samples will be collected from each lake throughout the season.</w:t>
      </w:r>
      <w:r w:rsidRPr="00F2751E">
        <w:t xml:space="preserve"> Invertebrate surveys produce an average sample totaling 60mL (includes invertebrates and ethanol preservative), so up to 250mL total sample per lake per season will be collected</w:t>
      </w:r>
      <w:r>
        <w:t>, or a combined total of 2.5L</w:t>
      </w:r>
      <w:r w:rsidRPr="00F2751E">
        <w:t xml:space="preserve">.  These estimates are based on three repeat surveys.   </w:t>
      </w:r>
    </w:p>
    <w:p w:rsidR="0092682E" w:rsidRDefault="0092682E" w:rsidP="00F2751E"/>
    <w:p w:rsidR="0092682E" w:rsidRDefault="0092682E" w:rsidP="00F2751E"/>
    <w:p w:rsidR="00091E02" w:rsidRPr="00105379" w:rsidRDefault="00091E02" w:rsidP="00F2751E">
      <w:pPr>
        <w:rPr>
          <w:b/>
        </w:rPr>
      </w:pPr>
      <w:r w:rsidRPr="00105379">
        <w:rPr>
          <w:b/>
        </w:rPr>
        <w:t xml:space="preserve">D. Analysis </w:t>
      </w:r>
    </w:p>
    <w:p w:rsidR="00091E02" w:rsidRPr="00F2751E" w:rsidRDefault="001E7E16" w:rsidP="006D386B">
      <w:pPr>
        <w:ind w:left="720"/>
      </w:pPr>
      <w:r>
        <w:t xml:space="preserve">Analysis of survey data will </w:t>
      </w:r>
      <w:r w:rsidR="00E269FE">
        <w:t>use</w:t>
      </w:r>
      <w:r>
        <w:t xml:space="preserve"> regression methods</w:t>
      </w:r>
      <w:r w:rsidR="00E269FE">
        <w:t>, either linear, multiple, or generalized linear models</w:t>
      </w:r>
      <w:r>
        <w:t xml:space="preserve">.  </w:t>
      </w:r>
    </w:p>
    <w:p w:rsidR="00B33701" w:rsidRDefault="00B33701" w:rsidP="00F2751E">
      <w:pPr>
        <w:rPr>
          <w:b/>
        </w:rPr>
      </w:pPr>
    </w:p>
    <w:p w:rsidR="00091E02" w:rsidRPr="00105379" w:rsidRDefault="00091E02" w:rsidP="00F2751E">
      <w:pPr>
        <w:rPr>
          <w:b/>
        </w:rPr>
      </w:pPr>
      <w:r w:rsidRPr="00105379">
        <w:rPr>
          <w:b/>
        </w:rPr>
        <w:t xml:space="preserve">E. Schedule </w:t>
      </w:r>
    </w:p>
    <w:p w:rsidR="00091E02" w:rsidRPr="00F2751E" w:rsidRDefault="00E269FE" w:rsidP="00F2751E">
      <w:r>
        <w:t>2010</w:t>
      </w:r>
    </w:p>
    <w:p w:rsidR="00091E02" w:rsidRDefault="00091E02" w:rsidP="00D2480C">
      <w:pPr>
        <w:numPr>
          <w:ilvl w:val="0"/>
          <w:numId w:val="22"/>
        </w:numPr>
      </w:pPr>
      <w:r w:rsidRPr="00D2480C">
        <w:rPr>
          <w:i/>
        </w:rPr>
        <w:t>June 20</w:t>
      </w:r>
      <w:r w:rsidRPr="00F2751E">
        <w:t xml:space="preserve">: Arrive at University of California field station (SNARL, Mammoth Lakes) </w:t>
      </w:r>
    </w:p>
    <w:p w:rsidR="00E269FE" w:rsidRDefault="00091E02" w:rsidP="00D2480C">
      <w:pPr>
        <w:numPr>
          <w:ilvl w:val="0"/>
          <w:numId w:val="22"/>
        </w:numPr>
      </w:pPr>
      <w:r>
        <w:rPr>
          <w:i/>
        </w:rPr>
        <w:t>Late June</w:t>
      </w:r>
      <w:r w:rsidR="00E269FE">
        <w:rPr>
          <w:i/>
        </w:rPr>
        <w:t>-Late September</w:t>
      </w:r>
      <w:r w:rsidRPr="00973C78">
        <w:t>:</w:t>
      </w:r>
      <w:r>
        <w:t xml:space="preserve"> </w:t>
      </w:r>
      <w:r w:rsidR="00E269FE">
        <w:t>surveys in lakes in Sequoia/King’s Canyon National Park, as well as in Yosemite NP and the John Muir Wilderness</w:t>
      </w:r>
    </w:p>
    <w:p w:rsidR="00091E02" w:rsidRPr="00F2751E" w:rsidRDefault="00091E02" w:rsidP="00E269FE">
      <w:pPr>
        <w:numPr>
          <w:ilvl w:val="0"/>
          <w:numId w:val="22"/>
        </w:numPr>
      </w:pPr>
      <w:r w:rsidRPr="00E269FE">
        <w:rPr>
          <w:i/>
        </w:rPr>
        <w:t>October – March 2010</w:t>
      </w:r>
      <w:r w:rsidRPr="00F2751E">
        <w:t xml:space="preserve">: </w:t>
      </w:r>
      <w:r w:rsidR="00E269FE">
        <w:t xml:space="preserve">Laboratory processing of samples from 2009 and 2010.  </w:t>
      </w:r>
      <w:r w:rsidRPr="00F2751E">
        <w:t xml:space="preserve">Analysis and publication of results of field work. </w:t>
      </w:r>
    </w:p>
    <w:p w:rsidR="00091E02" w:rsidRPr="00F2751E" w:rsidRDefault="00E269FE" w:rsidP="00F2751E">
      <w:r>
        <w:t>2011</w:t>
      </w:r>
    </w:p>
    <w:p w:rsidR="002078F7" w:rsidRDefault="002078F7" w:rsidP="00F2751E">
      <w:pPr>
        <w:numPr>
          <w:ilvl w:val="0"/>
          <w:numId w:val="23"/>
        </w:numPr>
      </w:pPr>
      <w:r>
        <w:t>Perform consumer exclusion experiments to quantify interaction strengths.</w:t>
      </w:r>
    </w:p>
    <w:p w:rsidR="002078F7" w:rsidRDefault="00091E02" w:rsidP="00F2751E">
      <w:pPr>
        <w:numPr>
          <w:ilvl w:val="0"/>
          <w:numId w:val="23"/>
        </w:numPr>
      </w:pPr>
      <w:r>
        <w:t xml:space="preserve">Resurvey large scale survey lakes.  Perform tadpole feeding ecology studies. </w:t>
      </w:r>
    </w:p>
    <w:p w:rsidR="00091E02" w:rsidRPr="00F2751E" w:rsidRDefault="00091E02" w:rsidP="00F2751E">
      <w:r w:rsidRPr="00F2751E">
        <w:t xml:space="preserve">2012 </w:t>
      </w:r>
    </w:p>
    <w:p w:rsidR="002078F7" w:rsidRDefault="002078F7" w:rsidP="00C44B62">
      <w:pPr>
        <w:numPr>
          <w:ilvl w:val="0"/>
          <w:numId w:val="23"/>
        </w:numPr>
      </w:pPr>
      <w:r>
        <w:t>Resurvey large scale survey lakes.</w:t>
      </w:r>
    </w:p>
    <w:p w:rsidR="00C44B62" w:rsidRDefault="002078F7" w:rsidP="00C44B62">
      <w:pPr>
        <w:numPr>
          <w:ilvl w:val="0"/>
          <w:numId w:val="23"/>
        </w:numPr>
      </w:pPr>
      <w:r w:rsidRPr="00F2751E">
        <w:t xml:space="preserve">Wrap-up and unfinished work in field.  Analysis and publication of results of field work </w:t>
      </w:r>
    </w:p>
    <w:p w:rsidR="00C44B62" w:rsidRDefault="00C44B62" w:rsidP="00C44B62"/>
    <w:p w:rsidR="002078F7" w:rsidRDefault="002078F7">
      <w:pPr>
        <w:rPr>
          <w:b/>
        </w:rPr>
      </w:pPr>
      <w:r>
        <w:rPr>
          <w:b/>
        </w:rPr>
        <w:br w:type="page"/>
      </w:r>
    </w:p>
    <w:p w:rsidR="00194B54" w:rsidRPr="00B33701" w:rsidRDefault="00194B54" w:rsidP="00194B54">
      <w:pPr>
        <w:rPr>
          <w:b/>
        </w:rPr>
      </w:pPr>
      <w:r>
        <w:rPr>
          <w:b/>
        </w:rPr>
        <w:lastRenderedPageBreak/>
        <w:t>F. Budget</w:t>
      </w:r>
    </w:p>
    <w:tbl>
      <w:tblPr>
        <w:tblW w:w="8620" w:type="dxa"/>
        <w:tblInd w:w="93" w:type="dxa"/>
        <w:tblLook w:val="04A0"/>
      </w:tblPr>
      <w:tblGrid>
        <w:gridCol w:w="3160"/>
        <w:gridCol w:w="4200"/>
        <w:gridCol w:w="1260"/>
      </w:tblGrid>
      <w:tr w:rsidR="005C0EA4" w:rsidRPr="00236FCD" w:rsidTr="005C0EA4">
        <w:trPr>
          <w:trHeight w:val="315"/>
        </w:trPr>
        <w:tc>
          <w:tcPr>
            <w:tcW w:w="31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Pr>
                <w:color w:val="000000"/>
                <w:sz w:val="20"/>
                <w:szCs w:val="20"/>
              </w:rPr>
              <w:t xml:space="preserve">Table 4. </w:t>
            </w:r>
            <w:r w:rsidRPr="00236FCD">
              <w:rPr>
                <w:color w:val="000000"/>
                <w:sz w:val="20"/>
                <w:szCs w:val="20"/>
              </w:rPr>
              <w:t>Estimated Budget</w:t>
            </w:r>
          </w:p>
        </w:tc>
        <w:tc>
          <w:tcPr>
            <w:tcW w:w="4200" w:type="dxa"/>
            <w:tcBorders>
              <w:top w:val="single" w:sz="8" w:space="0" w:color="auto"/>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w:t>
            </w:r>
          </w:p>
        </w:tc>
      </w:tr>
      <w:tr w:rsidR="005C0EA4" w:rsidRPr="00236FCD" w:rsidTr="005C0EA4">
        <w:trPr>
          <w:trHeight w:val="6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b/>
                <w:bCs/>
                <w:color w:val="000000"/>
                <w:sz w:val="20"/>
                <w:szCs w:val="20"/>
              </w:rPr>
            </w:pPr>
            <w:r w:rsidRPr="00236FCD">
              <w:rPr>
                <w:b/>
                <w:bCs/>
                <w:color w:val="000000"/>
                <w:sz w:val="20"/>
                <w:szCs w:val="20"/>
              </w:rPr>
              <w:t xml:space="preserve">Item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b/>
                <w:bCs/>
                <w:color w:val="000000"/>
                <w:sz w:val="20"/>
                <w:szCs w:val="20"/>
              </w:rPr>
            </w:pPr>
            <w:r w:rsidRPr="00236FCD">
              <w:rPr>
                <w:b/>
                <w:bCs/>
                <w:color w:val="000000"/>
                <w:sz w:val="20"/>
                <w:szCs w:val="20"/>
              </w:rPr>
              <w:t>Description</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b/>
                <w:bCs/>
                <w:color w:val="000000"/>
                <w:sz w:val="20"/>
                <w:szCs w:val="20"/>
              </w:rPr>
            </w:pPr>
            <w:r w:rsidRPr="00236FCD">
              <w:rPr>
                <w:b/>
                <w:bCs/>
                <w:color w:val="000000"/>
                <w:sz w:val="20"/>
                <w:szCs w:val="20"/>
              </w:rPr>
              <w:t xml:space="preserve">Cost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i/>
                <w:iCs/>
                <w:color w:val="000000"/>
                <w:sz w:val="20"/>
                <w:szCs w:val="20"/>
              </w:rPr>
            </w:pPr>
            <w:r w:rsidRPr="00236FCD">
              <w:rPr>
                <w:i/>
                <w:iCs/>
                <w:color w:val="000000"/>
                <w:sz w:val="20"/>
                <w:szCs w:val="20"/>
              </w:rPr>
              <w:t xml:space="preserve">Equipment: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xml:space="preserve">Aquatic Net - Invertebrates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xml:space="preserve">$73.00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xml:space="preserve">Lightweight Waders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xml:space="preserve">$200.00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xml:space="preserve">Key to Algae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xml:space="preserve">$75.00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Insect Sorting Tools</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xml:space="preserve">various tweezers, pencils, etc. – ca. $100.00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xml:space="preserve">$100.00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Weatherproof notebooks</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xml:space="preserve">$6.50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i/>
                <w:iCs/>
                <w:color w:val="000000"/>
                <w:sz w:val="20"/>
                <w:szCs w:val="20"/>
              </w:rPr>
            </w:pPr>
            <w:r w:rsidRPr="00236FCD">
              <w:rPr>
                <w:i/>
                <w:iCs/>
                <w:color w:val="000000"/>
                <w:sz w:val="20"/>
                <w:szCs w:val="20"/>
              </w:rPr>
              <w:t>Consumables:</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xml:space="preserve">Nalgene 60ml bottles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$1.02 ea x 6/lake/survey x 90 surveys</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xml:space="preserve">$550.80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Other Nalgene bottles</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Various</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xml:space="preserve">$200.00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xml:space="preserve">95% EtOH, gallon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$46.23 x 4/season</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xml:space="preserve">$184.91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i/>
                <w:iCs/>
                <w:color w:val="000000"/>
                <w:sz w:val="20"/>
                <w:szCs w:val="20"/>
              </w:rPr>
            </w:pPr>
            <w:r w:rsidRPr="00236FCD">
              <w:rPr>
                <w:i/>
                <w:iCs/>
                <w:color w:val="000000"/>
                <w:sz w:val="20"/>
                <w:szCs w:val="20"/>
              </w:rPr>
              <w:t>Services:</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w:t>
            </w:r>
          </w:p>
        </w:tc>
      </w:tr>
      <w:tr w:rsidR="005C0EA4" w:rsidRPr="00236FCD" w:rsidTr="005C0EA4">
        <w:trPr>
          <w:trHeight w:val="540"/>
        </w:trPr>
        <w:tc>
          <w:tcPr>
            <w:tcW w:w="3160" w:type="dxa"/>
            <w:tcBorders>
              <w:top w:val="nil"/>
              <w:left w:val="single" w:sz="8" w:space="0" w:color="auto"/>
              <w:bottom w:val="single" w:sz="8" w:space="0" w:color="auto"/>
              <w:right w:val="single" w:sz="8" w:space="0" w:color="auto"/>
            </w:tcBorders>
            <w:shd w:val="clear" w:color="auto" w:fill="auto"/>
            <w:vAlign w:val="bottom"/>
            <w:hideMark/>
          </w:tcPr>
          <w:p w:rsidR="005C0EA4" w:rsidRPr="00236FCD" w:rsidRDefault="005C0EA4" w:rsidP="00E22DD3">
            <w:pPr>
              <w:rPr>
                <w:color w:val="000000"/>
                <w:sz w:val="20"/>
                <w:szCs w:val="20"/>
              </w:rPr>
            </w:pPr>
            <w:r w:rsidRPr="00236FCD">
              <w:rPr>
                <w:color w:val="000000"/>
                <w:sz w:val="20"/>
                <w:szCs w:val="20"/>
              </w:rPr>
              <w:t>Dissolved Nutrient Analysis @ UCSB MSI Analytical Lab</w:t>
            </w:r>
          </w:p>
        </w:tc>
        <w:tc>
          <w:tcPr>
            <w:tcW w:w="4200" w:type="dxa"/>
            <w:tcBorders>
              <w:top w:val="nil"/>
              <w:left w:val="nil"/>
              <w:bottom w:val="single" w:sz="8" w:space="0" w:color="auto"/>
              <w:right w:val="single" w:sz="8" w:space="0" w:color="auto"/>
            </w:tcBorders>
            <w:shd w:val="clear" w:color="auto" w:fill="auto"/>
            <w:vAlign w:val="bottom"/>
            <w:hideMark/>
          </w:tcPr>
          <w:p w:rsidR="005C0EA4" w:rsidRPr="00236FCD" w:rsidRDefault="005C0EA4" w:rsidP="00E22DD3">
            <w:pPr>
              <w:rPr>
                <w:color w:val="000000"/>
                <w:sz w:val="20"/>
                <w:szCs w:val="20"/>
              </w:rPr>
            </w:pPr>
            <w:r w:rsidRPr="00236FCD">
              <w:rPr>
                <w:color w:val="000000"/>
                <w:sz w:val="20"/>
                <w:szCs w:val="20"/>
              </w:rPr>
              <w:t>1.88/sample/analyte x 2 analytes x approximately 90 samples</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xml:space="preserve">$338.40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vAlign w:val="bottom"/>
            <w:hideMark/>
          </w:tcPr>
          <w:p w:rsidR="005C0EA4" w:rsidRPr="00236FCD" w:rsidRDefault="005C0EA4" w:rsidP="00E22DD3">
            <w:pPr>
              <w:rPr>
                <w:color w:val="000000"/>
                <w:sz w:val="20"/>
                <w:szCs w:val="20"/>
              </w:rPr>
            </w:pPr>
            <w:r w:rsidRPr="00236FCD">
              <w:rPr>
                <w:color w:val="000000"/>
                <w:sz w:val="20"/>
                <w:szCs w:val="20"/>
              </w:rPr>
              <w:t>Total Nutrient Analysis</w:t>
            </w:r>
          </w:p>
        </w:tc>
        <w:tc>
          <w:tcPr>
            <w:tcW w:w="4200" w:type="dxa"/>
            <w:tcBorders>
              <w:top w:val="nil"/>
              <w:left w:val="nil"/>
              <w:bottom w:val="single" w:sz="8" w:space="0" w:color="auto"/>
              <w:right w:val="single" w:sz="8" w:space="0" w:color="auto"/>
            </w:tcBorders>
            <w:shd w:val="clear" w:color="auto" w:fill="auto"/>
            <w:vAlign w:val="bottom"/>
            <w:hideMark/>
          </w:tcPr>
          <w:p w:rsidR="005C0EA4" w:rsidRPr="00236FCD" w:rsidRDefault="005C0EA4" w:rsidP="00E22DD3">
            <w:pPr>
              <w:rPr>
                <w:color w:val="000000"/>
                <w:sz w:val="20"/>
                <w:szCs w:val="20"/>
              </w:rPr>
            </w:pPr>
            <w:r w:rsidRPr="00236FCD">
              <w:rPr>
                <w:color w:val="000000"/>
                <w:sz w:val="20"/>
                <w:szCs w:val="20"/>
              </w:rPr>
              <w:t>TBD, est. similar to Dissolved Nutrient Analysis</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vAlign w:val="bottom"/>
            <w:hideMark/>
          </w:tcPr>
          <w:p w:rsidR="005C0EA4" w:rsidRPr="00236FCD" w:rsidRDefault="005C0EA4" w:rsidP="00E22DD3">
            <w:pPr>
              <w:rPr>
                <w:color w:val="000000"/>
                <w:sz w:val="20"/>
                <w:szCs w:val="20"/>
              </w:rPr>
            </w:pPr>
            <w:r w:rsidRPr="00236FCD">
              <w:rPr>
                <w:color w:val="000000"/>
                <w:sz w:val="20"/>
                <w:szCs w:val="20"/>
              </w:rPr>
              <w:t> </w:t>
            </w:r>
          </w:p>
        </w:tc>
        <w:tc>
          <w:tcPr>
            <w:tcW w:w="4200" w:type="dxa"/>
            <w:tcBorders>
              <w:top w:val="nil"/>
              <w:left w:val="nil"/>
              <w:bottom w:val="single" w:sz="8" w:space="0" w:color="auto"/>
              <w:right w:val="single" w:sz="8" w:space="0" w:color="auto"/>
            </w:tcBorders>
            <w:shd w:val="clear" w:color="auto" w:fill="auto"/>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i/>
                <w:iCs/>
                <w:color w:val="000000"/>
                <w:sz w:val="20"/>
                <w:szCs w:val="20"/>
              </w:rPr>
            </w:pPr>
            <w:r w:rsidRPr="00236FCD">
              <w:rPr>
                <w:i/>
                <w:iCs/>
                <w:color w:val="000000"/>
                <w:sz w:val="20"/>
                <w:szCs w:val="20"/>
              </w:rPr>
              <w:t xml:space="preserve">Field Station Costs: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Housing, 1 persons</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xml:space="preserve">$275/person/month x 3 months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xml:space="preserve">$875.00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i/>
                <w:iCs/>
                <w:color w:val="000000"/>
                <w:sz w:val="20"/>
                <w:szCs w:val="20"/>
              </w:rPr>
            </w:pPr>
            <w:r w:rsidRPr="00236FCD">
              <w:rPr>
                <w:i/>
                <w:iCs/>
                <w:color w:val="000000"/>
                <w:sz w:val="20"/>
                <w:szCs w:val="20"/>
              </w:rPr>
              <w:t xml:space="preserve">Vehicle Travel Costs: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xml:space="preserve">Santa Barbara to SNARL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xml:space="preserve">365mi. x 2 x.585¢/mi.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xml:space="preserve">$427.05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xml:space="preserve">Travel W/in Eastern Sierra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800mi. x 0.585¢/mi.</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xml:space="preserve">$468.00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i/>
                <w:iCs/>
                <w:color w:val="000000"/>
                <w:sz w:val="20"/>
                <w:szCs w:val="20"/>
              </w:rPr>
            </w:pPr>
            <w:r w:rsidRPr="00236FCD">
              <w:rPr>
                <w:i/>
                <w:iCs/>
                <w:color w:val="000000"/>
                <w:sz w:val="20"/>
                <w:szCs w:val="20"/>
              </w:rPr>
              <w:t xml:space="preserve">Subsistence Costs: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various</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xml:space="preserve">$500.00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i/>
                <w:iCs/>
                <w:color w:val="000000"/>
                <w:sz w:val="20"/>
                <w:szCs w:val="20"/>
              </w:rPr>
            </w:pPr>
            <w:r w:rsidRPr="00236FCD">
              <w:rPr>
                <w:i/>
                <w:iCs/>
                <w:color w:val="000000"/>
                <w:sz w:val="20"/>
                <w:szCs w:val="20"/>
              </w:rPr>
              <w:t xml:space="preserve">Personnel Costs: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vAlign w:val="bottom"/>
            <w:hideMark/>
          </w:tcPr>
          <w:p w:rsidR="005C0EA4" w:rsidRPr="00236FCD" w:rsidRDefault="005C0EA4" w:rsidP="00E22DD3">
            <w:pPr>
              <w:rPr>
                <w:color w:val="000000"/>
                <w:sz w:val="20"/>
                <w:szCs w:val="20"/>
              </w:rPr>
            </w:pPr>
            <w:r w:rsidRPr="00236FCD">
              <w:rPr>
                <w:color w:val="000000"/>
                <w:sz w:val="20"/>
                <w:szCs w:val="20"/>
              </w:rPr>
              <w:t>Field Assistant</w:t>
            </w:r>
          </w:p>
        </w:tc>
        <w:tc>
          <w:tcPr>
            <w:tcW w:w="4200" w:type="dxa"/>
            <w:tcBorders>
              <w:top w:val="nil"/>
              <w:left w:val="nil"/>
              <w:bottom w:val="single" w:sz="8" w:space="0" w:color="auto"/>
              <w:right w:val="single" w:sz="8" w:space="0" w:color="auto"/>
            </w:tcBorders>
            <w:shd w:val="clear" w:color="auto" w:fill="auto"/>
            <w:vAlign w:val="bottom"/>
            <w:hideMark/>
          </w:tcPr>
          <w:p w:rsidR="005C0EA4" w:rsidRPr="00236FCD" w:rsidRDefault="00340250" w:rsidP="00340250">
            <w:pPr>
              <w:rPr>
                <w:color w:val="000000"/>
                <w:sz w:val="20"/>
                <w:szCs w:val="20"/>
              </w:rPr>
            </w:pPr>
            <w:r>
              <w:rPr>
                <w:color w:val="000000"/>
                <w:sz w:val="20"/>
                <w:szCs w:val="20"/>
              </w:rPr>
              <w:t>$1600</w:t>
            </w:r>
            <w:r w:rsidR="005C0EA4" w:rsidRPr="00236FCD">
              <w:rPr>
                <w:color w:val="000000"/>
                <w:sz w:val="20"/>
                <w:szCs w:val="20"/>
              </w:rPr>
              <w:t>.00/month x 3 months</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E22DD3">
            <w:pPr>
              <w:jc w:val="right"/>
              <w:rPr>
                <w:color w:val="000000"/>
                <w:sz w:val="20"/>
                <w:szCs w:val="20"/>
              </w:rPr>
            </w:pPr>
            <w:r w:rsidRPr="00236FCD">
              <w:rPr>
                <w:color w:val="000000"/>
                <w:sz w:val="20"/>
                <w:szCs w:val="20"/>
              </w:rPr>
              <w:t xml:space="preserve">$2,100.00 </w:t>
            </w:r>
          </w:p>
        </w:tc>
      </w:tr>
      <w:tr w:rsidR="005C0EA4" w:rsidRPr="00236FCD" w:rsidTr="005C0EA4">
        <w:trPr>
          <w:trHeight w:val="315"/>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5C0EA4" w:rsidRPr="00236FCD" w:rsidRDefault="005C0EA4" w:rsidP="00E22DD3">
            <w:pPr>
              <w:rPr>
                <w:color w:val="000000"/>
                <w:sz w:val="20"/>
                <w:szCs w:val="20"/>
              </w:rPr>
            </w:pPr>
            <w:r w:rsidRPr="00236FCD">
              <w:rPr>
                <w:color w:val="000000"/>
                <w:sz w:val="20"/>
                <w:szCs w:val="20"/>
              </w:rPr>
              <w:t xml:space="preserve">Housing at SNARL </w:t>
            </w:r>
          </w:p>
        </w:tc>
        <w:tc>
          <w:tcPr>
            <w:tcW w:w="420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2078F7">
            <w:pPr>
              <w:rPr>
                <w:color w:val="000000"/>
                <w:sz w:val="20"/>
                <w:szCs w:val="20"/>
              </w:rPr>
            </w:pPr>
            <w:r w:rsidRPr="00236FCD">
              <w:rPr>
                <w:color w:val="000000"/>
                <w:sz w:val="20"/>
                <w:szCs w:val="20"/>
              </w:rPr>
              <w:t>$</w:t>
            </w:r>
            <w:r>
              <w:rPr>
                <w:color w:val="000000"/>
                <w:sz w:val="20"/>
                <w:szCs w:val="20"/>
              </w:rPr>
              <w:t>125</w:t>
            </w:r>
            <w:r w:rsidRPr="00236FCD">
              <w:rPr>
                <w:color w:val="000000"/>
                <w:sz w:val="20"/>
                <w:szCs w:val="20"/>
              </w:rPr>
              <w:t>/month /person x 1 people x 3 months</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5C0EA4" w:rsidP="002078F7">
            <w:pPr>
              <w:jc w:val="right"/>
              <w:rPr>
                <w:color w:val="000000"/>
                <w:sz w:val="20"/>
                <w:szCs w:val="20"/>
              </w:rPr>
            </w:pPr>
            <w:r w:rsidRPr="00236FCD">
              <w:rPr>
                <w:color w:val="000000"/>
                <w:sz w:val="20"/>
                <w:szCs w:val="20"/>
              </w:rPr>
              <w:t>$</w:t>
            </w:r>
            <w:r>
              <w:rPr>
                <w:color w:val="000000"/>
                <w:sz w:val="20"/>
                <w:szCs w:val="20"/>
              </w:rPr>
              <w:t>375</w:t>
            </w:r>
            <w:r w:rsidRPr="00236FCD">
              <w:rPr>
                <w:color w:val="000000"/>
                <w:sz w:val="20"/>
                <w:szCs w:val="20"/>
              </w:rPr>
              <w:t xml:space="preserve">.00 </w:t>
            </w:r>
          </w:p>
        </w:tc>
      </w:tr>
      <w:tr w:rsidR="005C0EA4" w:rsidRPr="00236FCD" w:rsidTr="005C0EA4">
        <w:trPr>
          <w:trHeight w:val="315"/>
        </w:trPr>
        <w:tc>
          <w:tcPr>
            <w:tcW w:w="3160" w:type="dxa"/>
            <w:tcBorders>
              <w:top w:val="nil"/>
              <w:left w:val="nil"/>
              <w:bottom w:val="nil"/>
              <w:right w:val="nil"/>
            </w:tcBorders>
            <w:shd w:val="clear" w:color="auto" w:fill="auto"/>
            <w:noWrap/>
            <w:vAlign w:val="bottom"/>
            <w:hideMark/>
          </w:tcPr>
          <w:p w:rsidR="005C0EA4" w:rsidRPr="00236FCD" w:rsidRDefault="005C0EA4" w:rsidP="00E22DD3">
            <w:pPr>
              <w:rPr>
                <w:rFonts w:ascii="Arial" w:hAnsi="Arial" w:cs="Arial"/>
                <w:color w:val="000000"/>
                <w:sz w:val="20"/>
                <w:szCs w:val="20"/>
              </w:rPr>
            </w:pPr>
          </w:p>
        </w:tc>
        <w:tc>
          <w:tcPr>
            <w:tcW w:w="4200" w:type="dxa"/>
            <w:tcBorders>
              <w:top w:val="nil"/>
              <w:left w:val="nil"/>
              <w:bottom w:val="nil"/>
              <w:right w:val="nil"/>
            </w:tcBorders>
            <w:shd w:val="clear" w:color="auto" w:fill="auto"/>
            <w:noWrap/>
            <w:vAlign w:val="bottom"/>
            <w:hideMark/>
          </w:tcPr>
          <w:p w:rsidR="005C0EA4" w:rsidRPr="00236FCD" w:rsidRDefault="005C0EA4" w:rsidP="00E22DD3">
            <w:pPr>
              <w:jc w:val="right"/>
              <w:rPr>
                <w:rFonts w:ascii="Arial" w:hAnsi="Arial" w:cs="Arial"/>
                <w:b/>
                <w:bCs/>
                <w:color w:val="000000"/>
                <w:sz w:val="20"/>
                <w:szCs w:val="20"/>
              </w:rPr>
            </w:pPr>
            <w:r w:rsidRPr="00236FCD">
              <w:rPr>
                <w:rFonts w:ascii="Arial" w:hAnsi="Arial" w:cs="Arial"/>
                <w:b/>
                <w:bCs/>
                <w:color w:val="000000"/>
                <w:sz w:val="20"/>
                <w:szCs w:val="20"/>
              </w:rPr>
              <w:t>TOTALS</w:t>
            </w:r>
          </w:p>
        </w:tc>
        <w:tc>
          <w:tcPr>
            <w:tcW w:w="1260" w:type="dxa"/>
            <w:tcBorders>
              <w:top w:val="nil"/>
              <w:left w:val="nil"/>
              <w:bottom w:val="single" w:sz="8" w:space="0" w:color="auto"/>
              <w:right w:val="single" w:sz="8" w:space="0" w:color="auto"/>
            </w:tcBorders>
            <w:shd w:val="clear" w:color="auto" w:fill="auto"/>
            <w:noWrap/>
            <w:vAlign w:val="bottom"/>
            <w:hideMark/>
          </w:tcPr>
          <w:p w:rsidR="005C0EA4" w:rsidRPr="00236FCD" w:rsidRDefault="00340250" w:rsidP="00340250">
            <w:pPr>
              <w:jc w:val="right"/>
              <w:rPr>
                <w:color w:val="000000"/>
                <w:sz w:val="20"/>
                <w:szCs w:val="20"/>
              </w:rPr>
            </w:pPr>
            <w:r>
              <w:rPr>
                <w:color w:val="000000"/>
                <w:sz w:val="20"/>
                <w:szCs w:val="20"/>
              </w:rPr>
              <w:t>$9173.66</w:t>
            </w:r>
            <w:r w:rsidR="005C0EA4" w:rsidRPr="00236FCD">
              <w:rPr>
                <w:color w:val="000000"/>
                <w:sz w:val="20"/>
                <w:szCs w:val="20"/>
              </w:rPr>
              <w:t xml:space="preserve"> </w:t>
            </w:r>
          </w:p>
        </w:tc>
      </w:tr>
    </w:tbl>
    <w:p w:rsidR="00194B54" w:rsidRPr="00F2751E" w:rsidRDefault="00194B54" w:rsidP="00194B54"/>
    <w:p w:rsidR="00194B54" w:rsidRDefault="00194B54" w:rsidP="00194B54"/>
    <w:p w:rsidR="00194B54" w:rsidRPr="00D2480C" w:rsidRDefault="00194B54" w:rsidP="00194B54">
      <w:pPr>
        <w:rPr>
          <w:i/>
        </w:rPr>
      </w:pPr>
      <w:r w:rsidRPr="00D2480C">
        <w:rPr>
          <w:i/>
        </w:rPr>
        <w:t xml:space="preserve">Funding sources: </w:t>
      </w:r>
    </w:p>
    <w:p w:rsidR="00194B54" w:rsidRDefault="00194B54" w:rsidP="002078F7">
      <w:pPr>
        <w:numPr>
          <w:ilvl w:val="0"/>
          <w:numId w:val="23"/>
        </w:numPr>
      </w:pPr>
      <w:r w:rsidRPr="00F2751E">
        <w:t>$</w:t>
      </w:r>
      <w:r w:rsidR="002078F7">
        <w:t>3000, Luce Environmental Science to Solutions Fellowship</w:t>
      </w:r>
      <w:r w:rsidRPr="00F2751E">
        <w:t xml:space="preserve"> </w:t>
      </w:r>
    </w:p>
    <w:p w:rsidR="00340250" w:rsidRDefault="00340250" w:rsidP="002078F7">
      <w:pPr>
        <w:numPr>
          <w:ilvl w:val="0"/>
          <w:numId w:val="23"/>
        </w:numPr>
      </w:pPr>
      <w:r>
        <w:t>Personal savings</w:t>
      </w:r>
    </w:p>
    <w:p w:rsidR="00340250" w:rsidRPr="00F2751E" w:rsidRDefault="00340250" w:rsidP="002078F7">
      <w:pPr>
        <w:numPr>
          <w:ilvl w:val="0"/>
          <w:numId w:val="23"/>
        </w:numPr>
      </w:pPr>
      <w:r>
        <w:t>NSF Ecology of Infectious Disease grant to my advisor, Dr. Cheryl Briggs, and NSF REU supplement for stipend for field assistant.</w:t>
      </w:r>
    </w:p>
    <w:p w:rsidR="00091E02" w:rsidRPr="00D2480C" w:rsidRDefault="00194B54" w:rsidP="00F2751E">
      <w:pPr>
        <w:rPr>
          <w:b/>
        </w:rPr>
      </w:pPr>
      <w:r>
        <w:rPr>
          <w:b/>
        </w:rPr>
        <w:br w:type="page"/>
      </w:r>
      <w:r w:rsidR="00C44B62">
        <w:object w:dxaOrig="5393"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95pt;height:638.6pt" o:ole="">
            <v:imagedata r:id="rId7" o:title=""/>
          </v:shape>
          <o:OLEObject Type="Embed" ProgID="PowerPoint.Show.12" ShapeID="_x0000_i1025" DrawAspect="Content" ObjectID="_1336654711" r:id="rId8"/>
        </w:object>
      </w:r>
      <w:r w:rsidR="00C44B62">
        <w:br w:type="page"/>
      </w:r>
      <w:r w:rsidR="00091E02" w:rsidRPr="00D2480C">
        <w:rPr>
          <w:b/>
        </w:rPr>
        <w:lastRenderedPageBreak/>
        <w:t xml:space="preserve">V. PRODUCTS </w:t>
      </w:r>
    </w:p>
    <w:p w:rsidR="00091E02" w:rsidRDefault="00091E02" w:rsidP="00F2751E">
      <w:pPr>
        <w:rPr>
          <w:b/>
        </w:rPr>
      </w:pPr>
    </w:p>
    <w:p w:rsidR="00091E02" w:rsidRPr="00D2480C" w:rsidRDefault="00091E02" w:rsidP="00F2751E">
      <w:pPr>
        <w:rPr>
          <w:b/>
        </w:rPr>
      </w:pPr>
      <w:r w:rsidRPr="00D2480C">
        <w:rPr>
          <w:b/>
        </w:rPr>
        <w:t xml:space="preserve">A. Publications and reports </w:t>
      </w:r>
    </w:p>
    <w:p w:rsidR="00091E02" w:rsidRPr="00F2751E" w:rsidRDefault="00091E02" w:rsidP="006D386B">
      <w:pPr>
        <w:ind w:left="720"/>
      </w:pPr>
      <w:r>
        <w:t>P</w:t>
      </w:r>
      <w:r w:rsidRPr="00F2751E">
        <w:t>ublications com</w:t>
      </w:r>
      <w:r>
        <w:t xml:space="preserve">ing directly out of this study will consist of summarization </w:t>
      </w:r>
      <w:r w:rsidRPr="00F2751E">
        <w:t xml:space="preserve">of the </w:t>
      </w:r>
      <w:r>
        <w:t xml:space="preserve">large scale survey of communities throughout Sierra lakes, including those surveyed in Sequoia/Kings Canyon National Park and the data collected therein.  These documents </w:t>
      </w:r>
      <w:r w:rsidR="002078F7">
        <w:t xml:space="preserve">will include summaries which </w:t>
      </w:r>
      <w:r>
        <w:t>will describe the many interacting components of the lake community</w:t>
      </w:r>
      <w:r w:rsidRPr="00F2751E">
        <w:t>. I anticipate that my results will also be applicable to research by colleagues studying disease dynamics of the Mountain yellow-legged frog/</w:t>
      </w:r>
      <w:r w:rsidR="00E158AD" w:rsidRPr="006D235C">
        <w:rPr>
          <w:i/>
        </w:rPr>
        <w:t>Bd</w:t>
      </w:r>
      <w:r w:rsidRPr="00F2751E">
        <w:t xml:space="preserve"> system, and </w:t>
      </w:r>
      <w:r>
        <w:t>I will continue to</w:t>
      </w:r>
      <w:r w:rsidRPr="00F2751E">
        <w:t xml:space="preserve"> contribute to their work as well. </w:t>
      </w:r>
    </w:p>
    <w:p w:rsidR="00091E02" w:rsidRDefault="00091E02" w:rsidP="00F2751E"/>
    <w:p w:rsidR="00091E02" w:rsidRPr="00D2480C" w:rsidRDefault="00091E02" w:rsidP="00F2751E">
      <w:pPr>
        <w:rPr>
          <w:b/>
        </w:rPr>
      </w:pPr>
      <w:r w:rsidRPr="00D2480C">
        <w:rPr>
          <w:b/>
        </w:rPr>
        <w:t xml:space="preserve">B. Collections  </w:t>
      </w:r>
    </w:p>
    <w:p w:rsidR="00091E02" w:rsidRPr="00F2751E" w:rsidRDefault="00091E02" w:rsidP="006D386B">
      <w:pPr>
        <w:ind w:left="720"/>
      </w:pPr>
      <w:r w:rsidRPr="00F2751E">
        <w:t>Apart from small reference collections</w:t>
      </w:r>
      <w:r>
        <w:t xml:space="preserve"> for use in subsequent identification of samples</w:t>
      </w:r>
      <w:r w:rsidRPr="00F2751E">
        <w:t xml:space="preserve">, </w:t>
      </w:r>
      <w:r>
        <w:t xml:space="preserve">all </w:t>
      </w:r>
      <w:r w:rsidRPr="00F2751E">
        <w:t xml:space="preserve">algae, invertebrate, and water samples will be destroyed in analysis. </w:t>
      </w:r>
    </w:p>
    <w:p w:rsidR="00091E02" w:rsidRDefault="00091E02" w:rsidP="00F2751E"/>
    <w:p w:rsidR="00091E02" w:rsidRPr="00D2480C" w:rsidRDefault="00091E02" w:rsidP="00F2751E">
      <w:pPr>
        <w:rPr>
          <w:b/>
        </w:rPr>
      </w:pPr>
      <w:r w:rsidRPr="00D2480C">
        <w:rPr>
          <w:b/>
        </w:rPr>
        <w:t xml:space="preserve">C. Data and other materials </w:t>
      </w:r>
    </w:p>
    <w:p w:rsidR="00091E02" w:rsidRPr="00F2751E" w:rsidRDefault="00091E02" w:rsidP="006D386B">
      <w:pPr>
        <w:ind w:left="720"/>
      </w:pPr>
      <w:r w:rsidRPr="00F2751E">
        <w:t>I will digitally photograph as much of the study as possible, both the organisms involved and the field methods used.  I aim to produce at least one poster and several presentations for public outreach and academic communication.  I will retain these materials but make copies of all available to the NPS</w:t>
      </w:r>
      <w:r>
        <w:t xml:space="preserve"> as necessary</w:t>
      </w:r>
      <w:r w:rsidRPr="00F2751E">
        <w:t xml:space="preserve">. </w:t>
      </w:r>
    </w:p>
    <w:p w:rsidR="00091E02" w:rsidRPr="00F2751E" w:rsidRDefault="00091E02" w:rsidP="00F2751E">
      <w:pPr>
        <w:sectPr w:rsidR="00091E02" w:rsidRPr="00F2751E" w:rsidSect="002C197F">
          <w:footerReference w:type="even" r:id="rId9"/>
          <w:footerReference w:type="default" r:id="rId10"/>
          <w:pgSz w:w="12240" w:h="16340"/>
          <w:pgMar w:top="1440" w:right="1440" w:bottom="1440" w:left="1440" w:header="720" w:footer="720" w:gutter="0"/>
          <w:cols w:space="720"/>
          <w:noEndnote/>
        </w:sectPr>
      </w:pPr>
    </w:p>
    <w:p w:rsidR="00091E02" w:rsidRPr="00F2751E" w:rsidRDefault="00091E02" w:rsidP="00F2751E">
      <w:r w:rsidRPr="00D2480C">
        <w:rPr>
          <w:b/>
        </w:rPr>
        <w:lastRenderedPageBreak/>
        <w:t>VI. LITERATURE CITED</w:t>
      </w:r>
      <w:r w:rsidRPr="00F2751E">
        <w:t xml:space="preserve"> </w:t>
      </w:r>
    </w:p>
    <w:p w:rsidR="00C757E2" w:rsidRDefault="00C757E2" w:rsidP="00C757E2">
      <w:pPr>
        <w:pStyle w:val="ListParagraph"/>
        <w:widowControl w:val="0"/>
        <w:numPr>
          <w:ilvl w:val="0"/>
          <w:numId w:val="44"/>
        </w:numPr>
        <w:autoSpaceDE w:val="0"/>
        <w:autoSpaceDN w:val="0"/>
        <w:adjustRightInd w:val="0"/>
      </w:pPr>
      <w:r>
        <w:t>Alford, R. A. 1999. Ecology: resource use, competition, and predation. Tadpoles: The Biology of Anuran Larvae:240–278.</w:t>
      </w:r>
    </w:p>
    <w:p w:rsidR="00C757E2" w:rsidRDefault="00C757E2" w:rsidP="00C757E2">
      <w:pPr>
        <w:pStyle w:val="ListParagraph"/>
        <w:widowControl w:val="0"/>
        <w:numPr>
          <w:ilvl w:val="0"/>
          <w:numId w:val="44"/>
        </w:numPr>
        <w:autoSpaceDE w:val="0"/>
        <w:autoSpaceDN w:val="0"/>
        <w:adjustRightInd w:val="0"/>
      </w:pPr>
      <w:r>
        <w:t>Allen-Diaz, B. 2000. Biodiversity is critical to future health of California’s ecology and economy. CALIFORNIA AGRICULTURE 54:27.</w:t>
      </w:r>
    </w:p>
    <w:p w:rsidR="00C757E2" w:rsidRDefault="00C757E2" w:rsidP="00C757E2">
      <w:pPr>
        <w:pStyle w:val="ListParagraph"/>
        <w:widowControl w:val="0"/>
        <w:numPr>
          <w:ilvl w:val="0"/>
          <w:numId w:val="44"/>
        </w:numPr>
        <w:autoSpaceDE w:val="0"/>
        <w:autoSpaceDN w:val="0"/>
        <w:adjustRightInd w:val="0"/>
      </w:pPr>
      <w:r>
        <w:t>Beard, K. H., K. A. Vogt, and A. Kulmatiski. 2002. Top-down effects of a terrestrial frog on forest nutrient dynamics. Oecologia 133:583-593.</w:t>
      </w:r>
    </w:p>
    <w:p w:rsidR="00C757E2" w:rsidRDefault="00C757E2" w:rsidP="00C757E2">
      <w:pPr>
        <w:pStyle w:val="ListParagraph"/>
        <w:widowControl w:val="0"/>
        <w:numPr>
          <w:ilvl w:val="0"/>
          <w:numId w:val="44"/>
        </w:numPr>
        <w:autoSpaceDE w:val="0"/>
        <w:autoSpaceDN w:val="0"/>
        <w:adjustRightInd w:val="0"/>
      </w:pPr>
      <w:r>
        <w:t>Blaustein, A. R., and J. M. Kiesecker. 2002. Complexity in conservation: lessons from the global decline of amphibian populations. Ecology Letters 5:597-608.</w:t>
      </w:r>
    </w:p>
    <w:p w:rsidR="00C757E2" w:rsidRDefault="00C757E2" w:rsidP="00C757E2">
      <w:pPr>
        <w:pStyle w:val="ListParagraph"/>
        <w:widowControl w:val="0"/>
        <w:numPr>
          <w:ilvl w:val="0"/>
          <w:numId w:val="44"/>
        </w:numPr>
        <w:autoSpaceDE w:val="0"/>
        <w:autoSpaceDN w:val="0"/>
        <w:adjustRightInd w:val="0"/>
      </w:pPr>
      <w:r>
        <w:t>Blaustein, A. R., D. B. Wake, and W. P. Sousa. 1994. Amphibian Declines: Judging Stability, Persistence, and Susceptibility of Populations to Local and Global Extinctions. Conservation Biology 8:60-71.</w:t>
      </w:r>
    </w:p>
    <w:p w:rsidR="00C757E2" w:rsidRDefault="00C757E2" w:rsidP="00C757E2">
      <w:pPr>
        <w:pStyle w:val="ListParagraph"/>
        <w:widowControl w:val="0"/>
        <w:numPr>
          <w:ilvl w:val="0"/>
          <w:numId w:val="44"/>
        </w:numPr>
        <w:autoSpaceDE w:val="0"/>
        <w:autoSpaceDN w:val="0"/>
        <w:adjustRightInd w:val="0"/>
      </w:pPr>
      <w:r>
        <w:t>Borrvall, C., B. Ebenman, and T. J. Tomas Jonsson. 2000. Biodiversity lessens the risk of cascading extinction in model food webs. Ecology Letters 3:131-136.</w:t>
      </w:r>
    </w:p>
    <w:p w:rsidR="00C757E2" w:rsidRDefault="00C757E2" w:rsidP="00C757E2">
      <w:pPr>
        <w:pStyle w:val="ListParagraph"/>
        <w:widowControl w:val="0"/>
        <w:numPr>
          <w:ilvl w:val="0"/>
          <w:numId w:val="44"/>
        </w:numPr>
        <w:autoSpaceDE w:val="0"/>
        <w:autoSpaceDN w:val="0"/>
        <w:adjustRightInd w:val="0"/>
      </w:pPr>
      <w:r>
        <w:t>Bradford, D. F. 1991. Mass mortality and extinction in a high-elevation population of Rana muscosa. Journal of Herpetology 25:174-177.</w:t>
      </w:r>
    </w:p>
    <w:p w:rsidR="00C757E2" w:rsidRDefault="00C757E2" w:rsidP="00C757E2">
      <w:pPr>
        <w:pStyle w:val="ListParagraph"/>
        <w:widowControl w:val="0"/>
        <w:numPr>
          <w:ilvl w:val="0"/>
          <w:numId w:val="44"/>
        </w:numPr>
        <w:autoSpaceDE w:val="0"/>
        <w:autoSpaceDN w:val="0"/>
        <w:adjustRightInd w:val="0"/>
      </w:pPr>
      <w:r>
        <w:t>Bradford, D. F., F. Tabatabai, and D. M. Graber. 1993. Isolation of Remaining Populations of the Native Frog, Rana muscosa, by Introduced Fishes in Sequoia and Kings Canyon National Parks, California. Conservation Biology 7:882-888.</w:t>
      </w:r>
    </w:p>
    <w:p w:rsidR="00C757E2" w:rsidRDefault="00C757E2" w:rsidP="00C757E2">
      <w:pPr>
        <w:pStyle w:val="ListParagraph"/>
        <w:widowControl w:val="0"/>
        <w:numPr>
          <w:ilvl w:val="0"/>
          <w:numId w:val="44"/>
        </w:numPr>
        <w:autoSpaceDE w:val="0"/>
        <w:autoSpaceDN w:val="0"/>
        <w:adjustRightInd w:val="0"/>
      </w:pPr>
      <w:r>
        <w:t>Briggs, C. J., V. T. Vredenburg, R. A. Knapp, and L. J. Rachowicz. 2005. Investigating the population-level effects of chytridiomycosis: An emerging infectious disease of amphibians. Ecology 86:3149-3159.</w:t>
      </w:r>
    </w:p>
    <w:p w:rsidR="00C757E2" w:rsidRDefault="00C757E2" w:rsidP="00C757E2">
      <w:pPr>
        <w:pStyle w:val="ListParagraph"/>
        <w:widowControl w:val="0"/>
        <w:numPr>
          <w:ilvl w:val="0"/>
          <w:numId w:val="44"/>
        </w:numPr>
        <w:autoSpaceDE w:val="0"/>
        <w:autoSpaceDN w:val="0"/>
        <w:adjustRightInd w:val="0"/>
      </w:pPr>
      <w:r>
        <w:t>Brose, U., L. Cushing, E. L. Berlow, T. Jonsson, C. Banasek-Richter, L. F. Bersier, J. L. Blanchard, T. Brey, S. R. Carpenter, and M. F. C. Blandenier. 2005. Body sizes of consumers and their resources. Ecology 86:2545-2545.</w:t>
      </w:r>
    </w:p>
    <w:p w:rsidR="00C757E2" w:rsidRDefault="00C757E2" w:rsidP="00C757E2">
      <w:pPr>
        <w:pStyle w:val="ListParagraph"/>
        <w:widowControl w:val="0"/>
        <w:numPr>
          <w:ilvl w:val="0"/>
          <w:numId w:val="44"/>
        </w:numPr>
        <w:autoSpaceDE w:val="0"/>
        <w:autoSpaceDN w:val="0"/>
        <w:adjustRightInd w:val="0"/>
      </w:pPr>
      <w:r>
        <w:t>Caldeira, M. C., A. Hector, M. Loreau, and J. S. Pereira. 2005. Species richness, temporal variability and resistance of biomass production in a Mediterranean grassland. Oikos 110:115-123.</w:t>
      </w:r>
    </w:p>
    <w:p w:rsidR="00C757E2" w:rsidRDefault="00C757E2" w:rsidP="00C757E2">
      <w:pPr>
        <w:pStyle w:val="ListParagraph"/>
        <w:widowControl w:val="0"/>
        <w:numPr>
          <w:ilvl w:val="0"/>
          <w:numId w:val="44"/>
        </w:numPr>
        <w:autoSpaceDE w:val="0"/>
        <w:autoSpaceDN w:val="0"/>
        <w:adjustRightInd w:val="0"/>
      </w:pPr>
      <w:r>
        <w:t>Carpenter, S. R., and J. F. Kitchell. 1993. The Trophic Cascade in Lakes. Cambridge University Press.</w:t>
      </w:r>
    </w:p>
    <w:p w:rsidR="00C757E2" w:rsidRDefault="00C757E2" w:rsidP="00C757E2">
      <w:pPr>
        <w:pStyle w:val="ListParagraph"/>
        <w:widowControl w:val="0"/>
        <w:numPr>
          <w:ilvl w:val="0"/>
          <w:numId w:val="44"/>
        </w:numPr>
        <w:autoSpaceDE w:val="0"/>
        <w:autoSpaceDN w:val="0"/>
        <w:adjustRightInd w:val="0"/>
      </w:pPr>
      <w:r>
        <w:t>Carpenter, S. R., J. F. Kitchell, and J. R. Hodgson. 1985. Cascading trophic interactions and lake productivity. Bioscience 35:634-639.</w:t>
      </w:r>
    </w:p>
    <w:p w:rsidR="00C757E2" w:rsidRDefault="00C757E2" w:rsidP="00C757E2">
      <w:pPr>
        <w:pStyle w:val="ListParagraph"/>
        <w:widowControl w:val="0"/>
        <w:numPr>
          <w:ilvl w:val="0"/>
          <w:numId w:val="44"/>
        </w:numPr>
        <w:autoSpaceDE w:val="0"/>
        <w:autoSpaceDN w:val="0"/>
        <w:adjustRightInd w:val="0"/>
      </w:pPr>
      <w:r>
        <w:t>Carpenter, S. R., J. F. Kitchell, and J. R. Hodgson. 1985. Cascading trophic interactions and lake productivity. BioScience:634-639.</w:t>
      </w:r>
    </w:p>
    <w:p w:rsidR="00C757E2" w:rsidRDefault="00C757E2" w:rsidP="00C757E2">
      <w:pPr>
        <w:pStyle w:val="ListParagraph"/>
        <w:widowControl w:val="0"/>
        <w:numPr>
          <w:ilvl w:val="0"/>
          <w:numId w:val="44"/>
        </w:numPr>
        <w:autoSpaceDE w:val="0"/>
        <w:autoSpaceDN w:val="0"/>
        <w:adjustRightInd w:val="0"/>
      </w:pPr>
      <w:r>
        <w:t>Collins, J. P., and M. L. Crump. 2008. Extinction in Our Times: Global Amphibian Decline. Oxford Univ Pr.</w:t>
      </w:r>
    </w:p>
    <w:p w:rsidR="00C757E2" w:rsidRDefault="00C757E2" w:rsidP="00C757E2">
      <w:pPr>
        <w:pStyle w:val="ListParagraph"/>
        <w:widowControl w:val="0"/>
        <w:numPr>
          <w:ilvl w:val="0"/>
          <w:numId w:val="44"/>
        </w:numPr>
        <w:autoSpaceDE w:val="0"/>
        <w:autoSpaceDN w:val="0"/>
        <w:adjustRightInd w:val="0"/>
      </w:pPr>
      <w:r>
        <w:t>Collins, J. P., and A. Storfer. 2003. Global amphibian declines: sorting the hypotheses. Diversity &amp; Distributions 9:89-98.</w:t>
      </w:r>
    </w:p>
    <w:p w:rsidR="00C757E2" w:rsidRDefault="00C757E2" w:rsidP="00C757E2">
      <w:pPr>
        <w:pStyle w:val="ListParagraph"/>
        <w:widowControl w:val="0"/>
        <w:numPr>
          <w:ilvl w:val="0"/>
          <w:numId w:val="44"/>
        </w:numPr>
        <w:autoSpaceDE w:val="0"/>
        <w:autoSpaceDN w:val="0"/>
        <w:adjustRightInd w:val="0"/>
      </w:pPr>
      <w:r>
        <w:t>Colón-Gaud, C., M. R. Whiles, S. S. Kilham, K. R. Lips, C. M. Pringle, S. Connelly, and S. D. Peterson. 2009. Assessing ecological responses to catastrophic amphibian declines: Patterns of macroinvertebrate production and food web structure in upland Panamanian streams. Limnology and Oceanography 54:331-343.</w:t>
      </w:r>
    </w:p>
    <w:p w:rsidR="00C757E2" w:rsidRDefault="00C757E2" w:rsidP="00C757E2">
      <w:pPr>
        <w:pStyle w:val="ListParagraph"/>
        <w:widowControl w:val="0"/>
        <w:numPr>
          <w:ilvl w:val="0"/>
          <w:numId w:val="44"/>
        </w:numPr>
        <w:autoSpaceDE w:val="0"/>
        <w:autoSpaceDN w:val="0"/>
        <w:adjustRightInd w:val="0"/>
      </w:pPr>
      <w:r>
        <w:t>Connell, J. H., and W. P. Sousa. 1983. On the evidence needed to judge ecological stability or persistence. Am Nat 121:789.</w:t>
      </w:r>
    </w:p>
    <w:p w:rsidR="00C757E2" w:rsidRDefault="00C757E2" w:rsidP="00C757E2">
      <w:pPr>
        <w:pStyle w:val="ListParagraph"/>
        <w:widowControl w:val="0"/>
        <w:numPr>
          <w:ilvl w:val="0"/>
          <w:numId w:val="44"/>
        </w:numPr>
        <w:autoSpaceDE w:val="0"/>
        <w:autoSpaceDN w:val="0"/>
        <w:adjustRightInd w:val="0"/>
      </w:pPr>
      <w:r>
        <w:t>Connelly, S., C. M. Pringle, R. J. Bixby, R. Brenes, M. R. Whiles, K. R. Lips, S. Kilham, and A. D. Huryn. 2008. Changes in Stream Primary Producer Communities Resulting from Large-Scale Catastrophic Amphibian Declines: Can Small-Scale Experiments Predict Effects of Tadpole Loss? Ecosystems 11:1262-1276.</w:t>
      </w:r>
    </w:p>
    <w:p w:rsidR="00C757E2" w:rsidRDefault="00C757E2" w:rsidP="00C757E2">
      <w:pPr>
        <w:pStyle w:val="ListParagraph"/>
        <w:widowControl w:val="0"/>
        <w:numPr>
          <w:ilvl w:val="0"/>
          <w:numId w:val="44"/>
        </w:numPr>
        <w:autoSpaceDE w:val="0"/>
        <w:autoSpaceDN w:val="0"/>
        <w:adjustRightInd w:val="0"/>
      </w:pPr>
      <w:r>
        <w:lastRenderedPageBreak/>
        <w:t>Davidson, C., and R. A. Knapp. 2007. Multiple stressors and amphibian declines: Dual impacts of pesticides and fish on yellow-legged frogs. Ecological Applications 17:587-597.</w:t>
      </w:r>
    </w:p>
    <w:p w:rsidR="00C757E2" w:rsidRDefault="00C757E2" w:rsidP="00C757E2">
      <w:pPr>
        <w:pStyle w:val="ListParagraph"/>
        <w:widowControl w:val="0"/>
        <w:numPr>
          <w:ilvl w:val="0"/>
          <w:numId w:val="44"/>
        </w:numPr>
        <w:autoSpaceDE w:val="0"/>
        <w:autoSpaceDN w:val="0"/>
        <w:adjustRightInd w:val="0"/>
      </w:pPr>
      <w:r>
        <w:t>Dickman, M. 1968. The Effect of Grazing by Tadpoles on the Structure of a Periphyton Community. Ecology 49:1188-1190.</w:t>
      </w:r>
    </w:p>
    <w:p w:rsidR="00C757E2" w:rsidRDefault="00C757E2" w:rsidP="00C757E2">
      <w:pPr>
        <w:pStyle w:val="ListParagraph"/>
        <w:widowControl w:val="0"/>
        <w:numPr>
          <w:ilvl w:val="0"/>
          <w:numId w:val="44"/>
        </w:numPr>
        <w:autoSpaceDE w:val="0"/>
        <w:autoSpaceDN w:val="0"/>
        <w:adjustRightInd w:val="0"/>
      </w:pPr>
      <w:r>
        <w:t>Drost, C. A., and G. M. Fellers. 1996. Collapse of a Regional Frog Fauna in the Yosemite Area of the California Sierra Nevada, USA. Conservation Biology 10:414-425.</w:t>
      </w:r>
    </w:p>
    <w:p w:rsidR="00C757E2" w:rsidRDefault="00C757E2" w:rsidP="00C757E2">
      <w:pPr>
        <w:pStyle w:val="ListParagraph"/>
        <w:widowControl w:val="0"/>
        <w:numPr>
          <w:ilvl w:val="0"/>
          <w:numId w:val="44"/>
        </w:numPr>
        <w:autoSpaceDE w:val="0"/>
        <w:autoSpaceDN w:val="0"/>
        <w:adjustRightInd w:val="0"/>
      </w:pPr>
      <w:r>
        <w:t>Emmerson, M. C., and D. Raffaelli. 2004. Predator-Prey Body Size, Interaction Strength and the Stability of a Real Food Web. Journal of Animal Ecology 73:399-409.</w:t>
      </w:r>
    </w:p>
    <w:p w:rsidR="00C757E2" w:rsidRDefault="00C757E2" w:rsidP="00C757E2">
      <w:pPr>
        <w:pStyle w:val="ListParagraph"/>
        <w:widowControl w:val="0"/>
        <w:numPr>
          <w:ilvl w:val="0"/>
          <w:numId w:val="44"/>
        </w:numPr>
        <w:autoSpaceDE w:val="0"/>
        <w:autoSpaceDN w:val="0"/>
        <w:adjustRightInd w:val="0"/>
      </w:pPr>
      <w:r>
        <w:t>Fellers, G. M., D. E. Green, and J. E. Longcore. 2001. Oral Chytridiomycosis in the Mountain Yellow-Legged Frog (Rana muscosa). Copeia 2001:945-953.</w:t>
      </w:r>
    </w:p>
    <w:p w:rsidR="00C757E2" w:rsidRDefault="00C757E2" w:rsidP="00C757E2">
      <w:pPr>
        <w:pStyle w:val="ListParagraph"/>
        <w:widowControl w:val="0"/>
        <w:numPr>
          <w:ilvl w:val="0"/>
          <w:numId w:val="44"/>
        </w:numPr>
        <w:autoSpaceDE w:val="0"/>
        <w:autoSpaceDN w:val="0"/>
        <w:adjustRightInd w:val="0"/>
      </w:pPr>
      <w:r>
        <w:t>Field, C. B., G. C. Daily, F. W. Davis, S. Gaines, P. A. Matson, J. Melack, and N. L. Miller. 1999. Confronting climate change in California. ff. Union of Concerned Scientists and Ecological Society of America, Cambridge, MA and Washington, DC Organic in agricultural agricultural:62.</w:t>
      </w:r>
    </w:p>
    <w:p w:rsidR="00C757E2" w:rsidRDefault="00C757E2" w:rsidP="00C757E2">
      <w:pPr>
        <w:pStyle w:val="ListParagraph"/>
        <w:widowControl w:val="0"/>
        <w:numPr>
          <w:ilvl w:val="0"/>
          <w:numId w:val="44"/>
        </w:numPr>
        <w:autoSpaceDE w:val="0"/>
        <w:autoSpaceDN w:val="0"/>
        <w:adjustRightInd w:val="0"/>
      </w:pPr>
      <w:r>
        <w:t>Finlay, J. C., and V. T. Vredenburg. 2007. Introduced trout sever trophic connections in watersheds: Consequences for a declining amphibian. Ecology 88:2187-2198.</w:t>
      </w:r>
    </w:p>
    <w:p w:rsidR="00C757E2" w:rsidRDefault="00C757E2" w:rsidP="00C757E2">
      <w:pPr>
        <w:pStyle w:val="ListParagraph"/>
        <w:widowControl w:val="0"/>
        <w:numPr>
          <w:ilvl w:val="0"/>
          <w:numId w:val="44"/>
        </w:numPr>
        <w:autoSpaceDE w:val="0"/>
        <w:autoSpaceDN w:val="0"/>
        <w:adjustRightInd w:val="0"/>
      </w:pPr>
      <w:r>
        <w:t>Gotelli, N. J., and A. M. Ellison. 2004. A primer of ecological statistics Sinauer Associates. Sunderland, Massachusetts, USA 510.</w:t>
      </w:r>
    </w:p>
    <w:p w:rsidR="00C757E2" w:rsidRDefault="00C757E2" w:rsidP="00C757E2">
      <w:pPr>
        <w:pStyle w:val="ListParagraph"/>
        <w:widowControl w:val="0"/>
        <w:numPr>
          <w:ilvl w:val="0"/>
          <w:numId w:val="44"/>
        </w:numPr>
        <w:autoSpaceDE w:val="0"/>
        <w:autoSpaceDN w:val="0"/>
        <w:adjustRightInd w:val="0"/>
      </w:pPr>
      <w:r>
        <w:t>Green, D. E., and C. K. Sherman. 2001. Diagnostic Histological Findings in Yosemite Toads (Bufo canorus) from a Die-off in the 1970s. Journal of Herpetology 35:92-103.</w:t>
      </w:r>
    </w:p>
    <w:p w:rsidR="00C757E2" w:rsidRDefault="00C757E2" w:rsidP="00C757E2">
      <w:pPr>
        <w:pStyle w:val="ListParagraph"/>
        <w:widowControl w:val="0"/>
        <w:numPr>
          <w:ilvl w:val="0"/>
          <w:numId w:val="44"/>
        </w:numPr>
        <w:autoSpaceDE w:val="0"/>
        <w:autoSpaceDN w:val="0"/>
        <w:adjustRightInd w:val="0"/>
      </w:pPr>
      <w:r>
        <w:t>Grinnell, J., and T. I. Storer. 1924. Animal Life in the Yosemite: An Account of the Mammals, Birds, Reptiles, and Amphibians in a Cross-section of the Sierra Nevada. University of California Press.</w:t>
      </w:r>
    </w:p>
    <w:p w:rsidR="00C757E2" w:rsidRDefault="00C757E2" w:rsidP="00C757E2">
      <w:pPr>
        <w:pStyle w:val="ListParagraph"/>
        <w:widowControl w:val="0"/>
        <w:numPr>
          <w:ilvl w:val="0"/>
          <w:numId w:val="44"/>
        </w:numPr>
        <w:autoSpaceDE w:val="0"/>
        <w:autoSpaceDN w:val="0"/>
        <w:adjustRightInd w:val="0"/>
      </w:pPr>
      <w:r>
        <w:t>Hauer, F. R., and G. A. Lamberti. 2007. Methods in stream ecology. Academic Press.</w:t>
      </w:r>
    </w:p>
    <w:p w:rsidR="00C757E2" w:rsidRDefault="00C757E2" w:rsidP="00C757E2">
      <w:pPr>
        <w:pStyle w:val="ListParagraph"/>
        <w:widowControl w:val="0"/>
        <w:numPr>
          <w:ilvl w:val="0"/>
          <w:numId w:val="44"/>
        </w:numPr>
        <w:autoSpaceDE w:val="0"/>
        <w:autoSpaceDN w:val="0"/>
        <w:adjustRightInd w:val="0"/>
      </w:pPr>
      <w:r>
        <w:t>Hooper, D. U., F. S. Chapin Iii, J. J. Ewel, A. Hector, P. Inchausti, S. Lavorel, J. H. Lawton, D. M. Lodge, M. Loreau, and S. Naeem. 2005. Effects of biodiversity on ecosystem functioning: a consensus of current knowledge. Ecological Monographs 75:3-35.</w:t>
      </w:r>
    </w:p>
    <w:p w:rsidR="00C757E2" w:rsidRDefault="00C757E2" w:rsidP="00C757E2">
      <w:pPr>
        <w:pStyle w:val="ListParagraph"/>
        <w:widowControl w:val="0"/>
        <w:numPr>
          <w:ilvl w:val="0"/>
          <w:numId w:val="44"/>
        </w:numPr>
        <w:autoSpaceDE w:val="0"/>
        <w:autoSpaceDN w:val="0"/>
        <w:adjustRightInd w:val="0"/>
      </w:pPr>
      <w:r>
        <w:t>Houlahan, J. E., C. S. Findlay, B. R. Schmidt, A. H. Meyer, and S. L. Kuzmin. 2000. Quantitative evidence for global amphibian population declines. Nature 404:752-5.</w:t>
      </w:r>
    </w:p>
    <w:p w:rsidR="00C757E2" w:rsidRDefault="00C757E2" w:rsidP="00C757E2">
      <w:pPr>
        <w:pStyle w:val="ListParagraph"/>
        <w:widowControl w:val="0"/>
        <w:numPr>
          <w:ilvl w:val="0"/>
          <w:numId w:val="44"/>
        </w:numPr>
        <w:autoSpaceDE w:val="0"/>
        <w:autoSpaceDN w:val="0"/>
        <w:adjustRightInd w:val="0"/>
      </w:pPr>
      <w:r>
        <w:t>Ives, A. R., and S. R. Carpenter. 2007. Stability and diversity of ecosystems. Science 317:58.</w:t>
      </w:r>
    </w:p>
    <w:p w:rsidR="00C757E2" w:rsidRDefault="00C757E2" w:rsidP="00C757E2">
      <w:pPr>
        <w:pStyle w:val="ListParagraph"/>
        <w:widowControl w:val="0"/>
        <w:numPr>
          <w:ilvl w:val="0"/>
          <w:numId w:val="44"/>
        </w:numPr>
        <w:autoSpaceDE w:val="0"/>
        <w:autoSpaceDN w:val="0"/>
        <w:adjustRightInd w:val="0"/>
      </w:pPr>
      <w:r>
        <w:t>Ives, A. R., and J. B. Hughes. 2002. General relationships between species diversity and stability in competitive systems. Am Nat 159:388-395.</w:t>
      </w:r>
    </w:p>
    <w:p w:rsidR="00C757E2" w:rsidRDefault="00C757E2" w:rsidP="00C757E2">
      <w:pPr>
        <w:pStyle w:val="ListParagraph"/>
        <w:widowControl w:val="0"/>
        <w:numPr>
          <w:ilvl w:val="0"/>
          <w:numId w:val="44"/>
        </w:numPr>
        <w:autoSpaceDE w:val="0"/>
        <w:autoSpaceDN w:val="0"/>
        <w:adjustRightInd w:val="0"/>
      </w:pPr>
      <w:r>
        <w:t>Jennings, W. B., D. F. Bradford, and D. F. Johnson. 1992. Dependence of the garter snake Thamnophis elegans on amphibians in the Sierra Nevada of California. Journal of Herpetology 26:503-505.</w:t>
      </w:r>
    </w:p>
    <w:p w:rsidR="00C757E2" w:rsidRDefault="00C757E2" w:rsidP="00C757E2">
      <w:pPr>
        <w:pStyle w:val="ListParagraph"/>
        <w:widowControl w:val="0"/>
        <w:numPr>
          <w:ilvl w:val="0"/>
          <w:numId w:val="44"/>
        </w:numPr>
        <w:autoSpaceDE w:val="0"/>
        <w:autoSpaceDN w:val="0"/>
        <w:adjustRightInd w:val="0"/>
      </w:pPr>
      <w:r>
        <w:t>Kiffney, P. M., and J. S. Richardson. 2001. Interactions among Nutrients, Periphyton, and Invertebrate and Vertebrate (Ascaphus truei) Grazers in Experimental Channels. Copeia 2001:422-429.</w:t>
      </w:r>
    </w:p>
    <w:p w:rsidR="00C757E2" w:rsidRDefault="00C757E2" w:rsidP="00C757E2">
      <w:pPr>
        <w:pStyle w:val="ListParagraph"/>
        <w:widowControl w:val="0"/>
        <w:numPr>
          <w:ilvl w:val="0"/>
          <w:numId w:val="44"/>
        </w:numPr>
        <w:autoSpaceDE w:val="0"/>
        <w:autoSpaceDN w:val="0"/>
        <w:adjustRightInd w:val="0"/>
      </w:pPr>
      <w:r>
        <w:t>Knapp, R. A. 2005. Effects of nonnative fish and habitat characteristics on lentic herpetofauna in Yosemite National Park, USA. Biological Conservation 121:265-279. doi: DOI 10.1016/j.biocon.2004.05.003.</w:t>
      </w:r>
    </w:p>
    <w:p w:rsidR="00C757E2" w:rsidRDefault="00C757E2" w:rsidP="00C757E2">
      <w:pPr>
        <w:pStyle w:val="ListParagraph"/>
        <w:widowControl w:val="0"/>
        <w:numPr>
          <w:ilvl w:val="0"/>
          <w:numId w:val="44"/>
        </w:numPr>
        <w:autoSpaceDE w:val="0"/>
        <w:autoSpaceDN w:val="0"/>
        <w:adjustRightInd w:val="0"/>
      </w:pPr>
      <w:r>
        <w:t>Knapp, R. A., D. M. Boiano, and V. T. Vredenburg. 2007. Removal of nonnative fish results in population expansion of a declining amphibian (mountain yellow-legged frog, Rana muscosa). Biological Conservation 135:11-20. doi: DOI 10.1016/j.biocon.2006.09.013.</w:t>
      </w:r>
    </w:p>
    <w:p w:rsidR="00C757E2" w:rsidRDefault="00C757E2" w:rsidP="00C757E2">
      <w:pPr>
        <w:pStyle w:val="ListParagraph"/>
        <w:widowControl w:val="0"/>
        <w:numPr>
          <w:ilvl w:val="0"/>
          <w:numId w:val="44"/>
        </w:numPr>
        <w:autoSpaceDE w:val="0"/>
        <w:autoSpaceDN w:val="0"/>
        <w:adjustRightInd w:val="0"/>
      </w:pPr>
      <w:r>
        <w:lastRenderedPageBreak/>
        <w:t>Knapp, R. A., C. P. Hawkins, J. Ladau, and J. G. McClory. 2005. Fauna of Yosemite National Park lakes has low resistance but high resilience to fish introductions. Ecological Applications 15:835-847.</w:t>
      </w:r>
    </w:p>
    <w:p w:rsidR="00C757E2" w:rsidRDefault="00C757E2" w:rsidP="00C757E2">
      <w:pPr>
        <w:pStyle w:val="ListParagraph"/>
        <w:widowControl w:val="0"/>
        <w:numPr>
          <w:ilvl w:val="0"/>
          <w:numId w:val="44"/>
        </w:numPr>
        <w:autoSpaceDE w:val="0"/>
        <w:autoSpaceDN w:val="0"/>
        <w:adjustRightInd w:val="0"/>
      </w:pPr>
      <w:r>
        <w:t>Knapp, R. A., and K. R. Matthews. 2000. Non-native fish introductions and the decline of the mountain yellow-legged frog from within protected areas. Conservation Biology 14:428-438.</w:t>
      </w:r>
    </w:p>
    <w:p w:rsidR="00C757E2" w:rsidRDefault="00C757E2" w:rsidP="00C757E2">
      <w:pPr>
        <w:pStyle w:val="ListParagraph"/>
        <w:widowControl w:val="0"/>
        <w:numPr>
          <w:ilvl w:val="0"/>
          <w:numId w:val="44"/>
        </w:numPr>
        <w:autoSpaceDE w:val="0"/>
        <w:autoSpaceDN w:val="0"/>
        <w:adjustRightInd w:val="0"/>
      </w:pPr>
      <w:r>
        <w:t>Knapp, R. A., K. R. Matthews, and O. Sarnelle. 2001. Resistance and resilience of alpine lake fauna to fish introductions. Ecological Monographs 71:401-421.</w:t>
      </w:r>
    </w:p>
    <w:p w:rsidR="00C757E2" w:rsidRDefault="00C757E2" w:rsidP="00C757E2">
      <w:pPr>
        <w:pStyle w:val="ListParagraph"/>
        <w:widowControl w:val="0"/>
        <w:numPr>
          <w:ilvl w:val="0"/>
          <w:numId w:val="44"/>
        </w:numPr>
        <w:autoSpaceDE w:val="0"/>
        <w:autoSpaceDN w:val="0"/>
        <w:adjustRightInd w:val="0"/>
      </w:pPr>
      <w:r>
        <w:t>Knapp, R. A., and J. A. T. Morgan. 2006. Tadpole mouthpart depigmentation as an accurate indicator of chytridiomycosis, an emerging disease of amphibians. Copeia:188-197.</w:t>
      </w:r>
    </w:p>
    <w:p w:rsidR="00C757E2" w:rsidRDefault="00C757E2" w:rsidP="00C757E2">
      <w:pPr>
        <w:pStyle w:val="ListParagraph"/>
        <w:widowControl w:val="0"/>
        <w:numPr>
          <w:ilvl w:val="0"/>
          <w:numId w:val="44"/>
        </w:numPr>
        <w:autoSpaceDE w:val="0"/>
        <w:autoSpaceDN w:val="0"/>
        <w:adjustRightInd w:val="0"/>
      </w:pPr>
      <w:r>
        <w:t>Kupferberg, S. 1997. Facilitation of periphyton production by tadpole grazing: functional differences between species. Freshwater Biology 37:427-439.</w:t>
      </w:r>
    </w:p>
    <w:p w:rsidR="00C757E2" w:rsidRDefault="00C757E2" w:rsidP="00C757E2">
      <w:pPr>
        <w:pStyle w:val="ListParagraph"/>
        <w:widowControl w:val="0"/>
        <w:numPr>
          <w:ilvl w:val="0"/>
          <w:numId w:val="44"/>
        </w:numPr>
        <w:autoSpaceDE w:val="0"/>
        <w:autoSpaceDN w:val="0"/>
        <w:adjustRightInd w:val="0"/>
      </w:pPr>
      <w:r>
        <w:t>Kupferberg, S. J., J. C. Marks, and M. E. Power. 1994. Effects of variation in natural algal and detrital diets on larval anuran(Hyla regilla) life-history traits. Copeia 1994:446-457.</w:t>
      </w:r>
    </w:p>
    <w:p w:rsidR="00C757E2" w:rsidRDefault="00C757E2" w:rsidP="00C757E2">
      <w:pPr>
        <w:pStyle w:val="ListParagraph"/>
        <w:widowControl w:val="0"/>
        <w:numPr>
          <w:ilvl w:val="0"/>
          <w:numId w:val="44"/>
        </w:numPr>
        <w:autoSpaceDE w:val="0"/>
        <w:autoSpaceDN w:val="0"/>
        <w:adjustRightInd w:val="0"/>
      </w:pPr>
      <w:r>
        <w:t>Loman, J. 2001. Effects of tadpole grazing on periphytic algae in ponds. Wetlands Ecology and Management 9:135-139.</w:t>
      </w:r>
    </w:p>
    <w:p w:rsidR="00C757E2" w:rsidRDefault="00C757E2" w:rsidP="00C757E2">
      <w:pPr>
        <w:pStyle w:val="ListParagraph"/>
        <w:widowControl w:val="0"/>
        <w:numPr>
          <w:ilvl w:val="0"/>
          <w:numId w:val="44"/>
        </w:numPr>
        <w:autoSpaceDE w:val="0"/>
        <w:autoSpaceDN w:val="0"/>
        <w:adjustRightInd w:val="0"/>
      </w:pPr>
      <w:r>
        <w:t>Loreau, M., S. Naeem, and P. Inchausti. 2002. Biodiversity and ecosystem functioning. Oxford University Press Oxford.</w:t>
      </w:r>
    </w:p>
    <w:p w:rsidR="00C757E2" w:rsidRDefault="00C757E2" w:rsidP="00C757E2">
      <w:pPr>
        <w:pStyle w:val="ListParagraph"/>
        <w:widowControl w:val="0"/>
        <w:numPr>
          <w:ilvl w:val="0"/>
          <w:numId w:val="44"/>
        </w:numPr>
        <w:autoSpaceDE w:val="0"/>
        <w:autoSpaceDN w:val="0"/>
        <w:adjustRightInd w:val="0"/>
      </w:pPr>
      <w:r>
        <w:t>McCallum, M. L. 2007. Amphibian Decline or Extinction? Current Declines Dwarf Background Extinction Rate. Journal of Herpetology 41:483-491.</w:t>
      </w:r>
    </w:p>
    <w:p w:rsidR="00C757E2" w:rsidRDefault="00C757E2" w:rsidP="00C757E2">
      <w:pPr>
        <w:pStyle w:val="ListParagraph"/>
        <w:widowControl w:val="0"/>
        <w:numPr>
          <w:ilvl w:val="0"/>
          <w:numId w:val="44"/>
        </w:numPr>
        <w:autoSpaceDE w:val="0"/>
        <w:autoSpaceDN w:val="0"/>
        <w:adjustRightInd w:val="0"/>
      </w:pPr>
      <w:r>
        <w:t>McCann, K., A. Hastings, and G. R. Huxel. 1998. Weak trophic interactions and the balance of nature. Nature 395:794-798.</w:t>
      </w:r>
    </w:p>
    <w:p w:rsidR="00C757E2" w:rsidRDefault="00C757E2" w:rsidP="00C757E2">
      <w:pPr>
        <w:pStyle w:val="ListParagraph"/>
        <w:widowControl w:val="0"/>
        <w:numPr>
          <w:ilvl w:val="0"/>
          <w:numId w:val="44"/>
        </w:numPr>
        <w:autoSpaceDE w:val="0"/>
        <w:autoSpaceDN w:val="0"/>
        <w:adjustRightInd w:val="0"/>
      </w:pPr>
      <w:r>
        <w:t>Melack, J. M., J. L. Stoddard, and C. A. Ochs. 1985. Major ion chemistry and sensitivity to acid precipitation of Sierra Nevada lakes. Water Resources Research 21:27-32.</w:t>
      </w:r>
    </w:p>
    <w:p w:rsidR="00C757E2" w:rsidRDefault="00C757E2" w:rsidP="00C757E2">
      <w:pPr>
        <w:pStyle w:val="ListParagraph"/>
        <w:widowControl w:val="0"/>
        <w:numPr>
          <w:ilvl w:val="0"/>
          <w:numId w:val="44"/>
        </w:numPr>
        <w:autoSpaceDE w:val="0"/>
        <w:autoSpaceDN w:val="0"/>
        <w:adjustRightInd w:val="0"/>
      </w:pPr>
      <w:r>
        <w:t>Merritt, R. W., and K. W. Cummins. 1996. An introduction to the aquatic insects of North America. Kendall Hunt.</w:t>
      </w:r>
    </w:p>
    <w:p w:rsidR="00C757E2" w:rsidRDefault="00C757E2" w:rsidP="00C757E2">
      <w:pPr>
        <w:pStyle w:val="ListParagraph"/>
        <w:widowControl w:val="0"/>
        <w:numPr>
          <w:ilvl w:val="0"/>
          <w:numId w:val="44"/>
        </w:numPr>
        <w:autoSpaceDE w:val="0"/>
        <w:autoSpaceDN w:val="0"/>
        <w:adjustRightInd w:val="0"/>
      </w:pPr>
      <w:r>
        <w:t>Mullally, D. P., and J. D. Cunningham. 1956. Ecological relations of Rana muscosa at high elevations in the Sierra Nevada. Herpetologica 12:189-198.</w:t>
      </w:r>
    </w:p>
    <w:p w:rsidR="00C757E2" w:rsidRDefault="00C757E2" w:rsidP="00C757E2">
      <w:pPr>
        <w:pStyle w:val="ListParagraph"/>
        <w:widowControl w:val="0"/>
        <w:numPr>
          <w:ilvl w:val="0"/>
          <w:numId w:val="44"/>
        </w:numPr>
        <w:autoSpaceDE w:val="0"/>
        <w:autoSpaceDN w:val="0"/>
        <w:adjustRightInd w:val="0"/>
      </w:pPr>
      <w:r>
        <w:t>Murdoch, W. W., C. J. Briggs, and R. M. Nisbet. 2003. Consumer-resource Dynamics. Princeton University Press.</w:t>
      </w:r>
    </w:p>
    <w:p w:rsidR="00C757E2" w:rsidRDefault="00C757E2" w:rsidP="00C757E2">
      <w:pPr>
        <w:pStyle w:val="ListParagraph"/>
        <w:widowControl w:val="0"/>
        <w:numPr>
          <w:ilvl w:val="0"/>
          <w:numId w:val="44"/>
        </w:numPr>
        <w:autoSpaceDE w:val="0"/>
        <w:autoSpaceDN w:val="0"/>
        <w:adjustRightInd w:val="0"/>
      </w:pPr>
      <w:r>
        <w:t>O'Gorman, E. J., and M. C. Emmerson. 2009. Perturbations to trophic interactions and the stability of complex food webs. Proceedings of the National Academy of Sciences 106:13393.</w:t>
      </w:r>
    </w:p>
    <w:p w:rsidR="00C757E2" w:rsidRDefault="00C757E2" w:rsidP="00C757E2">
      <w:pPr>
        <w:pStyle w:val="ListParagraph"/>
        <w:widowControl w:val="0"/>
        <w:numPr>
          <w:ilvl w:val="0"/>
          <w:numId w:val="44"/>
        </w:numPr>
        <w:autoSpaceDE w:val="0"/>
        <w:autoSpaceDN w:val="0"/>
        <w:adjustRightInd w:val="0"/>
      </w:pPr>
      <w:r>
        <w:t>Ouellet, M., I. Mikaelian, B. D. Pauli, J. Rodrigue, and D. M. Green. 2005. Historical Evidence of Widespread Chytrid Infection in North American Amphibian Populations. Conservation Biology 19:1431-1440.</w:t>
      </w:r>
    </w:p>
    <w:p w:rsidR="00C757E2" w:rsidRDefault="00C757E2" w:rsidP="00C757E2">
      <w:pPr>
        <w:pStyle w:val="ListParagraph"/>
        <w:widowControl w:val="0"/>
        <w:numPr>
          <w:ilvl w:val="0"/>
          <w:numId w:val="44"/>
        </w:numPr>
        <w:autoSpaceDE w:val="0"/>
        <w:autoSpaceDN w:val="0"/>
        <w:adjustRightInd w:val="0"/>
      </w:pPr>
      <w:r>
        <w:t>Pimm, S. L. 2002. Food Webs. University Of Chicago Press.</w:t>
      </w:r>
    </w:p>
    <w:p w:rsidR="00C757E2" w:rsidRDefault="00C757E2" w:rsidP="00C757E2">
      <w:pPr>
        <w:pStyle w:val="ListParagraph"/>
        <w:widowControl w:val="0"/>
        <w:numPr>
          <w:ilvl w:val="0"/>
          <w:numId w:val="44"/>
        </w:numPr>
        <w:autoSpaceDE w:val="0"/>
        <w:autoSpaceDN w:val="0"/>
        <w:adjustRightInd w:val="0"/>
      </w:pPr>
      <w:r>
        <w:t>Polis, G. A., and D. R. Strong. 1996. Food Web Complexity and Community Dynamics. American Naturalist 147:813.</w:t>
      </w:r>
    </w:p>
    <w:p w:rsidR="00C757E2" w:rsidRDefault="00C757E2" w:rsidP="00C757E2">
      <w:pPr>
        <w:pStyle w:val="ListParagraph"/>
        <w:widowControl w:val="0"/>
        <w:numPr>
          <w:ilvl w:val="0"/>
          <w:numId w:val="44"/>
        </w:numPr>
        <w:autoSpaceDE w:val="0"/>
        <w:autoSpaceDN w:val="0"/>
        <w:adjustRightInd w:val="0"/>
      </w:pPr>
      <w:r>
        <w:t>Polis, G. A., and D. R. Strong. 1996. Food web complexity and community dynamics. American Naturalist 147:813.</w:t>
      </w:r>
    </w:p>
    <w:p w:rsidR="00C757E2" w:rsidRDefault="00C757E2" w:rsidP="00C757E2">
      <w:pPr>
        <w:pStyle w:val="ListParagraph"/>
        <w:widowControl w:val="0"/>
        <w:numPr>
          <w:ilvl w:val="0"/>
          <w:numId w:val="44"/>
        </w:numPr>
        <w:autoSpaceDE w:val="0"/>
        <w:autoSpaceDN w:val="0"/>
        <w:adjustRightInd w:val="0"/>
      </w:pPr>
      <w:r>
        <w:t>Pough, F. H. 2001. Herpetology–Second Edition Prentice Hall Inc. New Jersey. USA.</w:t>
      </w:r>
    </w:p>
    <w:p w:rsidR="00C757E2" w:rsidRDefault="00C757E2" w:rsidP="00C757E2">
      <w:pPr>
        <w:pStyle w:val="ListParagraph"/>
        <w:widowControl w:val="0"/>
        <w:numPr>
          <w:ilvl w:val="0"/>
          <w:numId w:val="44"/>
        </w:numPr>
        <w:autoSpaceDE w:val="0"/>
        <w:autoSpaceDN w:val="0"/>
        <w:adjustRightInd w:val="0"/>
      </w:pPr>
      <w:r>
        <w:t>Power, M. E. 1992. Top-Down and Bottom-Up Forces in Food Webs: Do Plants Have Primacy. Ecology 73:733-746.</w:t>
      </w:r>
    </w:p>
    <w:p w:rsidR="00C757E2" w:rsidRDefault="00C757E2" w:rsidP="00C757E2">
      <w:pPr>
        <w:pStyle w:val="ListParagraph"/>
        <w:widowControl w:val="0"/>
        <w:numPr>
          <w:ilvl w:val="0"/>
          <w:numId w:val="44"/>
        </w:numPr>
        <w:autoSpaceDE w:val="0"/>
        <w:autoSpaceDN w:val="0"/>
        <w:adjustRightInd w:val="0"/>
      </w:pPr>
      <w:r>
        <w:t>Power, M. E. 1992. Top-down and bottom-up forces in food webs: do plants have primacy. Ecology:733-746.</w:t>
      </w:r>
    </w:p>
    <w:p w:rsidR="00C757E2" w:rsidRDefault="00C757E2" w:rsidP="00C757E2">
      <w:pPr>
        <w:pStyle w:val="ListParagraph"/>
        <w:widowControl w:val="0"/>
        <w:numPr>
          <w:ilvl w:val="0"/>
          <w:numId w:val="44"/>
        </w:numPr>
        <w:autoSpaceDE w:val="0"/>
        <w:autoSpaceDN w:val="0"/>
        <w:adjustRightInd w:val="0"/>
      </w:pPr>
      <w:r>
        <w:lastRenderedPageBreak/>
        <w:t>Rachowicz, L. J., R. A. Knapp, J. A. T. Morgan, M. J. Stice, V. T. Vredenburg, J. M. Parker, and C. J. Briggs. 2006. Emerging infectious disease as a proximate cause of amphibian mass mortality. Ecology 87:1671-1683.</w:t>
      </w:r>
    </w:p>
    <w:p w:rsidR="00C757E2" w:rsidRDefault="00C757E2" w:rsidP="00C757E2">
      <w:pPr>
        <w:pStyle w:val="ListParagraph"/>
        <w:widowControl w:val="0"/>
        <w:numPr>
          <w:ilvl w:val="0"/>
          <w:numId w:val="44"/>
        </w:numPr>
        <w:autoSpaceDE w:val="0"/>
        <w:autoSpaceDN w:val="0"/>
        <w:adjustRightInd w:val="0"/>
      </w:pPr>
      <w:r>
        <w:t>Ranvestel, A. W., K. R. Lips, C. M. Pringle, M. R. Whiles, and R. J. Bixby. 2004. Neotropical tadpoles influence stream benthos: evidence for the ecological consequences of decline in amphibian populations. Freshwater Biology 49:274-285.</w:t>
      </w:r>
    </w:p>
    <w:p w:rsidR="00C757E2" w:rsidRDefault="00C757E2" w:rsidP="00C757E2">
      <w:pPr>
        <w:pStyle w:val="ListParagraph"/>
        <w:widowControl w:val="0"/>
        <w:numPr>
          <w:ilvl w:val="0"/>
          <w:numId w:val="44"/>
        </w:numPr>
        <w:autoSpaceDE w:val="0"/>
        <w:autoSpaceDN w:val="0"/>
        <w:adjustRightInd w:val="0"/>
      </w:pPr>
      <w:r>
        <w:t>Sarnelle, O., and R. A. Knapp. 2005. Nutrient recycling by fish versus zooplankton grazing as drivers of the trophic cascade in alpine lakes. Limnology and Oceanography 50:2032-2042.</w:t>
      </w:r>
    </w:p>
    <w:p w:rsidR="00C757E2" w:rsidRDefault="00C757E2" w:rsidP="00C757E2">
      <w:pPr>
        <w:pStyle w:val="ListParagraph"/>
        <w:widowControl w:val="0"/>
        <w:numPr>
          <w:ilvl w:val="0"/>
          <w:numId w:val="44"/>
        </w:numPr>
        <w:autoSpaceDE w:val="0"/>
        <w:autoSpaceDN w:val="0"/>
        <w:adjustRightInd w:val="0"/>
      </w:pPr>
      <w:r>
        <w:t>Seale, D. B. 1980. Influence of Amphibian Larvae on Primary Production, Nutrient Flux, and Competition in a Pond Ecosystem. Ecology 61:1531-1550.</w:t>
      </w:r>
    </w:p>
    <w:p w:rsidR="00C757E2" w:rsidRDefault="00C757E2" w:rsidP="00C757E2">
      <w:pPr>
        <w:pStyle w:val="ListParagraph"/>
        <w:widowControl w:val="0"/>
        <w:numPr>
          <w:ilvl w:val="0"/>
          <w:numId w:val="44"/>
        </w:numPr>
        <w:autoSpaceDE w:val="0"/>
        <w:autoSpaceDN w:val="0"/>
        <w:adjustRightInd w:val="0"/>
      </w:pPr>
      <w:r>
        <w:t>Sherman, C. K., and M. L. Morton. 1993. Population declines of yosemite toads in the eastern Sierra Nevada of California. Journal of Herpetology 27:186-198.</w:t>
      </w:r>
    </w:p>
    <w:p w:rsidR="00C757E2" w:rsidRDefault="00C757E2" w:rsidP="00C757E2">
      <w:pPr>
        <w:pStyle w:val="ListParagraph"/>
        <w:widowControl w:val="0"/>
        <w:numPr>
          <w:ilvl w:val="0"/>
          <w:numId w:val="44"/>
        </w:numPr>
        <w:autoSpaceDE w:val="0"/>
        <w:autoSpaceDN w:val="0"/>
        <w:adjustRightInd w:val="0"/>
      </w:pPr>
      <w:r>
        <w:t>Skerratt, L. F., L. Berger, R. Speare, S. Cashins, K. R. McDonald, A. D. Phillott, H. B. Hines, and N. Kenyon. 2007. Spread of Chytridiomycosis Has Caused the Rapid Global Decline and Extinction of Frogs. EcoHealth 4:125-134.</w:t>
      </w:r>
    </w:p>
    <w:p w:rsidR="00C757E2" w:rsidRDefault="00C757E2" w:rsidP="00C757E2">
      <w:pPr>
        <w:pStyle w:val="ListParagraph"/>
        <w:widowControl w:val="0"/>
        <w:numPr>
          <w:ilvl w:val="0"/>
          <w:numId w:val="44"/>
        </w:numPr>
        <w:autoSpaceDE w:val="0"/>
        <w:autoSpaceDN w:val="0"/>
        <w:adjustRightInd w:val="0"/>
      </w:pPr>
      <w:r>
        <w:t>Stoddard, J. L. 1987. Microcrustacean communities of high-elevation lakes in the Sierra Nevada, California. Journal of plankton research 9:631.</w:t>
      </w:r>
    </w:p>
    <w:p w:rsidR="00C757E2" w:rsidRDefault="00C757E2" w:rsidP="00C757E2">
      <w:pPr>
        <w:pStyle w:val="ListParagraph"/>
        <w:widowControl w:val="0"/>
        <w:numPr>
          <w:ilvl w:val="0"/>
          <w:numId w:val="44"/>
        </w:numPr>
        <w:autoSpaceDE w:val="0"/>
        <w:autoSpaceDN w:val="0"/>
        <w:adjustRightInd w:val="0"/>
      </w:pPr>
      <w:r>
        <w:t>Stuart, S. N., J. S. Chanson, N. A. Cox, B. E. Young, A. S. L. Rodrigues, D. L. Fischman, and R. W. Waller. 2004. Status and trends of amphibian declines and extinctions worldwide. Science 306:1783.</w:t>
      </w:r>
    </w:p>
    <w:p w:rsidR="00C757E2" w:rsidRDefault="00C757E2" w:rsidP="00C757E2">
      <w:pPr>
        <w:pStyle w:val="ListParagraph"/>
        <w:widowControl w:val="0"/>
        <w:numPr>
          <w:ilvl w:val="0"/>
          <w:numId w:val="44"/>
        </w:numPr>
        <w:autoSpaceDE w:val="0"/>
        <w:autoSpaceDN w:val="0"/>
        <w:adjustRightInd w:val="0"/>
      </w:pPr>
      <w:r>
        <w:t>Tilman, D. 1996. Biodiversity: population versus ecosystem stability. Ecology 77:350-363.</w:t>
      </w:r>
    </w:p>
    <w:p w:rsidR="00C757E2" w:rsidRDefault="00C757E2" w:rsidP="00C757E2">
      <w:pPr>
        <w:pStyle w:val="ListParagraph"/>
        <w:widowControl w:val="0"/>
        <w:numPr>
          <w:ilvl w:val="0"/>
          <w:numId w:val="44"/>
        </w:numPr>
        <w:autoSpaceDE w:val="0"/>
        <w:autoSpaceDN w:val="0"/>
        <w:adjustRightInd w:val="0"/>
      </w:pPr>
      <w:r>
        <w:t>Vredenburg, V. T. 2004. Reversing introduced species effects: Experimental removal of introduced fish leads to rapid recovery of a declining frog. Proceedings of the National Academy of Sciences 101:7646.</w:t>
      </w:r>
    </w:p>
    <w:p w:rsidR="00C757E2" w:rsidRDefault="00C757E2" w:rsidP="00C757E2">
      <w:pPr>
        <w:pStyle w:val="ListParagraph"/>
        <w:widowControl w:val="0"/>
        <w:numPr>
          <w:ilvl w:val="0"/>
          <w:numId w:val="44"/>
        </w:numPr>
        <w:autoSpaceDE w:val="0"/>
        <w:autoSpaceDN w:val="0"/>
        <w:adjustRightInd w:val="0"/>
      </w:pPr>
      <w:r>
        <w:t>Vredenburg, V. T., R. Bingham, R. Knapp, J. A. T. Morgan, C. Moritz, and D. Wake. 2007. Concordant molecular and phenotypic data delineate new taxonomy and conservation priorities for the endangered mountain yellow-legged frog. Journal of Zoology 271:361-374.</w:t>
      </w:r>
    </w:p>
    <w:p w:rsidR="00C757E2" w:rsidRDefault="00C757E2" w:rsidP="00C757E2">
      <w:pPr>
        <w:pStyle w:val="ListParagraph"/>
        <w:widowControl w:val="0"/>
        <w:numPr>
          <w:ilvl w:val="0"/>
          <w:numId w:val="44"/>
        </w:numPr>
        <w:autoSpaceDE w:val="0"/>
        <w:autoSpaceDN w:val="0"/>
        <w:adjustRightInd w:val="0"/>
      </w:pPr>
      <w:r>
        <w:t>Vredenburg, V. T., R. A. Knapp, T. S. Tunstall, and C. J. Briggs. 2010. Dynamics of an emerging disease drive large-scale amphibian population extinctions. Proceedings of the National Academy of Sciences Early Addition.</w:t>
      </w:r>
    </w:p>
    <w:p w:rsidR="00C757E2" w:rsidRDefault="00C757E2" w:rsidP="00C757E2">
      <w:pPr>
        <w:pStyle w:val="ListParagraph"/>
        <w:widowControl w:val="0"/>
        <w:numPr>
          <w:ilvl w:val="0"/>
          <w:numId w:val="44"/>
        </w:numPr>
        <w:autoSpaceDE w:val="0"/>
        <w:autoSpaceDN w:val="0"/>
        <w:adjustRightInd w:val="0"/>
      </w:pPr>
      <w:r>
        <w:t>Wake, D. B. 1991. Declining Amphibian Populations. Science 253:860-860.</w:t>
      </w:r>
    </w:p>
    <w:p w:rsidR="00C757E2" w:rsidRDefault="00C757E2" w:rsidP="00C757E2">
      <w:pPr>
        <w:pStyle w:val="ListParagraph"/>
        <w:widowControl w:val="0"/>
        <w:numPr>
          <w:ilvl w:val="0"/>
          <w:numId w:val="44"/>
        </w:numPr>
        <w:autoSpaceDE w:val="0"/>
        <w:autoSpaceDN w:val="0"/>
        <w:adjustRightInd w:val="0"/>
      </w:pPr>
      <w:r>
        <w:t>Whiles, M. R. 2006. The effects of amphibian population declines on the structure and function of Neotropical stream ecosystems. Front Ecol Environ 4:27-34.</w:t>
      </w:r>
    </w:p>
    <w:p w:rsidR="00C757E2" w:rsidRDefault="00C757E2" w:rsidP="00C757E2">
      <w:pPr>
        <w:pStyle w:val="ListParagraph"/>
        <w:widowControl w:val="0"/>
        <w:numPr>
          <w:ilvl w:val="0"/>
          <w:numId w:val="44"/>
        </w:numPr>
        <w:autoSpaceDE w:val="0"/>
        <w:autoSpaceDN w:val="0"/>
        <w:adjustRightInd w:val="0"/>
      </w:pPr>
      <w:r>
        <w:t>Yodzis, P., and S. Innes. 1992. Body size and consumer-resource dynamics. Am Nat 139:1151.</w:t>
      </w:r>
    </w:p>
    <w:p w:rsidR="00C757E2" w:rsidRDefault="00C757E2" w:rsidP="00C757E2">
      <w:pPr>
        <w:pStyle w:val="ListParagraph"/>
        <w:widowControl w:val="0"/>
        <w:numPr>
          <w:ilvl w:val="0"/>
          <w:numId w:val="44"/>
        </w:numPr>
        <w:autoSpaceDE w:val="0"/>
        <w:autoSpaceDN w:val="0"/>
        <w:adjustRightInd w:val="0"/>
      </w:pPr>
      <w:r>
        <w:t>Zar, J. H. 1984. Biostatistical analysis. Prentice Hall.</w:t>
      </w:r>
    </w:p>
    <w:p w:rsidR="00C757E2" w:rsidRDefault="00C757E2" w:rsidP="00C757E2">
      <w:pPr>
        <w:pStyle w:val="ListParagraph"/>
        <w:widowControl w:val="0"/>
        <w:numPr>
          <w:ilvl w:val="0"/>
          <w:numId w:val="44"/>
        </w:numPr>
        <w:autoSpaceDE w:val="0"/>
        <w:autoSpaceDN w:val="0"/>
        <w:adjustRightInd w:val="0"/>
      </w:pPr>
      <w:r>
        <w:t>Zweifel, R. G. 1955. Ecology, distribution, and systematics of frogs of the Rana boylei group. University of California Press.</w:t>
      </w:r>
    </w:p>
    <w:p w:rsidR="00091E02" w:rsidRPr="00C757E2" w:rsidRDefault="00091E02" w:rsidP="00C757E2">
      <w:pPr>
        <w:pStyle w:val="ListParagraph"/>
        <w:rPr>
          <w:b/>
        </w:rPr>
      </w:pPr>
      <w:r>
        <w:br w:type="page"/>
      </w:r>
      <w:r w:rsidRPr="00C757E2">
        <w:rPr>
          <w:b/>
        </w:rPr>
        <w:lastRenderedPageBreak/>
        <w:t xml:space="preserve">VII. QUALIFICATIONS  </w:t>
      </w:r>
    </w:p>
    <w:p w:rsidR="00091E02" w:rsidRDefault="00091E02" w:rsidP="006D386B">
      <w:pPr>
        <w:ind w:left="720"/>
      </w:pPr>
      <w:r w:rsidRPr="00F2751E">
        <w:t xml:space="preserve">I worked for four years as a technician for Dr. Roland Knapp of the University of California Sierra Nevada Aquatic Research Laboratory in Mammoth Lakes, and for Dr. Cheryl Briggs of UC Santa Barbara as a laboratory technician.  During that time, I was primarily responsible for the field and lab-work involved in describing the increasing distribution of the amphibian pathogen </w:t>
      </w:r>
      <w:r w:rsidRPr="00754083">
        <w:rPr>
          <w:i/>
        </w:rPr>
        <w:t>Batrachochytrium dendrobatidis</w:t>
      </w:r>
      <w:r w:rsidRPr="00F2751E">
        <w:t xml:space="preserve"> in the </w:t>
      </w:r>
      <w:smartTag w:uri="urn:schemas-microsoft-com:office:smarttags" w:element="place">
        <w:r w:rsidRPr="00F2751E">
          <w:t>Sierra Nevada</w:t>
        </w:r>
      </w:smartTag>
      <w:r w:rsidRPr="00F2751E">
        <w:t xml:space="preserve"> and the subsequent decline of its host, the Mountain yellow-legged frog.  My field work took me throughout Sequoia/Kings Canyon and </w:t>
      </w:r>
      <w:smartTag w:uri="urn:schemas-microsoft-com:office:smarttags" w:element="place">
        <w:smartTag w:uri="urn:schemas-microsoft-com:office:smarttags" w:element="PlaceName">
          <w:smartTag w:uri="urn:schemas-microsoft-com:office:smarttags" w:element="PlaceName">
            <w:r w:rsidRPr="00F2751E">
              <w:t>Yosemite</w:t>
            </w:r>
          </w:smartTag>
          <w:r w:rsidRPr="00F2751E">
            <w:t xml:space="preserve"> </w:t>
          </w:r>
          <w:smartTag w:uri="urn:schemas-microsoft-com:office:smarttags" w:element="PlaceType">
            <w:r w:rsidRPr="00F2751E">
              <w:t>National Parks</w:t>
            </w:r>
          </w:smartTag>
        </w:smartTag>
      </w:smartTag>
      <w:r>
        <w:t xml:space="preserve"> and other parts of the high Sierra</w:t>
      </w:r>
      <w:r w:rsidRPr="00F2751E">
        <w:t xml:space="preserve">.  </w:t>
      </w:r>
    </w:p>
    <w:p w:rsidR="006D386B" w:rsidRDefault="006D386B" w:rsidP="006D386B">
      <w:pPr>
        <w:ind w:left="720"/>
      </w:pPr>
    </w:p>
    <w:p w:rsidR="00091E02" w:rsidRDefault="00091E02" w:rsidP="006D386B">
      <w:pPr>
        <w:ind w:left="720"/>
      </w:pPr>
      <w:r>
        <w:t>In that time, I collected most of the samples and data which describe recent frog population and disease history and are referred to throughout this document.  I have intimate knowledge of many of the park’s amphibian populations.  I have a long and continuing working relationship with Roland Knapp, and any information I have mentioned as coming from him, is current and accurate.</w:t>
      </w:r>
    </w:p>
    <w:p w:rsidR="006D386B" w:rsidRDefault="006D386B" w:rsidP="00D2480C">
      <w:pPr>
        <w:ind w:firstLine="720"/>
      </w:pPr>
    </w:p>
    <w:p w:rsidR="00EC7296" w:rsidRDefault="00091E02" w:rsidP="006D386B">
      <w:pPr>
        <w:ind w:left="720"/>
      </w:pPr>
      <w:r w:rsidRPr="00F2751E">
        <w:t xml:space="preserve">I have completed </w:t>
      </w:r>
      <w:r w:rsidR="006D386B">
        <w:t>two</w:t>
      </w:r>
      <w:r w:rsidRPr="00F2751E">
        <w:t xml:space="preserve"> field season</w:t>
      </w:r>
      <w:r w:rsidR="006D386B">
        <w:t>s</w:t>
      </w:r>
      <w:r w:rsidRPr="00F2751E">
        <w:t xml:space="preserve"> for my graduate research, in which</w:t>
      </w:r>
      <w:r>
        <w:t xml:space="preserve"> I</w:t>
      </w:r>
      <w:r w:rsidRPr="00F2751E">
        <w:t xml:space="preserve"> designed and conducted the entire survey and field experiments independently, alone, and self-supported.  I have visited hundreds of lakes in </w:t>
      </w:r>
      <w:r>
        <w:t>the Sierra</w:t>
      </w:r>
      <w:r w:rsidRPr="00F2751E">
        <w:t xml:space="preserve">, and have spent approximately </w:t>
      </w:r>
      <w:r w:rsidR="006D386B">
        <w:t>almost 450</w:t>
      </w:r>
      <w:r w:rsidRPr="00F2751E">
        <w:t xml:space="preserve"> work-related days in the Sierra backcountry, almost entirely in the National Parks.  </w:t>
      </w:r>
      <w:r w:rsidR="00EC7296">
        <w:t>In recent seasons, I have cultivated working relationships with park biologists and backcountry rangers stationed near my field sites.</w:t>
      </w:r>
    </w:p>
    <w:p w:rsidR="00EC7296" w:rsidRDefault="00EC7296" w:rsidP="006D386B">
      <w:pPr>
        <w:ind w:left="720"/>
      </w:pPr>
    </w:p>
    <w:p w:rsidR="00091E02" w:rsidRDefault="00091E02" w:rsidP="006D386B">
      <w:pPr>
        <w:ind w:left="720"/>
      </w:pPr>
      <w:r w:rsidRPr="00F2751E">
        <w:t>Through</w:t>
      </w:r>
      <w:r w:rsidR="00EC7296">
        <w:t>out</w:t>
      </w:r>
      <w:r w:rsidRPr="00F2751E">
        <w:t xml:space="preserve"> </w:t>
      </w:r>
      <w:r w:rsidR="00EC7296">
        <w:t>my work experience</w:t>
      </w:r>
      <w:r w:rsidRPr="00F2751E">
        <w:t xml:space="preserve">, I gained experience counting and handling </w:t>
      </w:r>
      <w:r>
        <w:t>both invertebrates and vertebrates as large as wood rats</w:t>
      </w:r>
      <w:r w:rsidRPr="00F2751E">
        <w:t xml:space="preserve">, and in conducting independent research.  Furthermore, I have held the leadership role in </w:t>
      </w:r>
      <w:r>
        <w:t xml:space="preserve">most of my </w:t>
      </w:r>
      <w:r w:rsidRPr="00F2751E">
        <w:t xml:space="preserve">field jobs, and especially in my work in the Sierra.  Previously to that work, I was a technician on an avian malaria project, which operated out of </w:t>
      </w:r>
      <w:smartTag w:uri="urn:schemas-microsoft-com:office:smarttags" w:element="place">
        <w:smartTag w:uri="urn:schemas-microsoft-com:office:smarttags" w:element="PlaceName">
          <w:smartTag w:uri="urn:schemas-microsoft-com:office:smarttags" w:element="PlaceName">
            <w:r w:rsidRPr="00F2751E">
              <w:t>Hawaii</w:t>
            </w:r>
          </w:smartTag>
          <w:r w:rsidRPr="00F2751E">
            <w:t xml:space="preserve"> </w:t>
          </w:r>
          <w:smartTag w:uri="urn:schemas-microsoft-com:office:smarttags" w:element="PlaceName">
            <w:r w:rsidRPr="00F2751E">
              <w:t>Volcanoes</w:t>
            </w:r>
          </w:smartTag>
          <w:r w:rsidRPr="00F2751E">
            <w:t xml:space="preserve"> </w:t>
          </w:r>
          <w:smartTag w:uri="urn:schemas-microsoft-com:office:smarttags" w:element="PlaceType">
            <w:r w:rsidRPr="00F2751E">
              <w:t>National Park</w:t>
            </w:r>
          </w:smartTag>
        </w:smartTag>
      </w:smartTag>
      <w:r w:rsidRPr="00F2751E">
        <w:t xml:space="preserve">.   </w:t>
      </w:r>
    </w:p>
    <w:p w:rsidR="006D386B" w:rsidRDefault="006D386B" w:rsidP="00D2480C">
      <w:pPr>
        <w:ind w:firstLine="720"/>
      </w:pPr>
    </w:p>
    <w:p w:rsidR="00091E02" w:rsidRPr="00F2751E" w:rsidRDefault="00091E02" w:rsidP="006D386B">
      <w:pPr>
        <w:ind w:left="720"/>
      </w:pPr>
      <w:r>
        <w:t>In my second year as a graduate student, I have taken multiple courses in mathematical modeling, and been teaching assistant for herpetology and disease ecology/parasitology courses. By the beginning of the 2009 portion of the study, I will have taken multiple statistics courses, and been teaching assistant for an invertebrate/insect zoology course.  My undergraduate education focused heavily on general and theoretical ecology, ecosystem management, herpetology, and parasitology.</w:t>
      </w:r>
    </w:p>
    <w:p w:rsidR="006D386B" w:rsidRDefault="006D386B" w:rsidP="00843F60">
      <w:pPr>
        <w:ind w:firstLine="720"/>
      </w:pPr>
    </w:p>
    <w:p w:rsidR="00091E02" w:rsidRPr="00F2751E" w:rsidRDefault="00091E02" w:rsidP="006D386B">
      <w:pPr>
        <w:ind w:left="720"/>
      </w:pPr>
      <w:r w:rsidRPr="00F2751E">
        <w:t xml:space="preserve">As an avid lifelong outdoorsman and adventurer, I explored the mountains of Vermont year-round from childhood, and continue to pursue outdoor challenges such as backpacking, climbing, mountain biking, and ocean sports.   </w:t>
      </w:r>
      <w:r>
        <w:t>Seven days a week, I spend 1-5 hours per day exercising outdoors.  I have taken and taught several formal courses on technical wilderness skills, and have been continually certified as a Wilderness First Responder since 2001.</w:t>
      </w:r>
    </w:p>
    <w:p w:rsidR="00091E02" w:rsidRDefault="00091E02" w:rsidP="00F2751E">
      <w:pPr>
        <w:rPr>
          <w:i/>
        </w:rPr>
      </w:pPr>
      <w:r>
        <w:br w:type="page"/>
      </w:r>
      <w:r w:rsidRPr="00D2480C">
        <w:rPr>
          <w:i/>
        </w:rPr>
        <w:lastRenderedPageBreak/>
        <w:t xml:space="preserve">Curriculum Vitae for Thomas C. Smith: </w:t>
      </w:r>
    </w:p>
    <w:p w:rsidR="00EC7296" w:rsidRPr="00754083" w:rsidRDefault="00EC7296" w:rsidP="00EC7296">
      <w:pPr>
        <w:rPr>
          <w:rFonts w:ascii="Garamond" w:hAnsi="Garamond"/>
          <w:b/>
          <w:sz w:val="22"/>
          <w:szCs w:val="22"/>
        </w:rPr>
      </w:pPr>
      <w:r w:rsidRPr="00754083">
        <w:rPr>
          <w:rFonts w:ascii="Garamond" w:hAnsi="Garamond"/>
          <w:b/>
          <w:sz w:val="22"/>
          <w:szCs w:val="22"/>
        </w:rPr>
        <w:t>EDUCATION</w:t>
      </w:r>
    </w:p>
    <w:p w:rsidR="00EC7296" w:rsidRPr="00754083" w:rsidRDefault="00EC7296" w:rsidP="00EC7296">
      <w:pPr>
        <w:ind w:left="720" w:hanging="720"/>
        <w:rPr>
          <w:rFonts w:ascii="Garamond" w:hAnsi="Garamond"/>
          <w:sz w:val="22"/>
          <w:szCs w:val="22"/>
        </w:rPr>
      </w:pPr>
      <w:r w:rsidRPr="00754083">
        <w:rPr>
          <w:rFonts w:ascii="Garamond" w:hAnsi="Garamond"/>
          <w:sz w:val="22"/>
          <w:szCs w:val="22"/>
        </w:rPr>
        <w:t>University of California, Santa Barbara;  Department of Ecology, Evolution, and Marine Biology.  Advisor:  Dr. Cheryl Briggs</w:t>
      </w:r>
      <w:r>
        <w:rPr>
          <w:rFonts w:ascii="Garamond" w:hAnsi="Garamond"/>
          <w:sz w:val="22"/>
          <w:szCs w:val="22"/>
        </w:rPr>
        <w:t>; Committee Members: Drs. Scott Cooper, Sally Holbrook</w:t>
      </w:r>
      <w:r w:rsidRPr="00754083">
        <w:rPr>
          <w:rFonts w:ascii="Garamond" w:hAnsi="Garamond"/>
          <w:sz w:val="22"/>
          <w:szCs w:val="22"/>
        </w:rPr>
        <w:t>.  September 2007 – present.</w:t>
      </w:r>
      <w:r>
        <w:rPr>
          <w:rFonts w:ascii="Garamond" w:hAnsi="Garamond"/>
          <w:sz w:val="22"/>
          <w:szCs w:val="22"/>
        </w:rPr>
        <w:t xml:space="preserve">  Degree Anticipated: Ph.D., Spring 2013.</w:t>
      </w:r>
    </w:p>
    <w:p w:rsidR="00EC7296" w:rsidRPr="00754083" w:rsidRDefault="00EC7296" w:rsidP="00EC7296">
      <w:pPr>
        <w:ind w:left="720" w:hanging="720"/>
        <w:rPr>
          <w:rFonts w:ascii="Garamond" w:hAnsi="Garamond"/>
          <w:sz w:val="22"/>
          <w:szCs w:val="22"/>
        </w:rPr>
      </w:pPr>
      <w:r w:rsidRPr="00754083">
        <w:rPr>
          <w:rFonts w:ascii="Garamond" w:hAnsi="Garamond"/>
          <w:sz w:val="22"/>
          <w:szCs w:val="22"/>
        </w:rPr>
        <w:t>B.S.</w:t>
      </w:r>
      <w:r w:rsidRPr="00754083">
        <w:rPr>
          <w:rFonts w:ascii="Garamond" w:hAnsi="Garamond"/>
          <w:sz w:val="22"/>
          <w:szCs w:val="22"/>
        </w:rPr>
        <w:tab/>
        <w:t>University of Vermont; Environmental Sciences, Concentration in Biology.   2002.</w:t>
      </w:r>
      <w:r w:rsidRPr="00754083">
        <w:rPr>
          <w:rFonts w:ascii="Garamond" w:hAnsi="Garamond"/>
          <w:sz w:val="22"/>
          <w:szCs w:val="22"/>
        </w:rPr>
        <w:tab/>
      </w:r>
    </w:p>
    <w:p w:rsidR="00EC7296" w:rsidRPr="00754083" w:rsidRDefault="00EC7296" w:rsidP="00EC7296">
      <w:pPr>
        <w:rPr>
          <w:rFonts w:ascii="Garamond" w:hAnsi="Garamond"/>
          <w:b/>
          <w:sz w:val="22"/>
          <w:szCs w:val="22"/>
        </w:rPr>
      </w:pPr>
    </w:p>
    <w:p w:rsidR="00EC7296" w:rsidRPr="00754083" w:rsidRDefault="00EC7296" w:rsidP="00EC7296">
      <w:pPr>
        <w:rPr>
          <w:rFonts w:ascii="Garamond" w:hAnsi="Garamond"/>
          <w:b/>
          <w:sz w:val="22"/>
          <w:szCs w:val="22"/>
        </w:rPr>
      </w:pPr>
      <w:r w:rsidRPr="00754083">
        <w:rPr>
          <w:rFonts w:ascii="Garamond" w:hAnsi="Garamond"/>
          <w:b/>
          <w:sz w:val="22"/>
          <w:szCs w:val="22"/>
        </w:rPr>
        <w:t>HONORS and AWARDS</w:t>
      </w:r>
    </w:p>
    <w:p w:rsidR="00EC7296" w:rsidRDefault="00EC7296" w:rsidP="00EC7296">
      <w:pPr>
        <w:rPr>
          <w:rFonts w:ascii="Garamond" w:hAnsi="Garamond"/>
          <w:sz w:val="22"/>
          <w:szCs w:val="22"/>
        </w:rPr>
      </w:pPr>
      <w:r>
        <w:rPr>
          <w:rFonts w:ascii="Garamond" w:hAnsi="Garamond"/>
          <w:sz w:val="22"/>
          <w:szCs w:val="22"/>
        </w:rPr>
        <w:t>Honorable Mention, National Science Foundation Graduate Research Fellowship Program, 2009</w:t>
      </w:r>
    </w:p>
    <w:p w:rsidR="00EC7296" w:rsidRPr="00754083" w:rsidRDefault="00EC7296" w:rsidP="00EC7296">
      <w:pPr>
        <w:rPr>
          <w:rFonts w:ascii="Garamond" w:hAnsi="Garamond"/>
          <w:sz w:val="22"/>
          <w:szCs w:val="22"/>
        </w:rPr>
      </w:pPr>
      <w:r w:rsidRPr="00754083">
        <w:rPr>
          <w:rFonts w:ascii="Garamond" w:hAnsi="Garamond"/>
          <w:sz w:val="22"/>
          <w:szCs w:val="22"/>
        </w:rPr>
        <w:t>Dean's List, University of Vermont, 1999-2002</w:t>
      </w:r>
    </w:p>
    <w:p w:rsidR="00EC7296" w:rsidRPr="00754083" w:rsidRDefault="00EC7296" w:rsidP="00EC7296">
      <w:pPr>
        <w:rPr>
          <w:rFonts w:ascii="Garamond" w:hAnsi="Garamond"/>
          <w:sz w:val="22"/>
          <w:szCs w:val="22"/>
        </w:rPr>
      </w:pPr>
      <w:r w:rsidRPr="00754083">
        <w:rPr>
          <w:rFonts w:ascii="Garamond" w:hAnsi="Garamond"/>
          <w:sz w:val="22"/>
          <w:szCs w:val="22"/>
        </w:rPr>
        <w:t>Vermont Scholar’s Award, merit based full tuition scholarship, University of Vermont, 1998-2002</w:t>
      </w:r>
    </w:p>
    <w:p w:rsidR="00EC7296" w:rsidRPr="00754083" w:rsidRDefault="00EC7296" w:rsidP="00EC7296">
      <w:pPr>
        <w:rPr>
          <w:rFonts w:ascii="Garamond" w:hAnsi="Garamond"/>
          <w:sz w:val="22"/>
          <w:szCs w:val="22"/>
        </w:rPr>
      </w:pPr>
    </w:p>
    <w:p w:rsidR="00EC7296" w:rsidRPr="00754083" w:rsidRDefault="00EC7296" w:rsidP="00EC7296">
      <w:pPr>
        <w:ind w:left="360" w:hanging="360"/>
        <w:jc w:val="both"/>
        <w:rPr>
          <w:rFonts w:ascii="Garamond" w:hAnsi="Garamond"/>
          <w:sz w:val="22"/>
          <w:szCs w:val="22"/>
        </w:rPr>
      </w:pPr>
      <w:r w:rsidRPr="00754083">
        <w:rPr>
          <w:rFonts w:ascii="Garamond" w:hAnsi="Garamond"/>
          <w:b/>
          <w:sz w:val="22"/>
          <w:szCs w:val="22"/>
        </w:rPr>
        <w:t>GRANTS, MONETARY AWARDS, FELLOWSHIPS</w:t>
      </w:r>
      <w:r w:rsidRPr="00754083">
        <w:rPr>
          <w:rFonts w:ascii="Garamond" w:hAnsi="Garamond"/>
          <w:sz w:val="22"/>
          <w:szCs w:val="22"/>
        </w:rPr>
        <w:t xml:space="preserve"> </w:t>
      </w:r>
    </w:p>
    <w:p w:rsidR="00EC7296" w:rsidRDefault="00EC7296" w:rsidP="00EC7296">
      <w:pPr>
        <w:ind w:left="720" w:hanging="720"/>
        <w:jc w:val="both"/>
        <w:rPr>
          <w:rFonts w:ascii="Garamond" w:hAnsi="Garamond"/>
          <w:sz w:val="22"/>
          <w:szCs w:val="22"/>
        </w:rPr>
      </w:pPr>
      <w:r w:rsidRPr="00690918">
        <w:rPr>
          <w:rFonts w:ascii="Garamond" w:hAnsi="Garamond"/>
          <w:bCs/>
          <w:sz w:val="22"/>
          <w:szCs w:val="22"/>
        </w:rPr>
        <w:t>The Henry Luce Foundation</w:t>
      </w:r>
      <w:r w:rsidRPr="00690918">
        <w:rPr>
          <w:rStyle w:val="Strong"/>
        </w:rPr>
        <w:t xml:space="preserve"> </w:t>
      </w:r>
      <w:r w:rsidRPr="004D14C0">
        <w:rPr>
          <w:rFonts w:ascii="Garamond" w:hAnsi="Garamond"/>
          <w:sz w:val="22"/>
          <w:szCs w:val="22"/>
        </w:rPr>
        <w:t>Environmental Science to Solutions Fellowship</w:t>
      </w:r>
      <w:r>
        <w:rPr>
          <w:rFonts w:ascii="Garamond" w:hAnsi="Garamond"/>
          <w:sz w:val="22"/>
          <w:szCs w:val="22"/>
        </w:rPr>
        <w:t xml:space="preserve"> 2010-2012, $6,000</w:t>
      </w:r>
    </w:p>
    <w:p w:rsidR="00EC7296" w:rsidRDefault="00EC7296" w:rsidP="00EC7296">
      <w:pPr>
        <w:ind w:left="720" w:hanging="720"/>
        <w:jc w:val="both"/>
        <w:rPr>
          <w:rFonts w:ascii="Garamond" w:hAnsi="Garamond"/>
          <w:sz w:val="22"/>
          <w:szCs w:val="22"/>
        </w:rPr>
      </w:pPr>
      <w:r w:rsidRPr="00754083">
        <w:rPr>
          <w:rFonts w:ascii="Garamond" w:hAnsi="Garamond"/>
          <w:sz w:val="22"/>
          <w:szCs w:val="22"/>
        </w:rPr>
        <w:t xml:space="preserve">UCSB EEMB Graduate </w:t>
      </w:r>
      <w:r>
        <w:rPr>
          <w:rFonts w:ascii="Garamond" w:hAnsi="Garamond"/>
          <w:sz w:val="22"/>
          <w:szCs w:val="22"/>
        </w:rPr>
        <w:t>Student Fee Fellowship 2010</w:t>
      </w:r>
      <w:r w:rsidRPr="00754083">
        <w:rPr>
          <w:rFonts w:ascii="Garamond" w:hAnsi="Garamond"/>
          <w:sz w:val="22"/>
          <w:szCs w:val="22"/>
        </w:rPr>
        <w:t>, $</w:t>
      </w:r>
      <w:r>
        <w:rPr>
          <w:rFonts w:ascii="Garamond" w:hAnsi="Garamond"/>
          <w:sz w:val="22"/>
          <w:szCs w:val="22"/>
        </w:rPr>
        <w:t>418.00</w:t>
      </w:r>
    </w:p>
    <w:p w:rsidR="00EC7296" w:rsidRDefault="00EC7296" w:rsidP="00EC7296">
      <w:pPr>
        <w:ind w:left="720" w:hanging="720"/>
        <w:jc w:val="both"/>
        <w:rPr>
          <w:rFonts w:ascii="Garamond" w:hAnsi="Garamond"/>
          <w:sz w:val="22"/>
          <w:szCs w:val="22"/>
        </w:rPr>
      </w:pPr>
      <w:r>
        <w:rPr>
          <w:rFonts w:ascii="Garamond" w:hAnsi="Garamond"/>
          <w:sz w:val="22"/>
          <w:szCs w:val="22"/>
        </w:rPr>
        <w:t>Valentine Eastern Sierra Reserve Graduate Student Research Grant 2009, $300.00</w:t>
      </w:r>
    </w:p>
    <w:p w:rsidR="00EC7296" w:rsidRPr="00754083" w:rsidRDefault="00EC7296" w:rsidP="00EC7296">
      <w:pPr>
        <w:ind w:left="720" w:hanging="720"/>
        <w:jc w:val="both"/>
        <w:rPr>
          <w:rFonts w:ascii="Garamond" w:hAnsi="Garamond"/>
          <w:sz w:val="22"/>
          <w:szCs w:val="22"/>
        </w:rPr>
      </w:pPr>
      <w:r w:rsidRPr="00754083">
        <w:rPr>
          <w:rFonts w:ascii="Garamond" w:hAnsi="Garamond"/>
          <w:sz w:val="22"/>
          <w:szCs w:val="22"/>
        </w:rPr>
        <w:t>UCSB EEMB Graduate Student Fee Fellowship Fall 2008, $214.43</w:t>
      </w:r>
    </w:p>
    <w:p w:rsidR="00EC7296" w:rsidRPr="00754083" w:rsidRDefault="00EC7296" w:rsidP="00EC7296">
      <w:pPr>
        <w:ind w:left="720" w:hanging="720"/>
        <w:jc w:val="both"/>
        <w:rPr>
          <w:rFonts w:ascii="Garamond" w:hAnsi="Garamond"/>
          <w:sz w:val="22"/>
          <w:szCs w:val="22"/>
        </w:rPr>
      </w:pPr>
      <w:r w:rsidRPr="00754083">
        <w:rPr>
          <w:rFonts w:ascii="Garamond" w:hAnsi="Garamond"/>
          <w:sz w:val="22"/>
          <w:szCs w:val="22"/>
        </w:rPr>
        <w:t>UCSB EEMB Graduate Student Research Grant Spring 2008, $509.19</w:t>
      </w:r>
    </w:p>
    <w:p w:rsidR="00EC7296" w:rsidRPr="00754083" w:rsidRDefault="00EC7296" w:rsidP="00EC7296">
      <w:pPr>
        <w:ind w:left="720" w:hanging="720"/>
        <w:jc w:val="both"/>
        <w:rPr>
          <w:rFonts w:ascii="Garamond" w:hAnsi="Garamond"/>
          <w:sz w:val="22"/>
          <w:szCs w:val="22"/>
        </w:rPr>
      </w:pPr>
      <w:r w:rsidRPr="00754083">
        <w:rPr>
          <w:rFonts w:ascii="Garamond" w:hAnsi="Garamond"/>
          <w:sz w:val="22"/>
          <w:szCs w:val="22"/>
        </w:rPr>
        <w:t>UC Natural Reserve System Mildred E. Mathias Graduate Student Research Grant 2008, $2500</w:t>
      </w:r>
    </w:p>
    <w:p w:rsidR="00EC7296" w:rsidRPr="00754083" w:rsidRDefault="00EC7296" w:rsidP="00EC7296">
      <w:pPr>
        <w:ind w:left="720" w:hanging="720"/>
        <w:rPr>
          <w:rFonts w:ascii="Garamond" w:hAnsi="Garamond"/>
          <w:sz w:val="22"/>
          <w:szCs w:val="22"/>
        </w:rPr>
      </w:pPr>
      <w:r>
        <w:rPr>
          <w:rFonts w:ascii="Garamond" w:hAnsi="Garamond"/>
          <w:sz w:val="22"/>
          <w:szCs w:val="22"/>
        </w:rPr>
        <w:t>UVM HELiX grant</w:t>
      </w:r>
      <w:r w:rsidRPr="00754083">
        <w:rPr>
          <w:rFonts w:ascii="Garamond" w:hAnsi="Garamond"/>
          <w:sz w:val="22"/>
          <w:szCs w:val="22"/>
        </w:rPr>
        <w:t xml:space="preserve"> for undergraduate research, University of Vermont, 2001-2002</w:t>
      </w:r>
      <w:r>
        <w:rPr>
          <w:rFonts w:ascii="Garamond" w:hAnsi="Garamond"/>
          <w:sz w:val="22"/>
          <w:szCs w:val="22"/>
        </w:rPr>
        <w:t>, $3000</w:t>
      </w:r>
    </w:p>
    <w:p w:rsidR="00EC7296" w:rsidRPr="00754083" w:rsidRDefault="00EC7296" w:rsidP="00EC7296">
      <w:pPr>
        <w:ind w:left="720" w:hanging="720"/>
        <w:rPr>
          <w:rFonts w:ascii="Garamond" w:hAnsi="Garamond"/>
          <w:sz w:val="22"/>
          <w:szCs w:val="22"/>
        </w:rPr>
      </w:pPr>
      <w:r w:rsidRPr="00754083">
        <w:rPr>
          <w:rFonts w:ascii="Garamond" w:hAnsi="Garamond"/>
          <w:sz w:val="22"/>
          <w:szCs w:val="22"/>
        </w:rPr>
        <w:t>UVM SUGR/FAME grant for undergraduate research, University of Vermont, 200</w:t>
      </w:r>
      <w:r>
        <w:rPr>
          <w:rFonts w:ascii="Garamond" w:hAnsi="Garamond"/>
          <w:sz w:val="22"/>
          <w:szCs w:val="22"/>
        </w:rPr>
        <w:t>,</w:t>
      </w:r>
      <w:r w:rsidRPr="00754083">
        <w:rPr>
          <w:rFonts w:ascii="Garamond" w:hAnsi="Garamond"/>
          <w:sz w:val="22"/>
          <w:szCs w:val="22"/>
        </w:rPr>
        <w:t>1$3500</w:t>
      </w:r>
    </w:p>
    <w:p w:rsidR="00EC7296" w:rsidRPr="00754083" w:rsidRDefault="00EC7296" w:rsidP="00EC7296">
      <w:pPr>
        <w:rPr>
          <w:rFonts w:ascii="Garamond" w:hAnsi="Garamond"/>
          <w:sz w:val="22"/>
          <w:szCs w:val="22"/>
        </w:rPr>
      </w:pPr>
    </w:p>
    <w:p w:rsidR="00EC7296" w:rsidRPr="00754083" w:rsidRDefault="00EC7296" w:rsidP="00EC7296">
      <w:pPr>
        <w:rPr>
          <w:rFonts w:ascii="Garamond" w:hAnsi="Garamond"/>
          <w:b/>
          <w:sz w:val="22"/>
          <w:szCs w:val="22"/>
        </w:rPr>
      </w:pPr>
      <w:r w:rsidRPr="00754083">
        <w:rPr>
          <w:rFonts w:ascii="Garamond" w:hAnsi="Garamond"/>
          <w:b/>
          <w:sz w:val="22"/>
          <w:szCs w:val="22"/>
        </w:rPr>
        <w:t>PROFESSIONAL EXPERIENCE</w:t>
      </w:r>
    </w:p>
    <w:p w:rsidR="00EC7296" w:rsidRDefault="00EC7296" w:rsidP="00EC7296">
      <w:pPr>
        <w:rPr>
          <w:rFonts w:ascii="Garamond" w:hAnsi="Garamond"/>
          <w:sz w:val="22"/>
          <w:szCs w:val="22"/>
        </w:rPr>
      </w:pPr>
      <w:r w:rsidRPr="00754083">
        <w:rPr>
          <w:rFonts w:ascii="Garamond" w:hAnsi="Garamond"/>
          <w:sz w:val="22"/>
          <w:szCs w:val="22"/>
        </w:rPr>
        <w:t>Teaching Assistant, UC Santa Barbara Dept of Ecology, Evolution, Marine Biology, 2008</w:t>
      </w:r>
      <w:r>
        <w:rPr>
          <w:rFonts w:ascii="Garamond" w:hAnsi="Garamond"/>
          <w:sz w:val="22"/>
          <w:szCs w:val="22"/>
        </w:rPr>
        <w:t xml:space="preserve"> – present.</w:t>
      </w:r>
    </w:p>
    <w:p w:rsidR="00EC7296" w:rsidRPr="00754083" w:rsidRDefault="00EC7296" w:rsidP="00EC7296">
      <w:pPr>
        <w:rPr>
          <w:rFonts w:ascii="Garamond" w:hAnsi="Garamond"/>
          <w:sz w:val="22"/>
          <w:szCs w:val="22"/>
        </w:rPr>
      </w:pPr>
      <w:r>
        <w:rPr>
          <w:rFonts w:ascii="Garamond" w:hAnsi="Garamond"/>
          <w:sz w:val="22"/>
          <w:szCs w:val="22"/>
        </w:rPr>
        <w:tab/>
        <w:t xml:space="preserve">Courses: </w:t>
      </w:r>
      <w:r>
        <w:rPr>
          <w:rFonts w:ascii="Garamond" w:hAnsi="Garamond"/>
          <w:i/>
          <w:sz w:val="22"/>
          <w:szCs w:val="22"/>
        </w:rPr>
        <w:t xml:space="preserve">Invertebrate Zoology </w:t>
      </w:r>
      <w:r>
        <w:rPr>
          <w:rFonts w:ascii="Garamond" w:hAnsi="Garamond"/>
          <w:sz w:val="22"/>
          <w:szCs w:val="22"/>
        </w:rPr>
        <w:t>(x2)</w:t>
      </w:r>
      <w:r>
        <w:rPr>
          <w:rFonts w:ascii="Garamond" w:hAnsi="Garamond"/>
          <w:i/>
          <w:sz w:val="22"/>
          <w:szCs w:val="22"/>
        </w:rPr>
        <w:t xml:space="preserve">, Parasitology </w:t>
      </w:r>
      <w:r>
        <w:rPr>
          <w:rFonts w:ascii="Garamond" w:hAnsi="Garamond"/>
          <w:sz w:val="22"/>
          <w:szCs w:val="22"/>
        </w:rPr>
        <w:t>(x2)</w:t>
      </w:r>
      <w:r>
        <w:rPr>
          <w:rFonts w:ascii="Garamond" w:hAnsi="Garamond"/>
          <w:i/>
          <w:sz w:val="22"/>
          <w:szCs w:val="22"/>
        </w:rPr>
        <w:t>, Herpetology, Ecology of Disease</w:t>
      </w:r>
      <w:r w:rsidRPr="00754083">
        <w:rPr>
          <w:rFonts w:ascii="Garamond" w:hAnsi="Garamond"/>
          <w:sz w:val="22"/>
          <w:szCs w:val="22"/>
        </w:rPr>
        <w:t xml:space="preserve"> </w:t>
      </w:r>
    </w:p>
    <w:p w:rsidR="00EC7296" w:rsidRPr="00754083" w:rsidRDefault="00EC7296" w:rsidP="00EC7296">
      <w:pPr>
        <w:rPr>
          <w:rFonts w:ascii="Garamond" w:hAnsi="Garamond"/>
          <w:sz w:val="22"/>
          <w:szCs w:val="22"/>
        </w:rPr>
      </w:pPr>
      <w:r w:rsidRPr="00754083">
        <w:rPr>
          <w:rFonts w:ascii="Garamond" w:hAnsi="Garamond"/>
          <w:sz w:val="22"/>
          <w:szCs w:val="22"/>
        </w:rPr>
        <w:t xml:space="preserve">Research Assistant, UC Santa Barbara Dept of Ecology, Evolution, Marine Biology, 2007 – present.  </w:t>
      </w:r>
    </w:p>
    <w:p w:rsidR="00EC7296" w:rsidRPr="00754083" w:rsidRDefault="00EC7296" w:rsidP="00EC7296">
      <w:pPr>
        <w:ind w:left="720" w:hanging="720"/>
        <w:rPr>
          <w:rFonts w:ascii="Garamond" w:hAnsi="Garamond"/>
          <w:sz w:val="22"/>
          <w:szCs w:val="22"/>
        </w:rPr>
      </w:pPr>
      <w:r w:rsidRPr="00754083">
        <w:rPr>
          <w:rFonts w:ascii="Garamond" w:hAnsi="Garamond"/>
          <w:sz w:val="22"/>
          <w:szCs w:val="22"/>
        </w:rPr>
        <w:t>Staff Research Assistant</w:t>
      </w:r>
      <w:r>
        <w:rPr>
          <w:rFonts w:ascii="Garamond" w:hAnsi="Garamond"/>
          <w:sz w:val="22"/>
          <w:szCs w:val="22"/>
        </w:rPr>
        <w:t>,</w:t>
      </w:r>
      <w:r w:rsidRPr="00754083">
        <w:rPr>
          <w:rFonts w:ascii="Garamond" w:hAnsi="Garamond"/>
          <w:sz w:val="22"/>
          <w:szCs w:val="22"/>
        </w:rPr>
        <w:t xml:space="preserve"> UC Santa Barbara, Marine Science Institute, 2004 – 2007.</w:t>
      </w:r>
    </w:p>
    <w:p w:rsidR="00EC7296" w:rsidRPr="00754083" w:rsidRDefault="00EC7296" w:rsidP="00EC7296">
      <w:pPr>
        <w:ind w:left="720" w:hanging="720"/>
        <w:rPr>
          <w:rFonts w:ascii="Garamond" w:hAnsi="Garamond"/>
          <w:sz w:val="22"/>
          <w:szCs w:val="22"/>
        </w:rPr>
      </w:pPr>
      <w:r w:rsidRPr="00754083">
        <w:rPr>
          <w:rFonts w:ascii="Garamond" w:hAnsi="Garamond"/>
          <w:sz w:val="22"/>
          <w:szCs w:val="22"/>
        </w:rPr>
        <w:t xml:space="preserve">Staff Research Assistant, </w:t>
      </w:r>
      <w:r>
        <w:rPr>
          <w:rFonts w:ascii="Garamond" w:hAnsi="Garamond"/>
          <w:sz w:val="22"/>
          <w:szCs w:val="22"/>
        </w:rPr>
        <w:t>UC</w:t>
      </w:r>
      <w:r w:rsidRPr="00754083">
        <w:rPr>
          <w:rFonts w:ascii="Garamond" w:hAnsi="Garamond"/>
          <w:sz w:val="22"/>
          <w:szCs w:val="22"/>
        </w:rPr>
        <w:t xml:space="preserve"> Berkeley, Department of Integrative Biology, 2005 – 2007.  </w:t>
      </w:r>
    </w:p>
    <w:p w:rsidR="00EC7296" w:rsidRPr="00754083" w:rsidRDefault="00EC7296" w:rsidP="00EC7296">
      <w:pPr>
        <w:ind w:left="720" w:hanging="720"/>
        <w:rPr>
          <w:rFonts w:ascii="Garamond" w:hAnsi="Garamond"/>
          <w:sz w:val="22"/>
          <w:szCs w:val="22"/>
        </w:rPr>
      </w:pPr>
      <w:r>
        <w:rPr>
          <w:rFonts w:ascii="Garamond" w:hAnsi="Garamond"/>
          <w:sz w:val="22"/>
          <w:szCs w:val="22"/>
        </w:rPr>
        <w:t xml:space="preserve">Field </w:t>
      </w:r>
      <w:r w:rsidRPr="00754083">
        <w:rPr>
          <w:rFonts w:ascii="Garamond" w:hAnsi="Garamond"/>
          <w:sz w:val="22"/>
          <w:szCs w:val="22"/>
        </w:rPr>
        <w:t xml:space="preserve">Crew Member, Oregon State University/United States Geological Survey, 2005.  </w:t>
      </w:r>
    </w:p>
    <w:p w:rsidR="00EC7296" w:rsidRPr="00754083" w:rsidRDefault="00EC7296" w:rsidP="00EC7296">
      <w:pPr>
        <w:ind w:left="720" w:hanging="720"/>
        <w:rPr>
          <w:rFonts w:ascii="Garamond" w:hAnsi="Garamond"/>
          <w:sz w:val="22"/>
          <w:szCs w:val="22"/>
        </w:rPr>
      </w:pPr>
      <w:r w:rsidRPr="00754083">
        <w:rPr>
          <w:rFonts w:ascii="Garamond" w:hAnsi="Garamond"/>
          <w:sz w:val="22"/>
          <w:szCs w:val="22"/>
        </w:rPr>
        <w:t xml:space="preserve">Entomological Assistant III, Research Corporation of the </w:t>
      </w:r>
      <w:smartTag w:uri="urn:schemas-microsoft-com:office:smarttags" w:element="place">
        <w:smartTag w:uri="urn:schemas-microsoft-com:office:smarttags" w:element="PlaceType">
          <w:smartTag w:uri="urn:schemas-microsoft-com:office:smarttags" w:element="PlaceType">
            <w:r w:rsidRPr="00754083">
              <w:rPr>
                <w:rFonts w:ascii="Garamond" w:hAnsi="Garamond"/>
                <w:sz w:val="22"/>
                <w:szCs w:val="22"/>
              </w:rPr>
              <w:t>University</w:t>
            </w:r>
          </w:smartTag>
          <w:r w:rsidRPr="00754083">
            <w:rPr>
              <w:rFonts w:ascii="Garamond" w:hAnsi="Garamond"/>
              <w:sz w:val="22"/>
              <w:szCs w:val="22"/>
            </w:rPr>
            <w:t xml:space="preserve"> of </w:t>
          </w:r>
          <w:smartTag w:uri="urn:schemas-microsoft-com:office:smarttags" w:element="PlaceName">
            <w:r w:rsidRPr="00754083">
              <w:rPr>
                <w:rFonts w:ascii="Garamond" w:hAnsi="Garamond"/>
                <w:sz w:val="22"/>
                <w:szCs w:val="22"/>
              </w:rPr>
              <w:t>Hawaii/</w:t>
            </w:r>
            <w:r>
              <w:rPr>
                <w:rFonts w:ascii="Garamond" w:hAnsi="Garamond"/>
                <w:sz w:val="22"/>
                <w:szCs w:val="22"/>
              </w:rPr>
              <w:t>USGS</w:t>
            </w:r>
          </w:smartTag>
        </w:smartTag>
      </w:smartTag>
      <w:r w:rsidRPr="00754083">
        <w:rPr>
          <w:rFonts w:ascii="Garamond" w:hAnsi="Garamond"/>
          <w:sz w:val="22"/>
          <w:szCs w:val="22"/>
        </w:rPr>
        <w:t xml:space="preserve">, 2002 – 2004.   </w:t>
      </w:r>
    </w:p>
    <w:p w:rsidR="00EC7296" w:rsidRPr="00754083" w:rsidRDefault="00EC7296" w:rsidP="00EC7296">
      <w:pPr>
        <w:ind w:left="720" w:hanging="720"/>
        <w:rPr>
          <w:rFonts w:ascii="Garamond" w:hAnsi="Garamond"/>
          <w:sz w:val="22"/>
          <w:szCs w:val="22"/>
        </w:rPr>
      </w:pPr>
      <w:r w:rsidRPr="00754083">
        <w:rPr>
          <w:rFonts w:ascii="Garamond" w:hAnsi="Garamond"/>
          <w:sz w:val="22"/>
          <w:szCs w:val="22"/>
        </w:rPr>
        <w:t xml:space="preserve">Laboratory/Field Assistant, </w:t>
      </w:r>
      <w:r>
        <w:rPr>
          <w:rFonts w:ascii="Garamond" w:hAnsi="Garamond"/>
          <w:sz w:val="22"/>
          <w:szCs w:val="22"/>
        </w:rPr>
        <w:t>UVM</w:t>
      </w:r>
      <w:r w:rsidRPr="00754083">
        <w:rPr>
          <w:rFonts w:ascii="Garamond" w:hAnsi="Garamond"/>
          <w:sz w:val="22"/>
          <w:szCs w:val="22"/>
        </w:rPr>
        <w:t xml:space="preserve">, Department of Biology, 1998 – 2002. </w:t>
      </w:r>
    </w:p>
    <w:p w:rsidR="00EC7296" w:rsidRPr="00754083" w:rsidRDefault="00EC7296" w:rsidP="00EC7296">
      <w:pPr>
        <w:ind w:left="720" w:hanging="720"/>
        <w:rPr>
          <w:rFonts w:ascii="Garamond" w:hAnsi="Garamond"/>
          <w:sz w:val="22"/>
          <w:szCs w:val="22"/>
        </w:rPr>
      </w:pPr>
      <w:r w:rsidRPr="00754083">
        <w:rPr>
          <w:rFonts w:ascii="Garamond" w:hAnsi="Garamond"/>
          <w:sz w:val="22"/>
          <w:szCs w:val="22"/>
        </w:rPr>
        <w:t xml:space="preserve">Field Crew Member, National Wildlife Federation/Vermont Public Interest Research Group, 1999. </w:t>
      </w:r>
    </w:p>
    <w:p w:rsidR="00EC7296" w:rsidRPr="00754083" w:rsidRDefault="00EC7296" w:rsidP="00EC7296">
      <w:pPr>
        <w:ind w:left="720" w:hanging="720"/>
        <w:rPr>
          <w:rFonts w:ascii="Garamond" w:hAnsi="Garamond"/>
          <w:sz w:val="22"/>
          <w:szCs w:val="22"/>
        </w:rPr>
      </w:pPr>
      <w:r w:rsidRPr="00754083">
        <w:rPr>
          <w:rFonts w:ascii="Garamond" w:hAnsi="Garamond"/>
          <w:sz w:val="22"/>
          <w:szCs w:val="22"/>
        </w:rPr>
        <w:t xml:space="preserve">Field Crew Member, The Conservation Agency, 1997. </w:t>
      </w:r>
    </w:p>
    <w:p w:rsidR="00EC7296" w:rsidRPr="00754083" w:rsidRDefault="00EC7296" w:rsidP="00EC7296">
      <w:pPr>
        <w:rPr>
          <w:rFonts w:ascii="Garamond" w:hAnsi="Garamond"/>
          <w:sz w:val="22"/>
          <w:szCs w:val="22"/>
        </w:rPr>
      </w:pPr>
    </w:p>
    <w:p w:rsidR="00EC7296" w:rsidRPr="00754083" w:rsidRDefault="00EC7296" w:rsidP="00EC7296">
      <w:pPr>
        <w:rPr>
          <w:rFonts w:ascii="Garamond" w:hAnsi="Garamond"/>
          <w:b/>
          <w:sz w:val="22"/>
          <w:szCs w:val="22"/>
        </w:rPr>
      </w:pPr>
      <w:r>
        <w:rPr>
          <w:rFonts w:ascii="Garamond" w:hAnsi="Garamond"/>
          <w:b/>
          <w:sz w:val="22"/>
          <w:szCs w:val="22"/>
        </w:rPr>
        <w:t>PUBLICATIONS</w:t>
      </w:r>
    </w:p>
    <w:p w:rsidR="00EC7296" w:rsidRPr="00754083" w:rsidRDefault="00EC7296" w:rsidP="00EC7296">
      <w:pPr>
        <w:numPr>
          <w:ilvl w:val="0"/>
          <w:numId w:val="27"/>
        </w:numPr>
        <w:rPr>
          <w:rFonts w:ascii="Garamond" w:hAnsi="Garamond"/>
          <w:sz w:val="22"/>
          <w:szCs w:val="22"/>
        </w:rPr>
      </w:pPr>
      <w:r w:rsidRPr="00754083">
        <w:rPr>
          <w:rFonts w:ascii="Garamond" w:hAnsi="Garamond"/>
          <w:sz w:val="22"/>
          <w:szCs w:val="22"/>
        </w:rPr>
        <w:t>Schall, J.J., T.C. Smith.  2006.  Detection of a Malaria Parasite (</w:t>
      </w:r>
      <w:r w:rsidRPr="00A218A5">
        <w:rPr>
          <w:rFonts w:ascii="Garamond" w:hAnsi="Garamond"/>
          <w:i/>
          <w:sz w:val="22"/>
          <w:szCs w:val="22"/>
        </w:rPr>
        <w:t>Plasmodium mexicanum</w:t>
      </w:r>
      <w:r>
        <w:rPr>
          <w:rFonts w:ascii="Garamond" w:hAnsi="Garamond"/>
          <w:sz w:val="22"/>
          <w:szCs w:val="22"/>
        </w:rPr>
        <w:t>) in e</w:t>
      </w:r>
      <w:r w:rsidRPr="00754083">
        <w:rPr>
          <w:rFonts w:ascii="Garamond" w:hAnsi="Garamond"/>
          <w:sz w:val="22"/>
          <w:szCs w:val="22"/>
        </w:rPr>
        <w:t>ctoparasites (Mites and Ticks), and Possible Significance for Transmission.  J. Parasitol., 92(2), 2006, pp. 413–415</w:t>
      </w:r>
    </w:p>
    <w:p w:rsidR="00EC7296" w:rsidRDefault="00EC7296" w:rsidP="00EC7296">
      <w:pPr>
        <w:numPr>
          <w:ilvl w:val="0"/>
          <w:numId w:val="27"/>
        </w:numPr>
        <w:rPr>
          <w:rFonts w:ascii="Garamond" w:hAnsi="Garamond"/>
          <w:sz w:val="22"/>
          <w:szCs w:val="22"/>
        </w:rPr>
      </w:pPr>
      <w:r w:rsidRPr="00754083">
        <w:rPr>
          <w:rFonts w:ascii="Garamond" w:hAnsi="Garamond"/>
          <w:sz w:val="22"/>
          <w:szCs w:val="22"/>
        </w:rPr>
        <w:t xml:space="preserve">Woodworth, B.L., C.T. Atkinson, D.A. LaPointe, P.J. Hart, C.S. Spiegel, E.J. Tweed, C. Henneman, J. LeBrun, T. Denette, R. DeMots, K.L. Kozar, D. Triglia, D. Lease, A. Gregor, T. Smith, and D. Duffy.  2005.  Host population persistence in the face of introduced vector-borne diseases: Hawaii amakihi and avian malaria.  PNAS 102:1531-1536. </w:t>
      </w:r>
    </w:p>
    <w:p w:rsidR="00EC7296" w:rsidRDefault="00EC7296" w:rsidP="00EC7296">
      <w:pPr>
        <w:rPr>
          <w:rFonts w:ascii="Garamond" w:hAnsi="Garamond"/>
          <w:b/>
          <w:sz w:val="22"/>
          <w:szCs w:val="22"/>
        </w:rPr>
      </w:pPr>
    </w:p>
    <w:p w:rsidR="00EC7296" w:rsidRPr="00754083" w:rsidRDefault="00EC7296" w:rsidP="00EC7296">
      <w:pPr>
        <w:rPr>
          <w:rFonts w:ascii="Garamond" w:hAnsi="Garamond"/>
          <w:sz w:val="22"/>
          <w:szCs w:val="22"/>
        </w:rPr>
      </w:pPr>
      <w:r w:rsidRPr="00754083">
        <w:rPr>
          <w:rFonts w:ascii="Garamond" w:hAnsi="Garamond"/>
          <w:b/>
          <w:sz w:val="22"/>
          <w:szCs w:val="22"/>
        </w:rPr>
        <w:t>PRESENTATIONS</w:t>
      </w:r>
    </w:p>
    <w:p w:rsidR="00EC7296" w:rsidRDefault="00EC7296" w:rsidP="00EC7296">
      <w:pPr>
        <w:numPr>
          <w:ilvl w:val="0"/>
          <w:numId w:val="42"/>
        </w:numPr>
        <w:rPr>
          <w:rFonts w:ascii="Garamond" w:hAnsi="Garamond"/>
          <w:sz w:val="22"/>
          <w:szCs w:val="22"/>
        </w:rPr>
      </w:pPr>
      <w:r w:rsidRPr="00754083">
        <w:rPr>
          <w:rFonts w:ascii="Garamond" w:hAnsi="Garamond"/>
          <w:sz w:val="22"/>
          <w:szCs w:val="22"/>
        </w:rPr>
        <w:t>Smith, T.C., A. Gregor, A.D. Lease, R. DeMots, D. LaPointe (2003). Diversity, abundance, seasonality, and infection of mosquitoes</w:t>
      </w:r>
      <w:r>
        <w:rPr>
          <w:rFonts w:ascii="Garamond" w:hAnsi="Garamond"/>
          <w:sz w:val="22"/>
          <w:szCs w:val="22"/>
        </w:rPr>
        <w:t xml:space="preserve"> on windward Mauna Loa (July </w:t>
      </w:r>
      <w:r w:rsidRPr="00754083">
        <w:rPr>
          <w:rFonts w:ascii="Garamond" w:hAnsi="Garamond"/>
          <w:sz w:val="22"/>
          <w:szCs w:val="22"/>
        </w:rPr>
        <w:t>11).  Presentation at Hawaii Conservation Conference, Honolulu, HI.</w:t>
      </w:r>
    </w:p>
    <w:p w:rsidR="00EC7296" w:rsidRDefault="00EC7296" w:rsidP="00EC7296">
      <w:pPr>
        <w:numPr>
          <w:ilvl w:val="0"/>
          <w:numId w:val="42"/>
        </w:numPr>
        <w:rPr>
          <w:rFonts w:ascii="Garamond" w:hAnsi="Garamond"/>
          <w:sz w:val="22"/>
          <w:szCs w:val="22"/>
        </w:rPr>
      </w:pPr>
      <w:r>
        <w:rPr>
          <w:rFonts w:ascii="Garamond" w:hAnsi="Garamond"/>
          <w:sz w:val="22"/>
          <w:szCs w:val="22"/>
        </w:rPr>
        <w:t>Smith, T.C. (2009) Amphibian Declines, Species Interactions, and Ecological Stability (November 14). Presentation at 2009 IRCEB Amphibian Disease Meeting, Tempe, AZ.</w:t>
      </w:r>
    </w:p>
    <w:p w:rsidR="00EC7296" w:rsidRPr="00A218A5" w:rsidRDefault="00EC7296" w:rsidP="00EC7296">
      <w:pPr>
        <w:numPr>
          <w:ilvl w:val="0"/>
          <w:numId w:val="42"/>
        </w:numPr>
        <w:rPr>
          <w:rFonts w:ascii="Garamond" w:hAnsi="Garamond"/>
          <w:sz w:val="22"/>
          <w:szCs w:val="22"/>
        </w:rPr>
      </w:pPr>
      <w:r>
        <w:rPr>
          <w:rFonts w:ascii="Garamond" w:hAnsi="Garamond"/>
          <w:sz w:val="22"/>
          <w:szCs w:val="22"/>
        </w:rPr>
        <w:t xml:space="preserve">Smith, T.C. (2010) </w:t>
      </w:r>
      <w:r w:rsidRPr="00A218A5">
        <w:rPr>
          <w:rFonts w:ascii="Garamond" w:hAnsi="Garamond"/>
          <w:bCs/>
          <w:sz w:val="22"/>
          <w:szCs w:val="22"/>
        </w:rPr>
        <w:t>Interactions between tadpoles, mayflies, and epiphyton in alpine</w:t>
      </w:r>
      <w:r w:rsidRPr="00A218A5">
        <w:rPr>
          <w:rFonts w:ascii="Garamond" w:hAnsi="Garamond"/>
          <w:bCs/>
          <w:sz w:val="22"/>
          <w:szCs w:val="22"/>
        </w:rPr>
        <w:br/>
        <w:t>lakes of the Sierra Nevada</w:t>
      </w:r>
      <w:r>
        <w:rPr>
          <w:rFonts w:ascii="Garamond" w:hAnsi="Garamond"/>
          <w:bCs/>
          <w:sz w:val="22"/>
          <w:szCs w:val="22"/>
        </w:rPr>
        <w:t xml:space="preserve"> (February 20)</w:t>
      </w:r>
      <w:r w:rsidRPr="00A218A5">
        <w:rPr>
          <w:rFonts w:ascii="Garamond" w:hAnsi="Garamond"/>
          <w:bCs/>
          <w:sz w:val="22"/>
          <w:szCs w:val="22"/>
        </w:rPr>
        <w:t>.</w:t>
      </w:r>
      <w:r>
        <w:rPr>
          <w:rFonts w:ascii="Garamond" w:hAnsi="Garamond"/>
          <w:b/>
          <w:bCs/>
          <w:sz w:val="22"/>
          <w:szCs w:val="22"/>
        </w:rPr>
        <w:t xml:space="preserve"> </w:t>
      </w:r>
      <w:r>
        <w:rPr>
          <w:rFonts w:ascii="Garamond" w:hAnsi="Garamond"/>
          <w:sz w:val="22"/>
          <w:szCs w:val="22"/>
        </w:rPr>
        <w:t>Presentation at UC Santa Barbara Dept of Ecology, Evolution, and Marine Biology Graduate Student Symposium, Santa Barbara, CA.</w:t>
      </w:r>
    </w:p>
    <w:p w:rsidR="00EC7296" w:rsidRPr="00754083" w:rsidRDefault="00EC7296" w:rsidP="00EC7296">
      <w:pPr>
        <w:numPr>
          <w:ilvl w:val="0"/>
          <w:numId w:val="42"/>
        </w:numPr>
        <w:rPr>
          <w:rFonts w:ascii="Garamond" w:hAnsi="Garamond"/>
          <w:sz w:val="22"/>
          <w:szCs w:val="22"/>
        </w:rPr>
      </w:pPr>
      <w:r>
        <w:rPr>
          <w:rFonts w:ascii="Garamond" w:hAnsi="Garamond"/>
          <w:sz w:val="22"/>
          <w:szCs w:val="22"/>
        </w:rPr>
        <w:t xml:space="preserve">Smith, T.C. (2010) </w:t>
      </w:r>
      <w:r w:rsidRPr="00A218A5">
        <w:rPr>
          <w:rFonts w:ascii="Garamond" w:hAnsi="Garamond"/>
          <w:bCs/>
          <w:sz w:val="22"/>
          <w:szCs w:val="22"/>
        </w:rPr>
        <w:t>Interactions between tadpoles, mayflies, and epiphyton in alpine</w:t>
      </w:r>
      <w:r w:rsidRPr="00A218A5">
        <w:rPr>
          <w:rFonts w:ascii="Garamond" w:hAnsi="Garamond"/>
          <w:bCs/>
          <w:sz w:val="22"/>
          <w:szCs w:val="22"/>
        </w:rPr>
        <w:br/>
        <w:t>lakes of the Sierra Nevada (February 27).</w:t>
      </w:r>
      <w:r>
        <w:rPr>
          <w:rFonts w:ascii="Garamond" w:hAnsi="Garamond"/>
          <w:b/>
          <w:bCs/>
          <w:sz w:val="22"/>
          <w:szCs w:val="22"/>
        </w:rPr>
        <w:t xml:space="preserve"> </w:t>
      </w:r>
      <w:r>
        <w:rPr>
          <w:rFonts w:ascii="Garamond" w:hAnsi="Garamond"/>
          <w:sz w:val="22"/>
          <w:szCs w:val="22"/>
        </w:rPr>
        <w:t>Presentation at UC Natural Reserve System Mildred E. Mathias Graduate Student Research Symposium, Bodega Bay, CA.</w:t>
      </w:r>
    </w:p>
    <w:p w:rsidR="00EC7296" w:rsidRPr="00754083" w:rsidRDefault="00EC7296" w:rsidP="00EC7296">
      <w:pPr>
        <w:rPr>
          <w:rFonts w:ascii="Garamond" w:hAnsi="Garamond"/>
          <w:sz w:val="22"/>
          <w:szCs w:val="22"/>
        </w:rPr>
      </w:pPr>
    </w:p>
    <w:p w:rsidR="00EC7296" w:rsidRPr="00754083" w:rsidRDefault="00EC7296" w:rsidP="00EC7296">
      <w:pPr>
        <w:rPr>
          <w:rFonts w:ascii="Garamond" w:hAnsi="Garamond"/>
          <w:b/>
          <w:sz w:val="22"/>
          <w:szCs w:val="22"/>
        </w:rPr>
      </w:pPr>
    </w:p>
    <w:p w:rsidR="00EC7296" w:rsidRPr="00754083" w:rsidRDefault="00EC7296" w:rsidP="00EC7296">
      <w:pPr>
        <w:rPr>
          <w:rFonts w:ascii="Garamond" w:hAnsi="Garamond"/>
          <w:sz w:val="22"/>
          <w:szCs w:val="22"/>
        </w:rPr>
      </w:pPr>
      <w:r w:rsidRPr="00754083">
        <w:rPr>
          <w:rFonts w:ascii="Garamond" w:hAnsi="Garamond"/>
          <w:b/>
          <w:sz w:val="22"/>
          <w:szCs w:val="22"/>
        </w:rPr>
        <w:t>COMMITTEES</w:t>
      </w:r>
      <w:r>
        <w:rPr>
          <w:rFonts w:ascii="Garamond" w:hAnsi="Garamond"/>
          <w:b/>
          <w:sz w:val="22"/>
          <w:szCs w:val="22"/>
        </w:rPr>
        <w:t xml:space="preserve"> and LEADERSHIP POSITIONS</w:t>
      </w:r>
    </w:p>
    <w:p w:rsidR="00EC7296" w:rsidRDefault="00EC7296" w:rsidP="00EC7296">
      <w:pPr>
        <w:ind w:left="360" w:hanging="360"/>
        <w:rPr>
          <w:rFonts w:ascii="Garamond" w:hAnsi="Garamond"/>
          <w:sz w:val="22"/>
          <w:szCs w:val="22"/>
        </w:rPr>
      </w:pPr>
      <w:r>
        <w:rPr>
          <w:rFonts w:ascii="Garamond" w:hAnsi="Garamond"/>
          <w:sz w:val="22"/>
          <w:szCs w:val="22"/>
        </w:rPr>
        <w:t>UCSB Dept. of Ecology, Evolution, Marine Biology Graduate Student Advisory Committee, September 2009 to present</w:t>
      </w:r>
    </w:p>
    <w:p w:rsidR="00EC7296" w:rsidRPr="00754083" w:rsidRDefault="00EC7296" w:rsidP="00EC7296">
      <w:pPr>
        <w:ind w:left="360" w:hanging="360"/>
        <w:rPr>
          <w:rFonts w:ascii="Garamond" w:hAnsi="Garamond"/>
          <w:sz w:val="22"/>
          <w:szCs w:val="22"/>
        </w:rPr>
      </w:pPr>
      <w:r w:rsidRPr="00754083">
        <w:rPr>
          <w:rFonts w:ascii="Garamond" w:hAnsi="Garamond"/>
          <w:sz w:val="22"/>
          <w:szCs w:val="22"/>
        </w:rPr>
        <w:t>UCSB Natural Reserve Advisory Committee, Graduate Student Representative, 2008</w:t>
      </w:r>
      <w:r>
        <w:rPr>
          <w:rFonts w:ascii="Garamond" w:hAnsi="Garamond"/>
          <w:sz w:val="22"/>
          <w:szCs w:val="22"/>
        </w:rPr>
        <w:t xml:space="preserve"> to present</w:t>
      </w:r>
    </w:p>
    <w:p w:rsidR="00EC7296" w:rsidRPr="00754083" w:rsidRDefault="00EC7296" w:rsidP="00EC7296">
      <w:pPr>
        <w:ind w:left="360" w:hanging="360"/>
        <w:rPr>
          <w:rFonts w:ascii="Garamond" w:hAnsi="Garamond"/>
          <w:sz w:val="22"/>
          <w:szCs w:val="22"/>
        </w:rPr>
      </w:pPr>
      <w:r w:rsidRPr="00754083">
        <w:rPr>
          <w:rFonts w:ascii="Garamond" w:hAnsi="Garamond"/>
          <w:sz w:val="22"/>
          <w:szCs w:val="22"/>
        </w:rPr>
        <w:t>UCSB Dept. of Ecology, Evolution, Marine Biology Graduate Student Research Symposium planning committee, food</w:t>
      </w:r>
      <w:r>
        <w:rPr>
          <w:rFonts w:ascii="Garamond" w:hAnsi="Garamond"/>
          <w:sz w:val="22"/>
          <w:szCs w:val="22"/>
        </w:rPr>
        <w:t xml:space="preserve"> and social events planner, May 2008-March 2009</w:t>
      </w:r>
    </w:p>
    <w:p w:rsidR="00EC7296" w:rsidRPr="00754083" w:rsidRDefault="00EC7296" w:rsidP="00EC7296">
      <w:pPr>
        <w:ind w:left="360" w:hanging="360"/>
        <w:rPr>
          <w:rFonts w:ascii="Garamond" w:hAnsi="Garamond"/>
          <w:sz w:val="22"/>
          <w:szCs w:val="22"/>
        </w:rPr>
      </w:pPr>
    </w:p>
    <w:p w:rsidR="00EC7296" w:rsidRPr="00754083" w:rsidRDefault="00EC7296" w:rsidP="00EC7296">
      <w:pPr>
        <w:ind w:left="360" w:hanging="360"/>
        <w:rPr>
          <w:rFonts w:ascii="Garamond" w:hAnsi="Garamond"/>
          <w:b/>
          <w:sz w:val="22"/>
          <w:szCs w:val="22"/>
        </w:rPr>
      </w:pPr>
      <w:r w:rsidRPr="00754083">
        <w:rPr>
          <w:rFonts w:ascii="Garamond" w:hAnsi="Garamond"/>
          <w:b/>
          <w:sz w:val="22"/>
          <w:szCs w:val="22"/>
        </w:rPr>
        <w:t>CERTIFICATIONS</w:t>
      </w:r>
    </w:p>
    <w:p w:rsidR="00EC7296" w:rsidRDefault="00EC7296" w:rsidP="00EC7296">
      <w:pPr>
        <w:ind w:left="360" w:hanging="360"/>
        <w:rPr>
          <w:rFonts w:ascii="Garamond" w:hAnsi="Garamond"/>
        </w:rPr>
      </w:pPr>
      <w:r w:rsidRPr="00754083">
        <w:rPr>
          <w:rFonts w:ascii="Garamond" w:hAnsi="Garamond"/>
          <w:sz w:val="22"/>
          <w:szCs w:val="22"/>
        </w:rPr>
        <w:t>Wilderness First Responder, 2001-present</w:t>
      </w:r>
    </w:p>
    <w:p w:rsidR="00EC7296" w:rsidRDefault="00EC7296">
      <w:r>
        <w:br w:type="page"/>
      </w:r>
    </w:p>
    <w:p w:rsidR="00EC7296" w:rsidRPr="00EC7296" w:rsidRDefault="00EC7296" w:rsidP="00F2751E"/>
    <w:p w:rsidR="00091E02" w:rsidRPr="00754083" w:rsidRDefault="00091E02" w:rsidP="00D2480C">
      <w:pPr>
        <w:rPr>
          <w:rFonts w:ascii="Garamond" w:hAnsi="Garamond"/>
          <w:b/>
          <w:sz w:val="22"/>
          <w:szCs w:val="22"/>
        </w:rPr>
      </w:pPr>
    </w:p>
    <w:p w:rsidR="00091E02" w:rsidRDefault="00091E02" w:rsidP="001E0C17">
      <w:pPr>
        <w:ind w:left="360" w:hanging="360"/>
      </w:pPr>
      <w:r>
        <w:t xml:space="preserve">VIII. </w:t>
      </w:r>
      <w:r w:rsidRPr="0040265C">
        <w:rPr>
          <w:b/>
        </w:rPr>
        <w:t>SUPPORTING DOCUMENTATION AND SPECIAL CONCERNS</w:t>
      </w:r>
      <w:r w:rsidRPr="00F2751E">
        <w:t xml:space="preserve"> </w:t>
      </w:r>
    </w:p>
    <w:p w:rsidR="00091E02" w:rsidRDefault="00091E02" w:rsidP="00F2751E">
      <w:pPr>
        <w:rPr>
          <w:i/>
        </w:rPr>
      </w:pPr>
    </w:p>
    <w:p w:rsidR="00091E02" w:rsidRPr="0040265C" w:rsidRDefault="00091E02" w:rsidP="00F2751E">
      <w:pPr>
        <w:rPr>
          <w:b/>
        </w:rPr>
      </w:pPr>
      <w:r>
        <w:rPr>
          <w:b/>
        </w:rPr>
        <w:t xml:space="preserve">A. </w:t>
      </w:r>
      <w:r w:rsidRPr="0040265C">
        <w:rPr>
          <w:b/>
        </w:rPr>
        <w:t xml:space="preserve">Safety </w:t>
      </w:r>
    </w:p>
    <w:p w:rsidR="00091E02" w:rsidRDefault="00091E02" w:rsidP="00EC7296">
      <w:pPr>
        <w:ind w:left="720"/>
      </w:pPr>
      <w:r w:rsidRPr="00F2751E">
        <w:t xml:space="preserve">In </w:t>
      </w:r>
      <w:r w:rsidR="00A37EA7">
        <w:t>Sequoia/Kings Canyon</w:t>
      </w:r>
      <w:r w:rsidRPr="00F2751E">
        <w:t xml:space="preserve"> National Park, all field sites will be located in wilderness, and accessed via foot travel, hence extensive wilderness travel will be required, often with </w:t>
      </w:r>
      <w:r>
        <w:t>extremely heavy loads.  Most</w:t>
      </w:r>
      <w:r w:rsidRPr="00F2751E">
        <w:t xml:space="preserve"> sites will be accessed via little traveled cross-</w:t>
      </w:r>
      <w:r>
        <w:t>country routes</w:t>
      </w:r>
      <w:r w:rsidR="00A37EA7">
        <w:t xml:space="preserve">. </w:t>
      </w:r>
      <w:r>
        <w:t xml:space="preserve"> </w:t>
      </w:r>
      <w:r w:rsidR="00A37EA7">
        <w:t xml:space="preserve">I have extensive </w:t>
      </w:r>
      <w:r w:rsidR="00E158AD">
        <w:t>e</w:t>
      </w:r>
      <w:r w:rsidR="00A37EA7">
        <w:t xml:space="preserve">xperience in this type of field, so I am aware of the risks it poses and the prevention required.  </w:t>
      </w:r>
      <w:r>
        <w:t xml:space="preserve">I </w:t>
      </w:r>
      <w:r w:rsidR="00E158AD">
        <w:t>a</w:t>
      </w:r>
      <w:r>
        <w:t xml:space="preserve">m a certified Wilderness First Responder. I will provide accurate itineraries to my advisor at </w:t>
      </w:r>
      <w:r w:rsidR="00E158AD">
        <w:t>U</w:t>
      </w:r>
      <w:r>
        <w:t>CSB, and to the staff at the Sierra Nevada Aquatic Research Laboratory field station where I will reside when not in the field.</w:t>
      </w:r>
    </w:p>
    <w:p w:rsidR="00091E02" w:rsidRDefault="00091E02" w:rsidP="00F2751E"/>
    <w:p w:rsidR="00091E02" w:rsidRPr="00F2751E" w:rsidRDefault="00091E02" w:rsidP="00EC7296">
      <w:pPr>
        <w:ind w:left="720"/>
      </w:pPr>
      <w:r w:rsidRPr="00F2751E">
        <w:t>Invertebrate, algae, and water sample collection requires extended periods of wading in lakes and exposure to cold water. I will use waterproof waders</w:t>
      </w:r>
      <w:r>
        <w:t>,</w:t>
      </w:r>
      <w:r w:rsidRPr="00F2751E">
        <w:t xml:space="preserve"> neoprene socks</w:t>
      </w:r>
      <w:r>
        <w:t>, insulative clothing,</w:t>
      </w:r>
      <w:r w:rsidRPr="00F2751E">
        <w:t xml:space="preserve"> and gloves to minimize the exposure. </w:t>
      </w:r>
    </w:p>
    <w:p w:rsidR="00091E02" w:rsidRPr="00F2751E" w:rsidRDefault="00091E02" w:rsidP="00F2751E"/>
    <w:p w:rsidR="00091E02" w:rsidRPr="00F2751E" w:rsidRDefault="00091E02" w:rsidP="00F2751E">
      <w:r w:rsidRPr="0040265C">
        <w:rPr>
          <w:b/>
        </w:rPr>
        <w:t>B. Access to study sites</w:t>
      </w:r>
      <w:r w:rsidRPr="00F2751E">
        <w:t xml:space="preserve"> </w:t>
      </w:r>
    </w:p>
    <w:p w:rsidR="00091E02" w:rsidRPr="00F2751E" w:rsidRDefault="00091E02" w:rsidP="00EC7296">
      <w:pPr>
        <w:ind w:left="720"/>
      </w:pPr>
      <w:r w:rsidRPr="00F2751E">
        <w:t xml:space="preserve">Sites will be accessed by foot travel.  Trips will be </w:t>
      </w:r>
      <w:r>
        <w:t>up to 10</w:t>
      </w:r>
      <w:r w:rsidRPr="00F2751E">
        <w:t xml:space="preserve"> days long</w:t>
      </w:r>
      <w:r>
        <w:t>, or several back to back day trips or 2-3 day trips</w:t>
      </w:r>
      <w:r w:rsidRPr="00F2751E">
        <w:t xml:space="preserve">, with </w:t>
      </w:r>
      <w:r>
        <w:t>trips into other parts of the Sierra in</w:t>
      </w:r>
      <w:r w:rsidRPr="00F2751E">
        <w:t xml:space="preserve"> between</w:t>
      </w:r>
      <w:r>
        <w:t>.  S</w:t>
      </w:r>
      <w:r w:rsidRPr="00F2751E">
        <w:t>o I will</w:t>
      </w:r>
      <w:r>
        <w:t xml:space="preserve"> be entering the SEKI </w:t>
      </w:r>
      <w:r w:rsidR="00A37EA7">
        <w:t>regularly throughout the season</w:t>
      </w:r>
      <w:r w:rsidRPr="00F2751E">
        <w:t xml:space="preserve">. </w:t>
      </w:r>
      <w:r>
        <w:t>I</w:t>
      </w:r>
      <w:r w:rsidRPr="00F2751E">
        <w:t xml:space="preserve">n 2009 </w:t>
      </w:r>
      <w:r w:rsidR="00A37EA7">
        <w:t xml:space="preserve">I will have a field assistant, </w:t>
      </w:r>
      <w:r>
        <w:t>but will continue to conduct much of the work alone</w:t>
      </w:r>
      <w:r w:rsidR="00A37EA7">
        <w:t>; I hope to have volunteers (other graduate students) assist with the setup of the experiment</w:t>
      </w:r>
      <w:r w:rsidRPr="00F2751E">
        <w:t xml:space="preserve">. I </w:t>
      </w:r>
      <w:r>
        <w:t>have no need to</w:t>
      </w:r>
      <w:r w:rsidRPr="00F2751E">
        <w:t xml:space="preserve"> enter restricted areas.   </w:t>
      </w:r>
    </w:p>
    <w:p w:rsidR="00091E02" w:rsidRDefault="00091E02" w:rsidP="00F2751E"/>
    <w:p w:rsidR="00091E02" w:rsidRPr="0040265C" w:rsidRDefault="00091E02" w:rsidP="00F2751E">
      <w:pPr>
        <w:rPr>
          <w:b/>
        </w:rPr>
      </w:pPr>
      <w:r w:rsidRPr="0040265C">
        <w:rPr>
          <w:b/>
        </w:rPr>
        <w:t xml:space="preserve">C. Use of mechanized and other equipment </w:t>
      </w:r>
    </w:p>
    <w:p w:rsidR="00091E02" w:rsidRPr="00F2751E" w:rsidRDefault="00091E02" w:rsidP="00AE13EE">
      <w:pPr>
        <w:ind w:left="720" w:hanging="360"/>
      </w:pPr>
      <w:r w:rsidRPr="00F2751E">
        <w:t xml:space="preserve">i. </w:t>
      </w:r>
      <w:r w:rsidRPr="00F2751E">
        <w:tab/>
        <w:t xml:space="preserve">No mechanized equipment will be used, and all field survey equipment can be carried by foot into and out of the backcountry. </w:t>
      </w:r>
      <w:r>
        <w:t>However, to expedite the work and improve quality of data, I am requesting that experimental cages be transported into the backcountry on already scheduled helicopter flights (see section VIII-G-NPS Assistance).</w:t>
      </w:r>
    </w:p>
    <w:p w:rsidR="00091E02" w:rsidRDefault="00091E02" w:rsidP="00F941A6">
      <w:pPr>
        <w:ind w:left="720" w:hanging="360"/>
        <w:rPr>
          <w:i/>
        </w:rPr>
      </w:pPr>
      <w:r w:rsidRPr="00F2751E">
        <w:t xml:space="preserve">ii. </w:t>
      </w:r>
      <w:r w:rsidRPr="00F2751E">
        <w:tab/>
      </w:r>
      <w:r>
        <w:rPr>
          <w:i/>
        </w:rPr>
        <w:t xml:space="preserve">Temporary structures:  </w:t>
      </w:r>
    </w:p>
    <w:p w:rsidR="00091E02" w:rsidRDefault="00091E02" w:rsidP="00F941A6">
      <w:pPr>
        <w:numPr>
          <w:ilvl w:val="0"/>
          <w:numId w:val="33"/>
        </w:numPr>
      </w:pPr>
      <w:r w:rsidRPr="00F2751E">
        <w:t xml:space="preserve">I </w:t>
      </w:r>
      <w:r>
        <w:t>will temporarily place</w:t>
      </w:r>
      <w:r w:rsidRPr="00F2751E">
        <w:t xml:space="preserve"> </w:t>
      </w:r>
      <w:r>
        <w:t>paired three inch by four inch ceramic tile arrays</w:t>
      </w:r>
      <w:r w:rsidRPr="00F2751E">
        <w:t xml:space="preserve"> into survey lakes, to provide a standardized surface for algal growth and survey</w:t>
      </w:r>
      <w:r>
        <w:t xml:space="preserve"> (see photo, Fig. 1, in sect IV-Methods)</w:t>
      </w:r>
      <w:r w:rsidRPr="00F2751E">
        <w:t xml:space="preserve">.  </w:t>
      </w:r>
      <w:r>
        <w:t>Tiles will be stationary on the benthic surface of the lake for several weeks. Tiles will be removed at the end of the summer, to be replaced again the following spring.</w:t>
      </w:r>
    </w:p>
    <w:p w:rsidR="00091E02" w:rsidRPr="00F2751E" w:rsidRDefault="00091E02" w:rsidP="00F941A6">
      <w:pPr>
        <w:numPr>
          <w:ilvl w:val="0"/>
          <w:numId w:val="33"/>
        </w:numPr>
      </w:pPr>
      <w:r>
        <w:t>I will temporarily place cages into several lakes for experimental manipulation of alpine lake consumer density. See photo, Fig. 2, in section IV-Methods.  Cages will be removed in late September</w:t>
      </w:r>
      <w:r w:rsidR="00A37EA7">
        <w:t xml:space="preserve"> or early October</w:t>
      </w:r>
      <w:r>
        <w:t>.</w:t>
      </w:r>
    </w:p>
    <w:p w:rsidR="00091E02" w:rsidRDefault="00091E02" w:rsidP="00F2751E"/>
    <w:p w:rsidR="00091E02" w:rsidRPr="00AE13EE" w:rsidRDefault="00091E02" w:rsidP="00F2751E">
      <w:pPr>
        <w:rPr>
          <w:b/>
        </w:rPr>
      </w:pPr>
      <w:r w:rsidRPr="00AE13EE">
        <w:rPr>
          <w:b/>
        </w:rPr>
        <w:t xml:space="preserve">D. Chemical use </w:t>
      </w:r>
    </w:p>
    <w:p w:rsidR="00091E02" w:rsidRPr="00F2751E" w:rsidRDefault="00091E02" w:rsidP="00EC7296">
      <w:pPr>
        <w:ind w:left="720" w:hanging="720"/>
      </w:pPr>
      <w:r w:rsidRPr="00AE13EE">
        <w:rPr>
          <w:i/>
        </w:rPr>
        <w:t>Quaternary Ammonia,</w:t>
      </w:r>
      <w:r w:rsidRPr="00F2751E">
        <w:t xml:space="preserve"> </w:t>
      </w:r>
      <w:r>
        <w:t>(hereafter Quat)</w:t>
      </w:r>
      <w:r w:rsidRPr="00F2751E">
        <w:t xml:space="preserve">, is used to disinfect field gear which comes into contact with lake water and amphibians, in order to prevent the spread of the </w:t>
      </w:r>
      <w:r w:rsidR="00E158AD" w:rsidRPr="006D235C">
        <w:rPr>
          <w:i/>
        </w:rPr>
        <w:t>Bd</w:t>
      </w:r>
      <w:r w:rsidRPr="00F2751E">
        <w:t xml:space="preserve"> pathogen. A total of 120ml are likely to be used throughout each field season.  The concentrated Quat is transported in a 30ml plastic bottle. A 0.1% solution of Quat is mixed in a dry bag by adding 30 drops of Quat to 2 liters of lake water.  Field gear is then soaked in this solution in the dry bag for 5 minutes.  After disinfecting gear, it is rinsed with water from the next survey site prior to using it.  Items such as boots, clothing, and your legs are not </w:t>
      </w:r>
      <w:r w:rsidRPr="00F2751E">
        <w:lastRenderedPageBreak/>
        <w:t xml:space="preserve">practical to treat, so these are dried completely before moving to another survey site.  Because Quat will retain its effectiveness for 24 hours, the most efficient disinfection method is to mix solution in the morning use this solution for all disinfections for the remainder of the day.  Quat breaks down when it comes into contact with organic material.  Therefore, the best disposal sites are those containing disturbed organic soil, &gt;100 m from water.  Accidental release will be remediated by application of organic material, followed by copious amounts of water.   </w:t>
      </w:r>
    </w:p>
    <w:p w:rsidR="00091E02" w:rsidRDefault="00091E02" w:rsidP="00F2751E">
      <w:pPr>
        <w:rPr>
          <w:i/>
        </w:rPr>
      </w:pPr>
    </w:p>
    <w:p w:rsidR="00091E02" w:rsidRPr="00F2751E" w:rsidRDefault="00091E02" w:rsidP="00EC7296">
      <w:pPr>
        <w:ind w:left="720" w:hanging="720"/>
      </w:pPr>
      <w:r w:rsidRPr="00AE13EE">
        <w:rPr>
          <w:i/>
        </w:rPr>
        <w:t>95% Ethanol</w:t>
      </w:r>
      <w:r w:rsidRPr="00F2751E">
        <w:t xml:space="preserve"> will be used to preserve </w:t>
      </w:r>
      <w:r w:rsidR="00EF7553">
        <w:t xml:space="preserve">invertebrate </w:t>
      </w:r>
      <w:r w:rsidRPr="00F2751E">
        <w:t xml:space="preserve">specimens.  A total of several gallons will be used each season.  It will be transported in small plastic bottles.  Ethanol evaporates quickly </w:t>
      </w:r>
      <w:r>
        <w:t xml:space="preserve">in an open space, </w:t>
      </w:r>
      <w:r w:rsidRPr="00F2751E">
        <w:t>so no steps will be taken in the event of a spill</w:t>
      </w:r>
      <w:r>
        <w:t xml:space="preserve"> in the field</w:t>
      </w:r>
      <w:r w:rsidRPr="00F2751E">
        <w:t xml:space="preserve">. </w:t>
      </w:r>
    </w:p>
    <w:p w:rsidR="00091E02" w:rsidRDefault="00091E02" w:rsidP="00F2751E"/>
    <w:p w:rsidR="00194B54" w:rsidRPr="00194B54" w:rsidRDefault="00194B54" w:rsidP="00EC7296">
      <w:pPr>
        <w:ind w:left="720" w:hanging="720"/>
      </w:pPr>
      <w:r w:rsidRPr="00194B54">
        <w:rPr>
          <w:i/>
        </w:rPr>
        <w:t>Formalin</w:t>
      </w:r>
      <w:r>
        <w:t xml:space="preserve"> will be used for preservation of algae </w:t>
      </w:r>
      <w:r w:rsidR="00EF7553">
        <w:t xml:space="preserve">and tadpole </w:t>
      </w:r>
      <w:r>
        <w:t>samples.</w:t>
      </w:r>
      <w:r w:rsidR="00EF7553">
        <w:t xml:space="preserve">  We will use gloves when handling.  Great care will be taken to prevent spillage, and to work with formalin away from water sources.  Only very small amounts will be handled at a time.  If spillage occurs, what can be soaked up in sand will be placed in a closed bottle.  The rest will remain in the environment, as formalin oxidizes with exposure to oxygen with no hazardous by products stated.</w:t>
      </w:r>
    </w:p>
    <w:p w:rsidR="00194B54" w:rsidRPr="00F2751E" w:rsidRDefault="00194B54" w:rsidP="00F2751E"/>
    <w:p w:rsidR="00091E02" w:rsidRPr="00AE13EE" w:rsidRDefault="00091E02" w:rsidP="00F2751E">
      <w:pPr>
        <w:rPr>
          <w:i/>
        </w:rPr>
      </w:pPr>
      <w:r w:rsidRPr="00AE13EE">
        <w:rPr>
          <w:i/>
        </w:rPr>
        <w:t xml:space="preserve">MSDS Sheets for all Chemicals are attached at end of document. </w:t>
      </w:r>
    </w:p>
    <w:p w:rsidR="00091E02" w:rsidRDefault="00091E02" w:rsidP="00F2751E"/>
    <w:p w:rsidR="00091E02" w:rsidRPr="00AE13EE" w:rsidRDefault="00091E02" w:rsidP="00F2751E">
      <w:pPr>
        <w:rPr>
          <w:b/>
        </w:rPr>
      </w:pPr>
      <w:r w:rsidRPr="00AE13EE">
        <w:rPr>
          <w:b/>
        </w:rPr>
        <w:t xml:space="preserve">E. Ground disturbance </w:t>
      </w:r>
    </w:p>
    <w:p w:rsidR="00091E02" w:rsidRPr="00F2751E" w:rsidRDefault="00091E02" w:rsidP="00F2751E">
      <w:r>
        <w:t>N/A</w:t>
      </w:r>
    </w:p>
    <w:p w:rsidR="00091E02" w:rsidRDefault="00091E02" w:rsidP="00F2751E"/>
    <w:p w:rsidR="00091E02" w:rsidRDefault="00091E02" w:rsidP="00F2751E">
      <w:pPr>
        <w:rPr>
          <w:b/>
        </w:rPr>
      </w:pPr>
      <w:r w:rsidRPr="00AE13EE">
        <w:rPr>
          <w:b/>
        </w:rPr>
        <w:t xml:space="preserve">F. Animal welfare </w:t>
      </w:r>
    </w:p>
    <w:p w:rsidR="00091E02" w:rsidRPr="00AE13EE" w:rsidRDefault="00194B54" w:rsidP="00EC7296">
      <w:pPr>
        <w:ind w:firstLine="720"/>
      </w:pPr>
      <w:r>
        <w:t>All animal use is approved by UCSB IACUC Protocol #762.</w:t>
      </w:r>
    </w:p>
    <w:p w:rsidR="00091E02" w:rsidRDefault="00091E02" w:rsidP="00F2751E"/>
    <w:p w:rsidR="00091E02" w:rsidRPr="00AE13EE" w:rsidRDefault="00091E02" w:rsidP="00F2751E">
      <w:pPr>
        <w:rPr>
          <w:b/>
        </w:rPr>
      </w:pPr>
      <w:r w:rsidRPr="00AE13EE">
        <w:rPr>
          <w:b/>
        </w:rPr>
        <w:t xml:space="preserve">G. NPS assistance </w:t>
      </w:r>
    </w:p>
    <w:p w:rsidR="00091E02" w:rsidRDefault="00091E02" w:rsidP="00EC7296">
      <w:pPr>
        <w:ind w:left="720"/>
      </w:pPr>
      <w:r w:rsidRPr="00F2751E">
        <w:t xml:space="preserve">I am capable of transporting all materials into/out of the backcountry under my own power with the assistance of volunteers. </w:t>
      </w:r>
      <w:r>
        <w:t xml:space="preserve"> </w:t>
      </w:r>
    </w:p>
    <w:p w:rsidR="00091E02" w:rsidRPr="00AE13EE" w:rsidRDefault="00091E02" w:rsidP="00F2751E">
      <w:pPr>
        <w:rPr>
          <w:b/>
        </w:rPr>
      </w:pPr>
      <w:r>
        <w:br w:type="page"/>
      </w:r>
      <w:r w:rsidRPr="00AE13EE">
        <w:rPr>
          <w:b/>
        </w:rPr>
        <w:lastRenderedPageBreak/>
        <w:t xml:space="preserve">H. Wilderness “minimum requirement” protocols </w:t>
      </w:r>
    </w:p>
    <w:p w:rsidR="00091E02" w:rsidRPr="00AE13EE" w:rsidRDefault="00091E02" w:rsidP="00F2751E">
      <w:pPr>
        <w:rPr>
          <w:i/>
        </w:rPr>
      </w:pPr>
      <w:r w:rsidRPr="00AE13EE">
        <w:rPr>
          <w:i/>
        </w:rPr>
        <w:t xml:space="preserve">Excerpt from the Wilderness Act: </w:t>
      </w:r>
    </w:p>
    <w:p w:rsidR="00091E02" w:rsidRPr="00AE13EE" w:rsidRDefault="00091E02" w:rsidP="00AE13EE">
      <w:pPr>
        <w:ind w:left="720" w:firstLine="720"/>
        <w:rPr>
          <w:i/>
          <w:sz w:val="20"/>
          <w:szCs w:val="20"/>
        </w:rPr>
      </w:pPr>
      <w:r>
        <w:rPr>
          <w:i/>
          <w:sz w:val="20"/>
          <w:szCs w:val="20"/>
        </w:rPr>
        <w:t>“</w:t>
      </w:r>
      <w:r w:rsidRPr="00AE13EE">
        <w:rPr>
          <w:i/>
          <w:sz w:val="20"/>
          <w:szCs w:val="20"/>
        </w:rPr>
        <w:t xml:space="preserve">Except as otherwise provided in this chapter, each agency administering any area designated as wilderness shall be responsible for preserving the wilderness character of the area and shall so administer such area for such other purposes for which it may have been established as also to preserve its wilderness character. Except as otherwise provided in this Act, wilderness areas shall be devoted to the public purposes of recreational, scenic, scientific, educational, conservation, and historical use. </w:t>
      </w:r>
    </w:p>
    <w:p w:rsidR="00091E02" w:rsidRPr="00AE13EE" w:rsidRDefault="00091E02" w:rsidP="00AE13EE">
      <w:pPr>
        <w:ind w:left="720" w:firstLine="720"/>
        <w:rPr>
          <w:i/>
          <w:sz w:val="20"/>
          <w:szCs w:val="20"/>
        </w:rPr>
      </w:pPr>
      <w:r w:rsidRPr="00AE13EE">
        <w:rPr>
          <w:i/>
          <w:sz w:val="20"/>
          <w:szCs w:val="20"/>
        </w:rPr>
        <w:t xml:space="preserve">Except as specifically provided for in this chapter, and subject to existing private rights, there shall be no commercial enterprise and no permanent road within any wilderness area designated by this Act and, except as necessary to meet minimum requirements for the administration of the area for the purpose of this Act (including measures required in emergencies involving the health and safety of persons within the area), there shall be no temporary road, no use of motor vehicles, motorized equipment or motorboats, no landing of aircraft, no other form of mechanical transport, and no structure or installation within any such area.   </w:t>
      </w:r>
    </w:p>
    <w:p w:rsidR="00091E02" w:rsidRPr="00AE13EE" w:rsidRDefault="00091E02" w:rsidP="00CB1AEA">
      <w:pPr>
        <w:ind w:left="720" w:firstLine="720"/>
        <w:rPr>
          <w:i/>
          <w:sz w:val="20"/>
          <w:szCs w:val="20"/>
        </w:rPr>
      </w:pPr>
      <w:r w:rsidRPr="00AE13EE">
        <w:rPr>
          <w:i/>
          <w:sz w:val="20"/>
          <w:szCs w:val="20"/>
        </w:rPr>
        <w:t>Within wilderness areas designated by this chapter the use of aircraft or motorboats, where these uses have already become established, may be permitted to continue subject to such restrictions as the Secretary of Agriculture deems desirable. In addition, such measures may be taken as may be necessary in the control of fire, insects, and diseases, subject to such conditions a</w:t>
      </w:r>
      <w:r>
        <w:rPr>
          <w:i/>
          <w:sz w:val="20"/>
          <w:szCs w:val="20"/>
        </w:rPr>
        <w:t>s the Secretary deems desirable.”</w:t>
      </w:r>
    </w:p>
    <w:p w:rsidR="00091E02" w:rsidRDefault="00091E02" w:rsidP="00F2751E"/>
    <w:p w:rsidR="00091E02" w:rsidRDefault="00C757E2" w:rsidP="00EC7296">
      <w:pPr>
        <w:ind w:left="720"/>
      </w:pPr>
      <w:r>
        <w:t>T</w:t>
      </w:r>
      <w:r w:rsidR="00091E02" w:rsidRPr="00F2751E">
        <w:t>his study require</w:t>
      </w:r>
      <w:r>
        <w:t>s</w:t>
      </w:r>
      <w:r w:rsidR="00091E02" w:rsidRPr="00F2751E">
        <w:t xml:space="preserve"> </w:t>
      </w:r>
      <w:r>
        <w:t>a significant presence in Wilderness areas</w:t>
      </w:r>
      <w:r w:rsidR="00091E02" w:rsidRPr="00F2751E">
        <w:t xml:space="preserve">.  The Wilderness Act states that wilderness will be partially devoted to scientific purposes.  This study asks scientific questions addressing the consequences of an emerging </w:t>
      </w:r>
      <w:r>
        <w:t>i</w:t>
      </w:r>
      <w:r w:rsidR="00091E02" w:rsidRPr="00F2751E">
        <w:t xml:space="preserve">nfectious disease </w:t>
      </w:r>
      <w:r w:rsidR="00091E02">
        <w:t xml:space="preserve">and species extinction </w:t>
      </w:r>
      <w:r w:rsidR="00091E02" w:rsidRPr="00F2751E">
        <w:t xml:space="preserve">on the aquatic resources of the Sierra Nevada, and the appropriate techniques require some </w:t>
      </w:r>
      <w:r>
        <w:t>serious time spent at the sites where ecological changes are occurring, within Wilderness areas</w:t>
      </w:r>
      <w:r w:rsidR="00091E02" w:rsidRPr="00F2751E">
        <w:t>.  Lakes off the beaten path will be used as much as possible</w:t>
      </w:r>
      <w:r w:rsidR="00091E02">
        <w:t xml:space="preserve">, but scientific interest dictates use of some lakes near trails, but therein research </w:t>
      </w:r>
      <w:r>
        <w:t>activities</w:t>
      </w:r>
      <w:r w:rsidR="00091E02">
        <w:t xml:space="preserve"> will </w:t>
      </w:r>
      <w:r>
        <w:t>occur</w:t>
      </w:r>
      <w:r w:rsidR="00091E02">
        <w:t xml:space="preserve"> well away from trails or campsites.</w:t>
      </w:r>
    </w:p>
    <w:p w:rsidR="00091E02" w:rsidRDefault="00091E02" w:rsidP="005C4281"/>
    <w:p w:rsidR="00091E02" w:rsidRPr="00F2751E" w:rsidRDefault="00C757E2" w:rsidP="00C757E2">
      <w:pPr>
        <w:ind w:left="720"/>
      </w:pPr>
      <w:r>
        <w:t>The proposed activities</w:t>
      </w:r>
      <w:r w:rsidR="00091E02">
        <w:t xml:space="preserve"> </w:t>
      </w:r>
      <w:r>
        <w:t xml:space="preserve">have </w:t>
      </w:r>
      <w:r w:rsidR="00091E02">
        <w:t xml:space="preserve">virtually zero impact on the benthic surface of lakes, nor on lake occupants or the animals </w:t>
      </w:r>
      <w:r>
        <w:t>captured and released</w:t>
      </w:r>
      <w:r w:rsidR="00091E02">
        <w:t>.</w:t>
      </w:r>
    </w:p>
    <w:p w:rsidR="0066718C" w:rsidRPr="00F2751E" w:rsidRDefault="0066718C" w:rsidP="00F2751E"/>
    <w:sectPr w:rsidR="0066718C" w:rsidRPr="00F2751E" w:rsidSect="002C197F">
      <w:pgSz w:w="12240" w:h="163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5DEE" w:rsidRDefault="00E65DEE">
      <w:r>
        <w:separator/>
      </w:r>
    </w:p>
  </w:endnote>
  <w:endnote w:type="continuationSeparator" w:id="0">
    <w:p w:rsidR="00E65DEE" w:rsidRDefault="00E65D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imesNewRoman">
    <w:altName w:val="MS Mincho"/>
    <w:panose1 w:val="00000000000000000000"/>
    <w:charset w:val="80"/>
    <w:family w:val="auto"/>
    <w:notTrueType/>
    <w:pitch w:val="default"/>
    <w:sig w:usb0="00000003" w:usb1="08070000" w:usb2="00000010" w:usb3="00000000" w:csb0="0002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08A" w:rsidRDefault="00FA308A" w:rsidP="001762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308A" w:rsidRDefault="00FA308A" w:rsidP="00EE30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08A" w:rsidRDefault="00FA308A" w:rsidP="001762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7762">
      <w:rPr>
        <w:rStyle w:val="PageNumber"/>
        <w:noProof/>
      </w:rPr>
      <w:t>17</w:t>
    </w:r>
    <w:r>
      <w:rPr>
        <w:rStyle w:val="PageNumber"/>
      </w:rPr>
      <w:fldChar w:fldCharType="end"/>
    </w:r>
  </w:p>
  <w:p w:rsidR="00FA308A" w:rsidRDefault="00FA308A" w:rsidP="00EE305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5DEE" w:rsidRDefault="00E65DEE">
      <w:r>
        <w:separator/>
      </w:r>
    </w:p>
  </w:footnote>
  <w:footnote w:type="continuationSeparator" w:id="0">
    <w:p w:rsidR="00E65DEE" w:rsidRDefault="00E65D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863059"/>
    <w:multiLevelType w:val="hybridMultilevel"/>
    <w:tmpl w:val="30E1DD1C"/>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C6A0523E"/>
    <w:multiLevelType w:val="hybridMultilevel"/>
    <w:tmpl w:val="4CFB4DB3"/>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EBD9F08B"/>
    <w:multiLevelType w:val="hybridMultilevel"/>
    <w:tmpl w:val="75A94A44"/>
    <w:lvl w:ilvl="0" w:tplc="FFFFFFFF">
      <w:start w:val="1"/>
      <w:numFmt w:val="bullet"/>
      <w:lvlText w:val="•"/>
      <w:lvlJc w:val="left"/>
    </w:lvl>
    <w:lvl w:ilvl="1" w:tplc="FFFFFFFF">
      <w:start w:val="1"/>
      <w:numFmt w:val="ideographDigit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FB72FBE1"/>
    <w:multiLevelType w:val="hybridMultilevel"/>
    <w:tmpl w:val="A1FE0CF9"/>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526287C"/>
    <w:multiLevelType w:val="hybridMultilevel"/>
    <w:tmpl w:val="96024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647150B"/>
    <w:multiLevelType w:val="multilevel"/>
    <w:tmpl w:val="1728A0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90D64B4"/>
    <w:multiLevelType w:val="hybridMultilevel"/>
    <w:tmpl w:val="4B22D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DB161F"/>
    <w:multiLevelType w:val="hybridMultilevel"/>
    <w:tmpl w:val="C59A5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211443"/>
    <w:multiLevelType w:val="hybridMultilevel"/>
    <w:tmpl w:val="1728A0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573C59"/>
    <w:multiLevelType w:val="multilevel"/>
    <w:tmpl w:val="614AABEE"/>
    <w:lvl w:ilvl="0">
      <w:start w:val="2"/>
      <w:numFmt w:val="upperRoman"/>
      <w:lvlText w:val="%1."/>
      <w:lvlJc w:val="left"/>
      <w:pPr>
        <w:tabs>
          <w:tab w:val="num" w:pos="720"/>
        </w:tabs>
        <w:ind w:left="720" w:hanging="72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0">
    <w:nsid w:val="136F2FE6"/>
    <w:multiLevelType w:val="hybridMultilevel"/>
    <w:tmpl w:val="614AABEE"/>
    <w:lvl w:ilvl="0" w:tplc="62FCB9D2">
      <w:start w:val="2"/>
      <w:numFmt w:val="upperRoman"/>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14344C66"/>
    <w:multiLevelType w:val="hybridMultilevel"/>
    <w:tmpl w:val="17661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4240B5"/>
    <w:multiLevelType w:val="multilevel"/>
    <w:tmpl w:val="04090027"/>
    <w:lvl w:ilvl="0">
      <w:start w:val="1"/>
      <w:numFmt w:val="upperRoman"/>
      <w:pStyle w:val="Heading1"/>
      <w:lvlText w:val="%1."/>
      <w:lvlJc w:val="left"/>
      <w:pPr>
        <w:tabs>
          <w:tab w:val="num" w:pos="360"/>
        </w:tabs>
      </w:pPr>
      <w:rPr>
        <w:rFonts w:cs="Times New Roman"/>
        <w:b/>
      </w:rPr>
    </w:lvl>
    <w:lvl w:ilvl="1">
      <w:start w:val="1"/>
      <w:numFmt w:val="upperLetter"/>
      <w:pStyle w:val="Heading2"/>
      <w:lvlText w:val="%2."/>
      <w:lvlJc w:val="left"/>
      <w:pPr>
        <w:tabs>
          <w:tab w:val="num" w:pos="1080"/>
        </w:tabs>
        <w:ind w:left="720"/>
      </w:pPr>
      <w:rPr>
        <w:rFonts w:cs="Times New Roman"/>
      </w:rPr>
    </w:lvl>
    <w:lvl w:ilvl="2">
      <w:start w:val="1"/>
      <w:numFmt w:val="decimal"/>
      <w:pStyle w:val="Heading3"/>
      <w:lvlText w:val="%3."/>
      <w:lvlJc w:val="left"/>
      <w:pPr>
        <w:tabs>
          <w:tab w:val="num" w:pos="1800"/>
        </w:tabs>
        <w:ind w:left="1440"/>
      </w:pPr>
      <w:rPr>
        <w:rFonts w:cs="Times New Roman"/>
      </w:rPr>
    </w:lvl>
    <w:lvl w:ilvl="3">
      <w:start w:val="1"/>
      <w:numFmt w:val="lowerLetter"/>
      <w:pStyle w:val="Heading4"/>
      <w:lvlText w:val="%4)"/>
      <w:lvlJc w:val="left"/>
      <w:pPr>
        <w:tabs>
          <w:tab w:val="num" w:pos="2520"/>
        </w:tabs>
        <w:ind w:left="2160"/>
      </w:pPr>
      <w:rPr>
        <w:rFonts w:cs="Times New Roman"/>
      </w:rPr>
    </w:lvl>
    <w:lvl w:ilvl="4">
      <w:start w:val="1"/>
      <w:numFmt w:val="decimal"/>
      <w:pStyle w:val="Heading5"/>
      <w:lvlText w:val="(%5)"/>
      <w:lvlJc w:val="left"/>
      <w:pPr>
        <w:tabs>
          <w:tab w:val="num" w:pos="3240"/>
        </w:tabs>
        <w:ind w:left="2880"/>
      </w:pPr>
      <w:rPr>
        <w:rFonts w:cs="Times New Roman"/>
      </w:rPr>
    </w:lvl>
    <w:lvl w:ilvl="5">
      <w:start w:val="1"/>
      <w:numFmt w:val="lowerLetter"/>
      <w:pStyle w:val="Heading6"/>
      <w:lvlText w:val="(%6)"/>
      <w:lvlJc w:val="left"/>
      <w:pPr>
        <w:tabs>
          <w:tab w:val="num" w:pos="3960"/>
        </w:tabs>
        <w:ind w:left="3600"/>
      </w:pPr>
      <w:rPr>
        <w:rFonts w:cs="Times New Roman"/>
      </w:rPr>
    </w:lvl>
    <w:lvl w:ilvl="6">
      <w:start w:val="1"/>
      <w:numFmt w:val="lowerRoman"/>
      <w:pStyle w:val="Heading7"/>
      <w:lvlText w:val="(%7)"/>
      <w:lvlJc w:val="left"/>
      <w:pPr>
        <w:tabs>
          <w:tab w:val="num" w:pos="4680"/>
        </w:tabs>
        <w:ind w:left="4320"/>
      </w:pPr>
      <w:rPr>
        <w:rFonts w:cs="Times New Roman"/>
      </w:rPr>
    </w:lvl>
    <w:lvl w:ilvl="7">
      <w:start w:val="1"/>
      <w:numFmt w:val="lowerLetter"/>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13">
    <w:nsid w:val="1E204B4D"/>
    <w:multiLevelType w:val="hybridMultilevel"/>
    <w:tmpl w:val="2386EC6B"/>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206B51AC"/>
    <w:multiLevelType w:val="hybridMultilevel"/>
    <w:tmpl w:val="C6E8533C"/>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21EE5463"/>
    <w:multiLevelType w:val="hybridMultilevel"/>
    <w:tmpl w:val="C756A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914733"/>
    <w:multiLevelType w:val="multilevel"/>
    <w:tmpl w:val="04090027"/>
    <w:lvl w:ilvl="0">
      <w:start w:val="1"/>
      <w:numFmt w:val="upperRoman"/>
      <w:lvlText w:val="%1."/>
      <w:lvlJc w:val="left"/>
      <w:pPr>
        <w:tabs>
          <w:tab w:val="num" w:pos="360"/>
        </w:tabs>
      </w:pPr>
      <w:rPr>
        <w:rFonts w:cs="Times New Roman"/>
        <w:b/>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7">
    <w:nsid w:val="33601973"/>
    <w:multiLevelType w:val="hybridMultilevel"/>
    <w:tmpl w:val="04EAD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D1067D"/>
    <w:multiLevelType w:val="hybridMultilevel"/>
    <w:tmpl w:val="2506AF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4E750F8"/>
    <w:multiLevelType w:val="hybridMultilevel"/>
    <w:tmpl w:val="7E563E1E"/>
    <w:lvl w:ilvl="0" w:tplc="E5D828B8">
      <w:start w:val="3"/>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3509575C"/>
    <w:multiLevelType w:val="hybridMultilevel"/>
    <w:tmpl w:val="3FD2E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D6548"/>
    <w:multiLevelType w:val="multilevel"/>
    <w:tmpl w:val="E8663CC2"/>
    <w:lvl w:ilvl="0">
      <w:start w:val="1"/>
      <w:numFmt w:val="upperLetter"/>
      <w:lvlText w:val="%1."/>
      <w:lvlJc w:val="left"/>
      <w:pPr>
        <w:tabs>
          <w:tab w:val="num" w:pos="360"/>
        </w:tabs>
        <w:ind w:left="360" w:hanging="360"/>
      </w:pPr>
      <w:rPr>
        <w:rFonts w:cs="Times New Roman"/>
        <w:b/>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2">
    <w:nsid w:val="37266921"/>
    <w:multiLevelType w:val="hybridMultilevel"/>
    <w:tmpl w:val="F206621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38C10D60"/>
    <w:multiLevelType w:val="hybridMultilevel"/>
    <w:tmpl w:val="B756D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7106BB"/>
    <w:multiLevelType w:val="hybridMultilevel"/>
    <w:tmpl w:val="2845BEF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45052506"/>
    <w:multiLevelType w:val="hybridMultilevel"/>
    <w:tmpl w:val="10307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7B94FCF"/>
    <w:multiLevelType w:val="hybridMultilevel"/>
    <w:tmpl w:val="AA86123E"/>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49F456EC"/>
    <w:multiLevelType w:val="hybridMultilevel"/>
    <w:tmpl w:val="B8C01F12"/>
    <w:lvl w:ilvl="0" w:tplc="04090015">
      <w:start w:val="1"/>
      <w:numFmt w:val="upp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4B52597B"/>
    <w:multiLevelType w:val="multilevel"/>
    <w:tmpl w:val="04090027"/>
    <w:lvl w:ilvl="0">
      <w:start w:val="1"/>
      <w:numFmt w:val="upperRoman"/>
      <w:lvlText w:val="%1."/>
      <w:lvlJc w:val="left"/>
      <w:pPr>
        <w:tabs>
          <w:tab w:val="num" w:pos="360"/>
        </w:tabs>
      </w:pPr>
      <w:rPr>
        <w:rFonts w:cs="Times New Roman"/>
        <w:b/>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9">
    <w:nsid w:val="4C15054D"/>
    <w:multiLevelType w:val="hybridMultilevel"/>
    <w:tmpl w:val="F206621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4E2779D0"/>
    <w:multiLevelType w:val="multilevel"/>
    <w:tmpl w:val="1728A0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0F9282C"/>
    <w:multiLevelType w:val="hybridMultilevel"/>
    <w:tmpl w:val="C65AF9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3354E62"/>
    <w:multiLevelType w:val="hybridMultilevel"/>
    <w:tmpl w:val="B948A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398426D"/>
    <w:multiLevelType w:val="hybridMultilevel"/>
    <w:tmpl w:val="12DCBEE2"/>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4">
    <w:nsid w:val="5524D507"/>
    <w:multiLevelType w:val="hybridMultilevel"/>
    <w:tmpl w:val="E3F160F5"/>
    <w:lvl w:ilvl="0" w:tplc="FFFFFFFF">
      <w:start w:val="1"/>
      <w:numFmt w:val="lowerLetter"/>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57AE765C"/>
    <w:multiLevelType w:val="hybridMultilevel"/>
    <w:tmpl w:val="9BB87068"/>
    <w:lvl w:ilvl="0" w:tplc="7BB653A2">
      <w:start w:val="1"/>
      <w:numFmt w:val="bullet"/>
      <w:lvlText w:val=""/>
      <w:lvlJc w:val="left"/>
      <w:pPr>
        <w:tabs>
          <w:tab w:val="num" w:pos="432"/>
        </w:tabs>
        <w:ind w:left="432" w:hanging="432"/>
      </w:pPr>
      <w:rPr>
        <w:rFonts w:ascii="Wingdings" w:hAnsi="Wingdings" w:hint="default"/>
        <w:sz w:val="12"/>
      </w:rPr>
    </w:lvl>
    <w:lvl w:ilvl="1" w:tplc="C47C636E" w:tentative="1">
      <w:start w:val="1"/>
      <w:numFmt w:val="bullet"/>
      <w:lvlText w:val="o"/>
      <w:lvlJc w:val="left"/>
      <w:pPr>
        <w:tabs>
          <w:tab w:val="num" w:pos="1440"/>
        </w:tabs>
        <w:ind w:left="1440" w:hanging="360"/>
      </w:pPr>
      <w:rPr>
        <w:rFonts w:ascii="Courier New" w:hAnsi="Courier New" w:hint="default"/>
      </w:rPr>
    </w:lvl>
    <w:lvl w:ilvl="2" w:tplc="F0F81F9A" w:tentative="1">
      <w:start w:val="1"/>
      <w:numFmt w:val="bullet"/>
      <w:lvlText w:val=""/>
      <w:lvlJc w:val="left"/>
      <w:pPr>
        <w:tabs>
          <w:tab w:val="num" w:pos="2160"/>
        </w:tabs>
        <w:ind w:left="2160" w:hanging="360"/>
      </w:pPr>
      <w:rPr>
        <w:rFonts w:ascii="Wingdings" w:hAnsi="Wingdings" w:hint="default"/>
      </w:rPr>
    </w:lvl>
    <w:lvl w:ilvl="3" w:tplc="C2D05150" w:tentative="1">
      <w:start w:val="1"/>
      <w:numFmt w:val="bullet"/>
      <w:lvlText w:val=""/>
      <w:lvlJc w:val="left"/>
      <w:pPr>
        <w:tabs>
          <w:tab w:val="num" w:pos="2880"/>
        </w:tabs>
        <w:ind w:left="2880" w:hanging="360"/>
      </w:pPr>
      <w:rPr>
        <w:rFonts w:ascii="Symbol" w:hAnsi="Symbol" w:hint="default"/>
      </w:rPr>
    </w:lvl>
    <w:lvl w:ilvl="4" w:tplc="D34A5992" w:tentative="1">
      <w:start w:val="1"/>
      <w:numFmt w:val="bullet"/>
      <w:lvlText w:val="o"/>
      <w:lvlJc w:val="left"/>
      <w:pPr>
        <w:tabs>
          <w:tab w:val="num" w:pos="3600"/>
        </w:tabs>
        <w:ind w:left="3600" w:hanging="360"/>
      </w:pPr>
      <w:rPr>
        <w:rFonts w:ascii="Courier New" w:hAnsi="Courier New" w:hint="default"/>
      </w:rPr>
    </w:lvl>
    <w:lvl w:ilvl="5" w:tplc="C5746B56" w:tentative="1">
      <w:start w:val="1"/>
      <w:numFmt w:val="bullet"/>
      <w:lvlText w:val=""/>
      <w:lvlJc w:val="left"/>
      <w:pPr>
        <w:tabs>
          <w:tab w:val="num" w:pos="4320"/>
        </w:tabs>
        <w:ind w:left="4320" w:hanging="360"/>
      </w:pPr>
      <w:rPr>
        <w:rFonts w:ascii="Wingdings" w:hAnsi="Wingdings" w:hint="default"/>
      </w:rPr>
    </w:lvl>
    <w:lvl w:ilvl="6" w:tplc="48B4A4F2" w:tentative="1">
      <w:start w:val="1"/>
      <w:numFmt w:val="bullet"/>
      <w:lvlText w:val=""/>
      <w:lvlJc w:val="left"/>
      <w:pPr>
        <w:tabs>
          <w:tab w:val="num" w:pos="5040"/>
        </w:tabs>
        <w:ind w:left="5040" w:hanging="360"/>
      </w:pPr>
      <w:rPr>
        <w:rFonts w:ascii="Symbol" w:hAnsi="Symbol" w:hint="default"/>
      </w:rPr>
    </w:lvl>
    <w:lvl w:ilvl="7" w:tplc="8396AD46" w:tentative="1">
      <w:start w:val="1"/>
      <w:numFmt w:val="bullet"/>
      <w:lvlText w:val="o"/>
      <w:lvlJc w:val="left"/>
      <w:pPr>
        <w:tabs>
          <w:tab w:val="num" w:pos="5760"/>
        </w:tabs>
        <w:ind w:left="5760" w:hanging="360"/>
      </w:pPr>
      <w:rPr>
        <w:rFonts w:ascii="Courier New" w:hAnsi="Courier New" w:hint="default"/>
      </w:rPr>
    </w:lvl>
    <w:lvl w:ilvl="8" w:tplc="CB96BB90" w:tentative="1">
      <w:start w:val="1"/>
      <w:numFmt w:val="bullet"/>
      <w:lvlText w:val=""/>
      <w:lvlJc w:val="left"/>
      <w:pPr>
        <w:tabs>
          <w:tab w:val="num" w:pos="6480"/>
        </w:tabs>
        <w:ind w:left="6480" w:hanging="360"/>
      </w:pPr>
      <w:rPr>
        <w:rFonts w:ascii="Wingdings" w:hAnsi="Wingdings" w:hint="default"/>
      </w:rPr>
    </w:lvl>
  </w:abstractNum>
  <w:abstractNum w:abstractNumId="36">
    <w:nsid w:val="5ED7383A"/>
    <w:multiLevelType w:val="multilevel"/>
    <w:tmpl w:val="4AE489D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647C4402"/>
    <w:multiLevelType w:val="hybridMultilevel"/>
    <w:tmpl w:val="B616F7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5FC4C33"/>
    <w:multiLevelType w:val="hybridMultilevel"/>
    <w:tmpl w:val="05A863FA"/>
    <w:lvl w:ilvl="0" w:tplc="0DE42D80">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6E655C30"/>
    <w:multiLevelType w:val="hybridMultilevel"/>
    <w:tmpl w:val="DA7C5F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16748BE"/>
    <w:multiLevelType w:val="hybridMultilevel"/>
    <w:tmpl w:val="E5F43F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99D51EE"/>
    <w:multiLevelType w:val="hybridMultilevel"/>
    <w:tmpl w:val="A01E34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BC50762"/>
    <w:multiLevelType w:val="hybridMultilevel"/>
    <w:tmpl w:val="DB8E8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4"/>
  </w:num>
  <w:num w:numId="3">
    <w:abstractNumId w:val="34"/>
  </w:num>
  <w:num w:numId="4">
    <w:abstractNumId w:val="2"/>
  </w:num>
  <w:num w:numId="5">
    <w:abstractNumId w:val="0"/>
  </w:num>
  <w:num w:numId="6">
    <w:abstractNumId w:val="3"/>
  </w:num>
  <w:num w:numId="7">
    <w:abstractNumId w:val="13"/>
  </w:num>
  <w:num w:numId="8">
    <w:abstractNumId w:val="19"/>
  </w:num>
  <w:num w:numId="9">
    <w:abstractNumId w:val="41"/>
  </w:num>
  <w:num w:numId="10">
    <w:abstractNumId w:val="14"/>
  </w:num>
  <w:num w:numId="11">
    <w:abstractNumId w:val="27"/>
  </w:num>
  <w:num w:numId="12">
    <w:abstractNumId w:val="12"/>
  </w:num>
  <w:num w:numId="13">
    <w:abstractNumId w:val="31"/>
  </w:num>
  <w:num w:numId="14">
    <w:abstractNumId w:val="10"/>
  </w:num>
  <w:num w:numId="15">
    <w:abstractNumId w:val="9"/>
  </w:num>
  <w:num w:numId="16">
    <w:abstractNumId w:val="21"/>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2"/>
    </w:lvlOverride>
  </w:num>
  <w:num w:numId="19">
    <w:abstractNumId w:val="28"/>
  </w:num>
  <w:num w:numId="20">
    <w:abstractNumId w:val="16"/>
  </w:num>
  <w:num w:numId="21">
    <w:abstractNumId w:val="39"/>
  </w:num>
  <w:num w:numId="22">
    <w:abstractNumId w:val="11"/>
  </w:num>
  <w:num w:numId="23">
    <w:abstractNumId w:val="8"/>
  </w:num>
  <w:num w:numId="24">
    <w:abstractNumId w:val="30"/>
  </w:num>
  <w:num w:numId="25">
    <w:abstractNumId w:val="5"/>
  </w:num>
  <w:num w:numId="26">
    <w:abstractNumId w:val="35"/>
  </w:num>
  <w:num w:numId="27">
    <w:abstractNumId w:val="22"/>
  </w:num>
  <w:num w:numId="28">
    <w:abstractNumId w:val="37"/>
  </w:num>
  <w:num w:numId="29">
    <w:abstractNumId w:val="40"/>
  </w:num>
  <w:num w:numId="30">
    <w:abstractNumId w:val="38"/>
  </w:num>
  <w:num w:numId="31">
    <w:abstractNumId w:val="4"/>
  </w:num>
  <w:num w:numId="32">
    <w:abstractNumId w:val="33"/>
  </w:num>
  <w:num w:numId="33">
    <w:abstractNumId w:val="18"/>
  </w:num>
  <w:num w:numId="34">
    <w:abstractNumId w:val="25"/>
  </w:num>
  <w:num w:numId="35">
    <w:abstractNumId w:val="42"/>
  </w:num>
  <w:num w:numId="36">
    <w:abstractNumId w:val="6"/>
  </w:num>
  <w:num w:numId="37">
    <w:abstractNumId w:val="32"/>
  </w:num>
  <w:num w:numId="38">
    <w:abstractNumId w:val="36"/>
  </w:num>
  <w:num w:numId="39">
    <w:abstractNumId w:val="7"/>
  </w:num>
  <w:num w:numId="40">
    <w:abstractNumId w:val="15"/>
  </w:num>
  <w:num w:numId="41">
    <w:abstractNumId w:val="17"/>
  </w:num>
  <w:num w:numId="42">
    <w:abstractNumId w:val="29"/>
  </w:num>
  <w:num w:numId="43">
    <w:abstractNumId w:val="23"/>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embedSystemFonts/>
  <w:bordersDoNotSurroundHeader/>
  <w:bordersDoNotSurroundFooter/>
  <w:stylePaneFormatFilter w:val="3F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113BD1"/>
    <w:rsid w:val="000043AE"/>
    <w:rsid w:val="0001786C"/>
    <w:rsid w:val="00074A04"/>
    <w:rsid w:val="00081827"/>
    <w:rsid w:val="000839C4"/>
    <w:rsid w:val="00091E02"/>
    <w:rsid w:val="000A2658"/>
    <w:rsid w:val="000B3578"/>
    <w:rsid w:val="000C01E0"/>
    <w:rsid w:val="000D5B7A"/>
    <w:rsid w:val="000E045C"/>
    <w:rsid w:val="0010055A"/>
    <w:rsid w:val="00100EA6"/>
    <w:rsid w:val="00105379"/>
    <w:rsid w:val="00113BD1"/>
    <w:rsid w:val="00117BA4"/>
    <w:rsid w:val="00121F68"/>
    <w:rsid w:val="00143651"/>
    <w:rsid w:val="00147616"/>
    <w:rsid w:val="001636C9"/>
    <w:rsid w:val="00173474"/>
    <w:rsid w:val="00175C4D"/>
    <w:rsid w:val="0017629D"/>
    <w:rsid w:val="00194B54"/>
    <w:rsid w:val="001B01C7"/>
    <w:rsid w:val="001B3FAD"/>
    <w:rsid w:val="001E0C17"/>
    <w:rsid w:val="001E7E16"/>
    <w:rsid w:val="001F0FE5"/>
    <w:rsid w:val="00202F60"/>
    <w:rsid w:val="002078F7"/>
    <w:rsid w:val="00215D20"/>
    <w:rsid w:val="0022237A"/>
    <w:rsid w:val="002271CD"/>
    <w:rsid w:val="00236FCD"/>
    <w:rsid w:val="00250E18"/>
    <w:rsid w:val="0026733C"/>
    <w:rsid w:val="002861BC"/>
    <w:rsid w:val="002A385A"/>
    <w:rsid w:val="002B3322"/>
    <w:rsid w:val="002B58F4"/>
    <w:rsid w:val="002C197F"/>
    <w:rsid w:val="002E1BC7"/>
    <w:rsid w:val="002E291D"/>
    <w:rsid w:val="002E7E85"/>
    <w:rsid w:val="003215B8"/>
    <w:rsid w:val="0033299E"/>
    <w:rsid w:val="00340250"/>
    <w:rsid w:val="003413A2"/>
    <w:rsid w:val="003642B2"/>
    <w:rsid w:val="0036720E"/>
    <w:rsid w:val="003A7409"/>
    <w:rsid w:val="003D1297"/>
    <w:rsid w:val="003E339D"/>
    <w:rsid w:val="003E4B4C"/>
    <w:rsid w:val="0040265C"/>
    <w:rsid w:val="004056AD"/>
    <w:rsid w:val="0041155A"/>
    <w:rsid w:val="00420514"/>
    <w:rsid w:val="00472CE7"/>
    <w:rsid w:val="004966DA"/>
    <w:rsid w:val="004972AB"/>
    <w:rsid w:val="004A343B"/>
    <w:rsid w:val="004D5917"/>
    <w:rsid w:val="004F033C"/>
    <w:rsid w:val="004F2ACE"/>
    <w:rsid w:val="00507F15"/>
    <w:rsid w:val="00543B81"/>
    <w:rsid w:val="00560E70"/>
    <w:rsid w:val="005C0EA4"/>
    <w:rsid w:val="005C17A2"/>
    <w:rsid w:val="005C4281"/>
    <w:rsid w:val="005E0224"/>
    <w:rsid w:val="005E3C7D"/>
    <w:rsid w:val="006366B1"/>
    <w:rsid w:val="00636977"/>
    <w:rsid w:val="00651FB1"/>
    <w:rsid w:val="006658C5"/>
    <w:rsid w:val="0066718C"/>
    <w:rsid w:val="006818F9"/>
    <w:rsid w:val="0068659E"/>
    <w:rsid w:val="00691457"/>
    <w:rsid w:val="006C16DE"/>
    <w:rsid w:val="006C40AD"/>
    <w:rsid w:val="006C74E2"/>
    <w:rsid w:val="006D2883"/>
    <w:rsid w:val="006D386B"/>
    <w:rsid w:val="006D5EC4"/>
    <w:rsid w:val="006E1A5C"/>
    <w:rsid w:val="006F7171"/>
    <w:rsid w:val="00745790"/>
    <w:rsid w:val="00745D9B"/>
    <w:rsid w:val="00754083"/>
    <w:rsid w:val="007615DF"/>
    <w:rsid w:val="00792710"/>
    <w:rsid w:val="007A1A6F"/>
    <w:rsid w:val="007B12AB"/>
    <w:rsid w:val="007B1EDE"/>
    <w:rsid w:val="007B314C"/>
    <w:rsid w:val="007C2041"/>
    <w:rsid w:val="007C24B5"/>
    <w:rsid w:val="00815135"/>
    <w:rsid w:val="00824464"/>
    <w:rsid w:val="008315AF"/>
    <w:rsid w:val="00843F60"/>
    <w:rsid w:val="00857843"/>
    <w:rsid w:val="00866735"/>
    <w:rsid w:val="00871D31"/>
    <w:rsid w:val="00876161"/>
    <w:rsid w:val="00877FEE"/>
    <w:rsid w:val="0088553F"/>
    <w:rsid w:val="00897762"/>
    <w:rsid w:val="008C4494"/>
    <w:rsid w:val="008E167D"/>
    <w:rsid w:val="008F2875"/>
    <w:rsid w:val="008F3965"/>
    <w:rsid w:val="00904AAF"/>
    <w:rsid w:val="00914535"/>
    <w:rsid w:val="00923467"/>
    <w:rsid w:val="00924C8E"/>
    <w:rsid w:val="0092682E"/>
    <w:rsid w:val="00927D5C"/>
    <w:rsid w:val="0095350F"/>
    <w:rsid w:val="00973C78"/>
    <w:rsid w:val="00975233"/>
    <w:rsid w:val="009779BB"/>
    <w:rsid w:val="009A3CA0"/>
    <w:rsid w:val="009B0C20"/>
    <w:rsid w:val="009C2CBF"/>
    <w:rsid w:val="009C54CB"/>
    <w:rsid w:val="009D2C6B"/>
    <w:rsid w:val="009F3A93"/>
    <w:rsid w:val="009F6FCE"/>
    <w:rsid w:val="00A279C7"/>
    <w:rsid w:val="00A37EA7"/>
    <w:rsid w:val="00A40B64"/>
    <w:rsid w:val="00A40E3D"/>
    <w:rsid w:val="00A620BF"/>
    <w:rsid w:val="00A84DC5"/>
    <w:rsid w:val="00A87E0C"/>
    <w:rsid w:val="00AA72D0"/>
    <w:rsid w:val="00AC0C9E"/>
    <w:rsid w:val="00AC61D3"/>
    <w:rsid w:val="00AE13EE"/>
    <w:rsid w:val="00B177A6"/>
    <w:rsid w:val="00B33701"/>
    <w:rsid w:val="00B414AE"/>
    <w:rsid w:val="00B532EC"/>
    <w:rsid w:val="00B62740"/>
    <w:rsid w:val="00B67C4E"/>
    <w:rsid w:val="00B71A13"/>
    <w:rsid w:val="00B84579"/>
    <w:rsid w:val="00BA299F"/>
    <w:rsid w:val="00BD0647"/>
    <w:rsid w:val="00BD2F80"/>
    <w:rsid w:val="00BE1B96"/>
    <w:rsid w:val="00BE46D4"/>
    <w:rsid w:val="00BF0CC7"/>
    <w:rsid w:val="00C103F0"/>
    <w:rsid w:val="00C204B1"/>
    <w:rsid w:val="00C44B62"/>
    <w:rsid w:val="00C757E2"/>
    <w:rsid w:val="00C8608E"/>
    <w:rsid w:val="00C9040C"/>
    <w:rsid w:val="00C923A8"/>
    <w:rsid w:val="00CA0F5F"/>
    <w:rsid w:val="00CA4A2D"/>
    <w:rsid w:val="00CB1AEA"/>
    <w:rsid w:val="00CB6692"/>
    <w:rsid w:val="00CD30DE"/>
    <w:rsid w:val="00CE1063"/>
    <w:rsid w:val="00CF2070"/>
    <w:rsid w:val="00D0178A"/>
    <w:rsid w:val="00D102D1"/>
    <w:rsid w:val="00D130A0"/>
    <w:rsid w:val="00D2480C"/>
    <w:rsid w:val="00D67DDE"/>
    <w:rsid w:val="00D74378"/>
    <w:rsid w:val="00D8619A"/>
    <w:rsid w:val="00D91133"/>
    <w:rsid w:val="00D95549"/>
    <w:rsid w:val="00DC1945"/>
    <w:rsid w:val="00DC2FF6"/>
    <w:rsid w:val="00DC599C"/>
    <w:rsid w:val="00DD2B90"/>
    <w:rsid w:val="00DD72F8"/>
    <w:rsid w:val="00DE0183"/>
    <w:rsid w:val="00E0756E"/>
    <w:rsid w:val="00E12B59"/>
    <w:rsid w:val="00E158AD"/>
    <w:rsid w:val="00E15B7A"/>
    <w:rsid w:val="00E22DD3"/>
    <w:rsid w:val="00E269FE"/>
    <w:rsid w:val="00E26D85"/>
    <w:rsid w:val="00E404D1"/>
    <w:rsid w:val="00E47A34"/>
    <w:rsid w:val="00E558D3"/>
    <w:rsid w:val="00E610EF"/>
    <w:rsid w:val="00E65A9F"/>
    <w:rsid w:val="00E65DEE"/>
    <w:rsid w:val="00EA3AD3"/>
    <w:rsid w:val="00EC7296"/>
    <w:rsid w:val="00EE3057"/>
    <w:rsid w:val="00EF1B53"/>
    <w:rsid w:val="00EF7553"/>
    <w:rsid w:val="00F01364"/>
    <w:rsid w:val="00F24A6F"/>
    <w:rsid w:val="00F2751E"/>
    <w:rsid w:val="00F32795"/>
    <w:rsid w:val="00F37C5D"/>
    <w:rsid w:val="00F478A2"/>
    <w:rsid w:val="00F52053"/>
    <w:rsid w:val="00F540F8"/>
    <w:rsid w:val="00F56A26"/>
    <w:rsid w:val="00F73894"/>
    <w:rsid w:val="00F8202D"/>
    <w:rsid w:val="00F83EEB"/>
    <w:rsid w:val="00F941A6"/>
    <w:rsid w:val="00F96B69"/>
    <w:rsid w:val="00F96D40"/>
    <w:rsid w:val="00F97F87"/>
    <w:rsid w:val="00FA308A"/>
    <w:rsid w:val="00FB5904"/>
    <w:rsid w:val="00FD6ACA"/>
    <w:rsid w:val="00FD7BB8"/>
    <w:rsid w:val="00FF5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uiPriority="39" w:qFormat="1"/>
    <w:lsdException w:name="toc 2" w:uiPriority="39" w:qFormat="1"/>
    <w:lsdException w:name="toc 3" w:uiPriority="39" w:qFormat="1"/>
    <w:lsdException w:name="caption" w:locked="1" w:qFormat="1"/>
    <w:lsdException w:name="Title" w:locked="1" w:qFormat="1"/>
    <w:lsdException w:name="Subtitle" w:locked="1" w:qFormat="1"/>
    <w:lsdException w:name="Strong" w:locked="1" w:uiPriority="22"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30A0"/>
    <w:rPr>
      <w:sz w:val="24"/>
      <w:szCs w:val="24"/>
    </w:rPr>
  </w:style>
  <w:style w:type="paragraph" w:styleId="Heading1">
    <w:name w:val="heading 1"/>
    <w:basedOn w:val="Normal"/>
    <w:next w:val="Normal"/>
    <w:qFormat/>
    <w:rsid w:val="00BE1B96"/>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E1B96"/>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qFormat/>
    <w:rsid w:val="00BE1B96"/>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BE1B96"/>
    <w:pPr>
      <w:keepNext/>
      <w:numPr>
        <w:ilvl w:val="3"/>
        <w:numId w:val="12"/>
      </w:numPr>
      <w:spacing w:before="240" w:after="60"/>
      <w:outlineLvl w:val="3"/>
    </w:pPr>
    <w:rPr>
      <w:b/>
      <w:bCs/>
      <w:sz w:val="28"/>
      <w:szCs w:val="28"/>
    </w:rPr>
  </w:style>
  <w:style w:type="paragraph" w:styleId="Heading5">
    <w:name w:val="heading 5"/>
    <w:basedOn w:val="Normal"/>
    <w:next w:val="Normal"/>
    <w:qFormat/>
    <w:rsid w:val="00BE1B96"/>
    <w:pPr>
      <w:numPr>
        <w:ilvl w:val="4"/>
        <w:numId w:val="12"/>
      </w:numPr>
      <w:spacing w:before="240" w:after="60"/>
      <w:outlineLvl w:val="4"/>
    </w:pPr>
    <w:rPr>
      <w:b/>
      <w:bCs/>
      <w:i/>
      <w:iCs/>
      <w:sz w:val="26"/>
      <w:szCs w:val="26"/>
    </w:rPr>
  </w:style>
  <w:style w:type="paragraph" w:styleId="Heading6">
    <w:name w:val="heading 6"/>
    <w:basedOn w:val="Normal"/>
    <w:next w:val="Normal"/>
    <w:qFormat/>
    <w:rsid w:val="00BE1B96"/>
    <w:pPr>
      <w:numPr>
        <w:ilvl w:val="5"/>
        <w:numId w:val="12"/>
      </w:numPr>
      <w:spacing w:before="240" w:after="60"/>
      <w:outlineLvl w:val="5"/>
    </w:pPr>
    <w:rPr>
      <w:b/>
      <w:bCs/>
      <w:sz w:val="22"/>
      <w:szCs w:val="22"/>
    </w:rPr>
  </w:style>
  <w:style w:type="paragraph" w:styleId="Heading7">
    <w:name w:val="heading 7"/>
    <w:basedOn w:val="Normal"/>
    <w:next w:val="Normal"/>
    <w:qFormat/>
    <w:rsid w:val="00BE1B96"/>
    <w:pPr>
      <w:numPr>
        <w:ilvl w:val="6"/>
        <w:numId w:val="12"/>
      </w:numPr>
      <w:spacing w:before="240" w:after="60"/>
      <w:outlineLvl w:val="6"/>
    </w:pPr>
  </w:style>
  <w:style w:type="paragraph" w:styleId="Heading8">
    <w:name w:val="heading 8"/>
    <w:basedOn w:val="Normal"/>
    <w:next w:val="Normal"/>
    <w:qFormat/>
    <w:rsid w:val="00BE1B96"/>
    <w:pPr>
      <w:numPr>
        <w:ilvl w:val="7"/>
        <w:numId w:val="12"/>
      </w:numPr>
      <w:spacing w:before="240" w:after="60"/>
      <w:outlineLvl w:val="7"/>
    </w:pPr>
    <w:rPr>
      <w:i/>
      <w:iCs/>
    </w:rPr>
  </w:style>
  <w:style w:type="paragraph" w:styleId="Heading9">
    <w:name w:val="heading 9"/>
    <w:basedOn w:val="Normal"/>
    <w:next w:val="Normal"/>
    <w:qFormat/>
    <w:rsid w:val="00BE1B96"/>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30A0"/>
    <w:pPr>
      <w:widowControl w:val="0"/>
      <w:autoSpaceDE w:val="0"/>
      <w:autoSpaceDN w:val="0"/>
      <w:adjustRightInd w:val="0"/>
    </w:pPr>
    <w:rPr>
      <w:color w:val="000000"/>
      <w:sz w:val="24"/>
      <w:szCs w:val="24"/>
    </w:rPr>
  </w:style>
  <w:style w:type="paragraph" w:customStyle="1" w:styleId="CM43">
    <w:name w:val="CM43"/>
    <w:basedOn w:val="Default"/>
    <w:next w:val="Default"/>
    <w:rsid w:val="00D130A0"/>
    <w:rPr>
      <w:color w:val="auto"/>
    </w:rPr>
  </w:style>
  <w:style w:type="paragraph" w:customStyle="1" w:styleId="CM1">
    <w:name w:val="CM1"/>
    <w:basedOn w:val="Default"/>
    <w:next w:val="Default"/>
    <w:rsid w:val="00D130A0"/>
    <w:pPr>
      <w:spacing w:line="278" w:lineRule="atLeast"/>
    </w:pPr>
    <w:rPr>
      <w:color w:val="auto"/>
    </w:rPr>
  </w:style>
  <w:style w:type="paragraph" w:customStyle="1" w:styleId="CM2">
    <w:name w:val="CM2"/>
    <w:basedOn w:val="Default"/>
    <w:next w:val="Default"/>
    <w:rsid w:val="00D130A0"/>
    <w:pPr>
      <w:spacing w:line="276" w:lineRule="atLeast"/>
    </w:pPr>
    <w:rPr>
      <w:color w:val="auto"/>
    </w:rPr>
  </w:style>
  <w:style w:type="paragraph" w:customStyle="1" w:styleId="CM3">
    <w:name w:val="CM3"/>
    <w:basedOn w:val="Default"/>
    <w:next w:val="Default"/>
    <w:rsid w:val="00D130A0"/>
    <w:pPr>
      <w:spacing w:line="276" w:lineRule="atLeast"/>
    </w:pPr>
    <w:rPr>
      <w:color w:val="auto"/>
    </w:rPr>
  </w:style>
  <w:style w:type="paragraph" w:customStyle="1" w:styleId="CM4">
    <w:name w:val="CM4"/>
    <w:basedOn w:val="Default"/>
    <w:next w:val="Default"/>
    <w:rsid w:val="00D130A0"/>
    <w:rPr>
      <w:color w:val="auto"/>
    </w:rPr>
  </w:style>
  <w:style w:type="paragraph" w:customStyle="1" w:styleId="CM5">
    <w:name w:val="CM5"/>
    <w:basedOn w:val="Default"/>
    <w:next w:val="Default"/>
    <w:rsid w:val="00D130A0"/>
    <w:rPr>
      <w:color w:val="auto"/>
    </w:rPr>
  </w:style>
  <w:style w:type="paragraph" w:customStyle="1" w:styleId="CM6">
    <w:name w:val="CM6"/>
    <w:basedOn w:val="Default"/>
    <w:next w:val="Default"/>
    <w:rsid w:val="00D130A0"/>
    <w:rPr>
      <w:color w:val="auto"/>
    </w:rPr>
  </w:style>
  <w:style w:type="paragraph" w:customStyle="1" w:styleId="CM7">
    <w:name w:val="CM7"/>
    <w:basedOn w:val="Default"/>
    <w:next w:val="Default"/>
    <w:rsid w:val="00D130A0"/>
    <w:rPr>
      <w:color w:val="auto"/>
    </w:rPr>
  </w:style>
  <w:style w:type="paragraph" w:customStyle="1" w:styleId="CM8">
    <w:name w:val="CM8"/>
    <w:basedOn w:val="Default"/>
    <w:next w:val="Default"/>
    <w:rsid w:val="00D130A0"/>
    <w:rPr>
      <w:color w:val="auto"/>
    </w:rPr>
  </w:style>
  <w:style w:type="paragraph" w:customStyle="1" w:styleId="CM9">
    <w:name w:val="CM9"/>
    <w:basedOn w:val="Default"/>
    <w:next w:val="Default"/>
    <w:rsid w:val="00D130A0"/>
    <w:pPr>
      <w:spacing w:line="276" w:lineRule="atLeast"/>
    </w:pPr>
    <w:rPr>
      <w:color w:val="auto"/>
    </w:rPr>
  </w:style>
  <w:style w:type="paragraph" w:customStyle="1" w:styleId="CM10">
    <w:name w:val="CM10"/>
    <w:basedOn w:val="Default"/>
    <w:next w:val="Default"/>
    <w:rsid w:val="00D130A0"/>
    <w:pPr>
      <w:spacing w:line="278" w:lineRule="atLeast"/>
    </w:pPr>
    <w:rPr>
      <w:color w:val="auto"/>
    </w:rPr>
  </w:style>
  <w:style w:type="paragraph" w:customStyle="1" w:styleId="CM11">
    <w:name w:val="CM11"/>
    <w:basedOn w:val="Default"/>
    <w:next w:val="Default"/>
    <w:rsid w:val="00D130A0"/>
    <w:pPr>
      <w:spacing w:line="276" w:lineRule="atLeast"/>
    </w:pPr>
    <w:rPr>
      <w:color w:val="auto"/>
    </w:rPr>
  </w:style>
  <w:style w:type="paragraph" w:customStyle="1" w:styleId="CM12">
    <w:name w:val="CM12"/>
    <w:basedOn w:val="Default"/>
    <w:next w:val="Default"/>
    <w:rsid w:val="00D130A0"/>
    <w:pPr>
      <w:spacing w:line="276" w:lineRule="atLeast"/>
    </w:pPr>
    <w:rPr>
      <w:color w:val="auto"/>
    </w:rPr>
  </w:style>
  <w:style w:type="paragraph" w:customStyle="1" w:styleId="CM13">
    <w:name w:val="CM13"/>
    <w:basedOn w:val="Default"/>
    <w:next w:val="Default"/>
    <w:rsid w:val="00D130A0"/>
    <w:pPr>
      <w:spacing w:line="276" w:lineRule="atLeast"/>
    </w:pPr>
    <w:rPr>
      <w:color w:val="auto"/>
    </w:rPr>
  </w:style>
  <w:style w:type="paragraph" w:customStyle="1" w:styleId="CM14">
    <w:name w:val="CM14"/>
    <w:basedOn w:val="Default"/>
    <w:next w:val="Default"/>
    <w:rsid w:val="00D130A0"/>
    <w:pPr>
      <w:spacing w:line="276" w:lineRule="atLeast"/>
    </w:pPr>
    <w:rPr>
      <w:color w:val="auto"/>
    </w:rPr>
  </w:style>
  <w:style w:type="paragraph" w:customStyle="1" w:styleId="CM15">
    <w:name w:val="CM15"/>
    <w:basedOn w:val="Default"/>
    <w:next w:val="Default"/>
    <w:rsid w:val="00D130A0"/>
    <w:pPr>
      <w:spacing w:line="276" w:lineRule="atLeast"/>
    </w:pPr>
    <w:rPr>
      <w:color w:val="auto"/>
    </w:rPr>
  </w:style>
  <w:style w:type="paragraph" w:customStyle="1" w:styleId="CM16">
    <w:name w:val="CM16"/>
    <w:basedOn w:val="Default"/>
    <w:next w:val="Default"/>
    <w:rsid w:val="00D130A0"/>
    <w:pPr>
      <w:spacing w:line="276" w:lineRule="atLeast"/>
    </w:pPr>
    <w:rPr>
      <w:color w:val="auto"/>
    </w:rPr>
  </w:style>
  <w:style w:type="paragraph" w:customStyle="1" w:styleId="CM17">
    <w:name w:val="CM17"/>
    <w:basedOn w:val="Default"/>
    <w:next w:val="Default"/>
    <w:rsid w:val="00D130A0"/>
    <w:pPr>
      <w:spacing w:line="276" w:lineRule="atLeast"/>
    </w:pPr>
    <w:rPr>
      <w:color w:val="auto"/>
    </w:rPr>
  </w:style>
  <w:style w:type="paragraph" w:customStyle="1" w:styleId="CM18">
    <w:name w:val="CM18"/>
    <w:basedOn w:val="Default"/>
    <w:next w:val="Default"/>
    <w:rsid w:val="00D130A0"/>
    <w:pPr>
      <w:spacing w:line="276" w:lineRule="atLeast"/>
    </w:pPr>
    <w:rPr>
      <w:color w:val="auto"/>
    </w:rPr>
  </w:style>
  <w:style w:type="paragraph" w:customStyle="1" w:styleId="CM19">
    <w:name w:val="CM19"/>
    <w:basedOn w:val="Default"/>
    <w:next w:val="Default"/>
    <w:rsid w:val="00D130A0"/>
    <w:pPr>
      <w:spacing w:line="276" w:lineRule="atLeast"/>
    </w:pPr>
    <w:rPr>
      <w:color w:val="auto"/>
    </w:rPr>
  </w:style>
  <w:style w:type="paragraph" w:customStyle="1" w:styleId="CM45">
    <w:name w:val="CM45"/>
    <w:basedOn w:val="Default"/>
    <w:next w:val="Default"/>
    <w:rsid w:val="00D130A0"/>
    <w:rPr>
      <w:color w:val="auto"/>
    </w:rPr>
  </w:style>
  <w:style w:type="paragraph" w:customStyle="1" w:styleId="CM47">
    <w:name w:val="CM47"/>
    <w:basedOn w:val="Default"/>
    <w:next w:val="Default"/>
    <w:rsid w:val="00D130A0"/>
    <w:rPr>
      <w:color w:val="auto"/>
    </w:rPr>
  </w:style>
  <w:style w:type="paragraph" w:customStyle="1" w:styleId="CM20">
    <w:name w:val="CM20"/>
    <w:basedOn w:val="Default"/>
    <w:next w:val="Default"/>
    <w:rsid w:val="00D130A0"/>
    <w:pPr>
      <w:spacing w:line="300" w:lineRule="atLeast"/>
    </w:pPr>
    <w:rPr>
      <w:color w:val="auto"/>
    </w:rPr>
  </w:style>
  <w:style w:type="paragraph" w:customStyle="1" w:styleId="CM21">
    <w:name w:val="CM21"/>
    <w:basedOn w:val="Default"/>
    <w:next w:val="Default"/>
    <w:rsid w:val="00D130A0"/>
    <w:pPr>
      <w:spacing w:line="278" w:lineRule="atLeast"/>
    </w:pPr>
    <w:rPr>
      <w:color w:val="auto"/>
    </w:rPr>
  </w:style>
  <w:style w:type="paragraph" w:customStyle="1" w:styleId="CM22">
    <w:name w:val="CM22"/>
    <w:basedOn w:val="Default"/>
    <w:next w:val="Default"/>
    <w:rsid w:val="00D130A0"/>
    <w:pPr>
      <w:spacing w:line="276" w:lineRule="atLeast"/>
    </w:pPr>
    <w:rPr>
      <w:color w:val="auto"/>
    </w:rPr>
  </w:style>
  <w:style w:type="paragraph" w:customStyle="1" w:styleId="CM23">
    <w:name w:val="CM23"/>
    <w:basedOn w:val="Default"/>
    <w:next w:val="Default"/>
    <w:rsid w:val="00D130A0"/>
    <w:pPr>
      <w:spacing w:line="276" w:lineRule="atLeast"/>
    </w:pPr>
    <w:rPr>
      <w:color w:val="auto"/>
    </w:rPr>
  </w:style>
  <w:style w:type="paragraph" w:customStyle="1" w:styleId="CM24">
    <w:name w:val="CM24"/>
    <w:basedOn w:val="Default"/>
    <w:next w:val="Default"/>
    <w:rsid w:val="00D130A0"/>
    <w:pPr>
      <w:spacing w:line="276" w:lineRule="atLeast"/>
    </w:pPr>
    <w:rPr>
      <w:color w:val="auto"/>
    </w:rPr>
  </w:style>
  <w:style w:type="paragraph" w:customStyle="1" w:styleId="CM25">
    <w:name w:val="CM25"/>
    <w:basedOn w:val="Default"/>
    <w:next w:val="Default"/>
    <w:rsid w:val="00D130A0"/>
    <w:pPr>
      <w:spacing w:line="276" w:lineRule="atLeast"/>
    </w:pPr>
    <w:rPr>
      <w:color w:val="auto"/>
    </w:rPr>
  </w:style>
  <w:style w:type="paragraph" w:customStyle="1" w:styleId="CM46">
    <w:name w:val="CM46"/>
    <w:basedOn w:val="Default"/>
    <w:next w:val="Default"/>
    <w:rsid w:val="00D130A0"/>
    <w:rPr>
      <w:color w:val="auto"/>
    </w:rPr>
  </w:style>
  <w:style w:type="paragraph" w:customStyle="1" w:styleId="CM27">
    <w:name w:val="CM27"/>
    <w:basedOn w:val="Default"/>
    <w:next w:val="Default"/>
    <w:rsid w:val="00D130A0"/>
    <w:pPr>
      <w:spacing w:line="276" w:lineRule="atLeast"/>
    </w:pPr>
    <w:rPr>
      <w:color w:val="auto"/>
    </w:rPr>
  </w:style>
  <w:style w:type="paragraph" w:customStyle="1" w:styleId="CM28">
    <w:name w:val="CM28"/>
    <w:basedOn w:val="Default"/>
    <w:next w:val="Default"/>
    <w:rsid w:val="00D130A0"/>
    <w:pPr>
      <w:spacing w:line="276" w:lineRule="atLeast"/>
    </w:pPr>
    <w:rPr>
      <w:color w:val="auto"/>
    </w:rPr>
  </w:style>
  <w:style w:type="paragraph" w:customStyle="1" w:styleId="CM29">
    <w:name w:val="CM29"/>
    <w:basedOn w:val="Default"/>
    <w:next w:val="Default"/>
    <w:rsid w:val="00D130A0"/>
    <w:pPr>
      <w:spacing w:line="276" w:lineRule="atLeast"/>
    </w:pPr>
    <w:rPr>
      <w:color w:val="auto"/>
    </w:rPr>
  </w:style>
  <w:style w:type="paragraph" w:customStyle="1" w:styleId="CM31">
    <w:name w:val="CM31"/>
    <w:basedOn w:val="Default"/>
    <w:next w:val="Default"/>
    <w:rsid w:val="00D130A0"/>
    <w:rPr>
      <w:color w:val="auto"/>
    </w:rPr>
  </w:style>
  <w:style w:type="paragraph" w:customStyle="1" w:styleId="CM32">
    <w:name w:val="CM32"/>
    <w:basedOn w:val="Default"/>
    <w:next w:val="Default"/>
    <w:rsid w:val="00D130A0"/>
    <w:pPr>
      <w:spacing w:line="276" w:lineRule="atLeast"/>
    </w:pPr>
    <w:rPr>
      <w:color w:val="auto"/>
    </w:rPr>
  </w:style>
  <w:style w:type="paragraph" w:customStyle="1" w:styleId="CM33">
    <w:name w:val="CM33"/>
    <w:basedOn w:val="Default"/>
    <w:next w:val="Default"/>
    <w:rsid w:val="00D130A0"/>
    <w:pPr>
      <w:spacing w:line="236" w:lineRule="atLeast"/>
    </w:pPr>
    <w:rPr>
      <w:color w:val="auto"/>
    </w:rPr>
  </w:style>
  <w:style w:type="paragraph" w:customStyle="1" w:styleId="CM26">
    <w:name w:val="CM26"/>
    <w:basedOn w:val="Default"/>
    <w:next w:val="Default"/>
    <w:rsid w:val="00D130A0"/>
    <w:pPr>
      <w:spacing w:line="276" w:lineRule="atLeast"/>
    </w:pPr>
    <w:rPr>
      <w:color w:val="auto"/>
    </w:rPr>
  </w:style>
  <w:style w:type="paragraph" w:customStyle="1" w:styleId="CM34">
    <w:name w:val="CM34"/>
    <w:basedOn w:val="Default"/>
    <w:next w:val="Default"/>
    <w:rsid w:val="00D130A0"/>
    <w:pPr>
      <w:spacing w:line="276" w:lineRule="atLeast"/>
    </w:pPr>
    <w:rPr>
      <w:color w:val="auto"/>
    </w:rPr>
  </w:style>
  <w:style w:type="paragraph" w:customStyle="1" w:styleId="CM44">
    <w:name w:val="CM44"/>
    <w:basedOn w:val="Default"/>
    <w:next w:val="Default"/>
    <w:rsid w:val="00D130A0"/>
    <w:rPr>
      <w:color w:val="auto"/>
    </w:rPr>
  </w:style>
  <w:style w:type="paragraph" w:customStyle="1" w:styleId="CM35">
    <w:name w:val="CM35"/>
    <w:basedOn w:val="Default"/>
    <w:next w:val="Default"/>
    <w:rsid w:val="00D130A0"/>
    <w:pPr>
      <w:spacing w:line="231" w:lineRule="atLeast"/>
    </w:pPr>
    <w:rPr>
      <w:color w:val="auto"/>
    </w:rPr>
  </w:style>
  <w:style w:type="paragraph" w:customStyle="1" w:styleId="CM49">
    <w:name w:val="CM49"/>
    <w:basedOn w:val="Default"/>
    <w:next w:val="Default"/>
    <w:rsid w:val="00D130A0"/>
    <w:rPr>
      <w:color w:val="auto"/>
    </w:rPr>
  </w:style>
  <w:style w:type="paragraph" w:customStyle="1" w:styleId="CM51">
    <w:name w:val="CM51"/>
    <w:basedOn w:val="Default"/>
    <w:next w:val="Default"/>
    <w:rsid w:val="00D130A0"/>
    <w:rPr>
      <w:color w:val="auto"/>
    </w:rPr>
  </w:style>
  <w:style w:type="paragraph" w:customStyle="1" w:styleId="CM52">
    <w:name w:val="CM52"/>
    <w:basedOn w:val="Default"/>
    <w:next w:val="Default"/>
    <w:rsid w:val="00D130A0"/>
    <w:rPr>
      <w:color w:val="auto"/>
    </w:rPr>
  </w:style>
  <w:style w:type="paragraph" w:customStyle="1" w:styleId="CM36">
    <w:name w:val="CM36"/>
    <w:basedOn w:val="Default"/>
    <w:next w:val="Default"/>
    <w:rsid w:val="00D130A0"/>
    <w:rPr>
      <w:color w:val="auto"/>
    </w:rPr>
  </w:style>
  <w:style w:type="paragraph" w:customStyle="1" w:styleId="CM37">
    <w:name w:val="CM37"/>
    <w:basedOn w:val="Default"/>
    <w:next w:val="Default"/>
    <w:rsid w:val="00D130A0"/>
    <w:pPr>
      <w:spacing w:line="183" w:lineRule="atLeast"/>
    </w:pPr>
    <w:rPr>
      <w:color w:val="auto"/>
    </w:rPr>
  </w:style>
  <w:style w:type="paragraph" w:customStyle="1" w:styleId="CM38">
    <w:name w:val="CM38"/>
    <w:basedOn w:val="Default"/>
    <w:next w:val="Default"/>
    <w:rsid w:val="00D130A0"/>
    <w:pPr>
      <w:spacing w:line="186" w:lineRule="atLeast"/>
    </w:pPr>
    <w:rPr>
      <w:color w:val="auto"/>
    </w:rPr>
  </w:style>
  <w:style w:type="paragraph" w:customStyle="1" w:styleId="CM39">
    <w:name w:val="CM39"/>
    <w:basedOn w:val="Default"/>
    <w:next w:val="Default"/>
    <w:rsid w:val="00D130A0"/>
    <w:pPr>
      <w:spacing w:line="188" w:lineRule="atLeast"/>
    </w:pPr>
    <w:rPr>
      <w:color w:val="auto"/>
    </w:rPr>
  </w:style>
  <w:style w:type="paragraph" w:customStyle="1" w:styleId="CM40">
    <w:name w:val="CM40"/>
    <w:basedOn w:val="Default"/>
    <w:next w:val="Default"/>
    <w:rsid w:val="00D130A0"/>
    <w:pPr>
      <w:spacing w:line="226" w:lineRule="atLeast"/>
    </w:pPr>
    <w:rPr>
      <w:color w:val="auto"/>
    </w:rPr>
  </w:style>
  <w:style w:type="paragraph" w:customStyle="1" w:styleId="CM41">
    <w:name w:val="CM41"/>
    <w:basedOn w:val="Default"/>
    <w:next w:val="Default"/>
    <w:rsid w:val="00D130A0"/>
    <w:pPr>
      <w:spacing w:line="236" w:lineRule="atLeast"/>
    </w:pPr>
    <w:rPr>
      <w:color w:val="auto"/>
    </w:rPr>
  </w:style>
  <w:style w:type="paragraph" w:customStyle="1" w:styleId="CM42">
    <w:name w:val="CM42"/>
    <w:basedOn w:val="Default"/>
    <w:next w:val="Default"/>
    <w:rsid w:val="00D130A0"/>
    <w:pPr>
      <w:spacing w:line="203" w:lineRule="atLeast"/>
    </w:pPr>
    <w:rPr>
      <w:color w:val="auto"/>
    </w:rPr>
  </w:style>
  <w:style w:type="character" w:styleId="Hyperlink">
    <w:name w:val="Hyperlink"/>
    <w:basedOn w:val="DefaultParagraphFont"/>
    <w:rsid w:val="00EE3057"/>
    <w:rPr>
      <w:rFonts w:cs="Times New Roman"/>
      <w:color w:val="0000FF"/>
      <w:u w:val="single"/>
    </w:rPr>
  </w:style>
  <w:style w:type="paragraph" w:styleId="Header">
    <w:name w:val="header"/>
    <w:basedOn w:val="Normal"/>
    <w:rsid w:val="00EE3057"/>
    <w:pPr>
      <w:tabs>
        <w:tab w:val="center" w:pos="4320"/>
        <w:tab w:val="right" w:pos="8640"/>
      </w:tabs>
    </w:pPr>
  </w:style>
  <w:style w:type="paragraph" w:styleId="Footer">
    <w:name w:val="footer"/>
    <w:basedOn w:val="Normal"/>
    <w:rsid w:val="00EE3057"/>
    <w:pPr>
      <w:tabs>
        <w:tab w:val="center" w:pos="4320"/>
        <w:tab w:val="right" w:pos="8640"/>
      </w:tabs>
    </w:pPr>
  </w:style>
  <w:style w:type="character" w:styleId="PageNumber">
    <w:name w:val="page number"/>
    <w:basedOn w:val="DefaultParagraphFont"/>
    <w:rsid w:val="00EE3057"/>
    <w:rPr>
      <w:rFonts w:cs="Times New Roman"/>
    </w:rPr>
  </w:style>
  <w:style w:type="paragraph" w:styleId="TOC2">
    <w:name w:val="toc 2"/>
    <w:basedOn w:val="Normal"/>
    <w:next w:val="Normal"/>
    <w:autoRedefine/>
    <w:uiPriority w:val="39"/>
    <w:semiHidden/>
    <w:qFormat/>
    <w:rsid w:val="00EE3057"/>
    <w:pPr>
      <w:spacing w:before="240"/>
    </w:pPr>
    <w:rPr>
      <w:b/>
      <w:bCs/>
      <w:sz w:val="20"/>
      <w:szCs w:val="20"/>
    </w:rPr>
  </w:style>
  <w:style w:type="paragraph" w:styleId="TOC1">
    <w:name w:val="toc 1"/>
    <w:basedOn w:val="Normal"/>
    <w:next w:val="Normal"/>
    <w:autoRedefine/>
    <w:uiPriority w:val="39"/>
    <w:semiHidden/>
    <w:qFormat/>
    <w:rsid w:val="00B33701"/>
    <w:pPr>
      <w:spacing w:before="360"/>
    </w:pPr>
    <w:rPr>
      <w:rFonts w:asciiTheme="minorHAnsi" w:hAnsiTheme="minorHAnsi" w:cs="Arial"/>
      <w:b/>
      <w:bCs/>
      <w:caps/>
    </w:rPr>
  </w:style>
  <w:style w:type="paragraph" w:styleId="TOC3">
    <w:name w:val="toc 3"/>
    <w:basedOn w:val="Normal"/>
    <w:next w:val="Normal"/>
    <w:autoRedefine/>
    <w:uiPriority w:val="39"/>
    <w:semiHidden/>
    <w:qFormat/>
    <w:rsid w:val="00EE3057"/>
    <w:pPr>
      <w:ind w:left="240"/>
    </w:pPr>
    <w:rPr>
      <w:sz w:val="20"/>
      <w:szCs w:val="20"/>
    </w:rPr>
  </w:style>
  <w:style w:type="paragraph" w:styleId="TOC4">
    <w:name w:val="toc 4"/>
    <w:basedOn w:val="Normal"/>
    <w:next w:val="Normal"/>
    <w:autoRedefine/>
    <w:semiHidden/>
    <w:rsid w:val="00EE3057"/>
    <w:pPr>
      <w:ind w:left="480"/>
    </w:pPr>
    <w:rPr>
      <w:sz w:val="20"/>
      <w:szCs w:val="20"/>
    </w:rPr>
  </w:style>
  <w:style w:type="paragraph" w:styleId="TOC5">
    <w:name w:val="toc 5"/>
    <w:basedOn w:val="Normal"/>
    <w:next w:val="Normal"/>
    <w:autoRedefine/>
    <w:semiHidden/>
    <w:rsid w:val="00EE3057"/>
    <w:pPr>
      <w:ind w:left="720"/>
    </w:pPr>
    <w:rPr>
      <w:sz w:val="20"/>
      <w:szCs w:val="20"/>
    </w:rPr>
  </w:style>
  <w:style w:type="paragraph" w:styleId="TOC6">
    <w:name w:val="toc 6"/>
    <w:basedOn w:val="Normal"/>
    <w:next w:val="Normal"/>
    <w:autoRedefine/>
    <w:semiHidden/>
    <w:rsid w:val="00EE3057"/>
    <w:pPr>
      <w:ind w:left="960"/>
    </w:pPr>
    <w:rPr>
      <w:sz w:val="20"/>
      <w:szCs w:val="20"/>
    </w:rPr>
  </w:style>
  <w:style w:type="paragraph" w:styleId="TOC7">
    <w:name w:val="toc 7"/>
    <w:basedOn w:val="Normal"/>
    <w:next w:val="Normal"/>
    <w:autoRedefine/>
    <w:semiHidden/>
    <w:rsid w:val="00EE3057"/>
    <w:pPr>
      <w:ind w:left="1200"/>
    </w:pPr>
    <w:rPr>
      <w:sz w:val="20"/>
      <w:szCs w:val="20"/>
    </w:rPr>
  </w:style>
  <w:style w:type="paragraph" w:styleId="TOC8">
    <w:name w:val="toc 8"/>
    <w:basedOn w:val="Normal"/>
    <w:next w:val="Normal"/>
    <w:autoRedefine/>
    <w:semiHidden/>
    <w:rsid w:val="00EE3057"/>
    <w:pPr>
      <w:ind w:left="1440"/>
    </w:pPr>
    <w:rPr>
      <w:sz w:val="20"/>
      <w:szCs w:val="20"/>
    </w:rPr>
  </w:style>
  <w:style w:type="paragraph" w:styleId="TOC9">
    <w:name w:val="toc 9"/>
    <w:basedOn w:val="Normal"/>
    <w:next w:val="Normal"/>
    <w:autoRedefine/>
    <w:semiHidden/>
    <w:rsid w:val="00EE3057"/>
    <w:pPr>
      <w:ind w:left="1680"/>
    </w:pPr>
    <w:rPr>
      <w:sz w:val="20"/>
      <w:szCs w:val="20"/>
    </w:rPr>
  </w:style>
  <w:style w:type="character" w:styleId="CommentReference">
    <w:name w:val="annotation reference"/>
    <w:basedOn w:val="DefaultParagraphFont"/>
    <w:semiHidden/>
    <w:rsid w:val="00143651"/>
    <w:rPr>
      <w:rFonts w:cs="Times New Roman"/>
      <w:sz w:val="16"/>
      <w:szCs w:val="16"/>
    </w:rPr>
  </w:style>
  <w:style w:type="paragraph" w:styleId="CommentText">
    <w:name w:val="annotation text"/>
    <w:basedOn w:val="Normal"/>
    <w:semiHidden/>
    <w:rsid w:val="00143651"/>
    <w:rPr>
      <w:sz w:val="20"/>
      <w:szCs w:val="20"/>
    </w:rPr>
  </w:style>
  <w:style w:type="paragraph" w:styleId="CommentSubject">
    <w:name w:val="annotation subject"/>
    <w:basedOn w:val="CommentText"/>
    <w:next w:val="CommentText"/>
    <w:semiHidden/>
    <w:rsid w:val="00143651"/>
    <w:rPr>
      <w:b/>
      <w:bCs/>
    </w:rPr>
  </w:style>
  <w:style w:type="paragraph" w:styleId="BalloonText">
    <w:name w:val="Balloon Text"/>
    <w:basedOn w:val="Normal"/>
    <w:semiHidden/>
    <w:rsid w:val="00143651"/>
    <w:rPr>
      <w:rFonts w:ascii="Tahoma" w:hAnsi="Tahoma" w:cs="Tahoma"/>
      <w:sz w:val="16"/>
      <w:szCs w:val="16"/>
    </w:rPr>
  </w:style>
  <w:style w:type="paragraph" w:styleId="Caption">
    <w:name w:val="caption"/>
    <w:basedOn w:val="Normal"/>
    <w:next w:val="Normal"/>
    <w:qFormat/>
    <w:rsid w:val="00DC2FF6"/>
    <w:rPr>
      <w:b/>
      <w:bCs/>
      <w:sz w:val="20"/>
      <w:szCs w:val="20"/>
    </w:rPr>
  </w:style>
  <w:style w:type="table" w:styleId="TableGrid">
    <w:name w:val="Table Grid"/>
    <w:basedOn w:val="TableNormal"/>
    <w:rsid w:val="006C74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7E16"/>
    <w:pPr>
      <w:ind w:left="720"/>
      <w:contextualSpacing/>
    </w:pPr>
  </w:style>
  <w:style w:type="paragraph" w:styleId="TOCHeading">
    <w:name w:val="TOC Heading"/>
    <w:basedOn w:val="Heading1"/>
    <w:next w:val="Normal"/>
    <w:uiPriority w:val="39"/>
    <w:unhideWhenUsed/>
    <w:qFormat/>
    <w:rsid w:val="00B3370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styleId="Strong">
    <w:name w:val="Strong"/>
    <w:basedOn w:val="DefaultParagraphFont"/>
    <w:uiPriority w:val="22"/>
    <w:qFormat/>
    <w:locked/>
    <w:rsid w:val="00EC7296"/>
    <w:rPr>
      <w:b/>
      <w:bC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358701852">
      <w:bodyDiv w:val="1"/>
      <w:marLeft w:val="0"/>
      <w:marRight w:val="0"/>
      <w:marTop w:val="0"/>
      <w:marBottom w:val="0"/>
      <w:divBdr>
        <w:top w:val="none" w:sz="0" w:space="0" w:color="auto"/>
        <w:left w:val="none" w:sz="0" w:space="0" w:color="auto"/>
        <w:bottom w:val="none" w:sz="0" w:space="0" w:color="auto"/>
        <w:right w:val="none" w:sz="0" w:space="0" w:color="auto"/>
      </w:divBdr>
    </w:div>
    <w:div w:id="780800177">
      <w:bodyDiv w:val="1"/>
      <w:marLeft w:val="0"/>
      <w:marRight w:val="0"/>
      <w:marTop w:val="0"/>
      <w:marBottom w:val="0"/>
      <w:divBdr>
        <w:top w:val="none" w:sz="0" w:space="0" w:color="auto"/>
        <w:left w:val="none" w:sz="0" w:space="0" w:color="auto"/>
        <w:bottom w:val="none" w:sz="0" w:space="0" w:color="auto"/>
        <w:right w:val="none" w:sz="0" w:space="0" w:color="auto"/>
      </w:divBdr>
    </w:div>
    <w:div w:id="931669069">
      <w:bodyDiv w:val="1"/>
      <w:marLeft w:val="0"/>
      <w:marRight w:val="0"/>
      <w:marTop w:val="0"/>
      <w:marBottom w:val="0"/>
      <w:divBdr>
        <w:top w:val="none" w:sz="0" w:space="0" w:color="auto"/>
        <w:left w:val="none" w:sz="0" w:space="0" w:color="auto"/>
        <w:bottom w:val="none" w:sz="0" w:space="0" w:color="auto"/>
        <w:right w:val="none" w:sz="0" w:space="0" w:color="auto"/>
      </w:divBdr>
    </w:div>
    <w:div w:id="1105341416">
      <w:bodyDiv w:val="1"/>
      <w:marLeft w:val="0"/>
      <w:marRight w:val="0"/>
      <w:marTop w:val="0"/>
      <w:marBottom w:val="0"/>
      <w:divBdr>
        <w:top w:val="none" w:sz="0" w:space="0" w:color="auto"/>
        <w:left w:val="none" w:sz="0" w:space="0" w:color="auto"/>
        <w:bottom w:val="none" w:sz="0" w:space="0" w:color="auto"/>
        <w:right w:val="none" w:sz="0" w:space="0" w:color="auto"/>
      </w:divBdr>
    </w:div>
    <w:div w:id="1305696364">
      <w:bodyDiv w:val="1"/>
      <w:marLeft w:val="0"/>
      <w:marRight w:val="0"/>
      <w:marTop w:val="0"/>
      <w:marBottom w:val="0"/>
      <w:divBdr>
        <w:top w:val="none" w:sz="0" w:space="0" w:color="auto"/>
        <w:left w:val="none" w:sz="0" w:space="0" w:color="auto"/>
        <w:bottom w:val="none" w:sz="0" w:space="0" w:color="auto"/>
        <w:right w:val="none" w:sz="0" w:space="0" w:color="auto"/>
      </w:divBdr>
    </w:div>
    <w:div w:id="1365714375">
      <w:bodyDiv w:val="1"/>
      <w:marLeft w:val="0"/>
      <w:marRight w:val="0"/>
      <w:marTop w:val="0"/>
      <w:marBottom w:val="0"/>
      <w:divBdr>
        <w:top w:val="none" w:sz="0" w:space="0" w:color="auto"/>
        <w:left w:val="none" w:sz="0" w:space="0" w:color="auto"/>
        <w:bottom w:val="none" w:sz="0" w:space="0" w:color="auto"/>
        <w:right w:val="none" w:sz="0" w:space="0" w:color="auto"/>
      </w:divBdr>
    </w:div>
    <w:div w:id="159633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PowerPoint_Presentation1.ppt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9763</Words>
  <Characters>55652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Microsoft Word - YOSE study proposal1.docx</vt:lpstr>
    </vt:vector>
  </TitlesOfParts>
  <Company>University of California, Santa Barbara</Company>
  <LinksUpToDate>false</LinksUpToDate>
  <CharactersWithSpaces>65285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YOSE study proposal1.docx</dc:title>
  <dc:creator>thsmith</dc:creator>
  <cp:lastModifiedBy>Thomas C Smith</cp:lastModifiedBy>
  <cp:revision>2</cp:revision>
  <cp:lastPrinted>2009-05-01T22:26:00Z</cp:lastPrinted>
  <dcterms:created xsi:type="dcterms:W3CDTF">2010-05-29T23:12:00Z</dcterms:created>
  <dcterms:modified xsi:type="dcterms:W3CDTF">2010-05-29T23:12:00Z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id="0xWJQUzH"/&gt;&lt;style id="http://www.zotero.org/styles/ecology" hasBibliography="0"/&gt;&lt;prefs&gt;&lt;pref name="fieldType" value="Field"/&gt;&lt;pref name="noteType" value="0"/&gt;&lt;/prefs&gt;&lt;/data&gt;</vt:lpwstr>
  </property>
</Properties>
</file>