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DF" w:rsidRPr="00101ADF" w:rsidRDefault="00FF2009" w:rsidP="00101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0" w:author="Thomas Collier Smith" w:date="2014-09-13T11:27:00Z">
        <w:r>
          <w:rPr>
            <w:rFonts w:ascii="Times New Roman" w:eastAsia="Times New Roman" w:hAnsi="Times New Roman" w:cs="Times New Roman"/>
            <w:sz w:val="24"/>
            <w:szCs w:val="24"/>
          </w:rPr>
          <w:t>The organization and flow seem really good, to me.</w:t>
        </w:r>
      </w:ins>
    </w:p>
    <w:p w:rsidR="00101ADF" w:rsidRPr="00101ADF" w:rsidRDefault="00101ADF" w:rsidP="0010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ADF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:rsidR="00D85C65" w:rsidRDefault="00101ADF" w:rsidP="00101ADF">
      <w:pPr>
        <w:spacing w:before="100" w:beforeAutospacing="1" w:after="100" w:afterAutospacing="1" w:line="240" w:lineRule="auto"/>
        <w:ind w:firstLine="720"/>
        <w:rPr>
          <w:ins w:id="1" w:author="Thomas Collier Smith" w:date="2014-09-13T11:58:00Z"/>
          <w:rFonts w:ascii="Times New Roman" w:eastAsia="Times New Roman" w:hAnsi="Times New Roman" w:cs="Times New Roman"/>
          <w:sz w:val="24"/>
          <w:szCs w:val="24"/>
        </w:rPr>
      </w:pP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The purpose of our analysis was to look at the </w:t>
      </w:r>
      <w:del w:id="2" w:author="Thomas Collier Smith" w:date="2014-09-13T11:27:00Z">
        <w:r w:rsidRPr="00101ADF" w:rsidDel="00FF2009">
          <w:rPr>
            <w:rFonts w:ascii="Times New Roman" w:eastAsia="Times New Roman" w:hAnsi="Times New Roman" w:cs="Times New Roman"/>
            <w:sz w:val="24"/>
            <w:szCs w:val="24"/>
          </w:rPr>
          <w:delText xml:space="preserve">predicted </w:delText>
        </w:r>
      </w:del>
      <w:ins w:id="3" w:author="Thomas Collier Smith" w:date="2014-09-13T11:52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biomass (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>ash-free dry mass</w:t>
      </w:r>
      <w:del w:id="4" w:author="Thomas Collier Smith" w:date="2014-09-13T11:52:00Z">
        <w:r w:rsidRPr="00101ADF" w:rsidDel="00FE32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" w:author="Thomas Collier Smith" w:date="2014-09-13T11:52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" w:author="Thomas Collier Smith" w:date="2014-09-13T11:52:00Z">
        <w:r w:rsidRPr="00101ADF" w:rsidDel="00FE325F">
          <w:rPr>
            <w:rFonts w:ascii="Times New Roman" w:eastAsia="Times New Roman" w:hAnsi="Times New Roman" w:cs="Times New Roman"/>
            <w:sz w:val="24"/>
            <w:szCs w:val="24"/>
          </w:rPr>
          <w:delText>(</w:delText>
        </w:r>
      </w:del>
      <w:r w:rsidRPr="00101ADF">
        <w:rPr>
          <w:rFonts w:ascii="Times New Roman" w:eastAsia="Times New Roman" w:hAnsi="Times New Roman" w:cs="Times New Roman"/>
          <w:sz w:val="24"/>
          <w:szCs w:val="24"/>
        </w:rPr>
        <w:t>AFDM)</w:t>
      </w:r>
      <w:ins w:id="7" w:author="Thomas Collier Smith" w:date="2014-09-13T11:27:00Z">
        <w:r w:rsidR="00FF2009">
          <w:rPr>
            <w:rFonts w:ascii="Times New Roman" w:eastAsia="Times New Roman" w:hAnsi="Times New Roman" w:cs="Times New Roman"/>
            <w:sz w:val="24"/>
            <w:szCs w:val="24"/>
          </w:rPr>
          <w:t xml:space="preserve"> of tadpoles</w:t>
        </w:r>
      </w:ins>
      <w:ins w:id="8" w:author="Thomas Collier Smith" w:date="2014-09-13T11:53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in enclosures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 as an indicator of interspecific competition between tadpoles and mayflies and intraspecific competition among </w:t>
      </w:r>
      <w:del w:id="9" w:author="Thomas Collier Smith" w:date="2014-09-13T11:52:00Z">
        <w:r w:rsidRPr="00101ADF" w:rsidDel="00FE325F">
          <w:rPr>
            <w:rFonts w:ascii="Times New Roman" w:eastAsia="Times New Roman" w:hAnsi="Times New Roman" w:cs="Times New Roman"/>
            <w:sz w:val="24"/>
            <w:szCs w:val="24"/>
          </w:rPr>
          <w:delText>the individual species</w:delText>
        </w:r>
      </w:del>
      <w:ins w:id="10" w:author="Thomas Collier Smith" w:date="2014-09-13T11:52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ins w:id="11" w:author="Thomas Collier Smith" w:date="2014-09-13T11:53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adpoles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2" w:author="Thomas Collier Smith" w:date="2014-09-13T11:52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To estimate the </w:t>
        </w:r>
      </w:ins>
      <w:ins w:id="13" w:author="Thomas Collier Smith" w:date="2014-09-13T11:53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AFDM of experimental tadpoles</w:t>
        </w:r>
      </w:ins>
      <w:ins w:id="14" w:author="Thomas Collier Smith" w:date="2014-09-13T11:54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, which were </w:t>
        </w:r>
      </w:ins>
      <w:ins w:id="15" w:author="Thomas Collier Smith" w:date="2014-09-13T11:56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not </w:t>
        </w:r>
      </w:ins>
      <w:ins w:id="16" w:author="Thomas Collier Smith" w:date="2014-09-13T11:54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collected for </w:t>
        </w:r>
      </w:ins>
      <w:ins w:id="17" w:author="Thomas Collier Smith" w:date="2014-09-13T11:55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destructive</w:t>
        </w:r>
      </w:ins>
      <w:ins w:id="18" w:author="Thomas Collier Smith" w:date="2014-09-13T11:54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9" w:author="Thomas Collier Smith" w:date="2014-09-13T11:55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sampling, we </w:t>
        </w:r>
      </w:ins>
      <w:ins w:id="20" w:author="Thomas Collier Smith" w:date="2014-09-13T11:56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used</w:t>
        </w:r>
      </w:ins>
      <w:ins w:id="21" w:author="Thomas Collier Smith" w:date="2014-09-13T11:55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a </w:t>
        </w:r>
      </w:ins>
      <w:ins w:id="22" w:author="Thomas Collier Smith" w:date="2014-09-13T11:56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novel </w:t>
        </w:r>
      </w:ins>
      <w:proofErr w:type="spellStart"/>
      <w:ins w:id="23" w:author="Thomas Collier Smith" w:date="2014-09-13T11:55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Gosner</w:t>
        </w:r>
        <w:proofErr w:type="spellEnd"/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stage-</w:t>
        </w:r>
      </w:ins>
      <w:ins w:id="24" w:author="Thomas Collier Smith" w:date="2014-09-13T11:56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bio</w:t>
        </w:r>
      </w:ins>
      <w:ins w:id="25" w:author="Thomas Collier Smith" w:date="2014-09-13T11:55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mass regression to predict mass from the observed </w:t>
        </w:r>
      </w:ins>
      <w:ins w:id="26" w:author="Thomas Collier Smith" w:date="2014-09-13T11:56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stage of every tadpole in the enclosures. </w:t>
        </w:r>
      </w:ins>
      <w:ins w:id="27" w:author="Thomas Collier Smith" w:date="2014-09-13T11:53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8" w:author="Thomas Collier Smith" w:date="2014-09-13T11:58:00Z">
        <w:r w:rsidR="00D85C65">
          <w:rPr>
            <w:rFonts w:ascii="Times New Roman" w:eastAsia="Times New Roman" w:hAnsi="Times New Roman" w:cs="Times New Roman"/>
            <w:sz w:val="24"/>
            <w:szCs w:val="24"/>
          </w:rPr>
          <w:t>Gosner</w:t>
        </w:r>
        <w:proofErr w:type="spellEnd"/>
        <w:r w:rsidR="00D85C65">
          <w:rPr>
            <w:rFonts w:ascii="Times New Roman" w:eastAsia="Times New Roman" w:hAnsi="Times New Roman" w:cs="Times New Roman"/>
            <w:sz w:val="24"/>
            <w:szCs w:val="24"/>
          </w:rPr>
          <w:t xml:space="preserve"> stage is easily measured in the field for tadpoles (</w:t>
        </w:r>
      </w:ins>
      <w:proofErr w:type="spellStart"/>
      <w:ins w:id="29" w:author="Thomas Collier Smith" w:date="2014-09-13T12:03:00Z">
        <w:r w:rsidR="00D85C65">
          <w:rPr>
            <w:rFonts w:ascii="Times New Roman" w:eastAsia="Times New Roman" w:hAnsi="Times New Roman" w:cs="Times New Roman"/>
            <w:sz w:val="24"/>
            <w:szCs w:val="24"/>
          </w:rPr>
          <w:t>Gosner</w:t>
        </w:r>
        <w:proofErr w:type="spellEnd"/>
        <w:r w:rsidR="00D85C65">
          <w:rPr>
            <w:rFonts w:ascii="Times New Roman" w:eastAsia="Times New Roman" w:hAnsi="Times New Roman" w:cs="Times New Roman"/>
            <w:sz w:val="24"/>
            <w:szCs w:val="24"/>
          </w:rPr>
          <w:t xml:space="preserve"> 1960</w:t>
        </w:r>
      </w:ins>
      <w:ins w:id="30" w:author="Thomas Collier Smith" w:date="2014-09-13T11:58:00Z">
        <w:r w:rsidR="00D85C65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ins w:id="31" w:author="Thomas Collier Smith" w:date="2014-09-13T12:04:00Z">
        <w:r w:rsidR="00D85C6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2" w:author="Thomas Collier Smith" w:date="2014-09-13T11:41:00Z">
        <w:r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>The</w:delText>
        </w:r>
      </w:del>
    </w:p>
    <w:p w:rsidR="00101ADF" w:rsidRPr="00101ADF" w:rsidRDefault="007260D1" w:rsidP="00101AD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ins w:id="33" w:author="Thomas Collier Smith" w:date="2014-09-13T11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We </w:t>
        </w:r>
        <w:r w:rsidRPr="00101ADF">
          <w:rPr>
            <w:rFonts w:ascii="Times New Roman" w:eastAsia="Times New Roman" w:hAnsi="Times New Roman" w:cs="Times New Roman"/>
            <w:sz w:val="24"/>
            <w:szCs w:val="24"/>
          </w:rPr>
          <w:t>collecte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 thirty </w:t>
        </w:r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tadpoles </w:t>
        </w:r>
      </w:ins>
      <w:proofErr w:type="gramEnd"/>
      <w:del w:id="34" w:author="Thomas Collier Smith" w:date="2014-09-13T11:41:00Z">
        <w:r w:rsidR="00101ADF"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5" w:author="Thomas Collier Smith" w:date="2014-09-13T11:42:00Z">
        <w:r w:rsidR="00101ADF"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 xml:space="preserve">tadpole </w:delText>
        </w:r>
      </w:del>
      <w:del w:id="36" w:author="Thomas Collier Smith" w:date="2014-09-13T11:41:00Z">
        <w:r w:rsidR="00101ADF"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 xml:space="preserve">samples </w:delText>
        </w:r>
      </w:del>
      <w:del w:id="37" w:author="Thomas Collier Smith" w:date="2014-09-13T11:42:00Z">
        <w:r w:rsidR="00101ADF"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 xml:space="preserve">were </w:delText>
        </w:r>
        <w:commentRangeStart w:id="38"/>
        <w:r w:rsidR="00101ADF"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 xml:space="preserve">collected </w:delText>
        </w:r>
        <w:commentRangeEnd w:id="38"/>
        <w:r w:rsidR="00FF2009" w:rsidDel="007260D1">
          <w:rPr>
            <w:rStyle w:val="CommentReference"/>
          </w:rPr>
          <w:commentReference w:id="38"/>
        </w:r>
      </w:del>
      <w:ins w:id="39" w:author="Thomas Collier Smith" w:date="2014-09-13T11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to serve as a model </w:t>
      </w:r>
      <w:del w:id="40" w:author="Thomas Collier Smith" w:date="2014-09-13T11:47:00Z">
        <w:r w:rsidR="00101ADF" w:rsidRPr="00101ADF" w:rsidDel="00FE325F">
          <w:rPr>
            <w:rFonts w:ascii="Times New Roman" w:eastAsia="Times New Roman" w:hAnsi="Times New Roman" w:cs="Times New Roman"/>
            <w:sz w:val="24"/>
            <w:szCs w:val="24"/>
          </w:rPr>
          <w:delText xml:space="preserve">for </w:delText>
        </w:r>
      </w:del>
      <w:ins w:id="41" w:author="Thomas Collier Smith" w:date="2014-09-13T11:47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of</w:t>
        </w:r>
        <w:r w:rsidR="00FE325F" w:rsidRPr="00101AD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42" w:author="Thomas Collier Smith" w:date="2014-09-13T11:48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tadpole</w:t>
        </w:r>
      </w:ins>
      <w:ins w:id="43" w:author="Thomas Collier Smith" w:date="2014-09-13T11:47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biomass</w:t>
        </w:r>
      </w:ins>
      <w:ins w:id="44" w:author="Thomas Collier Smith" w:date="2014-09-13T11:48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 in the experimental enclosures</w:t>
        </w:r>
      </w:ins>
      <w:ins w:id="45" w:author="Thomas Collier Smith" w:date="2014-09-13T11:47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 xml:space="preserve">.  </w:t>
        </w:r>
      </w:ins>
      <w:del w:id="46" w:author="Thomas Collier Smith" w:date="2014-09-13T11:47:00Z">
        <w:r w:rsidR="00101ADF" w:rsidRPr="00101ADF" w:rsidDel="00FE325F">
          <w:rPr>
            <w:rFonts w:ascii="Times New Roman" w:eastAsia="Times New Roman" w:hAnsi="Times New Roman" w:cs="Times New Roman"/>
            <w:sz w:val="24"/>
            <w:szCs w:val="24"/>
          </w:rPr>
          <w:delText>ash free dry mass</w:delText>
        </w:r>
      </w:del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>. The lengths of the</w:t>
      </w:r>
      <w:ins w:id="47" w:author="Thomas Collier Smith" w:date="2014-09-13T11:48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se wild-caught</w:t>
        </w:r>
      </w:ins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 tadpoles were measured and the </w:t>
      </w:r>
      <w:commentRangeStart w:id="48"/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gut </w:t>
      </w:r>
      <w:commentRangeEnd w:id="48"/>
      <w:r w:rsidR="00FF2009">
        <w:rPr>
          <w:rStyle w:val="CommentReference"/>
        </w:rPr>
        <w:commentReference w:id="48"/>
      </w:r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>contents of the tadpoles were removed in order to be inspected. We placed the remains in foil boats and weighed the unit before combustion. The boats were then placed in a drying oven set at 105</w:t>
      </w:r>
      <w:r w:rsidR="00101ADF" w:rsidRPr="00101ADF">
        <w:rPr>
          <w:rFonts w:ascii="Arial" w:eastAsia="Times New Roman" w:hAnsi="Arial" w:cs="Arial"/>
          <w:color w:val="545454"/>
          <w:sz w:val="24"/>
          <w:szCs w:val="24"/>
        </w:rPr>
        <w:t>°</w:t>
      </w:r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 C for 24 hours. After that period, we reweighed the boats and placed them in a </w:t>
      </w:r>
      <w:del w:id="49" w:author="Thomas Collier Smith" w:date="2014-09-15T13:09:00Z">
        <w:r w:rsidR="00101ADF" w:rsidRPr="00101ADF" w:rsidDel="00890361">
          <w:rPr>
            <w:rFonts w:ascii="Times New Roman" w:eastAsia="Times New Roman" w:hAnsi="Times New Roman" w:cs="Times New Roman"/>
            <w:sz w:val="24"/>
            <w:szCs w:val="24"/>
          </w:rPr>
          <w:delText>combustion oven</w:delText>
        </w:r>
      </w:del>
      <w:ins w:id="50" w:author="Thomas Collier Smith" w:date="2014-09-15T13:09:00Z">
        <w:r w:rsidR="00890361">
          <w:rPr>
            <w:rFonts w:ascii="Times New Roman" w:eastAsia="Times New Roman" w:hAnsi="Times New Roman" w:cs="Times New Roman"/>
            <w:sz w:val="24"/>
            <w:szCs w:val="24"/>
          </w:rPr>
          <w:t>muffle furnace</w:t>
        </w:r>
      </w:ins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 at 500</w:t>
      </w:r>
      <w:r w:rsidR="00101ADF" w:rsidRPr="00101ADF">
        <w:rPr>
          <w:rFonts w:ascii="Arial" w:eastAsia="Times New Roman" w:hAnsi="Arial" w:cs="Arial"/>
          <w:color w:val="545454"/>
          <w:sz w:val="24"/>
          <w:szCs w:val="24"/>
        </w:rPr>
        <w:t>°</w:t>
      </w:r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 C for one hour.</w:t>
      </w:r>
      <w:del w:id="51" w:author="Thomas Collier Smith" w:date="2014-09-13T11:36:00Z">
        <w:r w:rsidR="00101ADF" w:rsidRPr="00101ADF" w:rsidDel="00FF2009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 Once the samples were weighed in their boats, we discarded </w:t>
      </w:r>
      <w:del w:id="52" w:author="Thomas Collier Smith" w:date="2014-09-13T11:36:00Z">
        <w:r w:rsidR="00101ADF" w:rsidRPr="00101ADF" w:rsidDel="00FF2009">
          <w:rPr>
            <w:rFonts w:ascii="Times New Roman" w:eastAsia="Times New Roman" w:hAnsi="Times New Roman" w:cs="Times New Roman"/>
            <w:sz w:val="24"/>
            <w:szCs w:val="24"/>
          </w:rPr>
          <w:delText xml:space="preserve">of </w:delText>
        </w:r>
      </w:del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>the remains and weighed the foil boats</w:t>
      </w:r>
      <w:del w:id="53" w:author="Thomas Collier Smith" w:date="2014-09-13T11:36:00Z">
        <w:r w:rsidR="00101ADF"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 xml:space="preserve"> by themselves</w:delText>
        </w:r>
      </w:del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4"/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>When we subtracted this weight from the unit, we were able to measure AFDM for each specimen</w:t>
      </w:r>
      <w:commentRangeEnd w:id="54"/>
      <w:r>
        <w:rPr>
          <w:rStyle w:val="CommentReference"/>
        </w:rPr>
        <w:commentReference w:id="54"/>
      </w:r>
      <w:r w:rsidR="00101ADF" w:rsidRPr="00101ADF">
        <w:rPr>
          <w:rFonts w:ascii="Times New Roman" w:eastAsia="Times New Roman" w:hAnsi="Times New Roman" w:cs="Times New Roman"/>
          <w:sz w:val="24"/>
          <w:szCs w:val="24"/>
        </w:rPr>
        <w:t xml:space="preserve">, which was calculated to the nearest 0.1 mg. </w:t>
      </w:r>
    </w:p>
    <w:p w:rsidR="00101ADF" w:rsidRPr="00101ADF" w:rsidRDefault="00101ADF" w:rsidP="00101AD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del w:id="55" w:author="Thomas Collier Smith" w:date="2014-09-13T11:39:00Z">
        <w:r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>ADFM</w:delText>
        </w:r>
      </w:del>
      <w:ins w:id="56" w:author="Thomas Collier Smith" w:date="2014-09-13T11:39:00Z">
        <w:r w:rsidR="007260D1">
          <w:rPr>
            <w:rFonts w:ascii="Times New Roman" w:eastAsia="Times New Roman" w:hAnsi="Times New Roman" w:cs="Times New Roman"/>
            <w:sz w:val="24"/>
            <w:szCs w:val="24"/>
          </w:rPr>
          <w:t>AFDM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 values from the non-experimental tadpoles from the field were used in conjunction with the </w:t>
      </w:r>
      <w:del w:id="57" w:author="Thomas Collier Smith" w:date="2014-09-13T11:57:00Z">
        <w:r w:rsidRPr="00101ADF" w:rsidDel="00D85C65">
          <w:rPr>
            <w:rFonts w:ascii="Times New Roman" w:eastAsia="Times New Roman" w:hAnsi="Times New Roman" w:cs="Times New Roman"/>
            <w:sz w:val="24"/>
            <w:szCs w:val="24"/>
          </w:rPr>
          <w:delText xml:space="preserve">lengths </w:delText>
        </w:r>
      </w:del>
      <w:proofErr w:type="spellStart"/>
      <w:ins w:id="58" w:author="Thomas Collier Smith" w:date="2014-09-13T11:57:00Z">
        <w:r w:rsidR="00D85C65">
          <w:rPr>
            <w:rFonts w:ascii="Times New Roman" w:eastAsia="Times New Roman" w:hAnsi="Times New Roman" w:cs="Times New Roman"/>
            <w:sz w:val="24"/>
            <w:szCs w:val="24"/>
          </w:rPr>
          <w:t>Gosner</w:t>
        </w:r>
        <w:proofErr w:type="spellEnd"/>
        <w:r w:rsidR="00D85C65">
          <w:rPr>
            <w:rFonts w:ascii="Times New Roman" w:eastAsia="Times New Roman" w:hAnsi="Times New Roman" w:cs="Times New Roman"/>
            <w:sz w:val="24"/>
            <w:szCs w:val="24"/>
          </w:rPr>
          <w:t xml:space="preserve"> stages</w:t>
        </w:r>
        <w:r w:rsidR="00D85C65" w:rsidRPr="00101AD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of the tadpoles to construct a </w:t>
      </w:r>
      <w:del w:id="59" w:author="Thomas Collier Smith" w:date="2014-09-13T11:39:00Z">
        <w:r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 xml:space="preserve">linear </w:delText>
        </w:r>
      </w:del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regression with a best fit line. Thirty </w:t>
      </w:r>
      <w:del w:id="60" w:author="Thomas Collier Smith" w:date="2014-09-13T11:39:00Z">
        <w:r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>ADFM</w:delText>
        </w:r>
      </w:del>
      <w:ins w:id="61" w:author="Thomas Collier Smith" w:date="2014-09-13T11:39:00Z">
        <w:r w:rsidR="007260D1">
          <w:rPr>
            <w:rFonts w:ascii="Times New Roman" w:eastAsia="Times New Roman" w:hAnsi="Times New Roman" w:cs="Times New Roman"/>
            <w:sz w:val="24"/>
            <w:szCs w:val="24"/>
          </w:rPr>
          <w:t>AFDM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 values from the tadpoles were graphed against their respective </w:t>
      </w:r>
      <w:proofErr w:type="spellStart"/>
      <w:r w:rsidRPr="00101ADF">
        <w:rPr>
          <w:rFonts w:ascii="Times New Roman" w:eastAsia="Times New Roman" w:hAnsi="Times New Roman" w:cs="Times New Roman"/>
          <w:sz w:val="24"/>
          <w:szCs w:val="24"/>
        </w:rPr>
        <w:t>Gosner</w:t>
      </w:r>
      <w:proofErr w:type="spellEnd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 stages to produce a </w:t>
      </w:r>
      <w:del w:id="62" w:author="Thomas Collier Smith" w:date="2014-09-13T11:51:00Z">
        <w:r w:rsidRPr="00101ADF" w:rsidDel="00FE325F">
          <w:rPr>
            <w:rFonts w:ascii="Times New Roman" w:eastAsia="Times New Roman" w:hAnsi="Times New Roman" w:cs="Times New Roman"/>
            <w:sz w:val="24"/>
            <w:szCs w:val="24"/>
          </w:rPr>
          <w:delText>length</w:delText>
        </w:r>
      </w:del>
      <w:ins w:id="63" w:author="Thomas Collier Smith" w:date="2014-09-13T11:51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stage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-mass relationship. The line best fit to describe the data was a power function </w:t>
      </w:r>
      <w:del w:id="64" w:author="Thomas Collier Smith" w:date="2014-09-13T11:50:00Z">
        <w:r w:rsidRPr="00101ADF" w:rsidDel="00FE325F">
          <w:rPr>
            <w:rFonts w:ascii="Times New Roman" w:eastAsia="Times New Roman" w:hAnsi="Times New Roman" w:cs="Times New Roman"/>
            <w:sz w:val="24"/>
            <w:szCs w:val="24"/>
          </w:rPr>
          <w:delText>that showed an upward trend</w:delText>
        </w:r>
      </w:del>
      <w:commentRangeStart w:id="65"/>
      <w:ins w:id="66" w:author="Thomas Collier Smith" w:date="2014-09-13T11:50:00Z">
        <w:r w:rsidR="00FE325F">
          <w:rPr>
            <w:rFonts w:ascii="Times New Roman" w:eastAsia="Times New Roman" w:hAnsi="Times New Roman" w:cs="Times New Roman"/>
            <w:sz w:val="24"/>
            <w:szCs w:val="24"/>
          </w:rPr>
          <w:t>()</w:t>
        </w:r>
        <w:commentRangeEnd w:id="65"/>
        <w:r w:rsidR="00FE325F">
          <w:rPr>
            <w:rStyle w:val="CommentReference"/>
          </w:rPr>
          <w:commentReference w:id="65"/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7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We then applied this function to a set of </w:t>
      </w:r>
      <w:proofErr w:type="spellStart"/>
      <w:r w:rsidRPr="00101ADF">
        <w:rPr>
          <w:rFonts w:ascii="Times New Roman" w:eastAsia="Times New Roman" w:hAnsi="Times New Roman" w:cs="Times New Roman"/>
          <w:sz w:val="24"/>
          <w:szCs w:val="24"/>
        </w:rPr>
        <w:t>Gosner</w:t>
      </w:r>
      <w:proofErr w:type="spellEnd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 stages in order to output a set of predicted </w:t>
      </w:r>
      <w:del w:id="68" w:author="Thomas Collier Smith" w:date="2014-09-13T11:39:00Z">
        <w:r w:rsidRPr="00101ADF" w:rsidDel="007260D1">
          <w:rPr>
            <w:rFonts w:ascii="Times New Roman" w:eastAsia="Times New Roman" w:hAnsi="Times New Roman" w:cs="Times New Roman"/>
            <w:sz w:val="24"/>
            <w:szCs w:val="24"/>
          </w:rPr>
          <w:delText>ADFM</w:delText>
        </w:r>
      </w:del>
      <w:ins w:id="69" w:author="Thomas Collier Smith" w:date="2014-09-13T11:39:00Z">
        <w:r w:rsidR="007260D1">
          <w:rPr>
            <w:rFonts w:ascii="Times New Roman" w:eastAsia="Times New Roman" w:hAnsi="Times New Roman" w:cs="Times New Roman"/>
            <w:sz w:val="24"/>
            <w:szCs w:val="24"/>
          </w:rPr>
          <w:t>AFDM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 values. These values, based on the power function, were associated with </w:t>
      </w:r>
      <w:proofErr w:type="spellStart"/>
      <w:r w:rsidRPr="00101ADF">
        <w:rPr>
          <w:rFonts w:ascii="Times New Roman" w:eastAsia="Times New Roman" w:hAnsi="Times New Roman" w:cs="Times New Roman"/>
          <w:sz w:val="24"/>
          <w:szCs w:val="24"/>
        </w:rPr>
        <w:t>Gosner</w:t>
      </w:r>
      <w:proofErr w:type="spellEnd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 stages of tadpoles taken from the field. </w:t>
      </w:r>
      <w:commentRangeEnd w:id="67"/>
      <w:r w:rsidR="00D85C65">
        <w:rPr>
          <w:rStyle w:val="CommentReference"/>
        </w:rPr>
        <w:commentReference w:id="67"/>
      </w:r>
      <w:commentRangeStart w:id="70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The corresponding predicted AFDM was used to find means and standard deviations of each lake from each date. </w:t>
      </w:r>
      <w:commentRangeEnd w:id="70"/>
      <w:r w:rsidR="00D85C65">
        <w:rPr>
          <w:rStyle w:val="CommentReference"/>
        </w:rPr>
        <w:commentReference w:id="70"/>
      </w:r>
    </w:p>
    <w:p w:rsidR="00101ADF" w:rsidRPr="00101ADF" w:rsidRDefault="00101ADF" w:rsidP="0010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ADF" w:rsidRPr="00101ADF" w:rsidRDefault="00101ADF" w:rsidP="0010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ADF">
        <w:rPr>
          <w:rFonts w:ascii="Times New Roman" w:eastAsia="Times New Roman" w:hAnsi="Times New Roman" w:cs="Times New Roman"/>
          <w:sz w:val="24"/>
          <w:szCs w:val="24"/>
        </w:rPr>
        <w:t>ANALYSIS</w:t>
      </w:r>
    </w:p>
    <w:p w:rsidR="0001342C" w:rsidRDefault="00101ADF" w:rsidP="00101ADF">
      <w:pPr>
        <w:spacing w:before="100" w:beforeAutospacing="1" w:after="100" w:afterAutospacing="1" w:line="240" w:lineRule="auto"/>
        <w:ind w:firstLine="720"/>
        <w:rPr>
          <w:ins w:id="71" w:author="Thomas Collier Smith" w:date="2014-09-13T12:23:00Z"/>
          <w:rFonts w:ascii="Times New Roman" w:eastAsia="Times New Roman" w:hAnsi="Times New Roman" w:cs="Times New Roman"/>
          <w:sz w:val="24"/>
          <w:szCs w:val="24"/>
        </w:rPr>
      </w:pP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Our analysis focused on using predicted AFDM to indicate interspecific and intraspecific competition by looking at statistical significance in the data. </w:t>
      </w:r>
      <w:commentRangeStart w:id="72"/>
      <w:del w:id="73" w:author="Thomas Collier Smith" w:date="2014-09-13T12:16:00Z">
        <w:r w:rsidRPr="00101ADF" w:rsidDel="00DA6556">
          <w:rPr>
            <w:rFonts w:ascii="Times New Roman" w:eastAsia="Times New Roman" w:hAnsi="Times New Roman" w:cs="Times New Roman"/>
            <w:sz w:val="24"/>
            <w:szCs w:val="24"/>
          </w:rPr>
          <w:delText>This was done using</w:delText>
        </w:r>
      </w:del>
      <w:del w:id="74" w:author="Thomas Collier Smith" w:date="2014-09-13T12:09:00Z">
        <w:r w:rsidRPr="00101ADF" w:rsidDel="00DA6556">
          <w:rPr>
            <w:rFonts w:ascii="Times New Roman" w:eastAsia="Times New Roman" w:hAnsi="Times New Roman" w:cs="Times New Roman"/>
            <w:sz w:val="24"/>
            <w:szCs w:val="24"/>
          </w:rPr>
          <w:delText xml:space="preserve"> R Version </w:delText>
        </w:r>
      </w:del>
      <w:del w:id="75" w:author="Thomas Collier Smith" w:date="2014-09-13T12:08:00Z">
        <w:r w:rsidRPr="00101ADF" w:rsidDel="00DA6556">
          <w:rPr>
            <w:rFonts w:ascii="Times New Roman" w:eastAsia="Times New Roman" w:hAnsi="Times New Roman" w:cs="Times New Roman"/>
            <w:sz w:val="24"/>
            <w:szCs w:val="24"/>
          </w:rPr>
          <w:delText>0.98.978</w:delText>
        </w:r>
      </w:del>
      <w:commentRangeEnd w:id="72"/>
      <w:r w:rsidR="00DA6556">
        <w:rPr>
          <w:rStyle w:val="CommentReference"/>
        </w:rPr>
        <w:commentReference w:id="72"/>
      </w:r>
      <w:r w:rsidRPr="00101ADF">
        <w:rPr>
          <w:rFonts w:ascii="Times New Roman" w:eastAsia="Times New Roman" w:hAnsi="Times New Roman" w:cs="Times New Roman"/>
          <w:sz w:val="24"/>
          <w:szCs w:val="24"/>
        </w:rPr>
        <w:t>.</w:t>
      </w:r>
      <w:del w:id="76" w:author="Thomas Collier Smith" w:date="2014-09-13T12:16:00Z">
        <w:r w:rsidRPr="00101ADF" w:rsidDel="00DA6556">
          <w:rPr>
            <w:rFonts w:ascii="Times New Roman" w:eastAsia="Times New Roman" w:hAnsi="Times New Roman" w:cs="Times New Roman"/>
            <w:sz w:val="24"/>
            <w:szCs w:val="24"/>
          </w:rPr>
          <w:delText xml:space="preserve"> Based on the different densities of mayflies and tadpoles</w:delText>
        </w:r>
      </w:del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, we conducted tests for normality in our </w:t>
      </w:r>
      <w:commentRangeStart w:id="77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commentRangeEnd w:id="77"/>
      <w:r w:rsidR="00DA6556">
        <w:rPr>
          <w:rStyle w:val="CommentReference"/>
        </w:rPr>
        <w:commentReference w:id="77"/>
      </w:r>
      <w:r w:rsidRPr="00101ADF">
        <w:rPr>
          <w:rFonts w:ascii="Times New Roman" w:eastAsia="Times New Roman" w:hAnsi="Times New Roman" w:cs="Times New Roman"/>
          <w:sz w:val="24"/>
          <w:szCs w:val="24"/>
        </w:rPr>
        <w:t>using a Shapiro-</w:t>
      </w:r>
      <w:proofErr w:type="gramStart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Wilk </w:t>
      </w:r>
      <w:commentRangeStart w:id="78"/>
      <w:proofErr w:type="gramEnd"/>
      <w:del w:id="79" w:author="Thomas Collier Smith" w:date="2014-09-13T12:16:00Z">
        <w:r w:rsidRPr="00101ADF" w:rsidDel="00DA6556">
          <w:rPr>
            <w:rFonts w:ascii="Times New Roman" w:eastAsia="Times New Roman" w:hAnsi="Times New Roman" w:cs="Times New Roman"/>
            <w:sz w:val="24"/>
            <w:szCs w:val="24"/>
          </w:rPr>
          <w:delText xml:space="preserve">normality </w:delText>
        </w:r>
      </w:del>
      <w:del w:id="80" w:author="Thomas Collier Smith" w:date="2014-09-15T13:09:00Z">
        <w:r w:rsidRPr="00101ADF" w:rsidDel="00890361">
          <w:rPr>
            <w:rFonts w:ascii="Times New Roman" w:eastAsia="Times New Roman" w:hAnsi="Times New Roman" w:cs="Times New Roman"/>
            <w:sz w:val="24"/>
            <w:szCs w:val="24"/>
          </w:rPr>
          <w:delText xml:space="preserve">test on tadpole and mayfly density </w:delText>
        </w:r>
        <w:commentRangeEnd w:id="78"/>
        <w:r w:rsidR="0001342C" w:rsidDel="00890361">
          <w:rPr>
            <w:rStyle w:val="CommentReference"/>
          </w:rPr>
          <w:commentReference w:id="78"/>
        </w:r>
        <w:r w:rsidRPr="00101ADF" w:rsidDel="00890361">
          <w:rPr>
            <w:rFonts w:ascii="Times New Roman" w:eastAsia="Times New Roman" w:hAnsi="Times New Roman" w:cs="Times New Roman"/>
            <w:sz w:val="24"/>
            <w:szCs w:val="24"/>
          </w:rPr>
          <w:delText xml:space="preserve">as well as examining it graphically to determine its </w:delText>
        </w:r>
        <w:commentRangeStart w:id="81"/>
        <w:r w:rsidRPr="00101ADF" w:rsidDel="00890361">
          <w:rPr>
            <w:rFonts w:ascii="Times New Roman" w:eastAsia="Times New Roman" w:hAnsi="Times New Roman" w:cs="Times New Roman"/>
            <w:sz w:val="24"/>
            <w:szCs w:val="24"/>
          </w:rPr>
          <w:delText xml:space="preserve">resemblance to a bell </w:delText>
        </w:r>
        <w:commentRangeStart w:id="82"/>
        <w:r w:rsidRPr="00101ADF" w:rsidDel="00890361">
          <w:rPr>
            <w:rFonts w:ascii="Times New Roman" w:eastAsia="Times New Roman" w:hAnsi="Times New Roman" w:cs="Times New Roman"/>
            <w:sz w:val="24"/>
            <w:szCs w:val="24"/>
          </w:rPr>
          <w:delText>curve</w:delText>
        </w:r>
        <w:commentRangeEnd w:id="81"/>
        <w:r w:rsidR="00DA6556" w:rsidDel="00890361">
          <w:rPr>
            <w:rStyle w:val="CommentReference"/>
          </w:rPr>
          <w:commentReference w:id="81"/>
        </w:r>
      </w:del>
      <w:commentRangeEnd w:id="82"/>
      <w:r w:rsidR="0001342C">
        <w:rPr>
          <w:rStyle w:val="CommentReference"/>
        </w:rPr>
        <w:commentReference w:id="82"/>
      </w: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 w:rsidR="0001342C">
        <w:rPr>
          <w:rStyle w:val="CommentReference"/>
        </w:rPr>
        <w:commentReference w:id="83"/>
      </w:r>
    </w:p>
    <w:p w:rsidR="00101ADF" w:rsidRPr="00101ADF" w:rsidRDefault="00101ADF" w:rsidP="00101AD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We created our plots using residuals, which allowed us to look at the differences between the obtained and predicted values of predicted AFDM. </w:t>
      </w:r>
      <w:commentRangeStart w:id="84"/>
      <w:r w:rsidRPr="00101ADF">
        <w:rPr>
          <w:rFonts w:ascii="Times New Roman" w:eastAsia="Times New Roman" w:hAnsi="Times New Roman" w:cs="Times New Roman"/>
          <w:sz w:val="24"/>
          <w:szCs w:val="24"/>
        </w:rPr>
        <w:t>We also tested for heterogeneity of variance by visually assessing a box plot of residuals against tadpole densities in order to determine its distribution of variances. These were tested both as individual lakes and as a whole.</w:t>
      </w:r>
      <w:commentRangeEnd w:id="84"/>
      <w:r w:rsidR="0001342C">
        <w:rPr>
          <w:rStyle w:val="CommentReference"/>
        </w:rPr>
        <w:commentReference w:id="84"/>
      </w:r>
    </w:p>
    <w:p w:rsidR="00101ADF" w:rsidRPr="00101ADF" w:rsidRDefault="00101ADF" w:rsidP="00101AD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86"/>
      <w:r w:rsidRPr="00101ADF">
        <w:rPr>
          <w:rFonts w:ascii="Times New Roman" w:eastAsia="Times New Roman" w:hAnsi="Times New Roman" w:cs="Times New Roman"/>
          <w:sz w:val="24"/>
          <w:szCs w:val="24"/>
        </w:rPr>
        <w:lastRenderedPageBreak/>
        <w:t>In order to analyze the relevance of the sample dates, we isolated two variables, one with sample dates as a factor and one without. Using ANOVA, we compared the p-values of both variables to determine their relevance in predicted weights based on mayfly and tadpole density</w:t>
      </w:r>
      <w:ins w:id="87" w:author="Thomas Collier Smith" w:date="2014-09-13T12:09:00Z">
        <w:r w:rsidR="00DA65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End w:id="86"/>
      <w:ins w:id="88" w:author="Thomas Collier Smith" w:date="2014-09-13T12:28:00Z">
        <w:r w:rsidR="00990516">
          <w:rPr>
            <w:rStyle w:val="CommentReference"/>
          </w:rPr>
          <w:commentReference w:id="86"/>
        </w:r>
      </w:ins>
      <w:ins w:id="89" w:author="Thomas Collier Smith" w:date="2014-09-13T12:09:00Z">
        <w:r w:rsidR="00DA6556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="00DA6556" w:rsidRPr="00101ADF">
          <w:rPr>
            <w:rFonts w:ascii="Times New Roman" w:eastAsia="Times New Roman" w:hAnsi="Times New Roman" w:cs="Times New Roman"/>
            <w:sz w:val="24"/>
            <w:szCs w:val="24"/>
          </w:rPr>
          <w:t xml:space="preserve">R Version </w:t>
        </w:r>
        <w:r w:rsidR="00DA6556">
          <w:rPr>
            <w:rFonts w:ascii="Times New Roman" w:eastAsia="Times New Roman" w:hAnsi="Times New Roman" w:cs="Times New Roman"/>
            <w:sz w:val="24"/>
            <w:szCs w:val="24"/>
          </w:rPr>
          <w:t>2.15.2)</w:t>
        </w:r>
      </w:ins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1ADF" w:rsidRPr="00101ADF" w:rsidRDefault="00101ADF" w:rsidP="0010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ADF" w:rsidRPr="00101ADF" w:rsidRDefault="00101ADF" w:rsidP="0010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90"/>
      <w:r w:rsidRPr="00101ADF">
        <w:rPr>
          <w:rFonts w:ascii="Times New Roman" w:eastAsia="Times New Roman" w:hAnsi="Times New Roman" w:cs="Times New Roman"/>
          <w:sz w:val="24"/>
          <w:szCs w:val="24"/>
        </w:rPr>
        <w:t>RESULTS</w:t>
      </w:r>
      <w:commentRangeEnd w:id="90"/>
      <w:r w:rsidR="00990516">
        <w:rPr>
          <w:rStyle w:val="CommentReference"/>
        </w:rPr>
        <w:commentReference w:id="90"/>
      </w:r>
    </w:p>
    <w:p w:rsidR="00101ADF" w:rsidRDefault="00101ADF" w:rsidP="00101ADF">
      <w:pPr>
        <w:spacing w:before="100" w:beforeAutospacing="1" w:after="100" w:afterAutospacing="1" w:line="240" w:lineRule="auto"/>
        <w:ind w:firstLine="720"/>
        <w:rPr>
          <w:ins w:id="91" w:author="Thomas Collier Smith" w:date="2014-09-13T12:55:00Z"/>
          <w:rFonts w:ascii="Times New Roman" w:eastAsia="Times New Roman" w:hAnsi="Times New Roman" w:cs="Times New Roman"/>
          <w:sz w:val="24"/>
          <w:szCs w:val="24"/>
        </w:rPr>
      </w:pP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The tadpoles of Lake 10102 that were isolated from mayflies showed the strongest correlation of larger body size to increased density (p &gt; 0.001), so larger tadpoles were generally found in higher densities. The </w:t>
      </w:r>
      <w:commentRangeStart w:id="92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mayflies </w:t>
      </w:r>
      <w:commentRangeEnd w:id="92"/>
      <w:r w:rsidR="00990516">
        <w:rPr>
          <w:rStyle w:val="CommentReference"/>
        </w:rPr>
        <w:commentReference w:id="92"/>
      </w: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in isolation had a weaker relationship than the tadpoles (p &gt; 0.08) and showed a more fluctuating trend in terms of weight to density. In the cages of both mayflies and tadpoles, </w:t>
      </w:r>
      <w:commentRangeStart w:id="93"/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mayflies did tend to increase in size when tadpole density </w:t>
      </w:r>
      <w:commentRangeEnd w:id="93"/>
      <w:r w:rsidR="0020561C">
        <w:rPr>
          <w:rStyle w:val="CommentReference"/>
        </w:rPr>
        <w:commentReference w:id="93"/>
      </w:r>
      <w:r w:rsidRPr="00101ADF">
        <w:rPr>
          <w:rFonts w:ascii="Times New Roman" w:eastAsia="Times New Roman" w:hAnsi="Times New Roman" w:cs="Times New Roman"/>
          <w:sz w:val="24"/>
          <w:szCs w:val="24"/>
        </w:rPr>
        <w:t xml:space="preserve">increased (p &gt; 0.048), while tadpoles decreased in size with the increase of mayfly density.  Lake 10475 showed no significant correlation between tadpoles alone (p &gt; 0.45), mayflies alone (p &gt; 0.89), or both species together (p &gt; 0.70). </w:t>
      </w:r>
      <w:del w:id="94" w:author="Thomas Collier Smith" w:date="2014-09-13T12:53:00Z">
        <w:r w:rsidRPr="00101ADF" w:rsidDel="0020561C">
          <w:rPr>
            <w:rFonts w:ascii="Times New Roman" w:eastAsia="Times New Roman" w:hAnsi="Times New Roman" w:cs="Times New Roman"/>
            <w:sz w:val="24"/>
            <w:szCs w:val="24"/>
          </w:rPr>
          <w:delText>         </w:delText>
        </w:r>
      </w:del>
    </w:p>
    <w:p w:rsidR="0020561C" w:rsidRDefault="0020561C" w:rsidP="00101ADF">
      <w:pPr>
        <w:spacing w:before="100" w:beforeAutospacing="1" w:after="100" w:afterAutospacing="1" w:line="240" w:lineRule="auto"/>
        <w:ind w:firstLine="720"/>
        <w:rPr>
          <w:ins w:id="95" w:author="Thomas Collier Smith" w:date="2014-09-13T12:55:00Z"/>
          <w:rFonts w:ascii="Times New Roman" w:eastAsia="Times New Roman" w:hAnsi="Times New Roman" w:cs="Times New Roman"/>
          <w:sz w:val="24"/>
          <w:szCs w:val="24"/>
        </w:rPr>
      </w:pPr>
    </w:p>
    <w:p w:rsidR="0020561C" w:rsidRPr="00101ADF" w:rsidRDefault="0020561C" w:rsidP="00101AD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96"/>
      <w:ins w:id="97" w:author="Thomas Collier Smith" w:date="2014-09-13T12:55:00Z">
        <w:r>
          <w:rPr>
            <w:rFonts w:ascii="Times New Roman" w:eastAsia="Times New Roman" w:hAnsi="Times New Roman" w:cs="Times New Roman"/>
            <w:sz w:val="24"/>
            <w:szCs w:val="24"/>
          </w:rPr>
          <w:t>Tables/Figures</w:t>
        </w:r>
        <w:commentRangeEnd w:id="96"/>
        <w:r>
          <w:rPr>
            <w:rStyle w:val="CommentReference"/>
          </w:rPr>
          <w:commentReference w:id="96"/>
        </w:r>
      </w:ins>
    </w:p>
    <w:p w:rsidR="005F5647" w:rsidRDefault="005F5647"/>
    <w:sectPr w:rsidR="005F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8" w:author="Thomas Collier Smith" w:date="2014-09-13T12:56:00Z" w:initials="TCS">
    <w:p w:rsidR="00FF2009" w:rsidRDefault="00FF2009">
      <w:pPr>
        <w:pStyle w:val="CommentText"/>
      </w:pPr>
      <w:r>
        <w:rPr>
          <w:rStyle w:val="CommentReference"/>
        </w:rPr>
        <w:annotationRef/>
      </w:r>
      <w:r>
        <w:t>…from a non-experimental lake outside the study area (Marmot Lake, John Muir Wilderness, 37°15'36.08"N 118°41'1.68"W)</w:t>
      </w:r>
    </w:p>
  </w:comment>
  <w:comment w:id="48" w:author="Thomas Collier Smith" w:date="2014-09-13T12:56:00Z" w:initials="TCS">
    <w:p w:rsidR="00FF2009" w:rsidRDefault="00FF2009">
      <w:pPr>
        <w:pStyle w:val="CommentText"/>
      </w:pPr>
      <w:r>
        <w:rPr>
          <w:rStyle w:val="CommentReference"/>
        </w:rPr>
        <w:annotationRef/>
      </w:r>
      <w:r>
        <w:t>Guts were removed completely, in order to examine gut contents for a separate study.</w:t>
      </w:r>
    </w:p>
  </w:comment>
  <w:comment w:id="54" w:author="Thomas Collier Smith" w:date="2014-09-13T12:56:00Z" w:initials="TCS">
    <w:p w:rsidR="007260D1" w:rsidRDefault="007260D1">
      <w:pPr>
        <w:pStyle w:val="CommentText"/>
      </w:pPr>
      <w:r>
        <w:rPr>
          <w:rStyle w:val="CommentReference"/>
        </w:rPr>
        <w:annotationRef/>
      </w:r>
      <w:proofErr w:type="spellStart"/>
      <w:r>
        <w:t>Myabe</w:t>
      </w:r>
      <w:proofErr w:type="spellEnd"/>
      <w:r>
        <w:t xml:space="preserve"> turn this sentence around:  “We calculated AFDM of each specimen as the dry weight minus the </w:t>
      </w:r>
      <w:proofErr w:type="spellStart"/>
      <w:r>
        <w:t>ashed</w:t>
      </w:r>
      <w:proofErr w:type="spellEnd"/>
      <w:r>
        <w:t>-weight minus the boat weight” or whatever it is…</w:t>
      </w:r>
    </w:p>
  </w:comment>
  <w:comment w:id="65" w:author="Thomas Collier Smith" w:date="2014-09-15T13:08:00Z" w:initials="TCS">
    <w:p w:rsidR="00FE325F" w:rsidRDefault="00FE325F">
      <w:pPr>
        <w:pStyle w:val="CommentText"/>
      </w:pPr>
      <w:r>
        <w:rPr>
          <w:rStyle w:val="CommentReference"/>
        </w:rPr>
        <w:annotationRef/>
      </w:r>
      <w:r>
        <w:t xml:space="preserve">List the </w:t>
      </w:r>
      <w:r w:rsidR="00890361">
        <w:t xml:space="preserve">power-law </w:t>
      </w:r>
      <w:r>
        <w:t>function</w:t>
      </w:r>
      <w:r w:rsidR="00890361">
        <w:t xml:space="preserve"> that you used</w:t>
      </w:r>
      <w:r>
        <w:t>, and the R-squared value for it.</w:t>
      </w:r>
    </w:p>
  </w:comment>
  <w:comment w:id="67" w:author="Thomas Collier Smith" w:date="2014-09-15T13:08:00Z" w:initials="TCS">
    <w:p w:rsidR="00D85C65" w:rsidRDefault="00D85C65">
      <w:pPr>
        <w:pStyle w:val="CommentText"/>
      </w:pPr>
      <w:r>
        <w:rPr>
          <w:rStyle w:val="CommentReference"/>
        </w:rPr>
        <w:annotationRef/>
      </w:r>
      <w:r>
        <w:t>I think these sentences are redundant</w:t>
      </w:r>
    </w:p>
  </w:comment>
  <w:comment w:id="70" w:author="Thomas Collier Smith" w:date="2014-09-13T12:56:00Z" w:initials="TCS">
    <w:p w:rsidR="00D85C65" w:rsidRDefault="00D85C65">
      <w:pPr>
        <w:pStyle w:val="CommentText"/>
      </w:pPr>
      <w:r>
        <w:rPr>
          <w:rStyle w:val="CommentReference"/>
        </w:rPr>
        <w:annotationRef/>
      </w:r>
      <w:r>
        <w:t>We don’t usually have to specify that we calculated averages and variation; that is an inherent part of the ANOVA which you describe below.</w:t>
      </w:r>
    </w:p>
  </w:comment>
  <w:comment w:id="72" w:author="Thomas Collier Smith" w:date="2014-09-15T13:05:00Z" w:initials="TCS">
    <w:p w:rsidR="00DA6556" w:rsidRDefault="00DA6556">
      <w:pPr>
        <w:pStyle w:val="CommentText"/>
      </w:pPr>
      <w:r>
        <w:rPr>
          <w:rStyle w:val="CommentReference"/>
        </w:rPr>
        <w:annotationRef/>
      </w:r>
      <w:r>
        <w:t xml:space="preserve">See below – you can usually just say </w:t>
      </w:r>
      <w:r w:rsidR="00890361">
        <w:t xml:space="preserve">this at the end of the paragraph.  </w:t>
      </w:r>
      <w:proofErr w:type="spellStart"/>
      <w:r w:rsidR="00890361">
        <w:t>If</w:t>
      </w:r>
      <w:r w:rsidR="0001342C">
        <w:t>you</w:t>
      </w:r>
      <w:proofErr w:type="spellEnd"/>
      <w:r w:rsidR="0001342C">
        <w:t xml:space="preserve"> wanted to make it a whole sentence, a single sentence at the end of the analysis section could just say “All analysis were performed in R (version 2.15.2, </w:t>
      </w:r>
      <w:r w:rsidR="0001342C" w:rsidRPr="0001342C">
        <w:t>2012 The R Foundation for Statistical Computing</w:t>
      </w:r>
      <w:r w:rsidR="0001342C">
        <w:t xml:space="preserve">).  </w:t>
      </w:r>
    </w:p>
  </w:comment>
  <w:comment w:id="77" w:author="Thomas Collier Smith" w:date="2014-09-13T12:56:00Z" w:initials="TCS">
    <w:p w:rsidR="00DA6556" w:rsidRDefault="00DA6556">
      <w:pPr>
        <w:pStyle w:val="CommentText"/>
      </w:pPr>
      <w:r>
        <w:rPr>
          <w:rStyle w:val="CommentReference"/>
        </w:rPr>
        <w:annotationRef/>
      </w:r>
      <w:r>
        <w:t>Did you look for normality in the response variable (AFDM) or the predictor variable (Tadpole or Mayfly density)?   It was probably the response variable</w:t>
      </w:r>
    </w:p>
  </w:comment>
  <w:comment w:id="78" w:author="Thomas Collier Smith" w:date="2014-09-13T12:56:00Z" w:initials="TCS">
    <w:p w:rsidR="0001342C" w:rsidRDefault="0001342C">
      <w:pPr>
        <w:pStyle w:val="CommentText"/>
      </w:pPr>
      <w:r>
        <w:rPr>
          <w:rStyle w:val="CommentReference"/>
        </w:rPr>
        <w:annotationRef/>
      </w:r>
      <w:r>
        <w:t>I am not sure what you mean here</w:t>
      </w:r>
      <w:proofErr w:type="gramStart"/>
      <w:r>
        <w:t>…  we</w:t>
      </w:r>
      <w:proofErr w:type="gramEnd"/>
      <w:r>
        <w:t xml:space="preserve"> just looked at normality of AFDM right?  You may be able to take these out.</w:t>
      </w:r>
    </w:p>
  </w:comment>
  <w:comment w:id="81" w:author="Thomas Collier Smith" w:date="2014-09-15T13:03:00Z" w:initials="TCS">
    <w:p w:rsidR="00DA6556" w:rsidRDefault="00DA6556">
      <w:pPr>
        <w:pStyle w:val="CommentText"/>
      </w:pPr>
      <w:r>
        <w:rPr>
          <w:rStyle w:val="CommentReference"/>
        </w:rPr>
        <w:annotationRef/>
      </w:r>
      <w:r>
        <w:t>You can just say “normalit</w:t>
      </w:r>
      <w:r w:rsidR="00890361">
        <w:t>y”, which means the same thing</w:t>
      </w:r>
    </w:p>
  </w:comment>
  <w:comment w:id="82" w:author="Thomas Collier Smith" w:date="2014-09-13T12:56:00Z" w:initials="TCS">
    <w:p w:rsidR="0001342C" w:rsidRDefault="0001342C">
      <w:pPr>
        <w:pStyle w:val="CommentText"/>
      </w:pPr>
      <w:r>
        <w:rPr>
          <w:rStyle w:val="CommentReference"/>
        </w:rPr>
        <w:annotationRef/>
      </w:r>
      <w:r>
        <w:t>Was the response variable normally distributed?  If not, did we do anything to it to make it normal (I suspect not but I do not remember)</w:t>
      </w:r>
    </w:p>
  </w:comment>
  <w:comment w:id="83" w:author="Thomas Collier Smith" w:date="2014-09-13T12:56:00Z" w:initials="TCS">
    <w:p w:rsidR="0001342C" w:rsidRDefault="0001342C">
      <w:pPr>
        <w:pStyle w:val="CommentText"/>
      </w:pPr>
      <w:r>
        <w:rPr>
          <w:rStyle w:val="CommentReference"/>
        </w:rPr>
        <w:annotationRef/>
      </w:r>
      <w:r>
        <w:t>You should describe in here the actual statistical test done – ANOVA with response of AFDM, and predictors of mayfly and tadpole density (and their interaction).  I can’t remember if you include covariates (</w:t>
      </w:r>
      <w:proofErr w:type="spellStart"/>
      <w:r>
        <w:t>LakeID</w:t>
      </w:r>
      <w:proofErr w:type="spellEnd"/>
      <w:r>
        <w:t xml:space="preserve">, </w:t>
      </w:r>
      <w:proofErr w:type="spellStart"/>
      <w:r>
        <w:t>SampleDate</w:t>
      </w:r>
      <w:proofErr w:type="spellEnd"/>
      <w:r>
        <w:t>) in the ANOVA.  You want to mention that here, because the next section, you talk about using the residuals, which are a result of the ANOVA</w:t>
      </w:r>
      <w:proofErr w:type="gramStart"/>
      <w:r>
        <w:t>…  let</w:t>
      </w:r>
      <w:proofErr w:type="gramEnd"/>
      <w:r>
        <w:t xml:space="preserve"> me know if that does not sound familiar or make sense.</w:t>
      </w:r>
    </w:p>
  </w:comment>
  <w:comment w:id="84" w:author="Thomas Collier Smith" w:date="2014-09-13T12:56:00Z" w:initials="TCS">
    <w:p w:rsidR="0001342C" w:rsidRDefault="0001342C">
      <w:pPr>
        <w:pStyle w:val="CommentText"/>
      </w:pPr>
      <w:r>
        <w:rPr>
          <w:rStyle w:val="CommentReference"/>
        </w:rPr>
        <w:annotationRef/>
      </w:r>
      <w:r>
        <w:t>Was there he</w:t>
      </w:r>
      <w:bookmarkStart w:id="85" w:name="_GoBack"/>
      <w:bookmarkEnd w:id="85"/>
      <w:r>
        <w:t xml:space="preserve">terogeneity?  </w:t>
      </w:r>
    </w:p>
  </w:comment>
  <w:comment w:id="86" w:author="Thomas Collier Smith" w:date="2014-09-13T12:56:00Z" w:initials="TCS">
    <w:p w:rsidR="00990516" w:rsidRDefault="00990516">
      <w:pPr>
        <w:pStyle w:val="CommentText"/>
      </w:pPr>
      <w:r>
        <w:rPr>
          <w:rStyle w:val="CommentReference"/>
        </w:rPr>
        <w:annotationRef/>
      </w:r>
      <w:r>
        <w:t xml:space="preserve">This was a neat trick, but </w:t>
      </w:r>
      <w:proofErr w:type="spellStart"/>
      <w:r>
        <w:t>its</w:t>
      </w:r>
      <w:proofErr w:type="spellEnd"/>
      <w:r>
        <w:t xml:space="preserve"> not necessary to describe it; it is part of the process of using ANOVA in R; JMP or other software would have done it for you.</w:t>
      </w:r>
    </w:p>
  </w:comment>
  <w:comment w:id="90" w:author="Thomas Collier Smith" w:date="2014-09-13T12:56:00Z" w:initials="TCS">
    <w:p w:rsidR="00990516" w:rsidRDefault="00990516">
      <w:pPr>
        <w:pStyle w:val="CommentText"/>
      </w:pPr>
      <w:r>
        <w:rPr>
          <w:rStyle w:val="CommentReference"/>
        </w:rPr>
        <w:annotationRef/>
      </w:r>
      <w:r>
        <w:t>For each result, you want to include the following: degrees of freedom (numerator and denominator), F- or t- value, and the p-value; these are all in the R output, with the df and F/t being in column to the left of the p-value.  You may also want to include the coefficient for each term in the ANOVA, as these have the directions (+/-) and magnitude of the variable.</w:t>
      </w:r>
    </w:p>
  </w:comment>
  <w:comment w:id="92" w:author="Thomas Collier Smith" w:date="2014-09-13T12:56:00Z" w:initials="TCS">
    <w:p w:rsidR="00990516" w:rsidRDefault="00990516">
      <w:pPr>
        <w:pStyle w:val="CommentText"/>
      </w:pPr>
      <w:r>
        <w:rPr>
          <w:rStyle w:val="CommentReference"/>
        </w:rPr>
        <w:annotationRef/>
      </w:r>
      <w:r>
        <w:t>Do you mean “the biomass of tadpoles with mayflies”?  I don’t recall combining your data with the mayfly biomass data, so this does not make sense to me as written.</w:t>
      </w:r>
    </w:p>
  </w:comment>
  <w:comment w:id="93" w:author="Thomas Collier Smith" w:date="2014-09-13T12:56:00Z" w:initials="TCS">
    <w:p w:rsidR="0020561C" w:rsidRDefault="0020561C">
      <w:pPr>
        <w:pStyle w:val="CommentText"/>
      </w:pPr>
      <w:r>
        <w:rPr>
          <w:rStyle w:val="CommentReference"/>
        </w:rPr>
        <w:annotationRef/>
      </w:r>
      <w:r>
        <w:t>See previous comment</w:t>
      </w:r>
    </w:p>
  </w:comment>
  <w:comment w:id="96" w:author="Thomas Collier Smith" w:date="2014-09-15T13:06:00Z" w:initials="TCS">
    <w:p w:rsidR="0020561C" w:rsidRDefault="0020561C">
      <w:pPr>
        <w:pStyle w:val="CommentText"/>
      </w:pPr>
      <w:r>
        <w:rPr>
          <w:rStyle w:val="CommentReference"/>
        </w:rPr>
        <w:annotationRef/>
      </w:r>
      <w:r>
        <w:t>Have you though</w:t>
      </w:r>
      <w:r w:rsidR="00890361">
        <w:t>t</w:t>
      </w:r>
      <w:r>
        <w:t xml:space="preserve"> about which tables and figures might be useful for displaying your results?</w:t>
      </w:r>
    </w:p>
    <w:p w:rsidR="00890361" w:rsidRDefault="00890361">
      <w:pPr>
        <w:pStyle w:val="CommentText"/>
      </w:pPr>
    </w:p>
    <w:p w:rsidR="00890361" w:rsidRDefault="00890361">
      <w:pPr>
        <w:pStyle w:val="CommentText"/>
      </w:pPr>
      <w:r>
        <w:t>Tables can be useful for showing the output of your stats</w:t>
      </w:r>
    </w:p>
    <w:p w:rsidR="00890361" w:rsidRDefault="00890361">
      <w:pPr>
        <w:pStyle w:val="CommentText"/>
      </w:pPr>
    </w:p>
    <w:p w:rsidR="00890361" w:rsidRDefault="00890361">
      <w:pPr>
        <w:pStyle w:val="CommentText"/>
      </w:pPr>
      <w:r>
        <w:t>And you spent a lot of time making figures; let’s try to include one of those in the first draft.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DF"/>
    <w:rsid w:val="0001342C"/>
    <w:rsid w:val="00101ADF"/>
    <w:rsid w:val="0020561C"/>
    <w:rsid w:val="005F5647"/>
    <w:rsid w:val="007260D1"/>
    <w:rsid w:val="00890361"/>
    <w:rsid w:val="00990516"/>
    <w:rsid w:val="00CE022C"/>
    <w:rsid w:val="00D85C65"/>
    <w:rsid w:val="00DA6556"/>
    <w:rsid w:val="00FE325F"/>
    <w:rsid w:val="00FF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2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0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2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0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Santa Barbar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Collier Smith</dc:creator>
  <cp:lastModifiedBy>Thomas Collier Smith</cp:lastModifiedBy>
  <cp:revision>3</cp:revision>
  <dcterms:created xsi:type="dcterms:W3CDTF">2014-09-13T19:56:00Z</dcterms:created>
  <dcterms:modified xsi:type="dcterms:W3CDTF">2014-09-15T20:10:00Z</dcterms:modified>
</cp:coreProperties>
</file>