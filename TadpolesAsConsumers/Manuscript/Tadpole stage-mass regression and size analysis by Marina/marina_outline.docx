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D9" w:rsidRPr="001D2DD9" w:rsidRDefault="001D2DD9" w:rsidP="001D2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DD9">
        <w:rPr>
          <w:rFonts w:ascii="Times New Roman" w:eastAsia="Times New Roman" w:hAnsi="Times New Roman" w:cs="Times New Roman"/>
          <w:sz w:val="24"/>
          <w:szCs w:val="24"/>
        </w:rPr>
        <w:t>OUTLINE: METHODS</w:t>
      </w:r>
    </w:p>
    <w:p w:rsidR="001D2DD9" w:rsidRPr="00FF7F94" w:rsidRDefault="001D2DD9" w:rsidP="00FF7F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ADFM</w:t>
      </w:r>
    </w:p>
    <w:p w:rsidR="001D2DD9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ins w:id="0" w:author="Thomas Collier Smith" w:date="2014-09-05T10:55:00Z"/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Tadpole guts were removed, remains placed in foil boats</w:t>
      </w:r>
    </w:p>
    <w:p w:rsidR="00FF7F94" w:rsidRPr="00FF7F94" w:rsidRDefault="00FF7F94" w:rsidP="00FF7F9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1" w:author="Thomas Collier Smith" w:date="2014-09-05T10:55:00Z">
          <w:pPr>
            <w:pStyle w:val="ListParagraph"/>
            <w:numPr>
              <w:ilvl w:val="1"/>
              <w:numId w:val="1"/>
            </w:numPr>
            <w:spacing w:before="100" w:beforeAutospacing="1" w:after="100" w:afterAutospacing="1" w:line="240" w:lineRule="auto"/>
            <w:ind w:left="1440" w:hanging="360"/>
          </w:pPr>
        </w:pPrChange>
      </w:pPr>
      <w:ins w:id="2" w:author="Thomas Collier Smith" w:date="2014-09-05T10:55:00Z">
        <w:r>
          <w:rPr>
            <w:rFonts w:ascii="Times New Roman" w:eastAsia="Times New Roman" w:hAnsi="Times New Roman" w:cs="Times New Roman"/>
            <w:sz w:val="24"/>
            <w:szCs w:val="24"/>
          </w:rPr>
          <w:t>Guts removed so gut contents could be inspected.</w:t>
        </w:r>
      </w:ins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Foil boats and tadpole remains were weighed before combustion</w:t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FF7F94">
        <w:rPr>
          <w:rFonts w:ascii="Times New Roman" w:eastAsia="Times New Roman" w:hAnsi="Times New Roman" w:cs="Times New Roman"/>
          <w:sz w:val="24"/>
          <w:szCs w:val="24"/>
        </w:rPr>
        <w:t>Drying oven to 105 C for 24 hours</w:t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Combustion occurred at 500 C for 1 hour</w:t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Ash free dry mass was calculated for each specimen by removing foil boat’s weight</w:t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Calculated to nearest 0.1 mg</w:t>
      </w:r>
      <w:commentRangeEnd w:id="3"/>
      <w:r w:rsidR="00FF7F94">
        <w:rPr>
          <w:rStyle w:val="CommentReference"/>
        </w:rPr>
        <w:commentReference w:id="3"/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 w:rsidRPr="00FF7F94">
        <w:rPr>
          <w:rFonts w:ascii="Times New Roman" w:eastAsia="Times New Roman" w:hAnsi="Times New Roman" w:cs="Times New Roman"/>
          <w:sz w:val="24"/>
          <w:szCs w:val="24"/>
        </w:rPr>
        <w:t xml:space="preserve">Weights and </w:t>
      </w:r>
      <w:proofErr w:type="spellStart"/>
      <w:r w:rsidRPr="00FF7F94">
        <w:rPr>
          <w:rFonts w:ascii="Times New Roman" w:eastAsia="Times New Roman" w:hAnsi="Times New Roman" w:cs="Times New Roman"/>
          <w:sz w:val="24"/>
          <w:szCs w:val="24"/>
        </w:rPr>
        <w:t>gosner</w:t>
      </w:r>
      <w:proofErr w:type="spellEnd"/>
      <w:r w:rsidRPr="00FF7F94">
        <w:rPr>
          <w:rFonts w:ascii="Times New Roman" w:eastAsia="Times New Roman" w:hAnsi="Times New Roman" w:cs="Times New Roman"/>
          <w:sz w:val="24"/>
          <w:szCs w:val="24"/>
        </w:rPr>
        <w:t xml:space="preserve"> stage were associated with a sample ID number</w:t>
      </w:r>
      <w:commentRangeEnd w:id="4"/>
      <w:r w:rsidR="00FF7F94">
        <w:rPr>
          <w:rStyle w:val="CommentReference"/>
        </w:rPr>
        <w:commentReference w:id="4"/>
      </w:r>
    </w:p>
    <w:p w:rsidR="001D2DD9" w:rsidRPr="00FF7F94" w:rsidRDefault="001D2DD9" w:rsidP="00FF7F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FF7F94">
        <w:rPr>
          <w:rFonts w:ascii="Times New Roman" w:eastAsia="Times New Roman" w:hAnsi="Times New Roman" w:cs="Times New Roman"/>
          <w:sz w:val="24"/>
          <w:szCs w:val="24"/>
        </w:rPr>
        <w:t>Gosner</w:t>
      </w:r>
      <w:proofErr w:type="spellEnd"/>
      <w:r w:rsidRPr="00FF7F94">
        <w:rPr>
          <w:rFonts w:ascii="Times New Roman" w:eastAsia="Times New Roman" w:hAnsi="Times New Roman" w:cs="Times New Roman"/>
          <w:sz w:val="24"/>
          <w:szCs w:val="24"/>
        </w:rPr>
        <w:t xml:space="preserve"> stages from field data (?) used to predict AFDM by fitting to power function y=3E-07^5.2696</w:t>
      </w:r>
      <w:commentRangeEnd w:id="5"/>
      <w:r w:rsidR="00FF7F94">
        <w:rPr>
          <w:rStyle w:val="CommentReference"/>
        </w:rPr>
        <w:commentReference w:id="5"/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Predicted AFDM from model used to find means, standard deviations, variations of each cage number within each lake</w:t>
      </w:r>
    </w:p>
    <w:p w:rsidR="001D2DD9" w:rsidRPr="00FF7F94" w:rsidRDefault="001D2DD9" w:rsidP="00FF7F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Analysis</w:t>
      </w:r>
    </w:p>
    <w:p w:rsidR="001D2DD9" w:rsidRPr="00FF7F94" w:rsidDel="00CC20D5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moveFromRangeStart w:id="6" w:author="Thomas Collier Smith" w:date="2014-09-05T11:05:00Z" w:name="move397678433"/>
      <w:moveFrom w:id="7" w:author="Thomas Collier Smith" w:date="2014-09-05T11:05:00Z">
        <w:r w:rsidRPr="00FF7F94" w:rsidDel="00CC20D5">
          <w:rPr>
            <w:rFonts w:ascii="Times New Roman" w:eastAsia="Times New Roman" w:hAnsi="Times New Roman" w:cs="Times New Roman"/>
            <w:sz w:val="24"/>
            <w:szCs w:val="24"/>
          </w:rPr>
          <w:t>Used R Studio</w:t>
        </w:r>
      </w:moveFrom>
    </w:p>
    <w:moveFromRangeEnd w:id="6"/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Tests for normality</w:t>
      </w:r>
    </w:p>
    <w:p w:rsidR="00CC20D5" w:rsidRDefault="001D2DD9" w:rsidP="00CC20D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ins w:id="8" w:author="Thomas Collier Smith" w:date="2014-09-05T11:11:00Z"/>
          <w:rFonts w:ascii="Times New Roman" w:eastAsia="Times New Roman" w:hAnsi="Times New Roman" w:cs="Times New Roman"/>
          <w:sz w:val="24"/>
          <w:szCs w:val="24"/>
        </w:rPr>
      </w:pPr>
      <w:r w:rsidRPr="00CC20D5">
        <w:rPr>
          <w:rFonts w:ascii="Times New Roman" w:eastAsia="Times New Roman" w:hAnsi="Times New Roman" w:cs="Times New Roman"/>
          <w:sz w:val="24"/>
          <w:szCs w:val="24"/>
        </w:rPr>
        <w:t xml:space="preserve">Heterogeneity of variance, </w:t>
      </w:r>
    </w:p>
    <w:p w:rsidR="00CC20D5" w:rsidRPr="00CC20D5" w:rsidRDefault="001D2DD9" w:rsidP="00CC20D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ins w:id="9" w:author="Thomas Collier Smith" w:date="2014-09-05T11:11:00Z"/>
          <w:rFonts w:ascii="Times New Roman" w:eastAsia="Times New Roman" w:hAnsi="Times New Roman" w:cs="Times New Roman"/>
          <w:sz w:val="24"/>
          <w:szCs w:val="24"/>
          <w:rPrChange w:id="10" w:author="Thomas Collier Smith" w:date="2014-09-05T11:11:00Z">
            <w:rPr>
              <w:ins w:id="11" w:author="Thomas Collier Smith" w:date="2014-09-05T11:1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bookmarkStart w:id="12" w:name="_GoBack"/>
      <w:bookmarkEnd w:id="12"/>
      <w:del w:id="13" w:author="Thomas Collier Smith" w:date="2014-09-05T11:11:00Z">
        <w:r w:rsidRPr="00CC20D5" w:rsidDel="00CC20D5">
          <w:rPr>
            <w:rFonts w:ascii="Times New Roman" w:eastAsia="Times New Roman" w:hAnsi="Times New Roman" w:cs="Times New Roman"/>
            <w:sz w:val="24"/>
            <w:szCs w:val="24"/>
          </w:rPr>
          <w:delText>ANOVA</w:delText>
        </w:r>
      </w:del>
      <w:ins w:id="14" w:author="Thomas Collier Smith" w:date="2014-09-05T11:11:00Z">
        <w:r w:rsidR="00CC20D5" w:rsidRPr="00CC20D5">
          <w:rPr>
            <w:rFonts w:ascii="Times New Roman" w:eastAsia="Times New Roman" w:hAnsi="Times New Roman" w:cs="Times New Roman"/>
            <w:sz w:val="24"/>
            <w:szCs w:val="24"/>
            <w:rPrChange w:id="15" w:author="Thomas Collier Smith" w:date="2014-09-05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split up lakes to look at differences more closely</w:t>
        </w:r>
        <w:r w:rsidR="00CC20D5" w:rsidRPr="00CC20D5">
          <w:rPr>
            <w:rFonts w:ascii="Times New Roman" w:eastAsia="Times New Roman" w:hAnsi="Times New Roman" w:cs="Times New Roman"/>
            <w:sz w:val="24"/>
            <w:szCs w:val="24"/>
            <w:rPrChange w:id="16" w:author="Thomas Collier Smith" w:date="2014-09-05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:rsidR="001D2DD9" w:rsidRPr="00FF7F94" w:rsidRDefault="00CC20D5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17" w:author="Thomas Collier Smith" w:date="2014-09-05T11:11:00Z">
        <w:r w:rsidRPr="00FF7F94">
          <w:rPr>
            <w:rFonts w:ascii="Times New Roman" w:eastAsia="Times New Roman" w:hAnsi="Times New Roman" w:cs="Times New Roman"/>
            <w:sz w:val="24"/>
            <w:szCs w:val="24"/>
          </w:rPr>
          <w:t>ANOVA</w:t>
        </w:r>
      </w:ins>
    </w:p>
    <w:p w:rsidR="00CC20D5" w:rsidRDefault="001D2DD9" w:rsidP="00CC20D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ins w:id="18" w:author="Thomas Collier Smith" w:date="2014-09-05T11:08:00Z"/>
          <w:rFonts w:ascii="Times New Roman" w:eastAsia="Times New Roman" w:hAnsi="Times New Roman" w:cs="Times New Roman"/>
          <w:sz w:val="24"/>
          <w:szCs w:val="24"/>
        </w:rPr>
      </w:pPr>
      <w:commentRangeStart w:id="19"/>
      <w:proofErr w:type="spellStart"/>
      <w:r w:rsidRPr="00FF7F94">
        <w:rPr>
          <w:rFonts w:ascii="Times New Roman" w:eastAsia="Times New Roman" w:hAnsi="Times New Roman" w:cs="Times New Roman"/>
          <w:sz w:val="24"/>
          <w:szCs w:val="24"/>
        </w:rPr>
        <w:t>lmTadMF</w:t>
      </w:r>
      <w:proofErr w:type="spellEnd"/>
      <w:r w:rsidRPr="00FF7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7F94">
        <w:rPr>
          <w:rFonts w:ascii="Wingdings" w:eastAsia="Times New Roman" w:hAnsi="Wingdings" w:cs="Times New Roman"/>
          <w:sz w:val="24"/>
          <w:szCs w:val="24"/>
        </w:rPr>
        <w:t></w:t>
      </w:r>
      <w:r w:rsidRPr="00FF7F94">
        <w:rPr>
          <w:rFonts w:ascii="Times New Roman" w:eastAsia="Times New Roman" w:hAnsi="Times New Roman" w:cs="Times New Roman"/>
          <w:sz w:val="24"/>
          <w:szCs w:val="24"/>
        </w:rPr>
        <w:t xml:space="preserve"> looked at predicted AFDM as a variable of competition between tadpoles and mayflies </w:t>
      </w:r>
      <w:commentRangeEnd w:id="19"/>
      <w:r w:rsidR="00CC20D5">
        <w:rPr>
          <w:rStyle w:val="CommentReference"/>
        </w:rPr>
        <w:commentReference w:id="19"/>
      </w:r>
      <w:r w:rsidRPr="00FF7F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0" w:author="Thomas Collier Smith" w:date="2014-09-05T11:11:00Z">
        <w:r w:rsidRPr="00FF7F94" w:rsidDel="00CC20D5">
          <w:rPr>
            <w:rFonts w:ascii="Times New Roman" w:eastAsia="Times New Roman" w:hAnsi="Times New Roman" w:cs="Times New Roman"/>
            <w:sz w:val="24"/>
            <w:szCs w:val="24"/>
          </w:rPr>
          <w:delText>split up lakes to look at differences more closely</w:delText>
        </w:r>
      </w:del>
    </w:p>
    <w:p w:rsidR="00CC20D5" w:rsidDel="00CC20D5" w:rsidRDefault="00CC20D5" w:rsidP="00CC20D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del w:id="21" w:author="Thomas Collier Smith" w:date="2014-09-05T11:05:00Z"/>
          <w:rFonts w:ascii="Times New Roman" w:eastAsia="Times New Roman" w:hAnsi="Times New Roman" w:cs="Times New Roman"/>
          <w:sz w:val="24"/>
          <w:szCs w:val="24"/>
        </w:rPr>
      </w:pPr>
      <w:moveToRangeStart w:id="22" w:author="Thomas Collier Smith" w:date="2014-09-05T11:05:00Z" w:name="move397678433"/>
      <w:moveTo w:id="23" w:author="Thomas Collier Smith" w:date="2014-09-05T11:05:00Z">
        <w:r w:rsidRPr="00FF7F94">
          <w:rPr>
            <w:rFonts w:ascii="Times New Roman" w:eastAsia="Times New Roman" w:hAnsi="Times New Roman" w:cs="Times New Roman"/>
            <w:sz w:val="24"/>
            <w:szCs w:val="24"/>
          </w:rPr>
          <w:t xml:space="preserve">Used R </w:t>
        </w:r>
        <w:commentRangeStart w:id="24"/>
        <w:del w:id="25" w:author="Thomas Collier Smith" w:date="2014-09-05T11:10:00Z">
          <w:r w:rsidRPr="00FF7F94" w:rsidDel="00CC20D5">
            <w:rPr>
              <w:rFonts w:ascii="Times New Roman" w:eastAsia="Times New Roman" w:hAnsi="Times New Roman" w:cs="Times New Roman"/>
              <w:sz w:val="24"/>
              <w:szCs w:val="24"/>
            </w:rPr>
            <w:delText>Studio</w:delText>
          </w:r>
        </w:del>
      </w:moveTo>
      <w:commentRangeEnd w:id="24"/>
      <w:r>
        <w:rPr>
          <w:rStyle w:val="CommentReference"/>
        </w:rPr>
        <w:commentReference w:id="24"/>
      </w:r>
    </w:p>
    <w:p w:rsidR="00CC20D5" w:rsidRPr="00FF7F94" w:rsidRDefault="00CC20D5" w:rsidP="00CC20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ins w:id="26" w:author="Thomas Collier Smith" w:date="2014-09-05T11:05:00Z"/>
          <w:rFonts w:ascii="Times New Roman" w:eastAsia="Times New Roman" w:hAnsi="Times New Roman" w:cs="Times New Roman"/>
          <w:sz w:val="24"/>
          <w:szCs w:val="24"/>
        </w:rPr>
        <w:pPrChange w:id="27" w:author="Thomas Collier Smith" w:date="2014-09-05T11:05:00Z">
          <w:pPr>
            <w:pStyle w:val="ListParagraph"/>
            <w:numPr>
              <w:ilvl w:val="1"/>
              <w:numId w:val="1"/>
            </w:numPr>
            <w:spacing w:before="100" w:beforeAutospacing="1" w:after="100" w:afterAutospacing="1" w:line="240" w:lineRule="auto"/>
            <w:ind w:left="1440" w:hanging="360"/>
          </w:pPr>
        </w:pPrChange>
      </w:pPr>
      <w:ins w:id="28" w:author="Thomas Collier Smith" w:date="2014-09-05T11:05:00Z">
        <w:r>
          <w:rPr>
            <w:rFonts w:ascii="Times New Roman" w:eastAsia="Times New Roman" w:hAnsi="Times New Roman" w:cs="Times New Roman"/>
            <w:sz w:val="24"/>
            <w:szCs w:val="24"/>
          </w:rPr>
          <w:t>Results</w:t>
        </w:r>
      </w:ins>
    </w:p>
    <w:moveToRangeEnd w:id="22"/>
    <w:p w:rsidR="001D2DD9" w:rsidRPr="00CC20D5" w:rsidDel="00CC20D5" w:rsidRDefault="001D2DD9" w:rsidP="00CC20D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del w:id="29" w:author="Thomas Collier Smith" w:date="2014-09-05T11:05:00Z"/>
          <w:rFonts w:ascii="Times New Roman" w:eastAsia="Times New Roman" w:hAnsi="Times New Roman" w:cs="Times New Roman"/>
          <w:sz w:val="24"/>
          <w:szCs w:val="24"/>
          <w:rPrChange w:id="30" w:author="Thomas Collier Smith" w:date="2014-09-05T11:05:00Z">
            <w:rPr>
              <w:del w:id="31" w:author="Thomas Collier Smith" w:date="2014-09-05T11:05:00Z"/>
            </w:rPr>
          </w:rPrChange>
        </w:rPr>
      </w:pP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Lake 1: Tadpole presence is significant without mayflies… (need to add to this)</w:t>
      </w:r>
    </w:p>
    <w:p w:rsidR="001D2DD9" w:rsidRPr="00FF7F94" w:rsidRDefault="001D2DD9" w:rsidP="00FF7F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94">
        <w:rPr>
          <w:rFonts w:ascii="Times New Roman" w:eastAsia="Times New Roman" w:hAnsi="Times New Roman" w:cs="Times New Roman"/>
          <w:sz w:val="24"/>
          <w:szCs w:val="24"/>
        </w:rPr>
        <w:t>Lake 2: no significant relationships found (?)</w:t>
      </w:r>
    </w:p>
    <w:p w:rsidR="001D2DD9" w:rsidRPr="001D2DD9" w:rsidRDefault="001D2DD9" w:rsidP="001D2D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F754F" w:rsidRDefault="002F754F"/>
    <w:sectPr w:rsidR="002F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Thomas Collier Smith" w:date="2014-09-05T10:56:00Z" w:initials="TCS">
    <w:p w:rsidR="00FF7F94" w:rsidRDefault="00FF7F94">
      <w:pPr>
        <w:pStyle w:val="CommentText"/>
      </w:pPr>
      <w:r>
        <w:rPr>
          <w:rStyle w:val="CommentReference"/>
        </w:rPr>
        <w:annotationRef/>
      </w:r>
      <w:r>
        <w:t>I can give you a book to cite for this.</w:t>
      </w:r>
    </w:p>
  </w:comment>
  <w:comment w:id="4" w:author="Thomas Collier Smith" w:date="2014-09-05T10:56:00Z" w:initials="TCS">
    <w:p w:rsidR="00FF7F94" w:rsidRDefault="00FF7F94">
      <w:pPr>
        <w:pStyle w:val="CommentText"/>
      </w:pPr>
      <w:r>
        <w:rPr>
          <w:rStyle w:val="CommentReference"/>
        </w:rPr>
        <w:annotationRef/>
      </w:r>
      <w:r>
        <w:t xml:space="preserve">This is probably not necessary.  It was to you, but </w:t>
      </w:r>
      <w:proofErr w:type="spellStart"/>
      <w:r>
        <w:t>its</w:t>
      </w:r>
      <w:proofErr w:type="spellEnd"/>
      <w:r>
        <w:t xml:space="preserve"> not for someone to repeat the study.</w:t>
      </w:r>
    </w:p>
  </w:comment>
  <w:comment w:id="5" w:author="Thomas Collier Smith" w:date="2014-09-05T11:07:00Z" w:initials="TCS">
    <w:p w:rsidR="00CC20D5" w:rsidRDefault="00FF7F94">
      <w:pPr>
        <w:pStyle w:val="CommentText"/>
      </w:pPr>
      <w:r>
        <w:rPr>
          <w:rStyle w:val="CommentReference"/>
        </w:rPr>
        <w:annotationRef/>
      </w:r>
      <w:r>
        <w:t xml:space="preserve">First, explain how you calculated that function </w:t>
      </w:r>
      <w:r w:rsidR="00CC20D5">
        <w:t>(</w:t>
      </w:r>
      <w:proofErr w:type="spellStart"/>
      <w:proofErr w:type="gramStart"/>
      <w:r w:rsidR="00CC20D5">
        <w:t>ie</w:t>
      </w:r>
      <w:proofErr w:type="spellEnd"/>
      <w:r w:rsidR="00CC20D5">
        <w:t>.,</w:t>
      </w:r>
      <w:proofErr w:type="gramEnd"/>
      <w:r w:rsidR="00CC20D5">
        <w:t xml:space="preserve"> </w:t>
      </w:r>
      <w:r>
        <w:t>fit a line to non-experim</w:t>
      </w:r>
      <w:r w:rsidR="00CC20D5">
        <w:t>ental tadpoles from the field)</w:t>
      </w:r>
    </w:p>
    <w:p w:rsidR="00CC20D5" w:rsidRDefault="00CC20D5">
      <w:pPr>
        <w:pStyle w:val="CommentText"/>
      </w:pPr>
      <w:r>
        <w:t>We should try to be clear on this because it is not common, if not even completely new (for tadpoles).</w:t>
      </w:r>
    </w:p>
  </w:comment>
  <w:comment w:id="19" w:author="Thomas Collier Smith" w:date="2014-09-05T11:09:00Z" w:initials="TCS">
    <w:p w:rsidR="00CC20D5" w:rsidRDefault="00CC20D5">
      <w:pPr>
        <w:pStyle w:val="CommentText"/>
      </w:pPr>
      <w:r>
        <w:rPr>
          <w:rStyle w:val="CommentReference"/>
        </w:rPr>
        <w:annotationRef/>
      </w:r>
      <w:r>
        <w:t>I’d say this at the beginning of the paragraph.  It’s the big idea in the analysis.  The other parts are supporting details</w:t>
      </w:r>
    </w:p>
  </w:comment>
  <w:comment w:id="24" w:author="Thomas Collier Smith" w:date="2014-09-05T11:11:00Z" w:initials="TCS">
    <w:p w:rsidR="00CC20D5" w:rsidRDefault="00CC20D5">
      <w:pPr>
        <w:pStyle w:val="CommentText"/>
      </w:pPr>
      <w:r>
        <w:rPr>
          <w:rStyle w:val="CommentReference"/>
        </w:rPr>
        <w:annotationRef/>
      </w:r>
      <w:r>
        <w:t>R is doing all the work, R studio just makes it look better.  IF you go to the about menu in R or R Studio, you can find the version number which you need in a citation.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01CC"/>
    <w:multiLevelType w:val="hybridMultilevel"/>
    <w:tmpl w:val="4274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E73E6"/>
    <w:multiLevelType w:val="hybridMultilevel"/>
    <w:tmpl w:val="09A8DB44"/>
    <w:lvl w:ilvl="0" w:tplc="2D6CDFDE">
      <w:numFmt w:val="bullet"/>
      <w:lvlText w:val="-"/>
      <w:lvlJc w:val="left"/>
      <w:pPr>
        <w:ind w:left="795" w:hanging="435"/>
      </w:pPr>
      <w:rPr>
        <w:rFonts w:ascii="Times New Roman" w:eastAsia="Times New Roman" w:hAnsi="Times New Roman" w:cs="Times New Roman" w:hint="default"/>
      </w:rPr>
    </w:lvl>
    <w:lvl w:ilvl="1" w:tplc="74DECF22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D9"/>
    <w:rsid w:val="000E3AC6"/>
    <w:rsid w:val="001D2DD9"/>
    <w:rsid w:val="002F754F"/>
    <w:rsid w:val="00CC20D5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7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F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7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F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Santa Barbar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Collier Smith</dc:creator>
  <cp:lastModifiedBy>Thomas Collier Smith</cp:lastModifiedBy>
  <cp:revision>2</cp:revision>
  <dcterms:created xsi:type="dcterms:W3CDTF">2014-09-05T18:12:00Z</dcterms:created>
  <dcterms:modified xsi:type="dcterms:W3CDTF">2014-09-05T18:12:00Z</dcterms:modified>
</cp:coreProperties>
</file>