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A5FF4" w14:textId="77777777" w:rsidR="00227E25" w:rsidRDefault="00227E25" w:rsidP="00227E25">
      <w:pPr>
        <w:spacing w:line="480" w:lineRule="auto"/>
        <w:ind w:right="360"/>
        <w:rPr>
          <w:rFonts w:ascii="Times New Roman" w:hAnsi="Times New Roman" w:cs="Times New Roman"/>
          <w:sz w:val="24"/>
          <w:szCs w:val="24"/>
        </w:rPr>
      </w:pPr>
    </w:p>
    <w:p w14:paraId="05BFD7AE" w14:textId="77777777" w:rsidR="00227E25" w:rsidRDefault="00227E25" w:rsidP="00227E25">
      <w:pPr>
        <w:spacing w:line="480" w:lineRule="auto"/>
        <w:ind w:right="360"/>
        <w:jc w:val="center"/>
        <w:rPr>
          <w:rFonts w:ascii="Times New Roman" w:hAnsi="Times New Roman" w:cs="Times New Roman"/>
          <w:sz w:val="24"/>
          <w:szCs w:val="24"/>
        </w:rPr>
      </w:pPr>
    </w:p>
    <w:p w14:paraId="2BC1DEFE" w14:textId="77777777" w:rsidR="00227E25" w:rsidRDefault="00227E25" w:rsidP="00227E25">
      <w:pPr>
        <w:spacing w:line="480" w:lineRule="auto"/>
        <w:ind w:right="360"/>
        <w:jc w:val="center"/>
        <w:rPr>
          <w:rFonts w:ascii="Times New Roman" w:hAnsi="Times New Roman" w:cs="Times New Roman"/>
          <w:sz w:val="24"/>
          <w:szCs w:val="24"/>
        </w:rPr>
      </w:pPr>
    </w:p>
    <w:p w14:paraId="47947344" w14:textId="77777777" w:rsidR="00BF5C5A" w:rsidRPr="00227E25" w:rsidRDefault="00BF5C5A" w:rsidP="00227E25">
      <w:pPr>
        <w:spacing w:line="480" w:lineRule="auto"/>
        <w:ind w:right="360"/>
        <w:jc w:val="center"/>
        <w:rPr>
          <w:rFonts w:ascii="Times New Roman" w:hAnsi="Times New Roman" w:cs="Times New Roman"/>
          <w:sz w:val="24"/>
          <w:szCs w:val="24"/>
        </w:rPr>
      </w:pPr>
      <w:r w:rsidRPr="00227E25">
        <w:rPr>
          <w:rFonts w:ascii="Times New Roman" w:hAnsi="Times New Roman" w:cs="Times New Roman"/>
          <w:sz w:val="24"/>
          <w:szCs w:val="24"/>
        </w:rPr>
        <w:t xml:space="preserve">Weak interactions </w:t>
      </w:r>
      <w:del w:id="0" w:author="Scott Cooper" w:date="2014-12-09T14:58:00Z">
        <w:r w:rsidRPr="00227E25" w:rsidDel="00A616FA">
          <w:rPr>
            <w:rFonts w:ascii="Times New Roman" w:hAnsi="Times New Roman" w:cs="Times New Roman"/>
            <w:sz w:val="24"/>
            <w:szCs w:val="24"/>
          </w:rPr>
          <w:delText xml:space="preserve">between </w:delText>
        </w:r>
      </w:del>
      <w:ins w:id="1" w:author="Scott Cooper" w:date="2014-12-09T14:58:00Z">
        <w:r w:rsidR="00A616FA">
          <w:rPr>
            <w:rFonts w:ascii="Times New Roman" w:hAnsi="Times New Roman" w:cs="Times New Roman"/>
            <w:sz w:val="24"/>
            <w:szCs w:val="24"/>
          </w:rPr>
          <w:t>among</w:t>
        </w:r>
        <w:r w:rsidR="00A616FA" w:rsidRPr="00227E25">
          <w:rPr>
            <w:rFonts w:ascii="Times New Roman" w:hAnsi="Times New Roman" w:cs="Times New Roman"/>
            <w:sz w:val="24"/>
            <w:szCs w:val="24"/>
          </w:rPr>
          <w:t xml:space="preserve"> </w:t>
        </w:r>
      </w:ins>
      <w:r w:rsidRPr="00227E25">
        <w:rPr>
          <w:rFonts w:ascii="Times New Roman" w:hAnsi="Times New Roman" w:cs="Times New Roman"/>
          <w:sz w:val="24"/>
          <w:szCs w:val="24"/>
        </w:rPr>
        <w:t xml:space="preserve">algae, mayflies, and tadpoles suggest communities </w:t>
      </w:r>
      <w:r w:rsidR="00F11FB2" w:rsidRPr="00227E25">
        <w:rPr>
          <w:rFonts w:ascii="Times New Roman" w:hAnsi="Times New Roman" w:cs="Times New Roman"/>
          <w:sz w:val="24"/>
          <w:szCs w:val="24"/>
        </w:rPr>
        <w:t xml:space="preserve">respond weakly </w:t>
      </w:r>
      <w:r w:rsidRPr="00227E25">
        <w:rPr>
          <w:rFonts w:ascii="Times New Roman" w:hAnsi="Times New Roman" w:cs="Times New Roman"/>
          <w:sz w:val="24"/>
          <w:szCs w:val="24"/>
        </w:rPr>
        <w:t>to mountain yellow-legged frog extinctions.</w:t>
      </w:r>
    </w:p>
    <w:p w14:paraId="2516CC00" w14:textId="77777777" w:rsidR="00EE3A4D" w:rsidRDefault="00EE3A4D" w:rsidP="00227E25">
      <w:pPr>
        <w:spacing w:line="480" w:lineRule="auto"/>
        <w:ind w:right="360"/>
        <w:jc w:val="center"/>
        <w:rPr>
          <w:rFonts w:ascii="Times New Roman" w:hAnsi="Times New Roman" w:cs="Times New Roman"/>
          <w:sz w:val="24"/>
          <w:szCs w:val="24"/>
        </w:rPr>
      </w:pPr>
    </w:p>
    <w:p w14:paraId="769CDCBC" w14:textId="77777777" w:rsidR="00227E25" w:rsidRDefault="00227E25" w:rsidP="00227E25">
      <w:pPr>
        <w:spacing w:line="480" w:lineRule="auto"/>
        <w:ind w:right="360"/>
        <w:jc w:val="center"/>
        <w:rPr>
          <w:rFonts w:ascii="Times New Roman" w:hAnsi="Times New Roman" w:cs="Times New Roman"/>
          <w:sz w:val="24"/>
          <w:szCs w:val="24"/>
        </w:rPr>
      </w:pPr>
    </w:p>
    <w:p w14:paraId="7ACD1619" w14:textId="77777777" w:rsidR="00E82E81" w:rsidRDefault="00E82E81" w:rsidP="00227E25">
      <w:pPr>
        <w:spacing w:line="480" w:lineRule="auto"/>
        <w:ind w:right="360"/>
        <w:jc w:val="center"/>
        <w:rPr>
          <w:rFonts w:ascii="Times New Roman" w:hAnsi="Times New Roman" w:cs="Times New Roman"/>
          <w:sz w:val="24"/>
          <w:szCs w:val="24"/>
        </w:rPr>
      </w:pPr>
      <w:r w:rsidRPr="00A26358">
        <w:rPr>
          <w:rFonts w:ascii="Times New Roman" w:hAnsi="Times New Roman" w:cs="Times New Roman"/>
          <w:sz w:val="24"/>
          <w:szCs w:val="24"/>
        </w:rPr>
        <w:t>Thomas C. Smith</w:t>
      </w:r>
      <w:r w:rsidR="007D4B11" w:rsidRPr="007D4B11">
        <w:rPr>
          <w:rFonts w:ascii="Old English Text MT" w:hAnsi="Old English Text MT" w:cs="Times New Roman"/>
          <w:sz w:val="24"/>
          <w:szCs w:val="24"/>
          <w:vertAlign w:val="superscript"/>
        </w:rPr>
        <w:t>†</w:t>
      </w:r>
      <w:r w:rsidR="00DA0ABC">
        <w:rPr>
          <w:rFonts w:ascii="Times New Roman" w:hAnsi="Times New Roman" w:cs="Times New Roman"/>
          <w:sz w:val="24"/>
          <w:szCs w:val="24"/>
        </w:rPr>
        <w:t xml:space="preserve">, Marina </w:t>
      </w:r>
      <w:proofErr w:type="spellStart"/>
      <w:r w:rsidR="00DA0ABC">
        <w:rPr>
          <w:rFonts w:ascii="Times New Roman" w:hAnsi="Times New Roman" w:cs="Times New Roman"/>
          <w:sz w:val="24"/>
          <w:szCs w:val="24"/>
        </w:rPr>
        <w:t>Bozinovic</w:t>
      </w:r>
      <w:proofErr w:type="spellEnd"/>
      <w:r w:rsidR="00DA0ABC">
        <w:rPr>
          <w:rFonts w:ascii="Times New Roman" w:hAnsi="Times New Roman" w:cs="Times New Roman"/>
          <w:sz w:val="24"/>
          <w:szCs w:val="24"/>
        </w:rPr>
        <w:t xml:space="preserve">, </w:t>
      </w:r>
      <w:proofErr w:type="spellStart"/>
      <w:r w:rsidR="00DA0ABC">
        <w:rPr>
          <w:rFonts w:ascii="Times New Roman" w:hAnsi="Times New Roman" w:cs="Times New Roman"/>
          <w:sz w:val="24"/>
          <w:szCs w:val="24"/>
        </w:rPr>
        <w:t>Yishen</w:t>
      </w:r>
      <w:proofErr w:type="spellEnd"/>
      <w:r w:rsidR="00DA0ABC">
        <w:rPr>
          <w:rFonts w:ascii="Times New Roman" w:hAnsi="Times New Roman" w:cs="Times New Roman"/>
          <w:sz w:val="24"/>
          <w:szCs w:val="24"/>
        </w:rPr>
        <w:t xml:space="preserve"> Miao</w:t>
      </w:r>
      <w:r w:rsidR="00DA0ABC" w:rsidRPr="00A26358">
        <w:rPr>
          <w:rFonts w:ascii="Times New Roman" w:hAnsi="Times New Roman" w:cs="Times New Roman"/>
          <w:sz w:val="24"/>
          <w:szCs w:val="24"/>
        </w:rPr>
        <w:t>, Cher</w:t>
      </w:r>
      <w:r w:rsidR="005C6EF0">
        <w:rPr>
          <w:rFonts w:ascii="Times New Roman" w:hAnsi="Times New Roman" w:cs="Times New Roman"/>
          <w:sz w:val="24"/>
          <w:szCs w:val="24"/>
        </w:rPr>
        <w:t>yl</w:t>
      </w:r>
      <w:r w:rsidR="00DA0ABC" w:rsidRPr="00A26358">
        <w:rPr>
          <w:rFonts w:ascii="Times New Roman" w:hAnsi="Times New Roman" w:cs="Times New Roman"/>
          <w:sz w:val="24"/>
          <w:szCs w:val="24"/>
        </w:rPr>
        <w:t xml:space="preserve"> J. Briggs</w:t>
      </w:r>
    </w:p>
    <w:p w14:paraId="28D5BC63" w14:textId="77777777" w:rsidR="007D4B11" w:rsidRDefault="007D4B11" w:rsidP="00227E25">
      <w:pPr>
        <w:pStyle w:val="MediumGrid21"/>
        <w:spacing w:line="480" w:lineRule="auto"/>
        <w:ind w:right="360"/>
        <w:jc w:val="center"/>
        <w:rPr>
          <w:rFonts w:ascii="Times New Roman" w:hAnsi="Times New Roman"/>
          <w:sz w:val="24"/>
          <w:szCs w:val="24"/>
        </w:rPr>
      </w:pPr>
      <w:r w:rsidRPr="00932E21">
        <w:rPr>
          <w:rFonts w:ascii="Times New Roman" w:hAnsi="Times New Roman"/>
          <w:sz w:val="24"/>
          <w:szCs w:val="24"/>
        </w:rPr>
        <w:t>Department of Ecology, Evolution, and Marine Biology, University of California, Santa Barbara, California 93106 USA; phone: (805) 893-2888</w:t>
      </w:r>
    </w:p>
    <w:p w14:paraId="2AA8ECD2" w14:textId="77777777" w:rsidR="007D4B11" w:rsidRPr="00932E21" w:rsidRDefault="007D4B11" w:rsidP="00227E25">
      <w:pPr>
        <w:pStyle w:val="MediumGrid21"/>
        <w:spacing w:line="480" w:lineRule="auto"/>
        <w:ind w:right="360"/>
        <w:jc w:val="center"/>
        <w:rPr>
          <w:rFonts w:ascii="Times New Roman" w:hAnsi="Times New Roman"/>
          <w:sz w:val="24"/>
          <w:szCs w:val="24"/>
        </w:rPr>
      </w:pPr>
      <w:r w:rsidRPr="007D4B11">
        <w:rPr>
          <w:rFonts w:ascii="Old English Text MT" w:hAnsi="Old English Text MT"/>
          <w:sz w:val="24"/>
          <w:szCs w:val="24"/>
          <w:vertAlign w:val="superscript"/>
        </w:rPr>
        <w:t>†</w:t>
      </w:r>
      <w:r w:rsidRPr="00932E21">
        <w:rPr>
          <w:rFonts w:ascii="Times New Roman" w:hAnsi="Times New Roman"/>
          <w:sz w:val="24"/>
          <w:szCs w:val="24"/>
        </w:rPr>
        <w:t>email: thomas.smith@lifesci.ucsb.edu</w:t>
      </w:r>
    </w:p>
    <w:p w14:paraId="2D91F960" w14:textId="77777777" w:rsidR="007D4B11" w:rsidRDefault="007D4B11" w:rsidP="00227E25">
      <w:pPr>
        <w:spacing w:line="480" w:lineRule="auto"/>
        <w:ind w:right="360"/>
        <w:jc w:val="center"/>
        <w:rPr>
          <w:rFonts w:ascii="Times New Roman" w:hAnsi="Times New Roman" w:cs="Times New Roman"/>
          <w:sz w:val="24"/>
          <w:szCs w:val="24"/>
        </w:rPr>
      </w:pPr>
    </w:p>
    <w:p w14:paraId="54189D7C" w14:textId="77777777" w:rsidR="00EC2434" w:rsidRDefault="00EC2434" w:rsidP="00227E25">
      <w:pPr>
        <w:spacing w:line="480" w:lineRule="auto"/>
        <w:ind w:right="360"/>
        <w:jc w:val="center"/>
        <w:rPr>
          <w:rFonts w:ascii="Times New Roman" w:hAnsi="Times New Roman" w:cs="Times New Roman"/>
          <w:sz w:val="24"/>
          <w:szCs w:val="24"/>
        </w:rPr>
      </w:pPr>
    </w:p>
    <w:p w14:paraId="4F5E6E12" w14:textId="77777777" w:rsidR="003D17A2" w:rsidRDefault="00EC2434" w:rsidP="00227E25">
      <w:pPr>
        <w:spacing w:line="480" w:lineRule="auto"/>
        <w:ind w:right="360"/>
        <w:rPr>
          <w:rFonts w:ascii="Times New Roman" w:hAnsi="Times New Roman" w:cs="Times New Roman"/>
          <w:sz w:val="24"/>
          <w:szCs w:val="24"/>
        </w:rPr>
      </w:pPr>
      <w:r>
        <w:rPr>
          <w:rFonts w:ascii="Times New Roman" w:hAnsi="Times New Roman" w:cs="Times New Roman"/>
          <w:sz w:val="24"/>
          <w:szCs w:val="24"/>
        </w:rPr>
        <w:t>Author Contributions: Thom</w:t>
      </w:r>
      <w:r w:rsidR="00B12DF0">
        <w:rPr>
          <w:rFonts w:ascii="Times New Roman" w:hAnsi="Times New Roman" w:cs="Times New Roman"/>
          <w:sz w:val="24"/>
          <w:szCs w:val="24"/>
        </w:rPr>
        <w:t>as C. Smith conceived the study</w:t>
      </w:r>
      <w:r>
        <w:rPr>
          <w:rFonts w:ascii="Times New Roman" w:hAnsi="Times New Roman" w:cs="Times New Roman"/>
          <w:sz w:val="24"/>
          <w:szCs w:val="24"/>
        </w:rPr>
        <w:t xml:space="preserve">, performed the research and analysis, and wrote the manuscript; Marina </w:t>
      </w:r>
      <w:proofErr w:type="spellStart"/>
      <w:r>
        <w:rPr>
          <w:rFonts w:ascii="Times New Roman" w:hAnsi="Times New Roman" w:cs="Times New Roman"/>
          <w:sz w:val="24"/>
          <w:szCs w:val="24"/>
        </w:rPr>
        <w:t>Bozinovic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Yishen</w:t>
      </w:r>
      <w:proofErr w:type="spellEnd"/>
      <w:r>
        <w:rPr>
          <w:rFonts w:ascii="Times New Roman" w:hAnsi="Times New Roman" w:cs="Times New Roman"/>
          <w:sz w:val="24"/>
          <w:szCs w:val="24"/>
        </w:rPr>
        <w:t xml:space="preserve"> Miao</w:t>
      </w:r>
      <w:r w:rsidR="00BF5C5A">
        <w:rPr>
          <w:rFonts w:ascii="Times New Roman" w:hAnsi="Times New Roman" w:cs="Times New Roman"/>
          <w:sz w:val="24"/>
          <w:szCs w:val="24"/>
        </w:rPr>
        <w:t xml:space="preserve"> contributed to </w:t>
      </w:r>
      <w:r>
        <w:rPr>
          <w:rFonts w:ascii="Times New Roman" w:hAnsi="Times New Roman" w:cs="Times New Roman"/>
          <w:sz w:val="24"/>
          <w:szCs w:val="24"/>
        </w:rPr>
        <w:t>the research</w:t>
      </w:r>
      <w:r w:rsidR="00BF5C5A">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BF5C5A">
        <w:rPr>
          <w:rFonts w:ascii="Times New Roman" w:hAnsi="Times New Roman" w:cs="Times New Roman"/>
          <w:sz w:val="24"/>
          <w:szCs w:val="24"/>
        </w:rPr>
        <w:t xml:space="preserve">and </w:t>
      </w:r>
      <w:r>
        <w:rPr>
          <w:rFonts w:ascii="Times New Roman" w:hAnsi="Times New Roman" w:cs="Times New Roman"/>
          <w:sz w:val="24"/>
          <w:szCs w:val="24"/>
        </w:rPr>
        <w:t>text, and edited the manuscript; Cherie J. Briggs contributed to study design, data analysis, and edited the manuscript.</w:t>
      </w:r>
    </w:p>
    <w:p w14:paraId="74B18213" w14:textId="77777777" w:rsidR="003D17A2" w:rsidRDefault="003D17A2" w:rsidP="008D3EF6">
      <w:pPr>
        <w:ind w:right="360" w:firstLine="720"/>
        <w:rPr>
          <w:rFonts w:ascii="Times New Roman" w:hAnsi="Times New Roman" w:cs="Times New Roman"/>
          <w:sz w:val="24"/>
          <w:szCs w:val="24"/>
        </w:rPr>
      </w:pPr>
      <w:r>
        <w:rPr>
          <w:rFonts w:ascii="Times New Roman" w:hAnsi="Times New Roman" w:cs="Times New Roman"/>
          <w:sz w:val="24"/>
          <w:szCs w:val="24"/>
        </w:rPr>
        <w:br w:type="page"/>
      </w:r>
    </w:p>
    <w:p w14:paraId="58D8156D" w14:textId="77777777" w:rsidR="00E82E81" w:rsidRPr="00A26358" w:rsidRDefault="00E82E81" w:rsidP="008D3EF6">
      <w:pPr>
        <w:spacing w:line="480" w:lineRule="auto"/>
        <w:ind w:right="360" w:firstLine="720"/>
        <w:jc w:val="center"/>
        <w:rPr>
          <w:rFonts w:ascii="Times New Roman" w:hAnsi="Times New Roman" w:cs="Times New Roman"/>
          <w:sz w:val="24"/>
          <w:szCs w:val="24"/>
        </w:rPr>
      </w:pPr>
      <w:r w:rsidRPr="00EC2434">
        <w:rPr>
          <w:rFonts w:ascii="Times New Roman" w:hAnsi="Times New Roman" w:cs="Times New Roman"/>
          <w:smallCaps/>
          <w:sz w:val="24"/>
          <w:szCs w:val="24"/>
        </w:rPr>
        <w:lastRenderedPageBreak/>
        <w:t>Abstract</w:t>
      </w:r>
    </w:p>
    <w:p w14:paraId="74BAE09E" w14:textId="49E10C6C" w:rsidR="00BF5C5A" w:rsidRDefault="00E82E81" w:rsidP="008D3EF6">
      <w:pPr>
        <w:spacing w:line="480" w:lineRule="auto"/>
        <w:ind w:right="360" w:firstLine="720"/>
        <w:rPr>
          <w:rFonts w:ascii="Times New Roman" w:hAnsi="Times New Roman" w:cs="Times New Roman"/>
          <w:sz w:val="24"/>
          <w:szCs w:val="24"/>
        </w:rPr>
      </w:pPr>
      <w:r w:rsidRPr="00A26358">
        <w:rPr>
          <w:rFonts w:ascii="Times New Roman" w:hAnsi="Times New Roman" w:cs="Times New Roman"/>
          <w:sz w:val="24"/>
          <w:szCs w:val="24"/>
        </w:rPr>
        <w:t xml:space="preserve">Worldwide declines </w:t>
      </w:r>
      <w:del w:id="2" w:author="Scott Cooper" w:date="2014-12-09T14:59:00Z">
        <w:r w:rsidRPr="00A26358" w:rsidDel="00A616FA">
          <w:rPr>
            <w:rFonts w:ascii="Times New Roman" w:hAnsi="Times New Roman" w:cs="Times New Roman"/>
            <w:sz w:val="24"/>
            <w:szCs w:val="24"/>
          </w:rPr>
          <w:delText xml:space="preserve">of </w:delText>
        </w:r>
      </w:del>
      <w:ins w:id="3" w:author="Scott Cooper" w:date="2014-12-09T14:59:00Z">
        <w:r w:rsidR="00A616FA">
          <w:rPr>
            <w:rFonts w:ascii="Times New Roman" w:hAnsi="Times New Roman" w:cs="Times New Roman"/>
            <w:sz w:val="24"/>
            <w:szCs w:val="24"/>
          </w:rPr>
          <w:t xml:space="preserve">in </w:t>
        </w:r>
      </w:ins>
      <w:r w:rsidRPr="00A26358">
        <w:rPr>
          <w:rFonts w:ascii="Times New Roman" w:hAnsi="Times New Roman" w:cs="Times New Roman"/>
          <w:sz w:val="24"/>
          <w:szCs w:val="24"/>
        </w:rPr>
        <w:t xml:space="preserve">amphibian populations and </w:t>
      </w:r>
      <w:del w:id="4" w:author="Scott Cooper" w:date="2014-12-09T14:59:00Z">
        <w:r w:rsidRPr="00A26358" w:rsidDel="00A616FA">
          <w:rPr>
            <w:rFonts w:ascii="Times New Roman" w:hAnsi="Times New Roman" w:cs="Times New Roman"/>
            <w:sz w:val="24"/>
            <w:szCs w:val="24"/>
          </w:rPr>
          <w:delText>loss of amphibian bio</w:delText>
        </w:r>
      </w:del>
      <w:r w:rsidRPr="00A26358">
        <w:rPr>
          <w:rFonts w:ascii="Times New Roman" w:hAnsi="Times New Roman" w:cs="Times New Roman"/>
          <w:sz w:val="24"/>
          <w:szCs w:val="24"/>
        </w:rPr>
        <w:t xml:space="preserve">diversity have prompted investigations into the ecological </w:t>
      </w:r>
      <w:del w:id="5" w:author="Scott Cooper" w:date="2014-12-09T15:01:00Z">
        <w:r w:rsidRPr="00A26358" w:rsidDel="00A616FA">
          <w:rPr>
            <w:rFonts w:ascii="Times New Roman" w:hAnsi="Times New Roman" w:cs="Times New Roman"/>
            <w:sz w:val="24"/>
            <w:szCs w:val="24"/>
          </w:rPr>
          <w:delText xml:space="preserve">functions </w:delText>
        </w:r>
      </w:del>
      <w:ins w:id="6" w:author="Scott Cooper" w:date="2014-12-09T15:01:00Z">
        <w:r w:rsidR="00A616FA">
          <w:rPr>
            <w:rFonts w:ascii="Times New Roman" w:hAnsi="Times New Roman" w:cs="Times New Roman"/>
            <w:sz w:val="24"/>
            <w:szCs w:val="24"/>
          </w:rPr>
          <w:t>roles</w:t>
        </w:r>
        <w:r w:rsidR="00A616FA"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of amphibian species</w:t>
      </w:r>
      <w:r w:rsidR="00BF5C5A">
        <w:rPr>
          <w:rFonts w:ascii="Times New Roman" w:hAnsi="Times New Roman" w:cs="Times New Roman"/>
          <w:sz w:val="24"/>
          <w:szCs w:val="24"/>
        </w:rPr>
        <w:t xml:space="preserve"> and the consequences of their extinctions</w:t>
      </w:r>
      <w:r w:rsidRPr="00A26358">
        <w:rPr>
          <w:rFonts w:ascii="Times New Roman" w:hAnsi="Times New Roman" w:cs="Times New Roman"/>
          <w:sz w:val="24"/>
          <w:szCs w:val="24"/>
        </w:rPr>
        <w:t xml:space="preserve">.  In the Sierra Nevada of California, mountain yellow-legged frogs </w:t>
      </w:r>
      <w:commentRangeStart w:id="7"/>
      <w:r w:rsidRPr="00A26358">
        <w:rPr>
          <w:rFonts w:ascii="Times New Roman" w:hAnsi="Times New Roman" w:cs="Times New Roman"/>
          <w:sz w:val="24"/>
          <w:szCs w:val="24"/>
        </w:rPr>
        <w:t>are</w:t>
      </w:r>
      <w:commentRangeEnd w:id="7"/>
      <w:r w:rsidR="00A616FA">
        <w:rPr>
          <w:rStyle w:val="CommentReference"/>
        </w:rPr>
        <w:commentReference w:id="7"/>
      </w:r>
      <w:r w:rsidRPr="00A26358">
        <w:rPr>
          <w:rFonts w:ascii="Times New Roman" w:hAnsi="Times New Roman" w:cs="Times New Roman"/>
          <w:sz w:val="24"/>
          <w:szCs w:val="24"/>
        </w:rPr>
        <w:t xml:space="preserve"> nearly extinct, yet their </w:t>
      </w:r>
      <w:del w:id="8" w:author="Scott Cooper" w:date="2014-12-09T15:01:00Z">
        <w:r w:rsidRPr="00A26358" w:rsidDel="00A616FA">
          <w:rPr>
            <w:rFonts w:ascii="Times New Roman" w:hAnsi="Times New Roman" w:cs="Times New Roman"/>
            <w:sz w:val="24"/>
            <w:szCs w:val="24"/>
          </w:rPr>
          <w:delText>interactions</w:delText>
        </w:r>
        <w:r w:rsidR="00BF5C5A" w:rsidDel="00A616FA">
          <w:rPr>
            <w:rFonts w:ascii="Times New Roman" w:hAnsi="Times New Roman" w:cs="Times New Roman"/>
            <w:sz w:val="24"/>
            <w:szCs w:val="24"/>
          </w:rPr>
          <w:delText xml:space="preserve"> with</w:delText>
        </w:r>
      </w:del>
      <w:ins w:id="9" w:author="Scott Cooper" w:date="2014-12-09T15:01:00Z">
        <w:r w:rsidR="00A616FA">
          <w:rPr>
            <w:rFonts w:ascii="Times New Roman" w:hAnsi="Times New Roman" w:cs="Times New Roman"/>
            <w:sz w:val="24"/>
            <w:szCs w:val="24"/>
          </w:rPr>
          <w:t>impacts on, and responses to,</w:t>
        </w:r>
      </w:ins>
      <w:r w:rsidR="00BF5C5A">
        <w:rPr>
          <w:rFonts w:ascii="Times New Roman" w:hAnsi="Times New Roman" w:cs="Times New Roman"/>
          <w:sz w:val="24"/>
          <w:szCs w:val="24"/>
        </w:rPr>
        <w:t xml:space="preserve"> other species</w:t>
      </w:r>
      <w:r w:rsidRPr="00A26358">
        <w:rPr>
          <w:rFonts w:ascii="Times New Roman" w:hAnsi="Times New Roman" w:cs="Times New Roman"/>
          <w:sz w:val="24"/>
          <w:szCs w:val="24"/>
        </w:rPr>
        <w:t xml:space="preserve"> </w:t>
      </w:r>
      <w:r w:rsidR="003D17A2">
        <w:rPr>
          <w:rFonts w:ascii="Times New Roman" w:hAnsi="Times New Roman" w:cs="Times New Roman"/>
          <w:sz w:val="24"/>
          <w:szCs w:val="24"/>
        </w:rPr>
        <w:t>remain largely unquantified</w:t>
      </w:r>
      <w:r w:rsidRPr="00A26358">
        <w:rPr>
          <w:rFonts w:ascii="Times New Roman" w:hAnsi="Times New Roman" w:cs="Times New Roman"/>
          <w:sz w:val="24"/>
          <w:szCs w:val="24"/>
        </w:rPr>
        <w:t xml:space="preserve">.  We </w:t>
      </w:r>
      <w:commentRangeStart w:id="10"/>
      <w:r w:rsidRPr="00A26358">
        <w:rPr>
          <w:rFonts w:ascii="Times New Roman" w:hAnsi="Times New Roman" w:cs="Times New Roman"/>
          <w:sz w:val="24"/>
          <w:szCs w:val="24"/>
        </w:rPr>
        <w:t>performed</w:t>
      </w:r>
      <w:commentRangeEnd w:id="10"/>
      <w:r w:rsidR="00D327A2">
        <w:rPr>
          <w:rStyle w:val="CommentReference"/>
        </w:rPr>
        <w:commentReference w:id="10"/>
      </w:r>
      <w:r w:rsidRPr="00A26358">
        <w:rPr>
          <w:rFonts w:ascii="Times New Roman" w:hAnsi="Times New Roman" w:cs="Times New Roman"/>
          <w:sz w:val="24"/>
          <w:szCs w:val="24"/>
        </w:rPr>
        <w:t xml:space="preserve"> two experiments</w:t>
      </w:r>
      <w:del w:id="11" w:author="Scott Cooper" w:date="2014-12-09T15:02:00Z">
        <w:r w:rsidR="00F11FB2" w:rsidDel="00A616FA">
          <w:rPr>
            <w:rFonts w:ascii="Times New Roman" w:hAnsi="Times New Roman" w:cs="Times New Roman"/>
            <w:sz w:val="24"/>
            <w:szCs w:val="24"/>
          </w:rPr>
          <w:delText>, both of which</w:delText>
        </w:r>
        <w:r w:rsidRPr="00A26358" w:rsidDel="00A616FA">
          <w:rPr>
            <w:rFonts w:ascii="Times New Roman" w:hAnsi="Times New Roman" w:cs="Times New Roman"/>
            <w:sz w:val="24"/>
            <w:szCs w:val="24"/>
          </w:rPr>
          <w:delText xml:space="preserve"> quantif</w:delText>
        </w:r>
        <w:r w:rsidR="00F11FB2" w:rsidDel="00A616FA">
          <w:rPr>
            <w:rFonts w:ascii="Times New Roman" w:hAnsi="Times New Roman" w:cs="Times New Roman"/>
            <w:sz w:val="24"/>
            <w:szCs w:val="24"/>
          </w:rPr>
          <w:delText>ied</w:delText>
        </w:r>
        <w:r w:rsidRPr="00A26358" w:rsidDel="00A616FA">
          <w:rPr>
            <w:rFonts w:ascii="Times New Roman" w:hAnsi="Times New Roman" w:cs="Times New Roman"/>
            <w:sz w:val="24"/>
            <w:szCs w:val="24"/>
          </w:rPr>
          <w:delText xml:space="preserve"> </w:delText>
        </w:r>
        <w:r w:rsidR="00BF5C5A" w:rsidDel="00A616FA">
          <w:rPr>
            <w:rFonts w:ascii="Times New Roman" w:hAnsi="Times New Roman" w:cs="Times New Roman"/>
            <w:sz w:val="24"/>
            <w:szCs w:val="24"/>
          </w:rPr>
          <w:delText>top-down</w:delText>
        </w:r>
      </w:del>
      <w:ins w:id="12" w:author="Scott Cooper" w:date="2014-12-09T15:02:00Z">
        <w:r w:rsidR="00A616FA">
          <w:rPr>
            <w:rFonts w:ascii="Times New Roman" w:hAnsi="Times New Roman" w:cs="Times New Roman"/>
            <w:sz w:val="24"/>
            <w:szCs w:val="24"/>
          </w:rPr>
          <w:t xml:space="preserve"> to examine</w:t>
        </w:r>
      </w:ins>
      <w:del w:id="13" w:author="Scott Cooper" w:date="2014-12-09T15:02:00Z">
        <w:r w:rsidR="00BF5C5A" w:rsidDel="00A616FA">
          <w:rPr>
            <w:rFonts w:ascii="Times New Roman" w:hAnsi="Times New Roman" w:cs="Times New Roman"/>
            <w:sz w:val="24"/>
            <w:szCs w:val="24"/>
          </w:rPr>
          <w:delText xml:space="preserve"> control of algae by</w:delText>
        </w:r>
      </w:del>
      <w:r w:rsidR="00BF5C5A">
        <w:rPr>
          <w:rFonts w:ascii="Times New Roman" w:hAnsi="Times New Roman" w:cs="Times New Roman"/>
          <w:sz w:val="24"/>
          <w:szCs w:val="24"/>
        </w:rPr>
        <w:t xml:space="preserve"> </w:t>
      </w:r>
      <w:ins w:id="14" w:author="Scott Cooper" w:date="2014-12-11T14:15:00Z">
        <w:r w:rsidR="00D327A2">
          <w:rPr>
            <w:rFonts w:ascii="Times New Roman" w:hAnsi="Times New Roman" w:cs="Times New Roman"/>
            <w:sz w:val="24"/>
            <w:szCs w:val="24"/>
          </w:rPr>
          <w:t xml:space="preserve">yellow-legged frog </w:t>
        </w:r>
      </w:ins>
      <w:r w:rsidRPr="00A26358">
        <w:rPr>
          <w:rFonts w:ascii="Times New Roman" w:hAnsi="Times New Roman" w:cs="Times New Roman"/>
          <w:sz w:val="24"/>
          <w:szCs w:val="24"/>
        </w:rPr>
        <w:t xml:space="preserve">tadpole </w:t>
      </w:r>
      <w:del w:id="15" w:author="Scott Cooper" w:date="2014-12-09T15:02:00Z">
        <w:r w:rsidRPr="00A26358" w:rsidDel="00A616FA">
          <w:rPr>
            <w:rFonts w:ascii="Times New Roman" w:hAnsi="Times New Roman" w:cs="Times New Roman"/>
            <w:sz w:val="24"/>
            <w:szCs w:val="24"/>
          </w:rPr>
          <w:delText xml:space="preserve">grazing </w:delText>
        </w:r>
      </w:del>
      <w:ins w:id="16" w:author="Scott Cooper" w:date="2014-12-09T15:02:00Z">
        <w:r w:rsidR="00A616FA">
          <w:rPr>
            <w:rFonts w:ascii="Times New Roman" w:hAnsi="Times New Roman" w:cs="Times New Roman"/>
            <w:sz w:val="24"/>
            <w:szCs w:val="24"/>
          </w:rPr>
          <w:t>impacts on algal communities</w:t>
        </w:r>
        <w:r w:rsidR="00A616FA"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and </w:t>
      </w:r>
      <w:del w:id="17" w:author="Scott Cooper" w:date="2014-12-09T15:02:00Z">
        <w:r w:rsidRPr="00A26358" w:rsidDel="00A616FA">
          <w:rPr>
            <w:rFonts w:ascii="Times New Roman" w:hAnsi="Times New Roman" w:cs="Times New Roman"/>
            <w:sz w:val="24"/>
            <w:szCs w:val="24"/>
          </w:rPr>
          <w:delText>quantif</w:delText>
        </w:r>
        <w:r w:rsidR="005C6EF0" w:rsidDel="00A616FA">
          <w:rPr>
            <w:rFonts w:ascii="Times New Roman" w:hAnsi="Times New Roman" w:cs="Times New Roman"/>
            <w:sz w:val="24"/>
            <w:szCs w:val="24"/>
          </w:rPr>
          <w:delText>ied</w:delText>
        </w:r>
        <w:r w:rsidRPr="00A26358" w:rsidDel="00A616FA">
          <w:rPr>
            <w:rFonts w:ascii="Times New Roman" w:hAnsi="Times New Roman" w:cs="Times New Roman"/>
            <w:sz w:val="24"/>
            <w:szCs w:val="24"/>
          </w:rPr>
          <w:delText xml:space="preserve"> </w:delText>
        </w:r>
        <w:r w:rsidR="00BF5C5A" w:rsidDel="00A616FA">
          <w:rPr>
            <w:rFonts w:ascii="Times New Roman" w:hAnsi="Times New Roman" w:cs="Times New Roman"/>
            <w:sz w:val="24"/>
            <w:szCs w:val="24"/>
          </w:rPr>
          <w:delText>competition</w:delText>
        </w:r>
      </w:del>
      <w:ins w:id="18" w:author="Scott Cooper" w:date="2014-12-09T15:02:00Z">
        <w:r w:rsidR="00A616FA">
          <w:rPr>
            <w:rFonts w:ascii="Times New Roman" w:hAnsi="Times New Roman" w:cs="Times New Roman"/>
            <w:sz w:val="24"/>
            <w:szCs w:val="24"/>
          </w:rPr>
          <w:t>the outcomes of competitive interactions</w:t>
        </w:r>
      </w:ins>
      <w:r w:rsidR="00BF5C5A">
        <w:rPr>
          <w:rFonts w:ascii="Times New Roman" w:hAnsi="Times New Roman" w:cs="Times New Roman"/>
          <w:sz w:val="24"/>
          <w:szCs w:val="24"/>
        </w:rPr>
        <w:t xml:space="preserve"> between tadpoles and </w:t>
      </w:r>
      <w:commentRangeStart w:id="19"/>
      <w:r w:rsidRPr="00A26358">
        <w:rPr>
          <w:rFonts w:ascii="Times New Roman" w:hAnsi="Times New Roman" w:cs="Times New Roman"/>
          <w:sz w:val="24"/>
          <w:szCs w:val="24"/>
        </w:rPr>
        <w:t>mayflies</w:t>
      </w:r>
      <w:commentRangeEnd w:id="19"/>
      <w:r w:rsidR="00A616FA">
        <w:rPr>
          <w:rStyle w:val="CommentReference"/>
        </w:rPr>
        <w:commentReference w:id="19"/>
      </w:r>
      <w:r w:rsidRPr="00A26358">
        <w:rPr>
          <w:rFonts w:ascii="Times New Roman" w:hAnsi="Times New Roman" w:cs="Times New Roman"/>
          <w:sz w:val="24"/>
          <w:szCs w:val="24"/>
        </w:rPr>
        <w:t xml:space="preserve">.  </w:t>
      </w:r>
      <w:del w:id="20" w:author="Scott Cooper" w:date="2014-12-09T15:03:00Z">
        <w:r w:rsidRPr="00A26358" w:rsidDel="00A616FA">
          <w:rPr>
            <w:rFonts w:ascii="Times New Roman" w:hAnsi="Times New Roman" w:cs="Times New Roman"/>
            <w:sz w:val="24"/>
            <w:szCs w:val="24"/>
          </w:rPr>
          <w:delText xml:space="preserve">In field enclosures in two remote high elevation lakes, we manipulated the densities of tadpoles and mayfly nymphs in a response surface design. </w:delText>
        </w:r>
      </w:del>
      <w:ins w:id="21" w:author="Scott Cooper" w:date="2014-12-09T15:03:00Z">
        <w:r w:rsidR="00A616FA">
          <w:rPr>
            <w:rFonts w:ascii="Times New Roman" w:hAnsi="Times New Roman" w:cs="Times New Roman"/>
            <w:sz w:val="24"/>
            <w:szCs w:val="24"/>
          </w:rPr>
          <w:t>Field experiments in two high mountain lakes showed that</w:t>
        </w:r>
      </w:ins>
      <w:r w:rsidRPr="00A26358">
        <w:rPr>
          <w:rFonts w:ascii="Times New Roman" w:hAnsi="Times New Roman" w:cs="Times New Roman"/>
          <w:sz w:val="24"/>
          <w:szCs w:val="24"/>
        </w:rPr>
        <w:t xml:space="preserve"> </w:t>
      </w:r>
      <w:del w:id="22" w:author="Scott Cooper" w:date="2014-12-09T15:04:00Z">
        <w:r w:rsidR="00F11FB2" w:rsidDel="00A616FA">
          <w:rPr>
            <w:rFonts w:ascii="Times New Roman" w:hAnsi="Times New Roman" w:cs="Times New Roman"/>
            <w:sz w:val="24"/>
            <w:szCs w:val="24"/>
          </w:rPr>
          <w:delText xml:space="preserve">Increasing </w:delText>
        </w:r>
        <w:r w:rsidR="00BF0E62" w:rsidDel="00A616FA">
          <w:rPr>
            <w:rFonts w:ascii="Times New Roman" w:hAnsi="Times New Roman" w:cs="Times New Roman"/>
            <w:sz w:val="24"/>
            <w:szCs w:val="24"/>
          </w:rPr>
          <w:delText>mayfl</w:delText>
        </w:r>
        <w:r w:rsidR="00F11FB2" w:rsidDel="00A616FA">
          <w:rPr>
            <w:rFonts w:ascii="Times New Roman" w:hAnsi="Times New Roman" w:cs="Times New Roman"/>
            <w:sz w:val="24"/>
            <w:szCs w:val="24"/>
          </w:rPr>
          <w:delText xml:space="preserve">y </w:delText>
        </w:r>
        <w:r w:rsidR="009A0D57" w:rsidDel="00A616FA">
          <w:rPr>
            <w:rFonts w:ascii="Times New Roman" w:hAnsi="Times New Roman" w:cs="Times New Roman"/>
            <w:sz w:val="24"/>
            <w:szCs w:val="24"/>
          </w:rPr>
          <w:delText>abundance</w:delText>
        </w:r>
        <w:r w:rsidR="00F11FB2" w:rsidDel="00A616FA">
          <w:rPr>
            <w:rFonts w:ascii="Times New Roman" w:hAnsi="Times New Roman" w:cs="Times New Roman"/>
            <w:sz w:val="24"/>
            <w:szCs w:val="24"/>
          </w:rPr>
          <w:delText xml:space="preserve"> reduced </w:delText>
        </w:r>
      </w:del>
      <w:r w:rsidR="00BF0E62">
        <w:rPr>
          <w:rFonts w:ascii="Times New Roman" w:hAnsi="Times New Roman" w:cs="Times New Roman"/>
          <w:sz w:val="24"/>
          <w:szCs w:val="24"/>
        </w:rPr>
        <w:t>algal abundance</w:t>
      </w:r>
      <w:ins w:id="23" w:author="Scott Cooper" w:date="2014-12-09T15:04:00Z">
        <w:r w:rsidR="00A616FA">
          <w:rPr>
            <w:rFonts w:ascii="Times New Roman" w:hAnsi="Times New Roman" w:cs="Times New Roman"/>
            <w:sz w:val="24"/>
            <w:szCs w:val="24"/>
          </w:rPr>
          <w:t xml:space="preserve"> declined with increasing mayfly, but not tadpole, density. </w:t>
        </w:r>
      </w:ins>
      <w:del w:id="24" w:author="Scott Cooper" w:date="2014-12-09T15:04:00Z">
        <w:r w:rsidR="005C6EF0" w:rsidDel="00A616FA">
          <w:rPr>
            <w:rFonts w:ascii="Times New Roman" w:hAnsi="Times New Roman" w:cs="Times New Roman"/>
            <w:sz w:val="24"/>
            <w:szCs w:val="24"/>
          </w:rPr>
          <w:delText xml:space="preserve">, </w:delText>
        </w:r>
        <w:r w:rsidR="005C6EF0" w:rsidRPr="005C6EF0" w:rsidDel="00A616FA">
          <w:rPr>
            <w:rFonts w:ascii="Times New Roman" w:hAnsi="Times New Roman" w:cs="Times New Roman"/>
            <w:sz w:val="24"/>
            <w:szCs w:val="24"/>
          </w:rPr>
          <w:delText>but there was no effect of tadpole abundance on algal abundance</w:delText>
        </w:r>
        <w:r w:rsidR="00424ED6" w:rsidDel="00A616FA">
          <w:rPr>
            <w:rFonts w:ascii="Times New Roman" w:hAnsi="Times New Roman" w:cs="Times New Roman"/>
            <w:sz w:val="24"/>
            <w:szCs w:val="24"/>
          </w:rPr>
          <w:delText>, after controlling for within-lake variation in algal abundance</w:delText>
        </w:r>
        <w:r w:rsidR="00BF0E62" w:rsidDel="00A616FA">
          <w:rPr>
            <w:rFonts w:ascii="Times New Roman" w:hAnsi="Times New Roman" w:cs="Times New Roman"/>
            <w:sz w:val="24"/>
            <w:szCs w:val="24"/>
          </w:rPr>
          <w:delText xml:space="preserve">.  </w:delText>
        </w:r>
      </w:del>
      <w:del w:id="25" w:author="Scott Cooper" w:date="2014-12-09T15:05:00Z">
        <w:r w:rsidR="005C6EF0" w:rsidDel="00A616FA">
          <w:rPr>
            <w:rFonts w:ascii="Times New Roman" w:hAnsi="Times New Roman" w:cs="Times New Roman"/>
            <w:sz w:val="24"/>
            <w:szCs w:val="24"/>
          </w:rPr>
          <w:delText>I</w:delText>
        </w:r>
        <w:r w:rsidR="00F11FB2" w:rsidDel="00A616FA">
          <w:rPr>
            <w:rFonts w:ascii="Times New Roman" w:hAnsi="Times New Roman" w:cs="Times New Roman"/>
            <w:sz w:val="24"/>
            <w:szCs w:val="24"/>
          </w:rPr>
          <w:delText>n this experiment, t</w:delText>
        </w:r>
      </w:del>
      <w:ins w:id="26" w:author="Scott Cooper" w:date="2014-12-11T14:16:00Z">
        <w:r w:rsidR="00D327A2">
          <w:rPr>
            <w:rFonts w:ascii="Times New Roman" w:hAnsi="Times New Roman" w:cs="Times New Roman"/>
            <w:sz w:val="24"/>
            <w:szCs w:val="24"/>
          </w:rPr>
          <w:t>I</w:t>
        </w:r>
      </w:ins>
      <w:del w:id="27" w:author="Scott Cooper" w:date="2014-12-11T14:16:00Z">
        <w:r w:rsidR="002243E2" w:rsidDel="00D327A2">
          <w:rPr>
            <w:rFonts w:ascii="Times New Roman" w:hAnsi="Times New Roman" w:cs="Times New Roman"/>
            <w:sz w:val="24"/>
            <w:szCs w:val="24"/>
          </w:rPr>
          <w:delText xml:space="preserve">here was no indication that </w:delText>
        </w:r>
        <w:r w:rsidR="005C6EF0" w:rsidDel="00D327A2">
          <w:rPr>
            <w:rFonts w:ascii="Times New Roman" w:hAnsi="Times New Roman" w:cs="Times New Roman"/>
            <w:sz w:val="24"/>
            <w:szCs w:val="24"/>
          </w:rPr>
          <w:delText xml:space="preserve">either </w:delText>
        </w:r>
        <w:r w:rsidR="006E7B8A" w:rsidDel="00D327A2">
          <w:rPr>
            <w:rFonts w:ascii="Times New Roman" w:hAnsi="Times New Roman" w:cs="Times New Roman"/>
            <w:sz w:val="24"/>
            <w:szCs w:val="24"/>
          </w:rPr>
          <w:delText>i</w:delText>
        </w:r>
      </w:del>
      <w:r w:rsidR="006E7B8A">
        <w:rPr>
          <w:rFonts w:ascii="Times New Roman" w:hAnsi="Times New Roman" w:cs="Times New Roman"/>
          <w:sz w:val="24"/>
          <w:szCs w:val="24"/>
        </w:rPr>
        <w:t>nter</w:t>
      </w:r>
      <w:ins w:id="28" w:author="Scott Cooper" w:date="2014-12-11T14:17:00Z">
        <w:r w:rsidR="00D327A2">
          <w:rPr>
            <w:rFonts w:ascii="Times New Roman" w:hAnsi="Times New Roman" w:cs="Times New Roman"/>
            <w:sz w:val="24"/>
            <w:szCs w:val="24"/>
          </w:rPr>
          <w:t>specific competition with mayflies</w:t>
        </w:r>
      </w:ins>
      <w:del w:id="29" w:author="Scott Cooper" w:date="2014-12-11T14:17:00Z">
        <w:r w:rsidR="006E7B8A" w:rsidDel="00D327A2">
          <w:rPr>
            <w:rFonts w:ascii="Times New Roman" w:hAnsi="Times New Roman" w:cs="Times New Roman"/>
            <w:sz w:val="24"/>
            <w:szCs w:val="24"/>
          </w:rPr>
          <w:delText>-</w:delText>
        </w:r>
      </w:del>
      <w:r w:rsidR="006E7B8A">
        <w:rPr>
          <w:rFonts w:ascii="Times New Roman" w:hAnsi="Times New Roman" w:cs="Times New Roman"/>
          <w:sz w:val="24"/>
          <w:szCs w:val="24"/>
        </w:rPr>
        <w:t xml:space="preserve"> </w:t>
      </w:r>
      <w:del w:id="30" w:author="Scott Cooper" w:date="2014-12-11T14:17:00Z">
        <w:r w:rsidR="006E7B8A" w:rsidDel="00D327A2">
          <w:rPr>
            <w:rFonts w:ascii="Times New Roman" w:hAnsi="Times New Roman" w:cs="Times New Roman"/>
            <w:sz w:val="24"/>
            <w:szCs w:val="24"/>
          </w:rPr>
          <w:delText xml:space="preserve">or </w:delText>
        </w:r>
      </w:del>
      <w:ins w:id="31" w:author="Scott Cooper" w:date="2014-12-11T14:17:00Z">
        <w:r w:rsidR="00D327A2">
          <w:rPr>
            <w:rFonts w:ascii="Times New Roman" w:hAnsi="Times New Roman" w:cs="Times New Roman"/>
            <w:sz w:val="24"/>
            <w:szCs w:val="24"/>
          </w:rPr>
          <w:t xml:space="preserve">and </w:t>
        </w:r>
      </w:ins>
      <w:r w:rsidR="006E7B8A">
        <w:rPr>
          <w:rFonts w:ascii="Times New Roman" w:hAnsi="Times New Roman" w:cs="Times New Roman"/>
          <w:sz w:val="24"/>
          <w:szCs w:val="24"/>
        </w:rPr>
        <w:t xml:space="preserve">intraspecific competition </w:t>
      </w:r>
      <w:del w:id="32" w:author="Scott Cooper" w:date="2014-12-11T14:17:00Z">
        <w:r w:rsidR="006E7B8A" w:rsidDel="00D327A2">
          <w:rPr>
            <w:rFonts w:ascii="Times New Roman" w:hAnsi="Times New Roman" w:cs="Times New Roman"/>
            <w:sz w:val="24"/>
            <w:szCs w:val="24"/>
          </w:rPr>
          <w:delText xml:space="preserve">negatively affected </w:delText>
        </w:r>
        <w:r w:rsidR="002243E2" w:rsidDel="00D327A2">
          <w:rPr>
            <w:rFonts w:ascii="Times New Roman" w:hAnsi="Times New Roman" w:cs="Times New Roman"/>
            <w:sz w:val="24"/>
            <w:szCs w:val="24"/>
          </w:rPr>
          <w:delText>tadpoles</w:delText>
        </w:r>
      </w:del>
      <w:ins w:id="33" w:author="Scott Cooper" w:date="2014-12-11T14:17:00Z">
        <w:r w:rsidR="00D327A2">
          <w:rPr>
            <w:rFonts w:ascii="Times New Roman" w:hAnsi="Times New Roman" w:cs="Times New Roman"/>
            <w:sz w:val="24"/>
            <w:szCs w:val="24"/>
          </w:rPr>
          <w:t>had no effects on tadpole performance</w:t>
        </w:r>
      </w:ins>
      <w:r w:rsidR="00BF0E62">
        <w:rPr>
          <w:rFonts w:ascii="Times New Roman" w:hAnsi="Times New Roman" w:cs="Times New Roman"/>
          <w:sz w:val="24"/>
          <w:szCs w:val="24"/>
        </w:rPr>
        <w:t xml:space="preserve">, </w:t>
      </w:r>
      <w:del w:id="34" w:author="Scott Cooper" w:date="2014-12-11T14:17:00Z">
        <w:r w:rsidR="006E7B8A" w:rsidDel="00D327A2">
          <w:rPr>
            <w:rFonts w:ascii="Times New Roman" w:hAnsi="Times New Roman" w:cs="Times New Roman"/>
            <w:sz w:val="24"/>
            <w:szCs w:val="24"/>
          </w:rPr>
          <w:delText>to the contrary,</w:delText>
        </w:r>
      </w:del>
      <w:ins w:id="35" w:author="Scott Cooper" w:date="2014-12-11T14:17:00Z">
        <w:r w:rsidR="00D327A2">
          <w:rPr>
            <w:rFonts w:ascii="Times New Roman" w:hAnsi="Times New Roman" w:cs="Times New Roman"/>
            <w:sz w:val="24"/>
            <w:szCs w:val="24"/>
          </w:rPr>
          <w:t>but</w:t>
        </w:r>
      </w:ins>
      <w:r w:rsidR="006E7B8A">
        <w:rPr>
          <w:rFonts w:ascii="Times New Roman" w:hAnsi="Times New Roman" w:cs="Times New Roman"/>
          <w:sz w:val="24"/>
          <w:szCs w:val="24"/>
        </w:rPr>
        <w:t xml:space="preserve"> </w:t>
      </w:r>
      <w:r w:rsidR="00BF0E62">
        <w:rPr>
          <w:rFonts w:ascii="Times New Roman" w:hAnsi="Times New Roman" w:cs="Times New Roman"/>
          <w:sz w:val="24"/>
          <w:szCs w:val="24"/>
        </w:rPr>
        <w:t xml:space="preserve">increasing tadpole </w:t>
      </w:r>
      <w:r w:rsidR="009A0D57">
        <w:rPr>
          <w:rFonts w:ascii="Times New Roman" w:hAnsi="Times New Roman" w:cs="Times New Roman"/>
          <w:sz w:val="24"/>
          <w:szCs w:val="24"/>
        </w:rPr>
        <w:t>abundance</w:t>
      </w:r>
      <w:r w:rsidR="00BF0E62">
        <w:rPr>
          <w:rFonts w:ascii="Times New Roman" w:hAnsi="Times New Roman" w:cs="Times New Roman"/>
          <w:sz w:val="24"/>
          <w:szCs w:val="24"/>
        </w:rPr>
        <w:t xml:space="preserve"> may </w:t>
      </w:r>
      <w:r w:rsidR="003D17A2">
        <w:rPr>
          <w:rFonts w:ascii="Times New Roman" w:hAnsi="Times New Roman" w:cs="Times New Roman"/>
          <w:sz w:val="24"/>
          <w:szCs w:val="24"/>
        </w:rPr>
        <w:t xml:space="preserve">have </w:t>
      </w:r>
      <w:r w:rsidR="00BF0E62">
        <w:rPr>
          <w:rFonts w:ascii="Times New Roman" w:hAnsi="Times New Roman" w:cs="Times New Roman"/>
          <w:sz w:val="24"/>
          <w:szCs w:val="24"/>
        </w:rPr>
        <w:t>facilitate</w:t>
      </w:r>
      <w:r w:rsidR="003D17A2">
        <w:rPr>
          <w:rFonts w:ascii="Times New Roman" w:hAnsi="Times New Roman" w:cs="Times New Roman"/>
          <w:sz w:val="24"/>
          <w:szCs w:val="24"/>
        </w:rPr>
        <w:t>d</w:t>
      </w:r>
      <w:r w:rsidR="00BF0E62">
        <w:rPr>
          <w:rFonts w:ascii="Times New Roman" w:hAnsi="Times New Roman" w:cs="Times New Roman"/>
          <w:sz w:val="24"/>
          <w:szCs w:val="24"/>
        </w:rPr>
        <w:t xml:space="preserve"> individual </w:t>
      </w:r>
      <w:r w:rsidR="003D17A2">
        <w:rPr>
          <w:rFonts w:ascii="Times New Roman" w:hAnsi="Times New Roman" w:cs="Times New Roman"/>
          <w:sz w:val="24"/>
          <w:szCs w:val="24"/>
        </w:rPr>
        <w:t xml:space="preserve">tadpole </w:t>
      </w:r>
      <w:r w:rsidR="00BF0E62">
        <w:rPr>
          <w:rFonts w:ascii="Times New Roman" w:hAnsi="Times New Roman" w:cs="Times New Roman"/>
          <w:sz w:val="24"/>
          <w:szCs w:val="24"/>
        </w:rPr>
        <w:t xml:space="preserve">growth.  </w:t>
      </w:r>
      <w:del w:id="36" w:author="Scott Cooper" w:date="2014-12-11T14:18:00Z">
        <w:r w:rsidR="00BF0E62" w:rsidDel="00D327A2">
          <w:rPr>
            <w:rFonts w:ascii="Times New Roman" w:hAnsi="Times New Roman" w:cs="Times New Roman"/>
            <w:sz w:val="24"/>
            <w:szCs w:val="24"/>
          </w:rPr>
          <w:delText>M</w:delText>
        </w:r>
        <w:r w:rsidR="0066534F" w:rsidDel="00D327A2">
          <w:rPr>
            <w:rFonts w:ascii="Times New Roman" w:hAnsi="Times New Roman" w:cs="Times New Roman"/>
            <w:sz w:val="24"/>
            <w:szCs w:val="24"/>
          </w:rPr>
          <w:delText xml:space="preserve">ayflies </w:delText>
        </w:r>
        <w:r w:rsidR="006E7B8A" w:rsidDel="00D327A2">
          <w:rPr>
            <w:rFonts w:ascii="Times New Roman" w:hAnsi="Times New Roman" w:cs="Times New Roman"/>
            <w:sz w:val="24"/>
            <w:szCs w:val="24"/>
          </w:rPr>
          <w:delText xml:space="preserve">experienced negative effects of </w:delText>
        </w:r>
        <w:r w:rsidR="00BF0E62" w:rsidDel="00D327A2">
          <w:rPr>
            <w:rFonts w:ascii="Times New Roman" w:hAnsi="Times New Roman" w:cs="Times New Roman"/>
            <w:sz w:val="24"/>
            <w:szCs w:val="24"/>
          </w:rPr>
          <w:delText>both i</w:delText>
        </w:r>
      </w:del>
      <w:ins w:id="37" w:author="Scott Cooper" w:date="2014-12-11T14:18:00Z">
        <w:r w:rsidR="00D327A2">
          <w:rPr>
            <w:rFonts w:ascii="Times New Roman" w:hAnsi="Times New Roman" w:cs="Times New Roman"/>
            <w:sz w:val="24"/>
            <w:szCs w:val="24"/>
          </w:rPr>
          <w:t>I</w:t>
        </w:r>
      </w:ins>
      <w:r w:rsidR="00BF0E62">
        <w:rPr>
          <w:rFonts w:ascii="Times New Roman" w:hAnsi="Times New Roman" w:cs="Times New Roman"/>
          <w:sz w:val="24"/>
          <w:szCs w:val="24"/>
        </w:rPr>
        <w:t xml:space="preserve">nterspecific </w:t>
      </w:r>
      <w:ins w:id="38" w:author="Scott Cooper" w:date="2014-12-11T14:19:00Z">
        <w:r w:rsidR="00D327A2">
          <w:rPr>
            <w:rFonts w:ascii="Times New Roman" w:hAnsi="Times New Roman" w:cs="Times New Roman"/>
            <w:sz w:val="24"/>
            <w:szCs w:val="24"/>
          </w:rPr>
          <w:t xml:space="preserve">competition </w:t>
        </w:r>
      </w:ins>
      <w:ins w:id="39" w:author="Scott Cooper" w:date="2014-12-11T14:18:00Z">
        <w:r w:rsidR="00D327A2">
          <w:rPr>
            <w:rFonts w:ascii="Times New Roman" w:hAnsi="Times New Roman" w:cs="Times New Roman"/>
            <w:sz w:val="24"/>
            <w:szCs w:val="24"/>
          </w:rPr>
          <w:t xml:space="preserve">with </w:t>
        </w:r>
      </w:ins>
      <w:ins w:id="40" w:author="Scott Cooper" w:date="2014-12-11T14:19:00Z">
        <w:r w:rsidR="00D327A2">
          <w:rPr>
            <w:rFonts w:ascii="Times New Roman" w:hAnsi="Times New Roman" w:cs="Times New Roman"/>
            <w:sz w:val="24"/>
            <w:szCs w:val="24"/>
          </w:rPr>
          <w:t>tadpoles</w:t>
        </w:r>
      </w:ins>
      <w:ins w:id="41" w:author="Scott Cooper" w:date="2014-12-11T14:18:00Z">
        <w:r w:rsidR="00D327A2">
          <w:rPr>
            <w:rFonts w:ascii="Times New Roman" w:hAnsi="Times New Roman" w:cs="Times New Roman"/>
            <w:sz w:val="24"/>
            <w:szCs w:val="24"/>
          </w:rPr>
          <w:t xml:space="preserve"> </w:t>
        </w:r>
      </w:ins>
      <w:r w:rsidR="00A37A83">
        <w:rPr>
          <w:rFonts w:ascii="Times New Roman" w:hAnsi="Times New Roman" w:cs="Times New Roman"/>
          <w:sz w:val="24"/>
          <w:szCs w:val="24"/>
        </w:rPr>
        <w:t xml:space="preserve">and </w:t>
      </w:r>
      <w:r w:rsidR="00BF0E62">
        <w:rPr>
          <w:rFonts w:ascii="Times New Roman" w:hAnsi="Times New Roman" w:cs="Times New Roman"/>
          <w:sz w:val="24"/>
          <w:szCs w:val="24"/>
        </w:rPr>
        <w:t>intraspecific competition</w:t>
      </w:r>
      <w:ins w:id="42" w:author="Scott Cooper" w:date="2014-12-11T14:18:00Z">
        <w:r w:rsidR="00D327A2">
          <w:rPr>
            <w:rFonts w:ascii="Times New Roman" w:hAnsi="Times New Roman" w:cs="Times New Roman"/>
            <w:sz w:val="24"/>
            <w:szCs w:val="24"/>
          </w:rPr>
          <w:t xml:space="preserve"> caused declines in </w:t>
        </w:r>
      </w:ins>
      <w:del w:id="43" w:author="Scott Cooper" w:date="2014-12-11T14:19:00Z">
        <w:r w:rsidR="00BF0E62" w:rsidDel="00D327A2">
          <w:rPr>
            <w:rFonts w:ascii="Times New Roman" w:hAnsi="Times New Roman" w:cs="Times New Roman"/>
            <w:sz w:val="24"/>
            <w:szCs w:val="24"/>
          </w:rPr>
          <w:delText xml:space="preserve">, as they declined in </w:delText>
        </w:r>
      </w:del>
      <w:r w:rsidR="006E7B8A">
        <w:rPr>
          <w:rFonts w:ascii="Times New Roman" w:hAnsi="Times New Roman" w:cs="Times New Roman"/>
          <w:sz w:val="24"/>
          <w:szCs w:val="24"/>
        </w:rPr>
        <w:t xml:space="preserve">individual </w:t>
      </w:r>
      <w:ins w:id="44" w:author="Scott Cooper" w:date="2014-12-11T14:19:00Z">
        <w:r w:rsidR="00D327A2">
          <w:rPr>
            <w:rFonts w:ascii="Times New Roman" w:hAnsi="Times New Roman" w:cs="Times New Roman"/>
            <w:sz w:val="24"/>
            <w:szCs w:val="24"/>
          </w:rPr>
          <w:t xml:space="preserve">mayfly </w:t>
        </w:r>
      </w:ins>
      <w:commentRangeStart w:id="45"/>
      <w:r w:rsidR="00BF0E62">
        <w:rPr>
          <w:rFonts w:ascii="Times New Roman" w:hAnsi="Times New Roman" w:cs="Times New Roman"/>
          <w:sz w:val="24"/>
          <w:szCs w:val="24"/>
        </w:rPr>
        <w:t>size</w:t>
      </w:r>
      <w:commentRangeEnd w:id="45"/>
      <w:r w:rsidR="00D327A2">
        <w:rPr>
          <w:rStyle w:val="CommentReference"/>
        </w:rPr>
        <w:commentReference w:id="45"/>
      </w:r>
      <w:del w:id="46" w:author="Scott Cooper" w:date="2014-12-11T14:19:00Z">
        <w:r w:rsidR="00BF0E62" w:rsidDel="00D327A2">
          <w:rPr>
            <w:rFonts w:ascii="Times New Roman" w:hAnsi="Times New Roman" w:cs="Times New Roman"/>
            <w:sz w:val="24"/>
            <w:szCs w:val="24"/>
          </w:rPr>
          <w:delText xml:space="preserve"> as densities of both consumers increased</w:delText>
        </w:r>
      </w:del>
      <w:r w:rsidR="002243E2">
        <w:rPr>
          <w:rFonts w:ascii="Times New Roman" w:hAnsi="Times New Roman" w:cs="Times New Roman"/>
          <w:sz w:val="24"/>
          <w:szCs w:val="24"/>
        </w:rPr>
        <w:t xml:space="preserve">.  </w:t>
      </w:r>
      <w:commentRangeStart w:id="47"/>
      <w:del w:id="48" w:author="Scott Cooper" w:date="2014-12-11T14:21:00Z">
        <w:r w:rsidRPr="00A26358" w:rsidDel="00D327A2">
          <w:rPr>
            <w:rFonts w:ascii="Times New Roman" w:hAnsi="Times New Roman" w:cs="Times New Roman"/>
            <w:sz w:val="24"/>
            <w:szCs w:val="24"/>
          </w:rPr>
          <w:delText>To test t</w:delText>
        </w:r>
        <w:r w:rsidR="002243E2" w:rsidDel="00D327A2">
          <w:rPr>
            <w:rFonts w:ascii="Times New Roman" w:hAnsi="Times New Roman" w:cs="Times New Roman"/>
            <w:sz w:val="24"/>
            <w:szCs w:val="24"/>
          </w:rPr>
          <w:delText>he effects of consumers on algal abundance</w:delText>
        </w:r>
        <w:r w:rsidRPr="00A26358" w:rsidDel="00D327A2">
          <w:rPr>
            <w:rFonts w:ascii="Times New Roman" w:hAnsi="Times New Roman" w:cs="Times New Roman"/>
            <w:sz w:val="24"/>
            <w:szCs w:val="24"/>
          </w:rPr>
          <w:delText xml:space="preserve"> independent of </w:delText>
        </w:r>
        <w:r w:rsidR="003D17A2" w:rsidDel="00D327A2">
          <w:rPr>
            <w:rFonts w:ascii="Times New Roman" w:hAnsi="Times New Roman" w:cs="Times New Roman"/>
            <w:sz w:val="24"/>
            <w:szCs w:val="24"/>
          </w:rPr>
          <w:delText>within</w:delText>
        </w:r>
        <w:r w:rsidR="006E7B8A" w:rsidDel="00D327A2">
          <w:rPr>
            <w:rFonts w:ascii="Times New Roman" w:hAnsi="Times New Roman" w:cs="Times New Roman"/>
            <w:sz w:val="24"/>
            <w:szCs w:val="24"/>
          </w:rPr>
          <w:delText>-</w:delText>
        </w:r>
        <w:r w:rsidR="003D17A2" w:rsidRPr="00A26358" w:rsidDel="00D327A2">
          <w:rPr>
            <w:rFonts w:ascii="Times New Roman" w:hAnsi="Times New Roman" w:cs="Times New Roman"/>
            <w:sz w:val="24"/>
            <w:szCs w:val="24"/>
          </w:rPr>
          <w:delText>lake</w:delText>
        </w:r>
        <w:r w:rsidR="003D17A2" w:rsidDel="00D327A2">
          <w:rPr>
            <w:rFonts w:ascii="Times New Roman" w:hAnsi="Times New Roman" w:cs="Times New Roman"/>
            <w:sz w:val="24"/>
            <w:szCs w:val="24"/>
          </w:rPr>
          <w:delText xml:space="preserve"> </w:delText>
        </w:r>
        <w:r w:rsidR="0066534F" w:rsidDel="00D327A2">
          <w:rPr>
            <w:rFonts w:ascii="Times New Roman" w:hAnsi="Times New Roman" w:cs="Times New Roman"/>
            <w:sz w:val="24"/>
            <w:szCs w:val="24"/>
          </w:rPr>
          <w:delText>variability</w:delText>
        </w:r>
        <w:r w:rsidRPr="00A26358" w:rsidDel="00D327A2">
          <w:rPr>
            <w:rFonts w:ascii="Times New Roman" w:hAnsi="Times New Roman" w:cs="Times New Roman"/>
            <w:sz w:val="24"/>
            <w:szCs w:val="24"/>
          </w:rPr>
          <w:delText>, w</w:delText>
        </w:r>
      </w:del>
      <w:ins w:id="49" w:author="Scott Cooper" w:date="2014-12-13T09:41:00Z">
        <w:r w:rsidR="00A2024D">
          <w:rPr>
            <w:rFonts w:ascii="Times New Roman" w:hAnsi="Times New Roman" w:cs="Times New Roman"/>
            <w:sz w:val="24"/>
            <w:szCs w:val="24"/>
          </w:rPr>
          <w:t>I</w:t>
        </w:r>
      </w:ins>
      <w:del w:id="50" w:author="Scott Cooper" w:date="2014-12-13T09:41:00Z">
        <w:r w:rsidRPr="00A26358" w:rsidDel="00A2024D">
          <w:rPr>
            <w:rFonts w:ascii="Times New Roman" w:hAnsi="Times New Roman" w:cs="Times New Roman"/>
            <w:sz w:val="24"/>
            <w:szCs w:val="24"/>
          </w:rPr>
          <w:delText>e</w:delText>
        </w:r>
        <w:commentRangeEnd w:id="47"/>
        <w:r w:rsidR="00D327A2" w:rsidDel="00A2024D">
          <w:rPr>
            <w:rStyle w:val="CommentReference"/>
          </w:rPr>
          <w:commentReference w:id="47"/>
        </w:r>
      </w:del>
      <w:r w:rsidRPr="00A26358">
        <w:rPr>
          <w:rFonts w:ascii="Times New Roman" w:hAnsi="Times New Roman" w:cs="Times New Roman"/>
          <w:sz w:val="24"/>
          <w:szCs w:val="24"/>
        </w:rPr>
        <w:t xml:space="preserve"> </w:t>
      </w:r>
      <w:ins w:id="51" w:author="Scott Cooper" w:date="2014-12-11T14:21:00Z">
        <w:r w:rsidR="00D327A2">
          <w:rPr>
            <w:rFonts w:ascii="Times New Roman" w:hAnsi="Times New Roman" w:cs="Times New Roman"/>
            <w:sz w:val="24"/>
            <w:szCs w:val="24"/>
          </w:rPr>
          <w:t xml:space="preserve">also </w:t>
        </w:r>
      </w:ins>
      <w:r w:rsidRPr="00A26358">
        <w:rPr>
          <w:rFonts w:ascii="Times New Roman" w:hAnsi="Times New Roman" w:cs="Times New Roman"/>
          <w:sz w:val="24"/>
          <w:szCs w:val="24"/>
        </w:rPr>
        <w:t xml:space="preserve">performed </w:t>
      </w:r>
      <w:r w:rsidR="0066534F">
        <w:rPr>
          <w:rFonts w:ascii="Times New Roman" w:hAnsi="Times New Roman" w:cs="Times New Roman"/>
          <w:sz w:val="24"/>
          <w:szCs w:val="24"/>
        </w:rPr>
        <w:t xml:space="preserve">a </w:t>
      </w:r>
      <w:r w:rsidR="00F11FB2">
        <w:rPr>
          <w:rFonts w:ascii="Times New Roman" w:hAnsi="Times New Roman" w:cs="Times New Roman"/>
          <w:sz w:val="24"/>
          <w:szCs w:val="24"/>
        </w:rPr>
        <w:t xml:space="preserve">separate </w:t>
      </w:r>
      <w:r w:rsidR="0066534F">
        <w:rPr>
          <w:rFonts w:ascii="Times New Roman" w:hAnsi="Times New Roman" w:cs="Times New Roman"/>
          <w:sz w:val="24"/>
          <w:szCs w:val="24"/>
        </w:rPr>
        <w:t xml:space="preserve">mesocosm </w:t>
      </w:r>
      <w:r w:rsidRPr="00A26358">
        <w:rPr>
          <w:rFonts w:ascii="Times New Roman" w:hAnsi="Times New Roman" w:cs="Times New Roman"/>
          <w:sz w:val="24"/>
          <w:szCs w:val="24"/>
        </w:rPr>
        <w:t xml:space="preserve">experiment </w:t>
      </w:r>
      <w:del w:id="52" w:author="Scott Cooper" w:date="2014-12-11T14:22:00Z">
        <w:r w:rsidRPr="00A26358" w:rsidDel="00D327A2">
          <w:rPr>
            <w:rFonts w:ascii="Times New Roman" w:hAnsi="Times New Roman" w:cs="Times New Roman"/>
            <w:sz w:val="24"/>
            <w:szCs w:val="24"/>
          </w:rPr>
          <w:delText>manipulat</w:delText>
        </w:r>
        <w:r w:rsidR="005C6EF0" w:rsidDel="00D327A2">
          <w:rPr>
            <w:rFonts w:ascii="Times New Roman" w:hAnsi="Times New Roman" w:cs="Times New Roman"/>
            <w:sz w:val="24"/>
            <w:szCs w:val="24"/>
          </w:rPr>
          <w:delText>ing</w:delText>
        </w:r>
        <w:r w:rsidRPr="00A26358" w:rsidDel="00D327A2">
          <w:rPr>
            <w:rFonts w:ascii="Times New Roman" w:hAnsi="Times New Roman" w:cs="Times New Roman"/>
            <w:sz w:val="24"/>
            <w:szCs w:val="24"/>
          </w:rPr>
          <w:delText xml:space="preserve"> the presence and absence</w:delText>
        </w:r>
      </w:del>
      <w:ins w:id="53" w:author="Scott Cooper" w:date="2014-12-11T14:22:00Z">
        <w:r w:rsidR="00D327A2">
          <w:rPr>
            <w:rFonts w:ascii="Times New Roman" w:hAnsi="Times New Roman" w:cs="Times New Roman"/>
            <w:sz w:val="24"/>
            <w:szCs w:val="24"/>
          </w:rPr>
          <w:t>with no or</w:t>
        </w:r>
      </w:ins>
      <w:r w:rsidRPr="00A26358">
        <w:rPr>
          <w:rFonts w:ascii="Times New Roman" w:hAnsi="Times New Roman" w:cs="Times New Roman"/>
          <w:sz w:val="24"/>
          <w:szCs w:val="24"/>
        </w:rPr>
        <w:t xml:space="preserve"> </w:t>
      </w:r>
      <w:del w:id="54" w:author="Scott Cooper" w:date="2014-12-11T14:22:00Z">
        <w:r w:rsidRPr="00A26358" w:rsidDel="00D327A2">
          <w:rPr>
            <w:rFonts w:ascii="Times New Roman" w:hAnsi="Times New Roman" w:cs="Times New Roman"/>
            <w:sz w:val="24"/>
            <w:szCs w:val="24"/>
          </w:rPr>
          <w:delText xml:space="preserve">of </w:delText>
        </w:r>
      </w:del>
      <w:r w:rsidRPr="00A26358">
        <w:rPr>
          <w:rFonts w:ascii="Times New Roman" w:hAnsi="Times New Roman" w:cs="Times New Roman"/>
          <w:sz w:val="24"/>
          <w:szCs w:val="24"/>
        </w:rPr>
        <w:t xml:space="preserve">high densities of tadpoles and mayflies.  </w:t>
      </w:r>
      <w:r w:rsidR="00F11FB2">
        <w:rPr>
          <w:rFonts w:ascii="Times New Roman" w:hAnsi="Times New Roman" w:cs="Times New Roman"/>
          <w:sz w:val="24"/>
          <w:szCs w:val="24"/>
        </w:rPr>
        <w:t xml:space="preserve">In this experiment, </w:t>
      </w:r>
      <w:ins w:id="55" w:author="Scott Cooper" w:date="2014-12-11T14:22:00Z">
        <w:r w:rsidR="00D327A2">
          <w:rPr>
            <w:rFonts w:ascii="Times New Roman" w:hAnsi="Times New Roman" w:cs="Times New Roman"/>
            <w:sz w:val="24"/>
            <w:szCs w:val="24"/>
          </w:rPr>
          <w:t xml:space="preserve">the presence of </w:t>
        </w:r>
      </w:ins>
      <w:r w:rsidR="00F11FB2">
        <w:rPr>
          <w:rFonts w:ascii="Times New Roman" w:hAnsi="Times New Roman" w:cs="Times New Roman"/>
          <w:sz w:val="24"/>
          <w:szCs w:val="24"/>
        </w:rPr>
        <w:t>t</w:t>
      </w:r>
      <w:r w:rsidRPr="00A26358">
        <w:rPr>
          <w:rFonts w:ascii="Times New Roman" w:hAnsi="Times New Roman" w:cs="Times New Roman"/>
          <w:sz w:val="24"/>
          <w:szCs w:val="24"/>
        </w:rPr>
        <w:t>adpole</w:t>
      </w:r>
      <w:ins w:id="56" w:author="Scott Cooper" w:date="2014-12-11T14:22:00Z">
        <w:r w:rsidR="00D327A2">
          <w:rPr>
            <w:rFonts w:ascii="Times New Roman" w:hAnsi="Times New Roman" w:cs="Times New Roman"/>
            <w:sz w:val="24"/>
            <w:szCs w:val="24"/>
          </w:rPr>
          <w:t>s</w:t>
        </w:r>
      </w:ins>
      <w:r w:rsidRPr="00A26358">
        <w:rPr>
          <w:rFonts w:ascii="Times New Roman" w:hAnsi="Times New Roman" w:cs="Times New Roman"/>
          <w:sz w:val="24"/>
          <w:szCs w:val="24"/>
        </w:rPr>
        <w:t xml:space="preserve"> </w:t>
      </w:r>
      <w:del w:id="57" w:author="Scott Cooper" w:date="2014-12-11T14:23:00Z">
        <w:r w:rsidRPr="00A26358" w:rsidDel="00D327A2">
          <w:rPr>
            <w:rFonts w:ascii="Times New Roman" w:hAnsi="Times New Roman" w:cs="Times New Roman"/>
            <w:sz w:val="24"/>
            <w:szCs w:val="24"/>
          </w:rPr>
          <w:delText xml:space="preserve">presence </w:delText>
        </w:r>
      </w:del>
      <w:r w:rsidR="0066534F">
        <w:rPr>
          <w:rFonts w:ascii="Times New Roman" w:hAnsi="Times New Roman" w:cs="Times New Roman"/>
          <w:sz w:val="24"/>
          <w:szCs w:val="24"/>
        </w:rPr>
        <w:t xml:space="preserve">reduced algal abundance by about 50%, but did not reduce </w:t>
      </w:r>
      <w:r w:rsidR="0066534F">
        <w:rPr>
          <w:rFonts w:ascii="Times New Roman" w:hAnsi="Times New Roman" w:cs="Times New Roman"/>
          <w:sz w:val="24"/>
          <w:szCs w:val="24"/>
        </w:rPr>
        <w:lastRenderedPageBreak/>
        <w:t xml:space="preserve">algal growth </w:t>
      </w:r>
      <w:commentRangeStart w:id="58"/>
      <w:r w:rsidR="0066534F">
        <w:rPr>
          <w:rFonts w:ascii="Times New Roman" w:hAnsi="Times New Roman" w:cs="Times New Roman"/>
          <w:sz w:val="24"/>
          <w:szCs w:val="24"/>
        </w:rPr>
        <w:t>rate</w:t>
      </w:r>
      <w:ins w:id="59" w:author="Scott Cooper" w:date="2014-12-11T14:23:00Z">
        <w:r w:rsidR="00D327A2">
          <w:rPr>
            <w:rFonts w:ascii="Times New Roman" w:hAnsi="Times New Roman" w:cs="Times New Roman"/>
            <w:sz w:val="24"/>
            <w:szCs w:val="24"/>
          </w:rPr>
          <w:t>s</w:t>
        </w:r>
        <w:commentRangeEnd w:id="58"/>
        <w:r w:rsidR="00D327A2">
          <w:rPr>
            <w:rStyle w:val="CommentReference"/>
          </w:rPr>
          <w:commentReference w:id="58"/>
        </w:r>
      </w:ins>
      <w:r w:rsidR="0066534F">
        <w:rPr>
          <w:rFonts w:ascii="Times New Roman" w:hAnsi="Times New Roman" w:cs="Times New Roman"/>
          <w:sz w:val="24"/>
          <w:szCs w:val="24"/>
        </w:rPr>
        <w:t xml:space="preserve">. </w:t>
      </w:r>
      <w:r w:rsidR="00DA0ABC">
        <w:rPr>
          <w:rFonts w:ascii="Times New Roman" w:hAnsi="Times New Roman" w:cs="Times New Roman"/>
          <w:sz w:val="24"/>
          <w:szCs w:val="24"/>
        </w:rPr>
        <w:t xml:space="preserve"> </w:t>
      </w:r>
      <w:r w:rsidR="00424ED6">
        <w:rPr>
          <w:rFonts w:ascii="Times New Roman" w:hAnsi="Times New Roman" w:cs="Times New Roman"/>
          <w:sz w:val="24"/>
          <w:szCs w:val="24"/>
        </w:rPr>
        <w:t xml:space="preserve">Mayflies also reduced algal </w:t>
      </w:r>
      <w:commentRangeStart w:id="60"/>
      <w:r w:rsidR="00424ED6">
        <w:rPr>
          <w:rFonts w:ascii="Times New Roman" w:hAnsi="Times New Roman" w:cs="Times New Roman"/>
          <w:sz w:val="24"/>
          <w:szCs w:val="24"/>
        </w:rPr>
        <w:t>abundance</w:t>
      </w:r>
      <w:commentRangeEnd w:id="60"/>
      <w:r w:rsidR="00D327A2">
        <w:rPr>
          <w:rStyle w:val="CommentReference"/>
        </w:rPr>
        <w:commentReference w:id="60"/>
      </w:r>
      <w:r w:rsidR="00424ED6">
        <w:rPr>
          <w:rFonts w:ascii="Times New Roman" w:hAnsi="Times New Roman" w:cs="Times New Roman"/>
          <w:sz w:val="24"/>
          <w:szCs w:val="24"/>
        </w:rPr>
        <w:t xml:space="preserve">, but only in the presence of </w:t>
      </w:r>
      <w:commentRangeStart w:id="61"/>
      <w:r w:rsidR="00424ED6">
        <w:rPr>
          <w:rFonts w:ascii="Times New Roman" w:hAnsi="Times New Roman" w:cs="Times New Roman"/>
          <w:sz w:val="24"/>
          <w:szCs w:val="24"/>
        </w:rPr>
        <w:t>tadpoles</w:t>
      </w:r>
      <w:commentRangeEnd w:id="61"/>
      <w:r w:rsidR="00D327A2">
        <w:rPr>
          <w:rStyle w:val="CommentReference"/>
        </w:rPr>
        <w:commentReference w:id="61"/>
      </w:r>
      <w:r w:rsidR="00424ED6">
        <w:rPr>
          <w:rFonts w:ascii="Times New Roman" w:hAnsi="Times New Roman" w:cs="Times New Roman"/>
          <w:sz w:val="24"/>
          <w:szCs w:val="24"/>
        </w:rPr>
        <w:t xml:space="preserve">. </w:t>
      </w:r>
      <w:r w:rsidR="0066534F">
        <w:rPr>
          <w:rFonts w:ascii="Times New Roman" w:hAnsi="Times New Roman" w:cs="Times New Roman"/>
          <w:sz w:val="24"/>
          <w:szCs w:val="24"/>
        </w:rPr>
        <w:t xml:space="preserve"> </w:t>
      </w:r>
      <w:commentRangeStart w:id="62"/>
      <w:r w:rsidR="00F11FB2">
        <w:rPr>
          <w:rFonts w:ascii="Times New Roman" w:hAnsi="Times New Roman" w:cs="Times New Roman"/>
          <w:sz w:val="24"/>
          <w:szCs w:val="24"/>
        </w:rPr>
        <w:t>Overall</w:t>
      </w:r>
      <w:commentRangeEnd w:id="62"/>
      <w:r w:rsidR="00D327A2">
        <w:rPr>
          <w:rStyle w:val="CommentReference"/>
        </w:rPr>
        <w:commentReference w:id="62"/>
      </w:r>
      <w:r w:rsidR="00F11FB2">
        <w:rPr>
          <w:rFonts w:ascii="Times New Roman" w:hAnsi="Times New Roman" w:cs="Times New Roman"/>
          <w:sz w:val="24"/>
          <w:szCs w:val="24"/>
        </w:rPr>
        <w:t xml:space="preserve">, </w:t>
      </w:r>
      <w:del w:id="63" w:author="Scott Cooper" w:date="2014-12-13T09:41:00Z">
        <w:r w:rsidR="00F11FB2" w:rsidDel="00A2024D">
          <w:rPr>
            <w:rFonts w:ascii="Times New Roman" w:hAnsi="Times New Roman" w:cs="Times New Roman"/>
            <w:sz w:val="24"/>
            <w:szCs w:val="24"/>
          </w:rPr>
          <w:delText xml:space="preserve">our </w:delText>
        </w:r>
      </w:del>
      <w:ins w:id="64" w:author="Scott Cooper" w:date="2014-12-13T09:41:00Z">
        <w:r w:rsidR="00A2024D">
          <w:rPr>
            <w:rFonts w:ascii="Times New Roman" w:hAnsi="Times New Roman" w:cs="Times New Roman"/>
            <w:sz w:val="24"/>
            <w:szCs w:val="24"/>
          </w:rPr>
          <w:t xml:space="preserve">my </w:t>
        </w:r>
      </w:ins>
      <w:r w:rsidR="00F11FB2">
        <w:rPr>
          <w:rFonts w:ascii="Times New Roman" w:hAnsi="Times New Roman" w:cs="Times New Roman"/>
          <w:sz w:val="24"/>
          <w:szCs w:val="24"/>
        </w:rPr>
        <w:t>studies indicate that</w:t>
      </w:r>
      <w:ins w:id="65" w:author="Thomas Collier Smith" w:date="2014-12-17T10:30:00Z">
        <w:r w:rsidR="00AB2FA4">
          <w:rPr>
            <w:rFonts w:ascii="Times New Roman" w:hAnsi="Times New Roman" w:cs="Times New Roman"/>
            <w:sz w:val="24"/>
            <w:szCs w:val="24"/>
          </w:rPr>
          <w:t>23</w:t>
        </w:r>
      </w:ins>
      <w:r w:rsidR="00F11FB2">
        <w:rPr>
          <w:rFonts w:ascii="Times New Roman" w:hAnsi="Times New Roman" w:cs="Times New Roman"/>
          <w:sz w:val="24"/>
          <w:szCs w:val="24"/>
        </w:rPr>
        <w:t xml:space="preserve"> t</w:t>
      </w:r>
      <w:r w:rsidR="00024BCD">
        <w:rPr>
          <w:rFonts w:ascii="Times New Roman" w:hAnsi="Times New Roman" w:cs="Times New Roman"/>
          <w:sz w:val="24"/>
          <w:szCs w:val="24"/>
        </w:rPr>
        <w:t>he removal of m</w:t>
      </w:r>
      <w:r w:rsidRPr="00A26358">
        <w:rPr>
          <w:rFonts w:ascii="Times New Roman" w:hAnsi="Times New Roman" w:cs="Times New Roman"/>
          <w:sz w:val="24"/>
          <w:szCs w:val="24"/>
        </w:rPr>
        <w:t xml:space="preserve">ountain yellow-legged frog tadpoles </w:t>
      </w:r>
      <w:del w:id="66" w:author="Scott Cooper" w:date="2014-12-11T14:25:00Z">
        <w:r w:rsidR="00024BCD" w:rsidDel="00E25E02">
          <w:rPr>
            <w:rFonts w:ascii="Times New Roman" w:hAnsi="Times New Roman" w:cs="Times New Roman"/>
            <w:sz w:val="24"/>
            <w:szCs w:val="24"/>
          </w:rPr>
          <w:delText xml:space="preserve">can </w:delText>
        </w:r>
      </w:del>
      <w:r w:rsidRPr="00A26358">
        <w:rPr>
          <w:rFonts w:ascii="Times New Roman" w:hAnsi="Times New Roman" w:cs="Times New Roman"/>
          <w:sz w:val="24"/>
          <w:szCs w:val="24"/>
        </w:rPr>
        <w:t xml:space="preserve">allow </w:t>
      </w:r>
      <w:r w:rsidR="00DA0ABC">
        <w:rPr>
          <w:rFonts w:ascii="Times New Roman" w:hAnsi="Times New Roman" w:cs="Times New Roman"/>
          <w:sz w:val="24"/>
          <w:szCs w:val="24"/>
        </w:rPr>
        <w:t xml:space="preserve">benthic </w:t>
      </w:r>
      <w:ins w:id="67" w:author="Scott Cooper" w:date="2014-12-11T14:25:00Z">
        <w:r w:rsidR="00E25E02">
          <w:rPr>
            <w:rFonts w:ascii="Times New Roman" w:hAnsi="Times New Roman" w:cs="Times New Roman"/>
            <w:sz w:val="24"/>
            <w:szCs w:val="24"/>
          </w:rPr>
          <w:t xml:space="preserve">primary </w:t>
        </w:r>
      </w:ins>
      <w:r w:rsidR="00DA0ABC">
        <w:rPr>
          <w:rFonts w:ascii="Times New Roman" w:hAnsi="Times New Roman" w:cs="Times New Roman"/>
          <w:sz w:val="24"/>
          <w:szCs w:val="24"/>
        </w:rPr>
        <w:t>producers to reac</w:t>
      </w:r>
      <w:r w:rsidR="002243E2">
        <w:rPr>
          <w:rFonts w:ascii="Times New Roman" w:hAnsi="Times New Roman" w:cs="Times New Roman"/>
          <w:sz w:val="24"/>
          <w:szCs w:val="24"/>
        </w:rPr>
        <w:t>h higher abundance</w:t>
      </w:r>
      <w:r w:rsidR="006E7B8A">
        <w:rPr>
          <w:rFonts w:ascii="Times New Roman" w:hAnsi="Times New Roman" w:cs="Times New Roman"/>
          <w:sz w:val="24"/>
          <w:szCs w:val="24"/>
        </w:rPr>
        <w:t xml:space="preserve"> and </w:t>
      </w:r>
      <w:r w:rsidR="00024BCD">
        <w:rPr>
          <w:rFonts w:ascii="Times New Roman" w:hAnsi="Times New Roman" w:cs="Times New Roman"/>
          <w:sz w:val="24"/>
          <w:szCs w:val="24"/>
        </w:rPr>
        <w:t xml:space="preserve">may </w:t>
      </w:r>
      <w:r w:rsidR="00F11FB2">
        <w:rPr>
          <w:rFonts w:ascii="Times New Roman" w:hAnsi="Times New Roman" w:cs="Times New Roman"/>
          <w:sz w:val="24"/>
          <w:szCs w:val="24"/>
        </w:rPr>
        <w:t xml:space="preserve">both </w:t>
      </w:r>
      <w:r w:rsidR="00024BCD">
        <w:rPr>
          <w:rFonts w:ascii="Times New Roman" w:hAnsi="Times New Roman" w:cs="Times New Roman"/>
          <w:sz w:val="24"/>
          <w:szCs w:val="24"/>
        </w:rPr>
        <w:t xml:space="preserve">harm </w:t>
      </w:r>
      <w:r w:rsidR="00F11FB2">
        <w:rPr>
          <w:rFonts w:ascii="Times New Roman" w:hAnsi="Times New Roman" w:cs="Times New Roman"/>
          <w:sz w:val="24"/>
          <w:szCs w:val="24"/>
        </w:rPr>
        <w:t xml:space="preserve">and </w:t>
      </w:r>
      <w:commentRangeStart w:id="68"/>
      <w:r w:rsidR="00024BCD">
        <w:rPr>
          <w:rFonts w:ascii="Times New Roman" w:hAnsi="Times New Roman" w:cs="Times New Roman"/>
          <w:sz w:val="24"/>
          <w:szCs w:val="24"/>
        </w:rPr>
        <w:t>help</w:t>
      </w:r>
      <w:commentRangeEnd w:id="68"/>
      <w:r w:rsidR="00E25E02">
        <w:rPr>
          <w:rStyle w:val="CommentReference"/>
        </w:rPr>
        <w:commentReference w:id="68"/>
      </w:r>
      <w:r w:rsidR="00024BCD">
        <w:rPr>
          <w:rFonts w:ascii="Times New Roman" w:hAnsi="Times New Roman" w:cs="Times New Roman"/>
          <w:sz w:val="24"/>
          <w:szCs w:val="24"/>
        </w:rPr>
        <w:t xml:space="preserve"> other </w:t>
      </w:r>
      <w:r w:rsidR="00E9207E">
        <w:rPr>
          <w:rFonts w:ascii="Times New Roman" w:hAnsi="Times New Roman" w:cs="Times New Roman"/>
          <w:sz w:val="24"/>
          <w:szCs w:val="24"/>
        </w:rPr>
        <w:t>grazer</w:t>
      </w:r>
      <w:ins w:id="69" w:author="Scott Cooper" w:date="2014-12-13T09:41:00Z">
        <w:r w:rsidR="00A2024D">
          <w:rPr>
            <w:rFonts w:ascii="Times New Roman" w:hAnsi="Times New Roman" w:cs="Times New Roman"/>
            <w:sz w:val="24"/>
            <w:szCs w:val="24"/>
          </w:rPr>
          <w:t>s</w:t>
        </w:r>
      </w:ins>
      <w:ins w:id="70" w:author="Scott Cooper" w:date="2014-12-11T14:27:00Z">
        <w:r w:rsidR="00E25E02">
          <w:rPr>
            <w:rFonts w:ascii="Times New Roman" w:hAnsi="Times New Roman" w:cs="Times New Roman"/>
            <w:sz w:val="24"/>
            <w:szCs w:val="24"/>
          </w:rPr>
          <w:t xml:space="preserve">.  The effects of tadpole and </w:t>
        </w:r>
      </w:ins>
      <w:ins w:id="71" w:author="Scott Cooper" w:date="2014-12-11T14:28:00Z">
        <w:r w:rsidR="00E25E02">
          <w:rPr>
            <w:rFonts w:ascii="Times New Roman" w:hAnsi="Times New Roman" w:cs="Times New Roman"/>
            <w:sz w:val="24"/>
            <w:szCs w:val="24"/>
          </w:rPr>
          <w:t xml:space="preserve">mayfly </w:t>
        </w:r>
      </w:ins>
      <w:ins w:id="72" w:author="Scott Cooper" w:date="2014-12-11T14:27:00Z">
        <w:r w:rsidR="00E25E02">
          <w:rPr>
            <w:rFonts w:ascii="Times New Roman" w:hAnsi="Times New Roman" w:cs="Times New Roman"/>
            <w:sz w:val="24"/>
            <w:szCs w:val="24"/>
          </w:rPr>
          <w:t xml:space="preserve">grazers on their algal food resources and each other, however, were variable and appeared to depend on the environmental </w:t>
        </w:r>
        <w:commentRangeStart w:id="73"/>
        <w:r w:rsidR="00E25E02">
          <w:rPr>
            <w:rFonts w:ascii="Times New Roman" w:hAnsi="Times New Roman" w:cs="Times New Roman"/>
            <w:sz w:val="24"/>
            <w:szCs w:val="24"/>
          </w:rPr>
          <w:t>context</w:t>
        </w:r>
      </w:ins>
      <w:commentRangeEnd w:id="73"/>
      <w:ins w:id="74" w:author="Scott Cooper" w:date="2014-12-11T14:28:00Z">
        <w:r w:rsidR="00E25E02">
          <w:rPr>
            <w:rStyle w:val="CommentReference"/>
          </w:rPr>
          <w:commentReference w:id="73"/>
        </w:r>
      </w:ins>
      <w:ins w:id="75" w:author="Scott Cooper" w:date="2014-12-11T14:27:00Z">
        <w:r w:rsidR="00E25E02">
          <w:rPr>
            <w:rFonts w:ascii="Times New Roman" w:hAnsi="Times New Roman" w:cs="Times New Roman"/>
            <w:sz w:val="24"/>
            <w:szCs w:val="24"/>
          </w:rPr>
          <w:t xml:space="preserve">. </w:t>
        </w:r>
      </w:ins>
      <w:del w:id="76" w:author="Scott Cooper" w:date="2014-12-11T14:27:00Z">
        <w:r w:rsidR="00E9207E" w:rsidDel="00E25E02">
          <w:rPr>
            <w:rFonts w:ascii="Times New Roman" w:hAnsi="Times New Roman" w:cs="Times New Roman"/>
            <w:sz w:val="24"/>
            <w:szCs w:val="24"/>
          </w:rPr>
          <w:delText>s;</w:delText>
        </w:r>
        <w:r w:rsidR="00024BCD" w:rsidDel="00E25E02">
          <w:rPr>
            <w:rFonts w:ascii="Times New Roman" w:hAnsi="Times New Roman" w:cs="Times New Roman"/>
            <w:sz w:val="24"/>
            <w:szCs w:val="24"/>
          </w:rPr>
          <w:delText xml:space="preserve"> however </w:delText>
        </w:r>
      </w:del>
      <w:del w:id="77" w:author="Scott Cooper" w:date="2014-12-11T14:26:00Z">
        <w:r w:rsidR="00024BCD" w:rsidDel="00E25E02">
          <w:rPr>
            <w:rFonts w:ascii="Times New Roman" w:hAnsi="Times New Roman" w:cs="Times New Roman"/>
            <w:sz w:val="24"/>
            <w:szCs w:val="24"/>
          </w:rPr>
          <w:delText xml:space="preserve">the magnitudes of top-down and directions of within-trophic level interactions varied </w:delText>
        </w:r>
      </w:del>
      <w:del w:id="78" w:author="Scott Cooper" w:date="2014-12-11T14:27:00Z">
        <w:r w:rsidR="00024BCD" w:rsidDel="00E25E02">
          <w:rPr>
            <w:rFonts w:ascii="Times New Roman" w:hAnsi="Times New Roman" w:cs="Times New Roman"/>
            <w:sz w:val="24"/>
            <w:szCs w:val="24"/>
          </w:rPr>
          <w:delText xml:space="preserve">within and between our two experiments.  </w:delText>
        </w:r>
        <w:r w:rsidR="00F11FB2" w:rsidDel="00E25E02">
          <w:rPr>
            <w:rFonts w:ascii="Times New Roman" w:hAnsi="Times New Roman" w:cs="Times New Roman"/>
            <w:sz w:val="24"/>
            <w:szCs w:val="24"/>
          </w:rPr>
          <w:delText>T</w:delText>
        </w:r>
        <w:r w:rsidR="00024BCD" w:rsidDel="00E25E02">
          <w:rPr>
            <w:rFonts w:ascii="Times New Roman" w:hAnsi="Times New Roman" w:cs="Times New Roman"/>
            <w:sz w:val="24"/>
            <w:szCs w:val="24"/>
          </w:rPr>
          <w:delText xml:space="preserve">he effects of frog and tadpole </w:delText>
        </w:r>
        <w:r w:rsidR="00A37A83" w:rsidDel="00E25E02">
          <w:rPr>
            <w:rFonts w:ascii="Times New Roman" w:hAnsi="Times New Roman" w:cs="Times New Roman"/>
            <w:sz w:val="24"/>
            <w:szCs w:val="24"/>
          </w:rPr>
          <w:delText xml:space="preserve">declines or </w:delText>
        </w:r>
        <w:r w:rsidR="00024BCD" w:rsidDel="00E25E02">
          <w:rPr>
            <w:rFonts w:ascii="Times New Roman" w:hAnsi="Times New Roman" w:cs="Times New Roman"/>
            <w:sz w:val="24"/>
            <w:szCs w:val="24"/>
          </w:rPr>
          <w:delText xml:space="preserve">extinctions </w:delText>
        </w:r>
        <w:r w:rsidR="00F11FB2" w:rsidDel="00E25E02">
          <w:rPr>
            <w:rFonts w:ascii="Times New Roman" w:hAnsi="Times New Roman" w:cs="Times New Roman"/>
            <w:sz w:val="24"/>
            <w:szCs w:val="24"/>
          </w:rPr>
          <w:delText xml:space="preserve">appear to be </w:delText>
        </w:r>
        <w:r w:rsidR="00024BCD" w:rsidDel="00E25E02">
          <w:rPr>
            <w:rFonts w:ascii="Times New Roman" w:hAnsi="Times New Roman" w:cs="Times New Roman"/>
            <w:sz w:val="24"/>
            <w:szCs w:val="24"/>
          </w:rPr>
          <w:delText>context-dependent and may be difficult to detect</w:delText>
        </w:r>
        <w:r w:rsidR="00BF0E62" w:rsidDel="00E25E02">
          <w:rPr>
            <w:rFonts w:ascii="Times New Roman" w:hAnsi="Times New Roman" w:cs="Times New Roman"/>
            <w:sz w:val="24"/>
            <w:szCs w:val="24"/>
          </w:rPr>
          <w:delText>.</w:delText>
        </w:r>
      </w:del>
    </w:p>
    <w:p w14:paraId="40480E6D" w14:textId="77777777" w:rsidR="00DD123D" w:rsidRDefault="00DD123D" w:rsidP="00DD123D">
      <w:pPr>
        <w:tabs>
          <w:tab w:val="left" w:pos="9090"/>
          <w:tab w:val="left" w:pos="9360"/>
        </w:tabs>
        <w:spacing w:line="480" w:lineRule="auto"/>
        <w:rPr>
          <w:rFonts w:ascii="Times New Roman" w:hAnsi="Times New Roman" w:cs="Times New Roman"/>
          <w:sz w:val="24"/>
          <w:szCs w:val="24"/>
        </w:rPr>
      </w:pPr>
    </w:p>
    <w:p w14:paraId="275E3D59" w14:textId="00AD06C4" w:rsidR="003D17A2" w:rsidRDefault="00BF5C5A" w:rsidP="00DD123D">
      <w:pPr>
        <w:tabs>
          <w:tab w:val="left" w:pos="9090"/>
          <w:tab w:val="left" w:pos="9360"/>
        </w:tabs>
        <w:spacing w:line="480" w:lineRule="auto"/>
        <w:rPr>
          <w:rFonts w:ascii="Times New Roman" w:hAnsi="Times New Roman" w:cs="Times New Roman"/>
          <w:sz w:val="24"/>
          <w:szCs w:val="24"/>
        </w:rPr>
      </w:pPr>
      <w:r>
        <w:rPr>
          <w:rFonts w:ascii="Times New Roman" w:hAnsi="Times New Roman" w:cs="Times New Roman"/>
          <w:sz w:val="24"/>
          <w:szCs w:val="24"/>
        </w:rPr>
        <w:t>Keywords:</w:t>
      </w:r>
      <w:r w:rsidR="00BF0E62">
        <w:rPr>
          <w:rFonts w:ascii="Times New Roman" w:hAnsi="Times New Roman" w:cs="Times New Roman"/>
          <w:sz w:val="24"/>
          <w:szCs w:val="24"/>
        </w:rPr>
        <w:t xml:space="preserve"> </w:t>
      </w:r>
      <w:r w:rsidRPr="00674A2C">
        <w:rPr>
          <w:rFonts w:ascii="Times New Roman" w:hAnsi="Times New Roman" w:cs="Times New Roman"/>
          <w:i/>
          <w:sz w:val="24"/>
          <w:szCs w:val="24"/>
        </w:rPr>
        <w:t xml:space="preserve">Ameletus </w:t>
      </w:r>
      <w:r w:rsidR="00E9207E" w:rsidRPr="00674A2C">
        <w:rPr>
          <w:rFonts w:ascii="Times New Roman" w:hAnsi="Times New Roman" w:cs="Times New Roman"/>
          <w:i/>
          <w:sz w:val="24"/>
          <w:szCs w:val="24"/>
        </w:rPr>
        <w:t>spp</w:t>
      </w:r>
      <w:r w:rsidR="00E9207E">
        <w:rPr>
          <w:rFonts w:ascii="Times New Roman" w:hAnsi="Times New Roman" w:cs="Times New Roman"/>
          <w:i/>
          <w:sz w:val="24"/>
          <w:szCs w:val="24"/>
        </w:rPr>
        <w:t>.</w:t>
      </w:r>
      <w:r w:rsidR="00BF0E62">
        <w:rPr>
          <w:rFonts w:ascii="Times New Roman" w:hAnsi="Times New Roman" w:cs="Times New Roman"/>
          <w:i/>
          <w:sz w:val="24"/>
          <w:szCs w:val="24"/>
        </w:rPr>
        <w:t xml:space="preserve">, </w:t>
      </w:r>
      <w:r w:rsidR="00BF0E62" w:rsidRPr="00674A2C">
        <w:rPr>
          <w:rFonts w:ascii="Times New Roman" w:hAnsi="Times New Roman" w:cs="Times New Roman"/>
          <w:sz w:val="24"/>
          <w:szCs w:val="24"/>
        </w:rPr>
        <w:t>a</w:t>
      </w:r>
      <w:r w:rsidRPr="00BF0E62">
        <w:rPr>
          <w:rFonts w:ascii="Times New Roman" w:hAnsi="Times New Roman" w:cs="Times New Roman"/>
          <w:sz w:val="24"/>
          <w:szCs w:val="24"/>
        </w:rPr>
        <w:t>mphibian</w:t>
      </w:r>
      <w:r>
        <w:rPr>
          <w:rFonts w:ascii="Times New Roman" w:hAnsi="Times New Roman" w:cs="Times New Roman"/>
          <w:sz w:val="24"/>
          <w:szCs w:val="24"/>
        </w:rPr>
        <w:t xml:space="preserve"> declines</w:t>
      </w:r>
      <w:r w:rsidR="00BF0E62">
        <w:rPr>
          <w:rFonts w:ascii="Times New Roman" w:hAnsi="Times New Roman" w:cs="Times New Roman"/>
          <w:sz w:val="24"/>
          <w:szCs w:val="24"/>
        </w:rPr>
        <w:t xml:space="preserve">, </w:t>
      </w:r>
      <w:r w:rsidR="00BF0E62" w:rsidRPr="00E43095">
        <w:rPr>
          <w:rFonts w:ascii="Times New Roman" w:hAnsi="Times New Roman" w:cs="Times New Roman"/>
          <w:i/>
          <w:sz w:val="24"/>
          <w:szCs w:val="24"/>
        </w:rPr>
        <w:t>Callibaetis ferrugineus</w:t>
      </w:r>
      <w:r w:rsidR="00BF0E62">
        <w:rPr>
          <w:rFonts w:ascii="Times New Roman" w:hAnsi="Times New Roman" w:cs="Times New Roman"/>
          <w:sz w:val="24"/>
          <w:szCs w:val="24"/>
        </w:rPr>
        <w:t>, i</w:t>
      </w:r>
      <w:r>
        <w:rPr>
          <w:rFonts w:ascii="Times New Roman" w:hAnsi="Times New Roman" w:cs="Times New Roman"/>
          <w:sz w:val="24"/>
          <w:szCs w:val="24"/>
        </w:rPr>
        <w:t>nterspecific competition</w:t>
      </w:r>
      <w:r w:rsidR="00BF0E62">
        <w:rPr>
          <w:rFonts w:ascii="Times New Roman" w:hAnsi="Times New Roman" w:cs="Times New Roman"/>
          <w:sz w:val="24"/>
          <w:szCs w:val="24"/>
        </w:rPr>
        <w:t xml:space="preserve">, </w:t>
      </w:r>
      <w:del w:id="79" w:author="Scott Cooper" w:date="2014-12-11T14:28:00Z">
        <w:r w:rsidR="00142C70" w:rsidDel="00E25E02">
          <w:rPr>
            <w:rFonts w:ascii="Times New Roman" w:hAnsi="Times New Roman" w:cs="Times New Roman"/>
            <w:i/>
            <w:sz w:val="24"/>
            <w:szCs w:val="24"/>
          </w:rPr>
          <w:delText xml:space="preserve">Rana muscosa, </w:delText>
        </w:r>
      </w:del>
      <w:r w:rsidRPr="00674A2C">
        <w:rPr>
          <w:rFonts w:ascii="Times New Roman" w:hAnsi="Times New Roman" w:cs="Times New Roman"/>
          <w:i/>
          <w:sz w:val="24"/>
          <w:szCs w:val="24"/>
        </w:rPr>
        <w:t>Rana sierrae</w:t>
      </w:r>
      <w:r w:rsidR="00BF0E62">
        <w:rPr>
          <w:rFonts w:ascii="Times New Roman" w:hAnsi="Times New Roman" w:cs="Times New Roman"/>
          <w:i/>
          <w:sz w:val="24"/>
          <w:szCs w:val="24"/>
        </w:rPr>
        <w:t xml:space="preserve">, </w:t>
      </w:r>
      <w:r w:rsidR="00BF0E62" w:rsidRPr="00674A2C">
        <w:rPr>
          <w:rFonts w:ascii="Times New Roman" w:hAnsi="Times New Roman" w:cs="Times New Roman"/>
          <w:sz w:val="24"/>
          <w:szCs w:val="24"/>
        </w:rPr>
        <w:t>r</w:t>
      </w:r>
      <w:r w:rsidRPr="00BF0E62">
        <w:rPr>
          <w:rFonts w:ascii="Times New Roman" w:hAnsi="Times New Roman" w:cs="Times New Roman"/>
          <w:sz w:val="24"/>
          <w:szCs w:val="24"/>
        </w:rPr>
        <w:t>esponse surface design</w:t>
      </w:r>
      <w:r w:rsidR="00BF0E62">
        <w:rPr>
          <w:rFonts w:ascii="Times New Roman" w:hAnsi="Times New Roman" w:cs="Times New Roman"/>
          <w:sz w:val="24"/>
          <w:szCs w:val="24"/>
        </w:rPr>
        <w:t xml:space="preserve">, </w:t>
      </w:r>
      <w:r>
        <w:rPr>
          <w:rFonts w:ascii="Times New Roman" w:hAnsi="Times New Roman" w:cs="Times New Roman"/>
          <w:sz w:val="24"/>
          <w:szCs w:val="24"/>
        </w:rPr>
        <w:t>Sierra Nevada</w:t>
      </w:r>
      <w:ins w:id="80" w:author="Scott Cooper" w:date="2014-12-11T14:29:00Z">
        <w:r w:rsidR="00E25E02">
          <w:rPr>
            <w:rFonts w:ascii="Times New Roman" w:hAnsi="Times New Roman" w:cs="Times New Roman"/>
            <w:sz w:val="24"/>
            <w:szCs w:val="24"/>
          </w:rPr>
          <w:t xml:space="preserve"> lakes</w:t>
        </w:r>
      </w:ins>
      <w:r w:rsidR="00BF0E62">
        <w:rPr>
          <w:rFonts w:ascii="Times New Roman" w:hAnsi="Times New Roman" w:cs="Times New Roman"/>
          <w:sz w:val="24"/>
          <w:szCs w:val="24"/>
        </w:rPr>
        <w:t xml:space="preserve">, </w:t>
      </w:r>
      <w:del w:id="81" w:author="Scott Cooper" w:date="2014-12-11T14:28:00Z">
        <w:r w:rsidR="00BF0E62" w:rsidDel="00E25E02">
          <w:rPr>
            <w:rFonts w:ascii="Times New Roman" w:hAnsi="Times New Roman" w:cs="Times New Roman"/>
            <w:sz w:val="24"/>
            <w:szCs w:val="24"/>
          </w:rPr>
          <w:delText>t</w:delText>
        </w:r>
        <w:r w:rsidDel="00E25E02">
          <w:rPr>
            <w:rFonts w:ascii="Times New Roman" w:hAnsi="Times New Roman" w:cs="Times New Roman"/>
            <w:sz w:val="24"/>
            <w:szCs w:val="24"/>
          </w:rPr>
          <w:delText>op-down control</w:delText>
        </w:r>
      </w:del>
      <w:ins w:id="82" w:author="Scott Cooper" w:date="2014-12-11T14:28:00Z">
        <w:r w:rsidR="00E25E02">
          <w:rPr>
            <w:rFonts w:ascii="Times New Roman" w:hAnsi="Times New Roman" w:cs="Times New Roman"/>
            <w:sz w:val="24"/>
            <w:szCs w:val="24"/>
          </w:rPr>
          <w:t>grazing</w:t>
        </w:r>
      </w:ins>
    </w:p>
    <w:p w14:paraId="65643953" w14:textId="77777777" w:rsidR="00227E25" w:rsidRDefault="00227E25" w:rsidP="00142C70">
      <w:pPr>
        <w:tabs>
          <w:tab w:val="left" w:pos="9090"/>
          <w:tab w:val="left" w:pos="9360"/>
        </w:tabs>
        <w:spacing w:line="480" w:lineRule="auto"/>
        <w:ind w:left="720" w:right="1440"/>
        <w:rPr>
          <w:rFonts w:ascii="Times New Roman" w:hAnsi="Times New Roman" w:cs="Times New Roman"/>
          <w:sz w:val="24"/>
          <w:szCs w:val="24"/>
        </w:rPr>
      </w:pPr>
    </w:p>
    <w:p w14:paraId="50F8159E" w14:textId="77777777" w:rsidR="00886188" w:rsidRPr="00886188" w:rsidRDefault="00886188" w:rsidP="00AF721D">
      <w:pPr>
        <w:spacing w:line="480" w:lineRule="auto"/>
        <w:ind w:right="360"/>
        <w:jc w:val="center"/>
        <w:rPr>
          <w:rFonts w:ascii="Times New Roman" w:hAnsi="Times New Roman" w:cs="Times New Roman"/>
          <w:smallCaps/>
          <w:sz w:val="24"/>
          <w:szCs w:val="24"/>
        </w:rPr>
      </w:pPr>
      <w:r>
        <w:rPr>
          <w:rFonts w:ascii="Times New Roman" w:hAnsi="Times New Roman" w:cs="Times New Roman"/>
          <w:smallCaps/>
          <w:sz w:val="24"/>
          <w:szCs w:val="24"/>
        </w:rPr>
        <w:t>Introduction</w:t>
      </w:r>
    </w:p>
    <w:p w14:paraId="586240E3" w14:textId="0CBBA713" w:rsidR="00AC6196" w:rsidRDefault="00F61DA9" w:rsidP="00E416C4">
      <w:pPr>
        <w:spacing w:line="480" w:lineRule="auto"/>
        <w:ind w:right="360" w:firstLine="720"/>
        <w:rPr>
          <w:rFonts w:ascii="Times New Roman" w:hAnsi="Times New Roman" w:cs="Times New Roman"/>
          <w:sz w:val="24"/>
          <w:szCs w:val="24"/>
        </w:rPr>
      </w:pPr>
      <w:del w:id="83" w:author="Scott Cooper" w:date="2014-12-11T14:29:00Z">
        <w:r w:rsidDel="00E25E02">
          <w:rPr>
            <w:rFonts w:ascii="Times New Roman" w:hAnsi="Times New Roman" w:cs="Times New Roman"/>
            <w:sz w:val="24"/>
            <w:szCs w:val="24"/>
          </w:rPr>
          <w:delText xml:space="preserve">Despite </w:delText>
        </w:r>
        <w:r w:rsidR="00E60572" w:rsidDel="00E25E02">
          <w:rPr>
            <w:rFonts w:ascii="Times New Roman" w:hAnsi="Times New Roman" w:cs="Times New Roman"/>
            <w:sz w:val="24"/>
            <w:szCs w:val="24"/>
          </w:rPr>
          <w:delText xml:space="preserve">a quarter-century of </w:delText>
        </w:r>
        <w:r w:rsidDel="00E25E02">
          <w:rPr>
            <w:rFonts w:ascii="Times New Roman" w:hAnsi="Times New Roman" w:cs="Times New Roman"/>
            <w:sz w:val="24"/>
            <w:szCs w:val="24"/>
          </w:rPr>
          <w:delText>awareness of</w:delText>
        </w:r>
      </w:del>
      <w:ins w:id="84" w:author="Scott Cooper" w:date="2014-12-11T14:29:00Z">
        <w:r w:rsidR="00E25E02">
          <w:rPr>
            <w:rFonts w:ascii="Times New Roman" w:hAnsi="Times New Roman" w:cs="Times New Roman"/>
            <w:sz w:val="24"/>
            <w:szCs w:val="24"/>
          </w:rPr>
          <w:t>Although</w:t>
        </w:r>
      </w:ins>
      <w:r>
        <w:rPr>
          <w:rFonts w:ascii="Times New Roman" w:hAnsi="Times New Roman" w:cs="Times New Roman"/>
          <w:sz w:val="24"/>
          <w:szCs w:val="24"/>
        </w:rPr>
        <w:t xml:space="preserve"> worldwide amphibian population declines and extinctions </w:t>
      </w:r>
      <w:ins w:id="85" w:author="Scott Cooper" w:date="2014-12-11T14:29:00Z">
        <w:r w:rsidR="00E25E02">
          <w:rPr>
            <w:rFonts w:ascii="Times New Roman" w:hAnsi="Times New Roman" w:cs="Times New Roman"/>
            <w:sz w:val="24"/>
            <w:szCs w:val="24"/>
          </w:rPr>
          <w:t xml:space="preserve">have been recognized for over 25 years </w:t>
        </w:r>
      </w:ins>
      <w:r w:rsidR="006F4693" w:rsidRPr="006F4693">
        <w:rPr>
          <w:rFonts w:ascii="Times New Roman" w:hAnsi="Times New Roman" w:cs="Times New Roman"/>
          <w:noProof/>
          <w:sz w:val="24"/>
          <w:szCs w:val="24"/>
        </w:rPr>
        <w:t>(Stuart et al. 2004, Wake and Vredenburg 2008)</w:t>
      </w:r>
      <w:r w:rsidR="0009455C">
        <w:rPr>
          <w:rFonts w:ascii="Times New Roman" w:hAnsi="Times New Roman" w:cs="Times New Roman"/>
          <w:sz w:val="24"/>
          <w:szCs w:val="24"/>
        </w:rPr>
        <w:t xml:space="preserve">, </w:t>
      </w:r>
      <w:r w:rsidR="00F11FB2">
        <w:rPr>
          <w:rFonts w:ascii="Times New Roman" w:hAnsi="Times New Roman" w:cs="Times New Roman"/>
          <w:sz w:val="24"/>
          <w:szCs w:val="24"/>
        </w:rPr>
        <w:t xml:space="preserve">the </w:t>
      </w:r>
      <w:r>
        <w:rPr>
          <w:rFonts w:ascii="Times New Roman" w:hAnsi="Times New Roman" w:cs="Times New Roman"/>
          <w:sz w:val="24"/>
          <w:szCs w:val="24"/>
        </w:rPr>
        <w:t xml:space="preserve">ecological consequences </w:t>
      </w:r>
      <w:r w:rsidR="0037069E">
        <w:rPr>
          <w:rFonts w:ascii="Times New Roman" w:hAnsi="Times New Roman" w:cs="Times New Roman"/>
          <w:sz w:val="24"/>
          <w:szCs w:val="24"/>
        </w:rPr>
        <w:t xml:space="preserve">of most </w:t>
      </w:r>
      <w:r w:rsidR="00AC6196">
        <w:rPr>
          <w:rFonts w:ascii="Times New Roman" w:hAnsi="Times New Roman" w:cs="Times New Roman"/>
          <w:sz w:val="24"/>
          <w:szCs w:val="24"/>
        </w:rPr>
        <w:t xml:space="preserve">of these declines </w:t>
      </w:r>
      <w:r>
        <w:rPr>
          <w:rFonts w:ascii="Times New Roman" w:hAnsi="Times New Roman" w:cs="Times New Roman"/>
          <w:sz w:val="24"/>
          <w:szCs w:val="24"/>
        </w:rPr>
        <w:t>remain</w:t>
      </w:r>
      <w:r w:rsidR="0009455C">
        <w:rPr>
          <w:rFonts w:ascii="Times New Roman" w:hAnsi="Times New Roman" w:cs="Times New Roman"/>
          <w:sz w:val="24"/>
          <w:szCs w:val="24"/>
        </w:rPr>
        <w:t xml:space="preserve"> unquantified</w:t>
      </w:r>
      <w:r w:rsidR="00E416C4">
        <w:rPr>
          <w:rFonts w:ascii="Times New Roman" w:hAnsi="Times New Roman" w:cs="Times New Roman"/>
          <w:sz w:val="24"/>
          <w:szCs w:val="24"/>
        </w:rPr>
        <w:t xml:space="preserve"> </w:t>
      </w:r>
      <w:r w:rsidR="00E416C4" w:rsidRPr="00E416C4">
        <w:rPr>
          <w:rFonts w:ascii="Times New Roman" w:hAnsi="Times New Roman" w:cs="Times New Roman"/>
          <w:noProof/>
          <w:sz w:val="24"/>
          <w:szCs w:val="24"/>
        </w:rPr>
        <w:t>(</w:t>
      </w:r>
      <w:r w:rsidR="00E416C4">
        <w:rPr>
          <w:rFonts w:ascii="Times New Roman" w:hAnsi="Times New Roman" w:cs="Times New Roman"/>
          <w:noProof/>
          <w:sz w:val="24"/>
          <w:szCs w:val="24"/>
        </w:rPr>
        <w:t xml:space="preserve">but see </w:t>
      </w:r>
      <w:r w:rsidR="00424ED6">
        <w:rPr>
          <w:rFonts w:ascii="Times New Roman" w:hAnsi="Times New Roman" w:cs="Times New Roman"/>
          <w:noProof/>
          <w:sz w:val="24"/>
          <w:szCs w:val="24"/>
        </w:rPr>
        <w:t xml:space="preserve">Whiles et al. 2006, </w:t>
      </w:r>
      <w:r w:rsidR="0037069E">
        <w:rPr>
          <w:rFonts w:ascii="Times New Roman" w:hAnsi="Times New Roman" w:cs="Times New Roman"/>
          <w:noProof/>
          <w:sz w:val="24"/>
          <w:szCs w:val="24"/>
        </w:rPr>
        <w:t xml:space="preserve">Connelly et al. 2008, </w:t>
      </w:r>
      <w:r w:rsidR="00424ED6">
        <w:rPr>
          <w:rFonts w:ascii="Times New Roman" w:hAnsi="Times New Roman" w:cs="Times New Roman"/>
          <w:noProof/>
          <w:sz w:val="24"/>
          <w:szCs w:val="24"/>
        </w:rPr>
        <w:t xml:space="preserve">Whiles et al. 2009, </w:t>
      </w:r>
      <w:r w:rsidR="0037069E">
        <w:rPr>
          <w:rFonts w:ascii="Times New Roman" w:hAnsi="Times New Roman" w:cs="Times New Roman"/>
          <w:noProof/>
          <w:sz w:val="24"/>
          <w:szCs w:val="24"/>
        </w:rPr>
        <w:t xml:space="preserve">Colón-Gaud et al. 2009, </w:t>
      </w:r>
      <w:r w:rsidR="00424ED6">
        <w:rPr>
          <w:rFonts w:ascii="Times New Roman" w:hAnsi="Times New Roman" w:cs="Times New Roman"/>
          <w:noProof/>
          <w:sz w:val="24"/>
          <w:szCs w:val="24"/>
        </w:rPr>
        <w:t>Col</w:t>
      </w:r>
      <w:r w:rsidR="0037069E">
        <w:rPr>
          <w:rFonts w:ascii="Times New Roman" w:hAnsi="Times New Roman" w:cs="Times New Roman"/>
          <w:noProof/>
          <w:sz w:val="24"/>
          <w:szCs w:val="24"/>
        </w:rPr>
        <w:t>ó</w:t>
      </w:r>
      <w:r w:rsidR="00424ED6">
        <w:rPr>
          <w:rFonts w:ascii="Times New Roman" w:hAnsi="Times New Roman" w:cs="Times New Roman"/>
          <w:noProof/>
          <w:sz w:val="24"/>
          <w:szCs w:val="24"/>
        </w:rPr>
        <w:t>n-Gaud et al. 2010a,</w:t>
      </w:r>
      <w:r w:rsidR="00424ED6" w:rsidRPr="00424ED6">
        <w:rPr>
          <w:rFonts w:ascii="Times New Roman" w:hAnsi="Times New Roman" w:cs="Times New Roman"/>
          <w:noProof/>
          <w:sz w:val="24"/>
          <w:szCs w:val="24"/>
        </w:rPr>
        <w:t xml:space="preserve"> </w:t>
      </w:r>
      <w:r w:rsidR="00424ED6">
        <w:rPr>
          <w:rFonts w:ascii="Times New Roman" w:hAnsi="Times New Roman" w:cs="Times New Roman"/>
          <w:noProof/>
          <w:sz w:val="24"/>
          <w:szCs w:val="24"/>
        </w:rPr>
        <w:t>Col</w:t>
      </w:r>
      <w:r w:rsidR="0037069E">
        <w:rPr>
          <w:rFonts w:ascii="Times New Roman" w:hAnsi="Times New Roman" w:cs="Times New Roman"/>
          <w:noProof/>
          <w:sz w:val="24"/>
          <w:szCs w:val="24"/>
        </w:rPr>
        <w:t>ó</w:t>
      </w:r>
      <w:r w:rsidR="00424ED6">
        <w:rPr>
          <w:rFonts w:ascii="Times New Roman" w:hAnsi="Times New Roman" w:cs="Times New Roman"/>
          <w:noProof/>
          <w:sz w:val="24"/>
          <w:szCs w:val="24"/>
        </w:rPr>
        <w:t xml:space="preserve">n-Gaud et al. 2010b, Whiles et al. 2012, </w:t>
      </w:r>
      <w:r w:rsidR="00E416C4" w:rsidRPr="00E416C4">
        <w:rPr>
          <w:rFonts w:ascii="Times New Roman" w:hAnsi="Times New Roman" w:cs="Times New Roman"/>
          <w:noProof/>
          <w:sz w:val="24"/>
          <w:szCs w:val="24"/>
        </w:rPr>
        <w:t>Connelly et al. 2014)</w:t>
      </w:r>
      <w:r w:rsidR="004A5BD3">
        <w:rPr>
          <w:rFonts w:ascii="Times New Roman" w:hAnsi="Times New Roman" w:cs="Times New Roman"/>
          <w:sz w:val="24"/>
          <w:szCs w:val="24"/>
        </w:rPr>
        <w:t xml:space="preserve">.  </w:t>
      </w:r>
      <w:del w:id="86" w:author="Scott Cooper" w:date="2014-12-11T14:30:00Z">
        <w:r w:rsidDel="00E25E02">
          <w:rPr>
            <w:rFonts w:ascii="Times New Roman" w:hAnsi="Times New Roman" w:cs="Times New Roman"/>
            <w:sz w:val="24"/>
            <w:szCs w:val="24"/>
          </w:rPr>
          <w:delText>Generally,</w:delText>
        </w:r>
      </w:del>
      <w:ins w:id="87" w:author="Scott Cooper" w:date="2014-12-11T14:30:00Z">
        <w:r w:rsidR="00E25E02">
          <w:rPr>
            <w:rFonts w:ascii="Times New Roman" w:hAnsi="Times New Roman" w:cs="Times New Roman"/>
            <w:sz w:val="24"/>
            <w:szCs w:val="24"/>
          </w:rPr>
          <w:t>Species</w:t>
        </w:r>
      </w:ins>
      <w:r>
        <w:rPr>
          <w:rFonts w:ascii="Times New Roman" w:hAnsi="Times New Roman" w:cs="Times New Roman"/>
          <w:sz w:val="24"/>
          <w:szCs w:val="24"/>
        </w:rPr>
        <w:t xml:space="preserve"> </w:t>
      </w:r>
      <w:r w:rsidR="00E416C4">
        <w:rPr>
          <w:rFonts w:ascii="Times New Roman" w:hAnsi="Times New Roman" w:cs="Times New Roman"/>
          <w:sz w:val="24"/>
          <w:szCs w:val="24"/>
        </w:rPr>
        <w:t>e</w:t>
      </w:r>
      <w:r w:rsidR="004A5BD3">
        <w:rPr>
          <w:rFonts w:ascii="Times New Roman" w:hAnsi="Times New Roman" w:cs="Times New Roman"/>
          <w:sz w:val="24"/>
          <w:szCs w:val="24"/>
        </w:rPr>
        <w:t xml:space="preserve">xtinctions </w:t>
      </w:r>
      <w:del w:id="88" w:author="Scott Cooper" w:date="2014-12-13T09:34:00Z">
        <w:r w:rsidDel="00A2024D">
          <w:rPr>
            <w:rFonts w:ascii="Times New Roman" w:hAnsi="Times New Roman" w:cs="Times New Roman"/>
            <w:sz w:val="24"/>
            <w:szCs w:val="24"/>
          </w:rPr>
          <w:delText xml:space="preserve">or </w:delText>
        </w:r>
      </w:del>
      <w:del w:id="89" w:author="Scott Cooper" w:date="2014-12-11T14:30:00Z">
        <w:r w:rsidR="00E416C4" w:rsidDel="00E25E02">
          <w:rPr>
            <w:rFonts w:ascii="Times New Roman" w:hAnsi="Times New Roman" w:cs="Times New Roman"/>
            <w:sz w:val="24"/>
            <w:szCs w:val="24"/>
          </w:rPr>
          <w:delText xml:space="preserve">species </w:delText>
        </w:r>
      </w:del>
      <w:del w:id="90" w:author="Scott Cooper" w:date="2014-12-13T09:34:00Z">
        <w:r w:rsidR="00E416C4" w:rsidDel="00A2024D">
          <w:rPr>
            <w:rFonts w:ascii="Times New Roman" w:hAnsi="Times New Roman" w:cs="Times New Roman"/>
            <w:sz w:val="24"/>
            <w:szCs w:val="24"/>
          </w:rPr>
          <w:delText xml:space="preserve">removals </w:delText>
        </w:r>
      </w:del>
      <w:r w:rsidR="00E416C4">
        <w:rPr>
          <w:rFonts w:ascii="Times New Roman" w:hAnsi="Times New Roman" w:cs="Times New Roman"/>
          <w:sz w:val="24"/>
          <w:szCs w:val="24"/>
        </w:rPr>
        <w:t>can</w:t>
      </w:r>
      <w:r w:rsidR="008E6404">
        <w:rPr>
          <w:rFonts w:ascii="Times New Roman" w:hAnsi="Times New Roman" w:cs="Times New Roman"/>
          <w:sz w:val="24"/>
          <w:szCs w:val="24"/>
        </w:rPr>
        <w:t xml:space="preserve"> alter</w:t>
      </w:r>
      <w:r w:rsidR="004A5BD3">
        <w:rPr>
          <w:rFonts w:ascii="Times New Roman" w:hAnsi="Times New Roman" w:cs="Times New Roman"/>
          <w:sz w:val="24"/>
          <w:szCs w:val="24"/>
        </w:rPr>
        <w:t xml:space="preserve"> commun</w:t>
      </w:r>
      <w:r w:rsidR="008E6404">
        <w:rPr>
          <w:rFonts w:ascii="Times New Roman" w:hAnsi="Times New Roman" w:cs="Times New Roman"/>
          <w:sz w:val="24"/>
          <w:szCs w:val="24"/>
        </w:rPr>
        <w:t>ities</w:t>
      </w:r>
      <w:r w:rsidR="00E60572">
        <w:rPr>
          <w:rFonts w:ascii="Times New Roman" w:hAnsi="Times New Roman" w:cs="Times New Roman"/>
          <w:sz w:val="24"/>
          <w:szCs w:val="24"/>
        </w:rPr>
        <w:t xml:space="preserve">, in part </w:t>
      </w:r>
      <w:r w:rsidR="00E416C4">
        <w:rPr>
          <w:rFonts w:ascii="Times New Roman" w:hAnsi="Times New Roman" w:cs="Times New Roman"/>
          <w:sz w:val="24"/>
          <w:szCs w:val="24"/>
        </w:rPr>
        <w:t xml:space="preserve">through the loss of </w:t>
      </w:r>
      <w:del w:id="91" w:author="Scott Cooper" w:date="2014-12-11T14:30:00Z">
        <w:r w:rsidR="00E416C4" w:rsidDel="00E25E02">
          <w:rPr>
            <w:rFonts w:ascii="Times New Roman" w:hAnsi="Times New Roman" w:cs="Times New Roman"/>
            <w:sz w:val="24"/>
            <w:szCs w:val="24"/>
          </w:rPr>
          <w:delText>top-down resource control</w:delText>
        </w:r>
      </w:del>
      <w:ins w:id="92" w:author="Scott Cooper" w:date="2014-12-11T14:30:00Z">
        <w:r w:rsidR="00E25E02">
          <w:rPr>
            <w:rFonts w:ascii="Times New Roman" w:hAnsi="Times New Roman" w:cs="Times New Roman"/>
            <w:sz w:val="24"/>
            <w:szCs w:val="24"/>
          </w:rPr>
          <w:t xml:space="preserve">consumer effects on their </w:t>
        </w:r>
        <w:r w:rsidR="00E25E02">
          <w:rPr>
            <w:rFonts w:ascii="Times New Roman" w:hAnsi="Times New Roman" w:cs="Times New Roman"/>
            <w:sz w:val="24"/>
            <w:szCs w:val="24"/>
          </w:rPr>
          <w:lastRenderedPageBreak/>
          <w:t>resources</w:t>
        </w:r>
      </w:ins>
      <w:r w:rsidR="00E416C4">
        <w:rPr>
          <w:rFonts w:ascii="Times New Roman" w:hAnsi="Times New Roman" w:cs="Times New Roman"/>
          <w:sz w:val="24"/>
          <w:szCs w:val="24"/>
        </w:rPr>
        <w:t xml:space="preserve"> </w:t>
      </w:r>
      <w:r w:rsidRPr="00F61DA9">
        <w:rPr>
          <w:rFonts w:ascii="Times New Roman" w:hAnsi="Times New Roman" w:cs="Times New Roman"/>
          <w:noProof/>
          <w:sz w:val="24"/>
          <w:szCs w:val="24"/>
        </w:rPr>
        <w:t>(Hairston et al. 1960, Paine 1966, Carpenter et al. 1985, Chalcraft and Resetarits 2003, Gruner et al. 2008)</w:t>
      </w:r>
      <w:r w:rsidR="00225F27">
        <w:rPr>
          <w:rFonts w:ascii="Times New Roman" w:hAnsi="Times New Roman" w:cs="Times New Roman"/>
          <w:sz w:val="24"/>
          <w:szCs w:val="24"/>
        </w:rPr>
        <w:t xml:space="preserve"> </w:t>
      </w:r>
      <w:r w:rsidR="003D17A2">
        <w:rPr>
          <w:rFonts w:ascii="Times New Roman" w:hAnsi="Times New Roman" w:cs="Times New Roman"/>
          <w:sz w:val="24"/>
          <w:szCs w:val="24"/>
        </w:rPr>
        <w:t xml:space="preserve">or </w:t>
      </w:r>
      <w:r w:rsidR="00AC6196">
        <w:rPr>
          <w:rFonts w:ascii="Times New Roman" w:hAnsi="Times New Roman" w:cs="Times New Roman"/>
          <w:sz w:val="24"/>
          <w:szCs w:val="24"/>
        </w:rPr>
        <w:t xml:space="preserve">through </w:t>
      </w:r>
      <w:r w:rsidR="0037069E">
        <w:rPr>
          <w:rFonts w:ascii="Times New Roman" w:hAnsi="Times New Roman" w:cs="Times New Roman"/>
          <w:sz w:val="24"/>
          <w:szCs w:val="24"/>
        </w:rPr>
        <w:t xml:space="preserve">competitive </w:t>
      </w:r>
      <w:commentRangeStart w:id="93"/>
      <w:r w:rsidR="0037069E">
        <w:rPr>
          <w:rFonts w:ascii="Times New Roman" w:hAnsi="Times New Roman" w:cs="Times New Roman"/>
          <w:sz w:val="24"/>
          <w:szCs w:val="24"/>
        </w:rPr>
        <w:t>release</w:t>
      </w:r>
      <w:commentRangeEnd w:id="93"/>
      <w:r w:rsidR="00E25E02">
        <w:rPr>
          <w:rStyle w:val="CommentReference"/>
        </w:rPr>
        <w:commentReference w:id="93"/>
      </w:r>
      <w:r w:rsidR="0037069E">
        <w:rPr>
          <w:rFonts w:ascii="Times New Roman" w:hAnsi="Times New Roman" w:cs="Times New Roman"/>
          <w:sz w:val="24"/>
          <w:szCs w:val="24"/>
        </w:rPr>
        <w:t xml:space="preserve"> </w:t>
      </w:r>
      <w:r w:rsidR="00225F27" w:rsidRPr="00225F27">
        <w:rPr>
          <w:rFonts w:ascii="Times New Roman" w:hAnsi="Times New Roman" w:cs="Times New Roman"/>
          <w:noProof/>
          <w:sz w:val="24"/>
          <w:szCs w:val="24"/>
        </w:rPr>
        <w:t>(Holbrook and Schmitt 1995)</w:t>
      </w:r>
      <w:r w:rsidR="00E60572">
        <w:rPr>
          <w:rFonts w:ascii="Times New Roman" w:hAnsi="Times New Roman" w:cs="Times New Roman"/>
          <w:sz w:val="24"/>
          <w:szCs w:val="24"/>
        </w:rPr>
        <w:t xml:space="preserve">.  </w:t>
      </w:r>
      <w:r w:rsidR="00AC6196">
        <w:rPr>
          <w:rFonts w:ascii="Times New Roman" w:hAnsi="Times New Roman" w:cs="Times New Roman"/>
          <w:sz w:val="24"/>
          <w:szCs w:val="24"/>
        </w:rPr>
        <w:t>D</w:t>
      </w:r>
      <w:r>
        <w:rPr>
          <w:rFonts w:ascii="Times New Roman" w:hAnsi="Times New Roman" w:cs="Times New Roman"/>
          <w:sz w:val="24"/>
          <w:szCs w:val="24"/>
        </w:rPr>
        <w:t xml:space="preserve">eclines and extinctions </w:t>
      </w:r>
      <w:r w:rsidR="009B018C">
        <w:rPr>
          <w:rFonts w:ascii="Times New Roman" w:hAnsi="Times New Roman" w:cs="Times New Roman"/>
          <w:sz w:val="24"/>
          <w:szCs w:val="24"/>
        </w:rPr>
        <w:t xml:space="preserve">of amphibians </w:t>
      </w:r>
      <w:r w:rsidR="00E60572">
        <w:rPr>
          <w:rFonts w:ascii="Times New Roman" w:hAnsi="Times New Roman" w:cs="Times New Roman"/>
          <w:sz w:val="24"/>
          <w:szCs w:val="24"/>
        </w:rPr>
        <w:t xml:space="preserve">have the potential to </w:t>
      </w:r>
      <w:r>
        <w:rPr>
          <w:rFonts w:ascii="Times New Roman" w:hAnsi="Times New Roman" w:cs="Times New Roman"/>
          <w:sz w:val="24"/>
          <w:szCs w:val="24"/>
        </w:rPr>
        <w:t>change communities</w:t>
      </w:r>
      <w:r w:rsidR="00AC6196">
        <w:rPr>
          <w:rFonts w:ascii="Times New Roman" w:hAnsi="Times New Roman" w:cs="Times New Roman"/>
          <w:sz w:val="24"/>
          <w:szCs w:val="24"/>
        </w:rPr>
        <w:t xml:space="preserve">, but </w:t>
      </w:r>
      <w:del w:id="94" w:author="Scott Cooper" w:date="2014-12-11T14:32:00Z">
        <w:r w:rsidR="00E416C4" w:rsidDel="00E25E02">
          <w:rPr>
            <w:rFonts w:ascii="Times New Roman" w:hAnsi="Times New Roman" w:cs="Times New Roman"/>
            <w:sz w:val="24"/>
            <w:szCs w:val="24"/>
          </w:rPr>
          <w:delText>t</w:delText>
        </w:r>
        <w:r w:rsidR="001E4071" w:rsidDel="00E25E02">
          <w:rPr>
            <w:rFonts w:ascii="Times New Roman" w:hAnsi="Times New Roman" w:cs="Times New Roman"/>
            <w:sz w:val="24"/>
            <w:szCs w:val="24"/>
          </w:rPr>
          <w:delText xml:space="preserve">he </w:delText>
        </w:r>
        <w:r w:rsidR="0045700C" w:rsidDel="00E25E02">
          <w:rPr>
            <w:rFonts w:ascii="Times New Roman" w:hAnsi="Times New Roman" w:cs="Times New Roman"/>
            <w:sz w:val="24"/>
            <w:szCs w:val="24"/>
          </w:rPr>
          <w:delText>extent to which</w:delText>
        </w:r>
        <w:r w:rsidR="001E4071" w:rsidDel="00E25E02">
          <w:rPr>
            <w:rFonts w:ascii="Times New Roman" w:hAnsi="Times New Roman" w:cs="Times New Roman"/>
            <w:sz w:val="24"/>
            <w:szCs w:val="24"/>
          </w:rPr>
          <w:delText xml:space="preserve"> </w:delText>
        </w:r>
        <w:r w:rsidR="00E416C4" w:rsidDel="00E25E02">
          <w:rPr>
            <w:rFonts w:ascii="Times New Roman" w:hAnsi="Times New Roman" w:cs="Times New Roman"/>
            <w:sz w:val="24"/>
            <w:szCs w:val="24"/>
          </w:rPr>
          <w:delText xml:space="preserve">species </w:delText>
        </w:r>
        <w:r w:rsidR="00B37E20" w:rsidDel="00E25E02">
          <w:rPr>
            <w:rFonts w:ascii="Times New Roman" w:hAnsi="Times New Roman" w:cs="Times New Roman"/>
            <w:sz w:val="24"/>
            <w:szCs w:val="24"/>
          </w:rPr>
          <w:delText>shape</w:delText>
        </w:r>
        <w:r w:rsidDel="00E25E02">
          <w:rPr>
            <w:rFonts w:ascii="Times New Roman" w:hAnsi="Times New Roman" w:cs="Times New Roman"/>
            <w:sz w:val="24"/>
            <w:szCs w:val="24"/>
          </w:rPr>
          <w:delText xml:space="preserve"> their </w:delText>
        </w:r>
        <w:r w:rsidR="00E17E7F" w:rsidDel="00E25E02">
          <w:rPr>
            <w:rFonts w:ascii="Times New Roman" w:hAnsi="Times New Roman" w:cs="Times New Roman"/>
            <w:sz w:val="24"/>
            <w:szCs w:val="24"/>
          </w:rPr>
          <w:delText>communit</w:delText>
        </w:r>
        <w:r w:rsidDel="00E25E02">
          <w:rPr>
            <w:rFonts w:ascii="Times New Roman" w:hAnsi="Times New Roman" w:cs="Times New Roman"/>
            <w:sz w:val="24"/>
            <w:szCs w:val="24"/>
          </w:rPr>
          <w:delText xml:space="preserve">ies </w:delText>
        </w:r>
        <w:r w:rsidR="00E416C4" w:rsidDel="00E25E02">
          <w:rPr>
            <w:rFonts w:ascii="Times New Roman" w:hAnsi="Times New Roman" w:cs="Times New Roman"/>
            <w:sz w:val="24"/>
            <w:szCs w:val="24"/>
          </w:rPr>
          <w:delText>via</w:delText>
        </w:r>
        <w:r w:rsidR="00E17E7F" w:rsidDel="00E25E02">
          <w:rPr>
            <w:rFonts w:ascii="Times New Roman" w:hAnsi="Times New Roman" w:cs="Times New Roman"/>
            <w:sz w:val="24"/>
            <w:szCs w:val="24"/>
          </w:rPr>
          <w:delText xml:space="preserve"> resource consumption </w:delText>
        </w:r>
        <w:r w:rsidDel="00E25E02">
          <w:rPr>
            <w:rFonts w:ascii="Times New Roman" w:hAnsi="Times New Roman" w:cs="Times New Roman"/>
            <w:sz w:val="24"/>
            <w:szCs w:val="24"/>
          </w:rPr>
          <w:delText xml:space="preserve">can </w:delText>
        </w:r>
        <w:r w:rsidR="00954452" w:rsidDel="00E25E02">
          <w:rPr>
            <w:rFonts w:ascii="Times New Roman" w:hAnsi="Times New Roman" w:cs="Times New Roman"/>
            <w:sz w:val="24"/>
            <w:szCs w:val="24"/>
          </w:rPr>
          <w:delText>var</w:delText>
        </w:r>
        <w:r w:rsidDel="00E25E02">
          <w:rPr>
            <w:rFonts w:ascii="Times New Roman" w:hAnsi="Times New Roman" w:cs="Times New Roman"/>
            <w:sz w:val="24"/>
            <w:szCs w:val="24"/>
          </w:rPr>
          <w:delText>y with species identity, so the effects of extinctions are also likely to vary idiosyncratically</w:delText>
        </w:r>
      </w:del>
      <w:ins w:id="95" w:author="Scott Cooper" w:date="2014-12-11T14:32:00Z">
        <w:r w:rsidR="00E25E02">
          <w:rPr>
            <w:rFonts w:ascii="Times New Roman" w:hAnsi="Times New Roman" w:cs="Times New Roman"/>
            <w:sz w:val="24"/>
            <w:szCs w:val="24"/>
          </w:rPr>
          <w:t xml:space="preserve">effects on </w:t>
        </w:r>
      </w:ins>
      <w:ins w:id="96" w:author="Scott Cooper" w:date="2014-12-11T14:33:00Z">
        <w:r w:rsidR="00E25E02">
          <w:rPr>
            <w:rFonts w:ascii="Times New Roman" w:hAnsi="Times New Roman" w:cs="Times New Roman"/>
            <w:sz w:val="24"/>
            <w:szCs w:val="24"/>
          </w:rPr>
          <w:t>resource bases and other consumers appear to be species-specific</w:t>
        </w:r>
      </w:ins>
      <w:r>
        <w:rPr>
          <w:rFonts w:ascii="Times New Roman" w:hAnsi="Times New Roman" w:cs="Times New Roman"/>
          <w:sz w:val="24"/>
          <w:szCs w:val="24"/>
        </w:rPr>
        <w:t xml:space="preserve"> </w:t>
      </w:r>
      <w:r w:rsidRPr="00F61DA9">
        <w:rPr>
          <w:rFonts w:ascii="Times New Roman" w:hAnsi="Times New Roman" w:cs="Times New Roman"/>
          <w:noProof/>
          <w:sz w:val="24"/>
          <w:szCs w:val="24"/>
        </w:rPr>
        <w:t>(Menge 2003)</w:t>
      </w:r>
      <w:r>
        <w:rPr>
          <w:rFonts w:ascii="Times New Roman" w:hAnsi="Times New Roman" w:cs="Times New Roman"/>
          <w:sz w:val="24"/>
          <w:szCs w:val="24"/>
        </w:rPr>
        <w:t xml:space="preserve">.  </w:t>
      </w:r>
    </w:p>
    <w:p w14:paraId="4C603349" w14:textId="5A1ED2DA" w:rsidR="004A5BD3" w:rsidDel="004B3CB1" w:rsidRDefault="00F61DA9" w:rsidP="008D3EF6">
      <w:pPr>
        <w:spacing w:line="480" w:lineRule="auto"/>
        <w:ind w:right="360" w:firstLine="720"/>
        <w:rPr>
          <w:del w:id="97" w:author="Scott Cooper" w:date="2014-12-11T14:38:00Z"/>
          <w:rFonts w:ascii="Times New Roman" w:hAnsi="Times New Roman" w:cs="Times New Roman"/>
          <w:sz w:val="24"/>
          <w:szCs w:val="24"/>
        </w:rPr>
      </w:pPr>
      <w:del w:id="98" w:author="Scott Cooper" w:date="2014-12-11T14:34:00Z">
        <w:r w:rsidDel="00E25E02">
          <w:rPr>
            <w:rFonts w:ascii="Times New Roman" w:hAnsi="Times New Roman" w:cs="Times New Roman"/>
            <w:sz w:val="24"/>
            <w:szCs w:val="24"/>
          </w:rPr>
          <w:delText xml:space="preserve">The </w:delText>
        </w:r>
        <w:r w:rsidR="0037069E" w:rsidDel="00E25E02">
          <w:rPr>
            <w:rFonts w:ascii="Times New Roman" w:hAnsi="Times New Roman" w:cs="Times New Roman"/>
            <w:sz w:val="24"/>
            <w:szCs w:val="24"/>
          </w:rPr>
          <w:delText xml:space="preserve">impact that one species has on the abundance of others </w:delText>
        </w:r>
        <w:r w:rsidR="002123A2" w:rsidDel="00E25E02">
          <w:rPr>
            <w:rFonts w:ascii="Times New Roman" w:hAnsi="Times New Roman" w:cs="Times New Roman"/>
            <w:sz w:val="24"/>
            <w:szCs w:val="24"/>
          </w:rPr>
          <w:delText xml:space="preserve">(“importance”) </w:delText>
        </w:r>
        <w:r w:rsidR="00AC6196" w:rsidDel="00E25E02">
          <w:rPr>
            <w:rFonts w:ascii="Times New Roman" w:hAnsi="Times New Roman" w:cs="Times New Roman"/>
            <w:sz w:val="24"/>
            <w:szCs w:val="24"/>
          </w:rPr>
          <w:delText xml:space="preserve">in a community arises partially from its function </w:delText>
        </w:r>
        <w:r w:rsidDel="00E25E02">
          <w:rPr>
            <w:rFonts w:ascii="Times New Roman" w:hAnsi="Times New Roman" w:cs="Times New Roman"/>
            <w:sz w:val="24"/>
            <w:szCs w:val="24"/>
          </w:rPr>
          <w:delText>as a consumer</w:delText>
        </w:r>
        <w:r w:rsidR="00AC6196" w:rsidDel="00E25E02">
          <w:rPr>
            <w:rFonts w:ascii="Times New Roman" w:hAnsi="Times New Roman" w:cs="Times New Roman"/>
            <w:sz w:val="24"/>
            <w:szCs w:val="24"/>
          </w:rPr>
          <w:delText xml:space="preserve"> (Kareiva and Levin 2003).  </w:delText>
        </w:r>
      </w:del>
      <w:r w:rsidR="00AC6196">
        <w:rPr>
          <w:rFonts w:ascii="Times New Roman" w:hAnsi="Times New Roman" w:cs="Times New Roman"/>
          <w:sz w:val="24"/>
          <w:szCs w:val="24"/>
        </w:rPr>
        <w:t xml:space="preserve">The degree to </w:t>
      </w:r>
      <w:r w:rsidR="00E9207E">
        <w:rPr>
          <w:rFonts w:ascii="Times New Roman" w:hAnsi="Times New Roman" w:cs="Times New Roman"/>
          <w:sz w:val="24"/>
          <w:szCs w:val="24"/>
        </w:rPr>
        <w:t>which a</w:t>
      </w:r>
      <w:r w:rsidR="00AC6196">
        <w:rPr>
          <w:rFonts w:ascii="Times New Roman" w:hAnsi="Times New Roman" w:cs="Times New Roman"/>
          <w:sz w:val="24"/>
          <w:szCs w:val="24"/>
        </w:rPr>
        <w:t xml:space="preserve"> species affects its </w:t>
      </w:r>
      <w:del w:id="99" w:author="Scott Cooper" w:date="2014-12-11T14:34:00Z">
        <w:r w:rsidR="00AC6196" w:rsidDel="00E25E02">
          <w:rPr>
            <w:rFonts w:ascii="Times New Roman" w:hAnsi="Times New Roman" w:cs="Times New Roman"/>
            <w:sz w:val="24"/>
            <w:szCs w:val="24"/>
          </w:rPr>
          <w:delText xml:space="preserve">resource </w:delText>
        </w:r>
      </w:del>
      <w:ins w:id="100" w:author="Scott Cooper" w:date="2014-12-11T14:34:00Z">
        <w:r w:rsidR="00E25E02">
          <w:rPr>
            <w:rFonts w:ascii="Times New Roman" w:hAnsi="Times New Roman" w:cs="Times New Roman"/>
            <w:sz w:val="24"/>
            <w:szCs w:val="24"/>
          </w:rPr>
          <w:t xml:space="preserve">community </w:t>
        </w:r>
      </w:ins>
      <w:r>
        <w:rPr>
          <w:rFonts w:ascii="Times New Roman" w:hAnsi="Times New Roman" w:cs="Times New Roman"/>
          <w:sz w:val="24"/>
          <w:szCs w:val="24"/>
        </w:rPr>
        <w:t xml:space="preserve">may depend </w:t>
      </w:r>
      <w:r w:rsidR="00AC6196">
        <w:rPr>
          <w:rFonts w:ascii="Times New Roman" w:hAnsi="Times New Roman" w:cs="Times New Roman"/>
          <w:sz w:val="24"/>
          <w:szCs w:val="24"/>
        </w:rPr>
        <w:t xml:space="preserve">on several </w:t>
      </w:r>
      <w:r w:rsidR="0037069E">
        <w:rPr>
          <w:rFonts w:ascii="Times New Roman" w:hAnsi="Times New Roman" w:cs="Times New Roman"/>
          <w:sz w:val="24"/>
          <w:szCs w:val="24"/>
        </w:rPr>
        <w:t>factors</w:t>
      </w:r>
      <w:ins w:id="101" w:author="Scott Cooper" w:date="2014-12-11T14:34:00Z">
        <w:r w:rsidR="00E25E02">
          <w:rPr>
            <w:rFonts w:ascii="Times New Roman" w:hAnsi="Times New Roman" w:cs="Times New Roman"/>
            <w:sz w:val="24"/>
            <w:szCs w:val="24"/>
          </w:rPr>
          <w:t>,</w:t>
        </w:r>
      </w:ins>
      <w:r w:rsidR="00DD123D">
        <w:rPr>
          <w:rFonts w:ascii="Times New Roman" w:hAnsi="Times New Roman" w:cs="Times New Roman"/>
          <w:sz w:val="24"/>
          <w:szCs w:val="24"/>
        </w:rPr>
        <w:t xml:space="preserve"> including</w:t>
      </w:r>
      <w:r w:rsidR="00AC6196">
        <w:rPr>
          <w:rFonts w:ascii="Times New Roman" w:hAnsi="Times New Roman" w:cs="Times New Roman"/>
          <w:sz w:val="24"/>
          <w:szCs w:val="24"/>
        </w:rPr>
        <w:t xml:space="preserve"> </w:t>
      </w:r>
      <w:r>
        <w:rPr>
          <w:rFonts w:ascii="Times New Roman" w:hAnsi="Times New Roman" w:cs="Times New Roman"/>
          <w:sz w:val="24"/>
          <w:szCs w:val="24"/>
        </w:rPr>
        <w:t>t</w:t>
      </w:r>
      <w:r w:rsidR="00DF5AE2">
        <w:rPr>
          <w:rFonts w:ascii="Times New Roman" w:hAnsi="Times New Roman" w:cs="Times New Roman"/>
          <w:sz w:val="24"/>
          <w:szCs w:val="24"/>
        </w:rPr>
        <w:t xml:space="preserve">he </w:t>
      </w:r>
      <w:del w:id="102" w:author="Scott Cooper" w:date="2014-12-11T14:34:00Z">
        <w:r w:rsidR="00DF5AE2" w:rsidDel="00E25E02">
          <w:rPr>
            <w:rFonts w:ascii="Times New Roman" w:hAnsi="Times New Roman" w:cs="Times New Roman"/>
            <w:sz w:val="24"/>
            <w:szCs w:val="24"/>
          </w:rPr>
          <w:delText xml:space="preserve">extent to which </w:delText>
        </w:r>
        <w:r w:rsidDel="00E25E02">
          <w:rPr>
            <w:rFonts w:ascii="Times New Roman" w:hAnsi="Times New Roman" w:cs="Times New Roman"/>
            <w:sz w:val="24"/>
            <w:szCs w:val="24"/>
          </w:rPr>
          <w:delText>its</w:delText>
        </w:r>
      </w:del>
      <w:ins w:id="103" w:author="Scott Cooper" w:date="2014-12-11T14:34:00Z">
        <w:r w:rsidR="00E25E02">
          <w:rPr>
            <w:rFonts w:ascii="Times New Roman" w:hAnsi="Times New Roman" w:cs="Times New Roman"/>
            <w:sz w:val="24"/>
            <w:szCs w:val="24"/>
          </w:rPr>
          <w:t xml:space="preserve">effects of </w:t>
        </w:r>
      </w:ins>
      <w:ins w:id="104" w:author="Scott Cooper" w:date="2014-12-11T14:35:00Z">
        <w:r w:rsidR="00E25E02">
          <w:rPr>
            <w:rFonts w:ascii="Times New Roman" w:hAnsi="Times New Roman" w:cs="Times New Roman"/>
            <w:sz w:val="24"/>
            <w:szCs w:val="24"/>
          </w:rPr>
          <w:t xml:space="preserve">the </w:t>
        </w:r>
      </w:ins>
      <w:ins w:id="105" w:author="Scott Cooper" w:date="2014-12-11T14:36:00Z">
        <w:r w:rsidR="004B3CB1">
          <w:rPr>
            <w:rFonts w:ascii="Times New Roman" w:hAnsi="Times New Roman" w:cs="Times New Roman"/>
            <w:sz w:val="24"/>
            <w:szCs w:val="24"/>
          </w:rPr>
          <w:t xml:space="preserve">specific </w:t>
        </w:r>
      </w:ins>
      <w:ins w:id="106" w:author="Scott Cooper" w:date="2014-12-11T14:34:00Z">
        <w:r w:rsidR="00E25E02">
          <w:rPr>
            <w:rFonts w:ascii="Times New Roman" w:hAnsi="Times New Roman" w:cs="Times New Roman"/>
            <w:sz w:val="24"/>
            <w:szCs w:val="24"/>
          </w:rPr>
          <w:t>consumer</w:t>
        </w:r>
      </w:ins>
      <w:r>
        <w:rPr>
          <w:rFonts w:ascii="Times New Roman" w:hAnsi="Times New Roman" w:cs="Times New Roman"/>
          <w:sz w:val="24"/>
          <w:szCs w:val="24"/>
        </w:rPr>
        <w:t xml:space="preserve"> </w:t>
      </w:r>
      <w:ins w:id="107" w:author="Scott Cooper" w:date="2014-12-11T14:36:00Z">
        <w:r w:rsidR="004B3CB1">
          <w:rPr>
            <w:rFonts w:ascii="Times New Roman" w:hAnsi="Times New Roman" w:cs="Times New Roman"/>
            <w:sz w:val="24"/>
            <w:szCs w:val="24"/>
          </w:rPr>
          <w:t xml:space="preserve">species </w:t>
        </w:r>
      </w:ins>
      <w:ins w:id="108" w:author="Scott Cooper" w:date="2014-12-11T14:35:00Z">
        <w:r w:rsidR="00E25E02">
          <w:rPr>
            <w:rFonts w:ascii="Times New Roman" w:hAnsi="Times New Roman" w:cs="Times New Roman"/>
            <w:sz w:val="24"/>
            <w:szCs w:val="24"/>
          </w:rPr>
          <w:t xml:space="preserve">on its </w:t>
        </w:r>
      </w:ins>
      <w:r w:rsidR="00DF5AE2">
        <w:rPr>
          <w:rFonts w:ascii="Times New Roman" w:hAnsi="Times New Roman" w:cs="Times New Roman"/>
          <w:sz w:val="24"/>
          <w:szCs w:val="24"/>
        </w:rPr>
        <w:t xml:space="preserve">resources </w:t>
      </w:r>
      <w:del w:id="109" w:author="Scott Cooper" w:date="2014-12-11T14:35:00Z">
        <w:r w:rsidR="00DF5AE2" w:rsidDel="00E25E02">
          <w:rPr>
            <w:rFonts w:ascii="Times New Roman" w:hAnsi="Times New Roman" w:cs="Times New Roman"/>
            <w:sz w:val="24"/>
            <w:szCs w:val="24"/>
          </w:rPr>
          <w:delText xml:space="preserve">are subject to top-down control </w:delText>
        </w:r>
      </w:del>
      <w:r w:rsidR="00954452" w:rsidRPr="00954452">
        <w:rPr>
          <w:rFonts w:ascii="Times New Roman" w:hAnsi="Times New Roman" w:cs="Times New Roman"/>
          <w:noProof/>
          <w:sz w:val="24"/>
          <w:szCs w:val="24"/>
        </w:rPr>
        <w:t>(Shurin et al. 2002, Borer et al. 2005, Wollrab et al. 2012)</w:t>
      </w:r>
      <w:r w:rsidR="008E6404">
        <w:rPr>
          <w:rFonts w:ascii="Times New Roman" w:hAnsi="Times New Roman" w:cs="Times New Roman"/>
          <w:sz w:val="24"/>
          <w:szCs w:val="24"/>
        </w:rPr>
        <w:t xml:space="preserve"> </w:t>
      </w:r>
      <w:r w:rsidR="0045700C">
        <w:rPr>
          <w:rFonts w:ascii="Times New Roman" w:hAnsi="Times New Roman" w:cs="Times New Roman"/>
          <w:sz w:val="24"/>
          <w:szCs w:val="24"/>
        </w:rPr>
        <w:t xml:space="preserve">and </w:t>
      </w:r>
      <w:del w:id="110" w:author="Scott Cooper" w:date="2014-12-11T14:35:00Z">
        <w:r w:rsidDel="004B3CB1">
          <w:rPr>
            <w:rFonts w:ascii="Times New Roman" w:hAnsi="Times New Roman" w:cs="Times New Roman"/>
            <w:sz w:val="24"/>
            <w:szCs w:val="24"/>
          </w:rPr>
          <w:delText xml:space="preserve">the extent </w:delText>
        </w:r>
        <w:r w:rsidR="00B37E20" w:rsidDel="004B3CB1">
          <w:rPr>
            <w:rFonts w:ascii="Times New Roman" w:hAnsi="Times New Roman" w:cs="Times New Roman"/>
            <w:sz w:val="24"/>
            <w:szCs w:val="24"/>
          </w:rPr>
          <w:delText>to which</w:delText>
        </w:r>
      </w:del>
      <w:ins w:id="111" w:author="Scott Cooper" w:date="2014-12-11T14:35:00Z">
        <w:r w:rsidR="004B3CB1">
          <w:rPr>
            <w:rFonts w:ascii="Times New Roman" w:hAnsi="Times New Roman" w:cs="Times New Roman"/>
            <w:sz w:val="24"/>
            <w:szCs w:val="24"/>
          </w:rPr>
          <w:t>on</w:t>
        </w:r>
      </w:ins>
      <w:r w:rsidR="00B37E20">
        <w:rPr>
          <w:rFonts w:ascii="Times New Roman" w:hAnsi="Times New Roman" w:cs="Times New Roman"/>
          <w:sz w:val="24"/>
          <w:szCs w:val="24"/>
        </w:rPr>
        <w:t xml:space="preserve"> other species </w:t>
      </w:r>
      <w:ins w:id="112" w:author="Scott Cooper" w:date="2014-12-11T14:35:00Z">
        <w:r w:rsidR="004B3CB1">
          <w:rPr>
            <w:rFonts w:ascii="Times New Roman" w:hAnsi="Times New Roman" w:cs="Times New Roman"/>
            <w:sz w:val="24"/>
            <w:szCs w:val="24"/>
          </w:rPr>
          <w:t xml:space="preserve">that </w:t>
        </w:r>
      </w:ins>
      <w:r w:rsidR="00B37E20">
        <w:rPr>
          <w:rFonts w:ascii="Times New Roman" w:hAnsi="Times New Roman" w:cs="Times New Roman"/>
          <w:sz w:val="24"/>
          <w:szCs w:val="24"/>
        </w:rPr>
        <w:t xml:space="preserve">share </w:t>
      </w:r>
      <w:del w:id="113" w:author="Scott Cooper" w:date="2014-12-11T14:35:00Z">
        <w:r w:rsidR="00B37E20" w:rsidDel="004B3CB1">
          <w:rPr>
            <w:rFonts w:ascii="Times New Roman" w:hAnsi="Times New Roman" w:cs="Times New Roman"/>
            <w:sz w:val="24"/>
            <w:szCs w:val="24"/>
          </w:rPr>
          <w:delText xml:space="preserve">and depend on </w:delText>
        </w:r>
      </w:del>
      <w:r w:rsidR="00B5408C">
        <w:rPr>
          <w:rFonts w:ascii="Times New Roman" w:hAnsi="Times New Roman" w:cs="Times New Roman"/>
          <w:sz w:val="24"/>
          <w:szCs w:val="24"/>
        </w:rPr>
        <w:t xml:space="preserve">the </w:t>
      </w:r>
      <w:ins w:id="114" w:author="Scott Cooper" w:date="2014-12-11T14:35:00Z">
        <w:r w:rsidR="004B3CB1">
          <w:rPr>
            <w:rFonts w:ascii="Times New Roman" w:hAnsi="Times New Roman" w:cs="Times New Roman"/>
            <w:sz w:val="24"/>
            <w:szCs w:val="24"/>
          </w:rPr>
          <w:t xml:space="preserve">same </w:t>
        </w:r>
      </w:ins>
      <w:r w:rsidR="00265FDB">
        <w:rPr>
          <w:rFonts w:ascii="Times New Roman" w:hAnsi="Times New Roman" w:cs="Times New Roman"/>
          <w:sz w:val="24"/>
          <w:szCs w:val="24"/>
        </w:rPr>
        <w:t xml:space="preserve">resources </w:t>
      </w:r>
      <w:r w:rsidR="005220DD" w:rsidRPr="005220DD">
        <w:rPr>
          <w:rFonts w:ascii="Times New Roman" w:hAnsi="Times New Roman" w:cs="Times New Roman"/>
          <w:noProof/>
          <w:sz w:val="24"/>
          <w:szCs w:val="24"/>
        </w:rPr>
        <w:t>(Murdoch et al. 2003)</w:t>
      </w:r>
      <w:r w:rsidR="001E4071">
        <w:rPr>
          <w:rFonts w:ascii="Times New Roman" w:hAnsi="Times New Roman" w:cs="Times New Roman"/>
          <w:sz w:val="24"/>
          <w:szCs w:val="24"/>
        </w:rPr>
        <w:t xml:space="preserve">.  </w:t>
      </w:r>
      <w:del w:id="115" w:author="Scott Cooper" w:date="2014-12-11T14:36:00Z">
        <w:r w:rsidR="00E17E7F" w:rsidDel="004B3CB1">
          <w:rPr>
            <w:rFonts w:ascii="Times New Roman" w:hAnsi="Times New Roman" w:cs="Times New Roman"/>
            <w:sz w:val="24"/>
            <w:szCs w:val="24"/>
          </w:rPr>
          <w:delText xml:space="preserve">These characteristics probably vary greatly </w:delText>
        </w:r>
        <w:r w:rsidR="00B64926" w:rsidDel="004B3CB1">
          <w:rPr>
            <w:rFonts w:ascii="Times New Roman" w:hAnsi="Times New Roman" w:cs="Times New Roman"/>
            <w:sz w:val="24"/>
            <w:szCs w:val="24"/>
          </w:rPr>
          <w:delText>among species</w:delText>
        </w:r>
        <w:r w:rsidR="00621BEF" w:rsidDel="004B3CB1">
          <w:rPr>
            <w:rFonts w:ascii="Times New Roman" w:hAnsi="Times New Roman" w:cs="Times New Roman"/>
            <w:sz w:val="24"/>
            <w:szCs w:val="24"/>
          </w:rPr>
          <w:delText xml:space="preserve"> and communities</w:delText>
        </w:r>
        <w:r w:rsidR="00AC6196" w:rsidDel="004B3CB1">
          <w:rPr>
            <w:rFonts w:ascii="Times New Roman" w:hAnsi="Times New Roman" w:cs="Times New Roman"/>
            <w:sz w:val="24"/>
            <w:szCs w:val="24"/>
          </w:rPr>
          <w:delText xml:space="preserve">, </w:delText>
        </w:r>
        <w:r w:rsidR="00621BEF" w:rsidDel="004B3CB1">
          <w:rPr>
            <w:rFonts w:ascii="Times New Roman" w:hAnsi="Times New Roman" w:cs="Times New Roman"/>
            <w:sz w:val="24"/>
            <w:szCs w:val="24"/>
          </w:rPr>
          <w:delText xml:space="preserve">and certainly do so </w:delText>
        </w:r>
        <w:r w:rsidR="00AC6196" w:rsidDel="004B3CB1">
          <w:rPr>
            <w:rFonts w:ascii="Times New Roman" w:hAnsi="Times New Roman" w:cs="Times New Roman"/>
            <w:sz w:val="24"/>
            <w:szCs w:val="24"/>
          </w:rPr>
          <w:delText>even</w:delText>
        </w:r>
        <w:r w:rsidR="00B64926" w:rsidDel="004B3CB1">
          <w:rPr>
            <w:rFonts w:ascii="Times New Roman" w:hAnsi="Times New Roman" w:cs="Times New Roman"/>
            <w:sz w:val="24"/>
            <w:szCs w:val="24"/>
          </w:rPr>
          <w:delText xml:space="preserve"> within </w:delText>
        </w:r>
        <w:r w:rsidR="00F428A4" w:rsidDel="004B3CB1">
          <w:rPr>
            <w:rFonts w:ascii="Times New Roman" w:hAnsi="Times New Roman" w:cs="Times New Roman"/>
            <w:sz w:val="24"/>
            <w:szCs w:val="24"/>
          </w:rPr>
          <w:delText>t</w:delText>
        </w:r>
        <w:r w:rsidR="005D2E8A" w:rsidDel="004B3CB1">
          <w:rPr>
            <w:rFonts w:ascii="Times New Roman" w:hAnsi="Times New Roman" w:cs="Times New Roman"/>
            <w:sz w:val="24"/>
            <w:szCs w:val="24"/>
          </w:rPr>
          <w:delText xml:space="preserve">he class Amphibia </w:delText>
        </w:r>
        <w:r w:rsidR="00E17E7F" w:rsidRPr="00E17E7F" w:rsidDel="004B3CB1">
          <w:rPr>
            <w:rFonts w:ascii="Times New Roman" w:hAnsi="Times New Roman" w:cs="Times New Roman"/>
            <w:noProof/>
            <w:sz w:val="24"/>
            <w:szCs w:val="24"/>
          </w:rPr>
          <w:delText>(Duellman and Trueb 1994, Alford 1999)</w:delText>
        </w:r>
        <w:r w:rsidR="00B64926" w:rsidDel="004B3CB1">
          <w:rPr>
            <w:rFonts w:ascii="Times New Roman" w:hAnsi="Times New Roman" w:cs="Times New Roman"/>
            <w:sz w:val="24"/>
            <w:szCs w:val="24"/>
          </w:rPr>
          <w:delText xml:space="preserve"> and the communities to which </w:delText>
        </w:r>
        <w:r w:rsidDel="004B3CB1">
          <w:rPr>
            <w:rFonts w:ascii="Times New Roman" w:hAnsi="Times New Roman" w:cs="Times New Roman"/>
            <w:sz w:val="24"/>
            <w:szCs w:val="24"/>
          </w:rPr>
          <w:delText xml:space="preserve">amphibians </w:delText>
        </w:r>
        <w:r w:rsidR="00B64926" w:rsidDel="004B3CB1">
          <w:rPr>
            <w:rFonts w:ascii="Times New Roman" w:hAnsi="Times New Roman" w:cs="Times New Roman"/>
            <w:sz w:val="24"/>
            <w:szCs w:val="24"/>
          </w:rPr>
          <w:delText>belong</w:delText>
        </w:r>
        <w:r w:rsidR="00E17E7F" w:rsidDel="004B3CB1">
          <w:rPr>
            <w:rFonts w:ascii="Times New Roman" w:hAnsi="Times New Roman" w:cs="Times New Roman"/>
            <w:sz w:val="24"/>
            <w:szCs w:val="24"/>
          </w:rPr>
          <w:delText xml:space="preserve">.  </w:delText>
        </w:r>
      </w:del>
      <w:r w:rsidR="007F6BD7">
        <w:rPr>
          <w:rFonts w:ascii="Times New Roman" w:hAnsi="Times New Roman" w:cs="Times New Roman"/>
          <w:sz w:val="24"/>
          <w:szCs w:val="24"/>
        </w:rPr>
        <w:t>Therefore, p</w:t>
      </w:r>
      <w:r w:rsidR="004A5BD3">
        <w:rPr>
          <w:rFonts w:ascii="Times New Roman" w:hAnsi="Times New Roman" w:cs="Times New Roman"/>
          <w:sz w:val="24"/>
          <w:szCs w:val="24"/>
        </w:rPr>
        <w:t xml:space="preserve">redictions about the </w:t>
      </w:r>
      <w:r w:rsidR="00591FA3">
        <w:rPr>
          <w:rFonts w:ascii="Times New Roman" w:hAnsi="Times New Roman" w:cs="Times New Roman"/>
          <w:sz w:val="24"/>
          <w:szCs w:val="24"/>
        </w:rPr>
        <w:t xml:space="preserve">ecological effects of </w:t>
      </w:r>
      <w:r w:rsidR="00337126">
        <w:rPr>
          <w:rFonts w:ascii="Times New Roman" w:hAnsi="Times New Roman" w:cs="Times New Roman"/>
          <w:sz w:val="24"/>
          <w:szCs w:val="24"/>
        </w:rPr>
        <w:t>decline</w:t>
      </w:r>
      <w:ins w:id="116" w:author="Scott Cooper" w:date="2014-12-11T14:36:00Z">
        <w:r w:rsidR="004B3CB1">
          <w:rPr>
            <w:rFonts w:ascii="Times New Roman" w:hAnsi="Times New Roman" w:cs="Times New Roman"/>
            <w:sz w:val="24"/>
            <w:szCs w:val="24"/>
          </w:rPr>
          <w:t>s</w:t>
        </w:r>
      </w:ins>
      <w:r w:rsidR="00337126">
        <w:rPr>
          <w:rFonts w:ascii="Times New Roman" w:hAnsi="Times New Roman" w:cs="Times New Roman"/>
          <w:sz w:val="24"/>
          <w:szCs w:val="24"/>
        </w:rPr>
        <w:t xml:space="preserve"> or extinction</w:t>
      </w:r>
      <w:ins w:id="117" w:author="Scott Cooper" w:date="2014-12-11T14:37:00Z">
        <w:r w:rsidR="004B3CB1">
          <w:rPr>
            <w:rFonts w:ascii="Times New Roman" w:hAnsi="Times New Roman" w:cs="Times New Roman"/>
            <w:sz w:val="24"/>
            <w:szCs w:val="24"/>
          </w:rPr>
          <w:t>s</w:t>
        </w:r>
      </w:ins>
      <w:r w:rsidR="00337126">
        <w:rPr>
          <w:rFonts w:ascii="Times New Roman" w:hAnsi="Times New Roman" w:cs="Times New Roman"/>
          <w:sz w:val="24"/>
          <w:szCs w:val="24"/>
        </w:rPr>
        <w:t xml:space="preserve"> </w:t>
      </w:r>
      <w:r w:rsidR="00B5408C">
        <w:rPr>
          <w:rFonts w:ascii="Times New Roman" w:hAnsi="Times New Roman" w:cs="Times New Roman"/>
          <w:sz w:val="24"/>
          <w:szCs w:val="24"/>
        </w:rPr>
        <w:t xml:space="preserve">of </w:t>
      </w:r>
      <w:del w:id="118" w:author="Scott Cooper" w:date="2014-12-11T14:37:00Z">
        <w:r w:rsidR="00B5408C" w:rsidDel="004B3CB1">
          <w:rPr>
            <w:rFonts w:ascii="Times New Roman" w:hAnsi="Times New Roman" w:cs="Times New Roman"/>
            <w:sz w:val="24"/>
            <w:szCs w:val="24"/>
          </w:rPr>
          <w:delText>an</w:delText>
        </w:r>
        <w:r w:rsidR="00337126" w:rsidDel="004B3CB1">
          <w:rPr>
            <w:rFonts w:ascii="Times New Roman" w:hAnsi="Times New Roman" w:cs="Times New Roman"/>
            <w:sz w:val="24"/>
            <w:szCs w:val="24"/>
          </w:rPr>
          <w:delText xml:space="preserve"> amphibian </w:delText>
        </w:r>
        <w:r w:rsidR="00621BEF" w:rsidDel="004B3CB1">
          <w:rPr>
            <w:rFonts w:ascii="Times New Roman" w:hAnsi="Times New Roman" w:cs="Times New Roman"/>
            <w:sz w:val="24"/>
            <w:szCs w:val="24"/>
          </w:rPr>
          <w:delText>(</w:delText>
        </w:r>
        <w:r w:rsidR="00337126" w:rsidDel="004B3CB1">
          <w:rPr>
            <w:rFonts w:ascii="Times New Roman" w:hAnsi="Times New Roman" w:cs="Times New Roman"/>
            <w:sz w:val="24"/>
            <w:szCs w:val="24"/>
          </w:rPr>
          <w:delText xml:space="preserve">or </w:delText>
        </w:r>
        <w:r w:rsidR="00621BEF" w:rsidDel="004B3CB1">
          <w:rPr>
            <w:rFonts w:ascii="Times New Roman" w:hAnsi="Times New Roman" w:cs="Times New Roman"/>
            <w:sz w:val="24"/>
            <w:szCs w:val="24"/>
          </w:rPr>
          <w:delText>any species)</w:delText>
        </w:r>
      </w:del>
      <w:ins w:id="119" w:author="Scott Cooper" w:date="2014-12-11T14:37:00Z">
        <w:r w:rsidR="004B3CB1">
          <w:rPr>
            <w:rFonts w:ascii="Times New Roman" w:hAnsi="Times New Roman" w:cs="Times New Roman"/>
            <w:sz w:val="24"/>
            <w:szCs w:val="24"/>
          </w:rPr>
          <w:t>a species</w:t>
        </w:r>
      </w:ins>
      <w:r w:rsidR="00621BEF">
        <w:rPr>
          <w:rFonts w:ascii="Times New Roman" w:hAnsi="Times New Roman" w:cs="Times New Roman"/>
          <w:sz w:val="24"/>
          <w:szCs w:val="24"/>
        </w:rPr>
        <w:t xml:space="preserve"> </w:t>
      </w:r>
      <w:r w:rsidR="00B22492">
        <w:rPr>
          <w:rFonts w:ascii="Times New Roman" w:hAnsi="Times New Roman" w:cs="Times New Roman"/>
          <w:sz w:val="24"/>
          <w:szCs w:val="24"/>
        </w:rPr>
        <w:t xml:space="preserve">should </w:t>
      </w:r>
      <w:r w:rsidR="00E17E7F">
        <w:rPr>
          <w:rFonts w:ascii="Times New Roman" w:hAnsi="Times New Roman" w:cs="Times New Roman"/>
          <w:sz w:val="24"/>
          <w:szCs w:val="24"/>
        </w:rPr>
        <w:t xml:space="preserve">be based on </w:t>
      </w:r>
      <w:r w:rsidR="004A5BD3">
        <w:rPr>
          <w:rFonts w:ascii="Times New Roman" w:hAnsi="Times New Roman" w:cs="Times New Roman"/>
          <w:sz w:val="24"/>
          <w:szCs w:val="24"/>
        </w:rPr>
        <w:t xml:space="preserve">quantitative </w:t>
      </w:r>
      <w:r>
        <w:rPr>
          <w:rFonts w:ascii="Times New Roman" w:hAnsi="Times New Roman" w:cs="Times New Roman"/>
          <w:sz w:val="24"/>
          <w:szCs w:val="24"/>
        </w:rPr>
        <w:t xml:space="preserve">measurements </w:t>
      </w:r>
      <w:r w:rsidR="004A5BD3">
        <w:rPr>
          <w:rFonts w:ascii="Times New Roman" w:hAnsi="Times New Roman" w:cs="Times New Roman"/>
          <w:sz w:val="24"/>
          <w:szCs w:val="24"/>
        </w:rPr>
        <w:t xml:space="preserve">of its </w:t>
      </w:r>
      <w:r w:rsidR="00E17E7F">
        <w:rPr>
          <w:rFonts w:ascii="Times New Roman" w:hAnsi="Times New Roman" w:cs="Times New Roman"/>
          <w:sz w:val="24"/>
          <w:szCs w:val="24"/>
        </w:rPr>
        <w:t xml:space="preserve">unique </w:t>
      </w:r>
      <w:r w:rsidR="004A5BD3">
        <w:rPr>
          <w:rFonts w:ascii="Times New Roman" w:hAnsi="Times New Roman" w:cs="Times New Roman"/>
          <w:sz w:val="24"/>
          <w:szCs w:val="24"/>
        </w:rPr>
        <w:t>interactions</w:t>
      </w:r>
      <w:r w:rsidR="007D311A">
        <w:rPr>
          <w:rFonts w:ascii="Times New Roman" w:hAnsi="Times New Roman" w:cs="Times New Roman"/>
          <w:sz w:val="24"/>
          <w:szCs w:val="24"/>
        </w:rPr>
        <w:t xml:space="preserve"> </w:t>
      </w:r>
      <w:del w:id="120" w:author="Scott Cooper" w:date="2014-12-11T14:37:00Z">
        <w:r w:rsidR="007D311A" w:rsidDel="004B3CB1">
          <w:rPr>
            <w:rFonts w:ascii="Times New Roman" w:hAnsi="Times New Roman" w:cs="Times New Roman"/>
            <w:sz w:val="24"/>
            <w:szCs w:val="24"/>
          </w:rPr>
          <w:delText>and effects on</w:delText>
        </w:r>
      </w:del>
      <w:ins w:id="121" w:author="Scott Cooper" w:date="2014-12-11T14:37:00Z">
        <w:r w:rsidR="004B3CB1">
          <w:rPr>
            <w:rFonts w:ascii="Times New Roman" w:hAnsi="Times New Roman" w:cs="Times New Roman"/>
            <w:sz w:val="24"/>
            <w:szCs w:val="24"/>
          </w:rPr>
          <w:t xml:space="preserve">with other </w:t>
        </w:r>
      </w:ins>
      <w:del w:id="122" w:author="Scott Cooper" w:date="2014-12-11T14:37:00Z">
        <w:r w:rsidR="007D311A" w:rsidDel="004B3CB1">
          <w:rPr>
            <w:rFonts w:ascii="Times New Roman" w:hAnsi="Times New Roman" w:cs="Times New Roman"/>
            <w:sz w:val="24"/>
            <w:szCs w:val="24"/>
          </w:rPr>
          <w:delText xml:space="preserve"> </w:delText>
        </w:r>
        <w:r w:rsidR="007F6BD7" w:rsidDel="004B3CB1">
          <w:rPr>
            <w:rFonts w:ascii="Times New Roman" w:hAnsi="Times New Roman" w:cs="Times New Roman"/>
            <w:sz w:val="24"/>
            <w:szCs w:val="24"/>
          </w:rPr>
          <w:delText xml:space="preserve">its </w:delText>
        </w:r>
      </w:del>
      <w:r w:rsidR="007D311A">
        <w:rPr>
          <w:rFonts w:ascii="Times New Roman" w:hAnsi="Times New Roman" w:cs="Times New Roman"/>
          <w:sz w:val="24"/>
          <w:szCs w:val="24"/>
        </w:rPr>
        <w:t>communit</w:t>
      </w:r>
      <w:r w:rsidR="007F6BD7">
        <w:rPr>
          <w:rFonts w:ascii="Times New Roman" w:hAnsi="Times New Roman" w:cs="Times New Roman"/>
          <w:sz w:val="24"/>
          <w:szCs w:val="24"/>
        </w:rPr>
        <w:t>y</w:t>
      </w:r>
      <w:r w:rsidR="00337126">
        <w:rPr>
          <w:rFonts w:ascii="Times New Roman" w:hAnsi="Times New Roman" w:cs="Times New Roman"/>
          <w:sz w:val="24"/>
          <w:szCs w:val="24"/>
        </w:rPr>
        <w:t xml:space="preserve"> </w:t>
      </w:r>
      <w:ins w:id="123" w:author="Scott Cooper" w:date="2014-12-11T14:37:00Z">
        <w:r w:rsidR="004B3CB1">
          <w:rPr>
            <w:rFonts w:ascii="Times New Roman" w:hAnsi="Times New Roman" w:cs="Times New Roman"/>
            <w:sz w:val="24"/>
            <w:szCs w:val="24"/>
          </w:rPr>
          <w:t xml:space="preserve">members </w:t>
        </w:r>
      </w:ins>
      <w:r w:rsidRPr="00F61DA9">
        <w:rPr>
          <w:rFonts w:ascii="Times New Roman" w:hAnsi="Times New Roman" w:cs="Times New Roman"/>
          <w:noProof/>
          <w:sz w:val="24"/>
          <w:szCs w:val="24"/>
        </w:rPr>
        <w:t>(Simberloff 2003)</w:t>
      </w:r>
      <w:r w:rsidR="007D311A">
        <w:rPr>
          <w:rFonts w:ascii="Times New Roman" w:hAnsi="Times New Roman" w:cs="Times New Roman"/>
          <w:sz w:val="24"/>
          <w:szCs w:val="24"/>
        </w:rPr>
        <w:t>.</w:t>
      </w:r>
      <w:ins w:id="124" w:author="Scott Cooper" w:date="2014-12-11T14:38:00Z">
        <w:r w:rsidR="004B3CB1">
          <w:rPr>
            <w:rFonts w:ascii="Times New Roman" w:hAnsi="Times New Roman" w:cs="Times New Roman"/>
            <w:sz w:val="24"/>
            <w:szCs w:val="24"/>
          </w:rPr>
          <w:t xml:space="preserve"> </w:t>
        </w:r>
      </w:ins>
    </w:p>
    <w:p w14:paraId="70323195" w14:textId="77777777" w:rsidR="004B3CB1" w:rsidRPr="004A5BD3" w:rsidRDefault="004B3CB1" w:rsidP="00AC6196">
      <w:pPr>
        <w:spacing w:line="480" w:lineRule="auto"/>
        <w:ind w:right="360" w:firstLine="720"/>
        <w:rPr>
          <w:ins w:id="125" w:author="Scott Cooper" w:date="2014-12-11T14:43:00Z"/>
          <w:rFonts w:ascii="Times New Roman" w:hAnsi="Times New Roman" w:cs="Times New Roman"/>
          <w:noProof/>
          <w:sz w:val="24"/>
          <w:szCs w:val="24"/>
        </w:rPr>
      </w:pPr>
    </w:p>
    <w:p w14:paraId="219C43CC" w14:textId="5408956E" w:rsidR="00147EF7" w:rsidRDefault="00793A3D"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effects of amphibian declines on freshwater and terrestrial communities </w:t>
      </w:r>
      <w:del w:id="126" w:author="Scott Cooper" w:date="2014-12-11T14:38:00Z">
        <w:r w:rsidDel="004B3CB1">
          <w:rPr>
            <w:rFonts w:ascii="Times New Roman" w:hAnsi="Times New Roman" w:cs="Times New Roman"/>
            <w:sz w:val="24"/>
            <w:szCs w:val="24"/>
          </w:rPr>
          <w:delText xml:space="preserve">are </w:delText>
        </w:r>
      </w:del>
      <w:r>
        <w:rPr>
          <w:rFonts w:ascii="Times New Roman" w:hAnsi="Times New Roman" w:cs="Times New Roman"/>
          <w:sz w:val="24"/>
          <w:szCs w:val="24"/>
        </w:rPr>
        <w:t xml:space="preserve">likely </w:t>
      </w:r>
      <w:del w:id="127" w:author="Scott Cooper" w:date="2014-12-11T14:38:00Z">
        <w:r w:rsidDel="004B3CB1">
          <w:rPr>
            <w:rFonts w:ascii="Times New Roman" w:hAnsi="Times New Roman" w:cs="Times New Roman"/>
            <w:sz w:val="24"/>
            <w:szCs w:val="24"/>
          </w:rPr>
          <w:delText xml:space="preserve">to </w:delText>
        </w:r>
      </w:del>
      <w:r>
        <w:rPr>
          <w:rFonts w:ascii="Times New Roman" w:hAnsi="Times New Roman" w:cs="Times New Roman"/>
          <w:sz w:val="24"/>
          <w:szCs w:val="24"/>
        </w:rPr>
        <w:t xml:space="preserve">depend on the ecological </w:t>
      </w:r>
      <w:commentRangeStart w:id="128"/>
      <w:r>
        <w:rPr>
          <w:rFonts w:ascii="Times New Roman" w:hAnsi="Times New Roman" w:cs="Times New Roman"/>
          <w:sz w:val="24"/>
          <w:szCs w:val="24"/>
        </w:rPr>
        <w:t>characteristics</w:t>
      </w:r>
      <w:commentRangeEnd w:id="128"/>
      <w:r w:rsidR="004B3CB1">
        <w:rPr>
          <w:rStyle w:val="CommentReference"/>
        </w:rPr>
        <w:commentReference w:id="128"/>
      </w:r>
      <w:r>
        <w:rPr>
          <w:rFonts w:ascii="Times New Roman" w:hAnsi="Times New Roman" w:cs="Times New Roman"/>
          <w:sz w:val="24"/>
          <w:szCs w:val="24"/>
        </w:rPr>
        <w:t xml:space="preserve"> of the declining taxa.  </w:t>
      </w:r>
      <w:del w:id="129" w:author="Scott Cooper" w:date="2014-12-11T14:39:00Z">
        <w:r w:rsidR="00F61DA9" w:rsidDel="004B3CB1">
          <w:rPr>
            <w:rFonts w:ascii="Times New Roman" w:hAnsi="Times New Roman" w:cs="Times New Roman"/>
            <w:sz w:val="24"/>
            <w:szCs w:val="24"/>
          </w:rPr>
          <w:delText xml:space="preserve">While </w:delText>
        </w:r>
      </w:del>
      <w:ins w:id="130" w:author="Scott Cooper" w:date="2014-12-11T14:39:00Z">
        <w:r w:rsidR="004B3CB1">
          <w:rPr>
            <w:rFonts w:ascii="Times New Roman" w:hAnsi="Times New Roman" w:cs="Times New Roman"/>
            <w:sz w:val="24"/>
            <w:szCs w:val="24"/>
          </w:rPr>
          <w:t xml:space="preserve">Although </w:t>
        </w:r>
      </w:ins>
      <w:r w:rsidR="00F61DA9">
        <w:rPr>
          <w:rFonts w:ascii="Times New Roman" w:hAnsi="Times New Roman" w:cs="Times New Roman"/>
          <w:sz w:val="24"/>
          <w:szCs w:val="24"/>
        </w:rPr>
        <w:t xml:space="preserve">over 40% of the </w:t>
      </w:r>
      <w:ins w:id="131" w:author="Scott Cooper" w:date="2014-12-11T14:40:00Z">
        <w:r w:rsidR="004B3CB1">
          <w:rPr>
            <w:rFonts w:ascii="Times New Roman" w:hAnsi="Times New Roman" w:cs="Times New Roman"/>
            <w:sz w:val="24"/>
            <w:szCs w:val="24"/>
          </w:rPr>
          <w:t xml:space="preserve">known </w:t>
        </w:r>
      </w:ins>
      <w:r w:rsidR="00F61DA9">
        <w:rPr>
          <w:rFonts w:ascii="Times New Roman" w:hAnsi="Times New Roman" w:cs="Times New Roman"/>
          <w:sz w:val="24"/>
          <w:szCs w:val="24"/>
        </w:rPr>
        <w:t xml:space="preserve">5700 amphibian species are declining in </w:t>
      </w:r>
      <w:del w:id="132" w:author="Scott Cooper" w:date="2014-12-11T14:40:00Z">
        <w:r w:rsidR="00F61DA9" w:rsidDel="004B3CB1">
          <w:rPr>
            <w:rFonts w:ascii="Times New Roman" w:hAnsi="Times New Roman" w:cs="Times New Roman"/>
            <w:sz w:val="24"/>
            <w:szCs w:val="24"/>
          </w:rPr>
          <w:delText xml:space="preserve">either </w:delText>
        </w:r>
      </w:del>
      <w:r w:rsidR="00F61DA9">
        <w:rPr>
          <w:rFonts w:ascii="Times New Roman" w:hAnsi="Times New Roman" w:cs="Times New Roman"/>
          <w:sz w:val="24"/>
          <w:szCs w:val="24"/>
        </w:rPr>
        <w:t>abundance</w:t>
      </w:r>
      <w:del w:id="133" w:author="Scott Cooper" w:date="2014-12-13T09:34:00Z">
        <w:r w:rsidR="00F61DA9" w:rsidDel="00A2024D">
          <w:rPr>
            <w:rFonts w:ascii="Times New Roman" w:hAnsi="Times New Roman" w:cs="Times New Roman"/>
            <w:sz w:val="24"/>
            <w:szCs w:val="24"/>
          </w:rPr>
          <w:delText xml:space="preserve"> or</w:delText>
        </w:r>
      </w:del>
      <w:ins w:id="134" w:author="Scott Cooper" w:date="2014-12-13T09:34:00Z">
        <w:r w:rsidR="00A2024D">
          <w:rPr>
            <w:rFonts w:ascii="Times New Roman" w:hAnsi="Times New Roman" w:cs="Times New Roman"/>
            <w:sz w:val="24"/>
            <w:szCs w:val="24"/>
          </w:rPr>
          <w:t>,</w:t>
        </w:r>
      </w:ins>
      <w:r w:rsidR="00F61DA9">
        <w:rPr>
          <w:rFonts w:ascii="Times New Roman" w:hAnsi="Times New Roman" w:cs="Times New Roman"/>
          <w:sz w:val="24"/>
          <w:szCs w:val="24"/>
        </w:rPr>
        <w:t xml:space="preserve"> </w:t>
      </w:r>
      <w:ins w:id="135" w:author="Scott Cooper" w:date="2014-12-11T14:40:00Z">
        <w:r w:rsidR="004B3CB1">
          <w:rPr>
            <w:rFonts w:ascii="Times New Roman" w:hAnsi="Times New Roman" w:cs="Times New Roman"/>
            <w:sz w:val="24"/>
            <w:szCs w:val="24"/>
          </w:rPr>
          <w:t xml:space="preserve">shrinking in </w:t>
        </w:r>
      </w:ins>
      <w:r w:rsidR="00F61DA9">
        <w:rPr>
          <w:rFonts w:ascii="Times New Roman" w:hAnsi="Times New Roman" w:cs="Times New Roman"/>
          <w:sz w:val="24"/>
          <w:szCs w:val="24"/>
        </w:rPr>
        <w:lastRenderedPageBreak/>
        <w:t>distribution</w:t>
      </w:r>
      <w:ins w:id="136" w:author="Scott Cooper" w:date="2014-12-13T09:34:00Z">
        <w:r w:rsidR="00A2024D">
          <w:rPr>
            <w:rFonts w:ascii="Times New Roman" w:hAnsi="Times New Roman" w:cs="Times New Roman"/>
            <w:sz w:val="24"/>
            <w:szCs w:val="24"/>
          </w:rPr>
          <w:t>,</w:t>
        </w:r>
      </w:ins>
      <w:r w:rsidR="00F61DA9">
        <w:rPr>
          <w:rFonts w:ascii="Times New Roman" w:hAnsi="Times New Roman" w:cs="Times New Roman"/>
          <w:sz w:val="24"/>
          <w:szCs w:val="24"/>
        </w:rPr>
        <w:t xml:space="preserve"> or both </w:t>
      </w:r>
      <w:r w:rsidR="00F61DA9" w:rsidRPr="00F61DA9">
        <w:rPr>
          <w:rFonts w:ascii="Times New Roman" w:hAnsi="Times New Roman" w:cs="Times New Roman"/>
          <w:noProof/>
          <w:sz w:val="24"/>
          <w:szCs w:val="24"/>
        </w:rPr>
        <w:t>(Stuart et al. 2004)</w:t>
      </w:r>
      <w:r w:rsidR="00F61DA9">
        <w:rPr>
          <w:rFonts w:ascii="Times New Roman" w:hAnsi="Times New Roman" w:cs="Times New Roman"/>
          <w:sz w:val="24"/>
          <w:szCs w:val="24"/>
        </w:rPr>
        <w:t>,</w:t>
      </w:r>
      <w:r w:rsidR="00B5408C">
        <w:rPr>
          <w:rFonts w:ascii="Times New Roman" w:hAnsi="Times New Roman" w:cs="Times New Roman"/>
          <w:sz w:val="24"/>
          <w:szCs w:val="24"/>
        </w:rPr>
        <w:t xml:space="preserve"> </w:t>
      </w:r>
      <w:r>
        <w:rPr>
          <w:rFonts w:ascii="Times New Roman" w:hAnsi="Times New Roman" w:cs="Times New Roman"/>
          <w:sz w:val="24"/>
          <w:szCs w:val="24"/>
        </w:rPr>
        <w:t>d</w:t>
      </w:r>
      <w:r w:rsidR="00F61DA9">
        <w:rPr>
          <w:rFonts w:ascii="Times New Roman" w:hAnsi="Times New Roman" w:cs="Times New Roman"/>
          <w:sz w:val="24"/>
          <w:szCs w:val="24"/>
        </w:rPr>
        <w:t xml:space="preserve">eclines </w:t>
      </w:r>
      <w:del w:id="137" w:author="Scott Cooper" w:date="2014-12-11T14:40:00Z">
        <w:r w:rsidR="00E17E7F" w:rsidDel="004B3CB1">
          <w:rPr>
            <w:rFonts w:ascii="Times New Roman" w:hAnsi="Times New Roman" w:cs="Times New Roman"/>
            <w:sz w:val="24"/>
            <w:szCs w:val="24"/>
          </w:rPr>
          <w:delText xml:space="preserve">of </w:delText>
        </w:r>
      </w:del>
      <w:ins w:id="138" w:author="Scott Cooper" w:date="2014-12-11T14:40:00Z">
        <w:r w:rsidR="004B3CB1">
          <w:rPr>
            <w:rFonts w:ascii="Times New Roman" w:hAnsi="Times New Roman" w:cs="Times New Roman"/>
            <w:sz w:val="24"/>
            <w:szCs w:val="24"/>
          </w:rPr>
          <w:t xml:space="preserve">in </w:t>
        </w:r>
      </w:ins>
      <w:r w:rsidR="00591FA3">
        <w:rPr>
          <w:rFonts w:ascii="Times New Roman" w:hAnsi="Times New Roman" w:cs="Times New Roman"/>
          <w:sz w:val="24"/>
          <w:szCs w:val="24"/>
        </w:rPr>
        <w:t>anuran</w:t>
      </w:r>
      <w:r w:rsidR="00021CF8">
        <w:rPr>
          <w:rFonts w:ascii="Times New Roman" w:hAnsi="Times New Roman" w:cs="Times New Roman"/>
          <w:sz w:val="24"/>
          <w:szCs w:val="24"/>
        </w:rPr>
        <w:t>s</w:t>
      </w:r>
      <w:r w:rsidR="007F6BD7">
        <w:rPr>
          <w:rFonts w:ascii="Times New Roman" w:hAnsi="Times New Roman" w:cs="Times New Roman"/>
          <w:sz w:val="24"/>
          <w:szCs w:val="24"/>
        </w:rPr>
        <w:t xml:space="preserve"> </w:t>
      </w:r>
      <w:del w:id="139" w:author="Scott Cooper" w:date="2014-12-11T14:40:00Z">
        <w:r w:rsidR="007F6BD7" w:rsidDel="004B3CB1">
          <w:rPr>
            <w:rFonts w:ascii="Times New Roman" w:hAnsi="Times New Roman" w:cs="Times New Roman"/>
            <w:sz w:val="24"/>
            <w:szCs w:val="24"/>
          </w:rPr>
          <w:delText xml:space="preserve">– </w:delText>
        </w:r>
        <w:r w:rsidR="00591FA3" w:rsidDel="004B3CB1">
          <w:rPr>
            <w:rFonts w:ascii="Times New Roman" w:hAnsi="Times New Roman" w:cs="Times New Roman"/>
            <w:sz w:val="24"/>
            <w:szCs w:val="24"/>
          </w:rPr>
          <w:delText>the</w:delText>
        </w:r>
      </w:del>
      <w:ins w:id="140" w:author="Scott Cooper" w:date="2014-12-11T14:40:00Z">
        <w:r w:rsidR="004B3CB1">
          <w:rPr>
            <w:rFonts w:ascii="Times New Roman" w:hAnsi="Times New Roman" w:cs="Times New Roman"/>
            <w:sz w:val="24"/>
            <w:szCs w:val="24"/>
          </w:rPr>
          <w:t>(</w:t>
        </w:r>
      </w:ins>
      <w:del w:id="141" w:author="Scott Cooper" w:date="2014-12-11T14:40:00Z">
        <w:r w:rsidR="00591FA3" w:rsidDel="004B3CB1">
          <w:rPr>
            <w:rFonts w:ascii="Times New Roman" w:hAnsi="Times New Roman" w:cs="Times New Roman"/>
            <w:sz w:val="24"/>
            <w:szCs w:val="24"/>
          </w:rPr>
          <w:delText xml:space="preserve"> </w:delText>
        </w:r>
      </w:del>
      <w:r w:rsidR="00021CF8">
        <w:rPr>
          <w:rFonts w:ascii="Times New Roman" w:hAnsi="Times New Roman" w:cs="Times New Roman"/>
          <w:sz w:val="24"/>
          <w:szCs w:val="24"/>
        </w:rPr>
        <w:t xml:space="preserve">frogs and </w:t>
      </w:r>
      <w:r w:rsidR="00591FA3">
        <w:rPr>
          <w:rFonts w:ascii="Times New Roman" w:hAnsi="Times New Roman" w:cs="Times New Roman"/>
          <w:sz w:val="24"/>
          <w:szCs w:val="24"/>
        </w:rPr>
        <w:t>toads</w:t>
      </w:r>
      <w:ins w:id="142" w:author="Scott Cooper" w:date="2014-12-11T14:41:00Z">
        <w:r w:rsidR="004B3CB1">
          <w:rPr>
            <w:rFonts w:ascii="Times New Roman" w:hAnsi="Times New Roman" w:cs="Times New Roman"/>
            <w:sz w:val="24"/>
            <w:szCs w:val="24"/>
          </w:rPr>
          <w:t>)</w:t>
        </w:r>
      </w:ins>
      <w:r w:rsidR="007F6BD7" w:rsidRPr="007F6BD7">
        <w:rPr>
          <w:rFonts w:ascii="Times New Roman" w:hAnsi="Times New Roman" w:cs="Times New Roman"/>
          <w:sz w:val="24"/>
          <w:szCs w:val="24"/>
        </w:rPr>
        <w:t xml:space="preserve"> </w:t>
      </w:r>
      <w:ins w:id="143" w:author="Scott Cooper" w:date="2014-12-11T14:41:00Z">
        <w:r w:rsidR="004B3CB1">
          <w:rPr>
            <w:rFonts w:ascii="Times New Roman" w:hAnsi="Times New Roman" w:cs="Times New Roman"/>
            <w:sz w:val="24"/>
            <w:szCs w:val="24"/>
          </w:rPr>
          <w:t>driven by habitat destruction</w:t>
        </w:r>
      </w:ins>
      <w:ins w:id="144" w:author="Scott Cooper" w:date="2014-12-11T14:42:00Z">
        <w:r w:rsidR="004B3CB1">
          <w:rPr>
            <w:rFonts w:ascii="Times New Roman" w:hAnsi="Times New Roman" w:cs="Times New Roman"/>
            <w:sz w:val="24"/>
            <w:szCs w:val="24"/>
          </w:rPr>
          <w:t xml:space="preserve">, over-exploitation, disease, and/ or their interactions </w:t>
        </w:r>
      </w:ins>
      <w:del w:id="145" w:author="Scott Cooper" w:date="2014-12-11T14:41:00Z">
        <w:r w:rsidR="007F6BD7" w:rsidDel="004B3CB1">
          <w:rPr>
            <w:rFonts w:ascii="Times New Roman" w:hAnsi="Times New Roman" w:cs="Times New Roman"/>
            <w:sz w:val="24"/>
            <w:szCs w:val="24"/>
          </w:rPr>
          <w:delText>–</w:delText>
        </w:r>
        <w:r w:rsidR="00591FA3" w:rsidDel="004B3CB1">
          <w:rPr>
            <w:rFonts w:ascii="Times New Roman" w:hAnsi="Times New Roman" w:cs="Times New Roman"/>
            <w:sz w:val="24"/>
            <w:szCs w:val="24"/>
          </w:rPr>
          <w:delText xml:space="preserve"> </w:delText>
        </w:r>
      </w:del>
      <w:r>
        <w:rPr>
          <w:rFonts w:ascii="Times New Roman" w:hAnsi="Times New Roman" w:cs="Times New Roman"/>
          <w:sz w:val="24"/>
          <w:szCs w:val="24"/>
        </w:rPr>
        <w:t>are</w:t>
      </w:r>
      <w:del w:id="146" w:author="Scott Cooper" w:date="2014-12-11T14:41:00Z">
        <w:r w:rsidDel="004B3CB1">
          <w:rPr>
            <w:rFonts w:ascii="Times New Roman" w:hAnsi="Times New Roman" w:cs="Times New Roman"/>
            <w:sz w:val="24"/>
            <w:szCs w:val="24"/>
          </w:rPr>
          <w:delText xml:space="preserve"> the best understood and </w:delText>
        </w:r>
        <w:r w:rsidR="007F6BD7" w:rsidDel="004B3CB1">
          <w:rPr>
            <w:rFonts w:ascii="Times New Roman" w:hAnsi="Times New Roman" w:cs="Times New Roman"/>
            <w:sz w:val="24"/>
            <w:szCs w:val="24"/>
          </w:rPr>
          <w:delText xml:space="preserve">may be </w:delText>
        </w:r>
      </w:del>
      <w:ins w:id="147" w:author="Scott Cooper" w:date="2014-12-11T14:41:00Z">
        <w:r w:rsidR="004B3CB1">
          <w:rPr>
            <w:rFonts w:ascii="Times New Roman" w:hAnsi="Times New Roman" w:cs="Times New Roman"/>
            <w:sz w:val="24"/>
            <w:szCs w:val="24"/>
          </w:rPr>
          <w:t xml:space="preserve"> </w:t>
        </w:r>
      </w:ins>
      <w:r w:rsidR="00E17E7F">
        <w:rPr>
          <w:rFonts w:ascii="Times New Roman" w:hAnsi="Times New Roman" w:cs="Times New Roman"/>
          <w:sz w:val="24"/>
          <w:szCs w:val="24"/>
        </w:rPr>
        <w:t xml:space="preserve">the </w:t>
      </w:r>
      <w:r w:rsidR="00F61DA9">
        <w:rPr>
          <w:rFonts w:ascii="Times New Roman" w:hAnsi="Times New Roman" w:cs="Times New Roman"/>
          <w:sz w:val="24"/>
          <w:szCs w:val="24"/>
        </w:rPr>
        <w:t>most extensive</w:t>
      </w:r>
      <w:ins w:id="148" w:author="Scott Cooper" w:date="2014-12-11T14:41:00Z">
        <w:r w:rsidR="004B3CB1">
          <w:rPr>
            <w:rFonts w:ascii="Times New Roman" w:hAnsi="Times New Roman" w:cs="Times New Roman"/>
            <w:sz w:val="24"/>
            <w:szCs w:val="24"/>
          </w:rPr>
          <w:t xml:space="preserve"> and best understood</w:t>
        </w:r>
      </w:ins>
      <w:del w:id="149" w:author="Scott Cooper" w:date="2014-12-11T14:42:00Z">
        <w:r w:rsidDel="004B3CB1">
          <w:rPr>
            <w:rFonts w:ascii="Times New Roman" w:hAnsi="Times New Roman" w:cs="Times New Roman"/>
            <w:sz w:val="24"/>
            <w:szCs w:val="24"/>
          </w:rPr>
          <w:delText xml:space="preserve">. </w:delText>
        </w:r>
        <w:r w:rsidR="00E17E7F" w:rsidDel="004B3CB1">
          <w:rPr>
            <w:rFonts w:ascii="Times New Roman" w:hAnsi="Times New Roman" w:cs="Times New Roman"/>
            <w:sz w:val="24"/>
            <w:szCs w:val="24"/>
          </w:rPr>
          <w:delText xml:space="preserve"> </w:delText>
        </w:r>
        <w:r w:rsidDel="004B3CB1">
          <w:rPr>
            <w:rFonts w:ascii="Times New Roman" w:hAnsi="Times New Roman" w:cs="Times New Roman"/>
            <w:sz w:val="24"/>
            <w:szCs w:val="24"/>
          </w:rPr>
          <w:delText>M</w:delText>
        </w:r>
        <w:r w:rsidR="00591FA3" w:rsidDel="004B3CB1">
          <w:rPr>
            <w:rFonts w:ascii="Times New Roman" w:hAnsi="Times New Roman" w:cs="Times New Roman"/>
            <w:sz w:val="24"/>
            <w:szCs w:val="24"/>
          </w:rPr>
          <w:delText xml:space="preserve">any have </w:delText>
        </w:r>
        <w:r w:rsidR="00F61DA9" w:rsidDel="004B3CB1">
          <w:rPr>
            <w:rFonts w:ascii="Times New Roman" w:hAnsi="Times New Roman" w:cs="Times New Roman"/>
            <w:sz w:val="24"/>
            <w:szCs w:val="24"/>
          </w:rPr>
          <w:delText xml:space="preserve">declined </w:delText>
        </w:r>
        <w:r w:rsidR="00400758" w:rsidDel="004B3CB1">
          <w:rPr>
            <w:rFonts w:ascii="Times New Roman" w:hAnsi="Times New Roman" w:cs="Times New Roman"/>
            <w:sz w:val="24"/>
            <w:szCs w:val="24"/>
          </w:rPr>
          <w:delText xml:space="preserve">in abundance or </w:delText>
        </w:r>
        <w:r w:rsidR="00B5408C" w:rsidDel="004B3CB1">
          <w:rPr>
            <w:rFonts w:ascii="Times New Roman" w:hAnsi="Times New Roman" w:cs="Times New Roman"/>
            <w:sz w:val="24"/>
            <w:szCs w:val="24"/>
          </w:rPr>
          <w:delText xml:space="preserve">have </w:delText>
        </w:r>
        <w:r w:rsidR="00F61DA9" w:rsidDel="004B3CB1">
          <w:rPr>
            <w:rFonts w:ascii="Times New Roman" w:hAnsi="Times New Roman" w:cs="Times New Roman"/>
            <w:sz w:val="24"/>
            <w:szCs w:val="24"/>
          </w:rPr>
          <w:delText xml:space="preserve">been </w:delText>
        </w:r>
        <w:r w:rsidR="00400758" w:rsidDel="004B3CB1">
          <w:rPr>
            <w:rFonts w:ascii="Times New Roman" w:hAnsi="Times New Roman" w:cs="Times New Roman"/>
            <w:sz w:val="24"/>
            <w:szCs w:val="24"/>
          </w:rPr>
          <w:delText xml:space="preserve">driven extinct by </w:delText>
        </w:r>
        <w:r w:rsidR="00591FA3" w:rsidDel="004B3CB1">
          <w:rPr>
            <w:rFonts w:ascii="Times New Roman" w:hAnsi="Times New Roman" w:cs="Times New Roman"/>
            <w:sz w:val="24"/>
            <w:szCs w:val="24"/>
          </w:rPr>
          <w:delText>habitat destruction, over-exploitation, disease</w:delText>
        </w:r>
        <w:r w:rsidR="00E17E7F" w:rsidDel="004B3CB1">
          <w:rPr>
            <w:rFonts w:ascii="Times New Roman" w:hAnsi="Times New Roman" w:cs="Times New Roman"/>
            <w:sz w:val="24"/>
            <w:szCs w:val="24"/>
          </w:rPr>
          <w:delText xml:space="preserve">, </w:delText>
        </w:r>
        <w:r w:rsidR="007F6BD7" w:rsidDel="004B3CB1">
          <w:rPr>
            <w:rFonts w:ascii="Times New Roman" w:hAnsi="Times New Roman" w:cs="Times New Roman"/>
            <w:sz w:val="24"/>
            <w:szCs w:val="24"/>
          </w:rPr>
          <w:delText>or a combination of causes</w:delText>
        </w:r>
      </w:del>
      <w:r w:rsidR="007F6BD7">
        <w:rPr>
          <w:rFonts w:ascii="Times New Roman" w:hAnsi="Times New Roman" w:cs="Times New Roman"/>
          <w:sz w:val="24"/>
          <w:szCs w:val="24"/>
        </w:rPr>
        <w:t xml:space="preserve"> </w:t>
      </w:r>
      <w:r w:rsidR="00E17E7F" w:rsidRPr="00591FA3">
        <w:rPr>
          <w:rFonts w:ascii="Times New Roman" w:hAnsi="Times New Roman" w:cs="Times New Roman"/>
          <w:noProof/>
          <w:sz w:val="24"/>
          <w:szCs w:val="24"/>
        </w:rPr>
        <w:t>(Stuart et al. 2004)</w:t>
      </w:r>
      <w:r w:rsidR="00591FA3">
        <w:rPr>
          <w:rFonts w:ascii="Times New Roman" w:hAnsi="Times New Roman" w:cs="Times New Roman"/>
          <w:sz w:val="24"/>
          <w:szCs w:val="24"/>
        </w:rPr>
        <w:t xml:space="preserve">.  </w:t>
      </w:r>
      <w:r w:rsidR="00F61DA9">
        <w:rPr>
          <w:rFonts w:ascii="Times New Roman" w:hAnsi="Times New Roman" w:cs="Times New Roman"/>
          <w:sz w:val="24"/>
          <w:szCs w:val="24"/>
        </w:rPr>
        <w:t>A</w:t>
      </w:r>
      <w:r w:rsidR="00591FA3" w:rsidDel="00337126">
        <w:rPr>
          <w:rFonts w:ascii="Times New Roman" w:hAnsi="Times New Roman" w:cs="Times New Roman"/>
          <w:sz w:val="24"/>
          <w:szCs w:val="24"/>
        </w:rPr>
        <w:t>nurans</w:t>
      </w:r>
      <w:r w:rsidR="00021CF8" w:rsidDel="00337126">
        <w:rPr>
          <w:rFonts w:ascii="Times New Roman" w:hAnsi="Times New Roman" w:cs="Times New Roman"/>
          <w:sz w:val="24"/>
          <w:szCs w:val="24"/>
        </w:rPr>
        <w:t>,</w:t>
      </w:r>
      <w:r w:rsidR="00591FA3" w:rsidDel="00337126">
        <w:rPr>
          <w:rFonts w:ascii="Times New Roman" w:hAnsi="Times New Roman" w:cs="Times New Roman"/>
          <w:sz w:val="24"/>
          <w:szCs w:val="24"/>
        </w:rPr>
        <w:t xml:space="preserve"> and especially their tadpoles</w:t>
      </w:r>
      <w:r w:rsidR="00021CF8" w:rsidDel="00337126">
        <w:rPr>
          <w:rFonts w:ascii="Times New Roman" w:hAnsi="Times New Roman" w:cs="Times New Roman"/>
          <w:sz w:val="24"/>
          <w:szCs w:val="24"/>
        </w:rPr>
        <w:t>,</w:t>
      </w:r>
      <w:r w:rsidR="00591FA3" w:rsidDel="00337126">
        <w:rPr>
          <w:rFonts w:ascii="Times New Roman" w:hAnsi="Times New Roman" w:cs="Times New Roman"/>
          <w:sz w:val="24"/>
          <w:szCs w:val="24"/>
        </w:rPr>
        <w:t xml:space="preserve"> </w:t>
      </w:r>
      <w:del w:id="150" w:author="Scott Cooper" w:date="2014-12-11T14:43:00Z">
        <w:r w:rsidR="00E17E7F" w:rsidDel="004B3CB1">
          <w:rPr>
            <w:rFonts w:ascii="Times New Roman" w:hAnsi="Times New Roman" w:cs="Times New Roman"/>
            <w:sz w:val="24"/>
            <w:szCs w:val="24"/>
          </w:rPr>
          <w:delText>can be</w:delText>
        </w:r>
      </w:del>
      <w:ins w:id="151" w:author="Scott Cooper" w:date="2014-12-11T14:43:00Z">
        <w:r w:rsidR="004B3CB1">
          <w:rPr>
            <w:rFonts w:ascii="Times New Roman" w:hAnsi="Times New Roman" w:cs="Times New Roman"/>
            <w:sz w:val="24"/>
            <w:szCs w:val="24"/>
          </w:rPr>
          <w:t>may play</w:t>
        </w:r>
      </w:ins>
      <w:r w:rsidR="00E17E7F" w:rsidDel="00337126">
        <w:rPr>
          <w:rFonts w:ascii="Times New Roman" w:hAnsi="Times New Roman" w:cs="Times New Roman"/>
          <w:sz w:val="24"/>
          <w:szCs w:val="24"/>
        </w:rPr>
        <w:t xml:space="preserve"> </w:t>
      </w:r>
      <w:r w:rsidR="006631B1" w:rsidDel="00337126">
        <w:rPr>
          <w:rFonts w:ascii="Times New Roman" w:hAnsi="Times New Roman" w:cs="Times New Roman"/>
          <w:sz w:val="24"/>
          <w:szCs w:val="24"/>
        </w:rPr>
        <w:t>ecologically important</w:t>
      </w:r>
      <w:r w:rsidR="00AE096E" w:rsidDel="00337126">
        <w:rPr>
          <w:rFonts w:ascii="Times New Roman" w:hAnsi="Times New Roman" w:cs="Times New Roman"/>
          <w:sz w:val="24"/>
          <w:szCs w:val="24"/>
        </w:rPr>
        <w:t xml:space="preserve"> </w:t>
      </w:r>
      <w:del w:id="152" w:author="Scott Cooper" w:date="2014-12-11T14:43:00Z">
        <w:r w:rsidR="00AE096E" w:rsidDel="004B3CB1">
          <w:rPr>
            <w:rFonts w:ascii="Times New Roman" w:hAnsi="Times New Roman" w:cs="Times New Roman"/>
            <w:sz w:val="24"/>
            <w:szCs w:val="24"/>
          </w:rPr>
          <w:delText>in their respective communities</w:delText>
        </w:r>
      </w:del>
      <w:ins w:id="153" w:author="Scott Cooper" w:date="2014-12-11T14:43:00Z">
        <w:r w:rsidR="004B3CB1">
          <w:rPr>
            <w:rFonts w:ascii="Times New Roman" w:hAnsi="Times New Roman" w:cs="Times New Roman"/>
            <w:sz w:val="24"/>
            <w:szCs w:val="24"/>
          </w:rPr>
          <w:t>roles</w:t>
        </w:r>
      </w:ins>
      <w:r w:rsidR="006631B1" w:rsidDel="00337126">
        <w:rPr>
          <w:rFonts w:ascii="Times New Roman" w:hAnsi="Times New Roman" w:cs="Times New Roman"/>
          <w:sz w:val="24"/>
          <w:szCs w:val="24"/>
        </w:rPr>
        <w:t xml:space="preserve"> </w:t>
      </w:r>
      <w:r w:rsidR="00591FA3" w:rsidRPr="00591FA3" w:rsidDel="00337126">
        <w:rPr>
          <w:rFonts w:ascii="Times New Roman" w:hAnsi="Times New Roman" w:cs="Times New Roman"/>
          <w:noProof/>
          <w:sz w:val="24"/>
          <w:szCs w:val="24"/>
        </w:rPr>
        <w:t>(Alford 1999)</w:t>
      </w:r>
      <w:r w:rsidR="006631B1" w:rsidDel="00337126">
        <w:rPr>
          <w:rFonts w:ascii="Times New Roman" w:hAnsi="Times New Roman" w:cs="Times New Roman"/>
          <w:sz w:val="24"/>
          <w:szCs w:val="24"/>
        </w:rPr>
        <w:t xml:space="preserve">.  </w:t>
      </w:r>
      <w:r w:rsidR="00591FA3">
        <w:rPr>
          <w:rFonts w:ascii="Times New Roman" w:hAnsi="Times New Roman" w:cs="Times New Roman"/>
          <w:sz w:val="24"/>
          <w:szCs w:val="24"/>
        </w:rPr>
        <w:t>Many tadpoles are</w:t>
      </w:r>
      <w:r w:rsidR="009F716F">
        <w:rPr>
          <w:rFonts w:ascii="Times New Roman" w:hAnsi="Times New Roman" w:cs="Times New Roman"/>
          <w:sz w:val="24"/>
          <w:szCs w:val="24"/>
        </w:rPr>
        <w:t xml:space="preserve"> </w:t>
      </w:r>
      <w:del w:id="154" w:author="Scott Cooper" w:date="2014-12-11T14:46:00Z">
        <w:r w:rsidR="009F716F" w:rsidDel="00C24C00">
          <w:rPr>
            <w:rFonts w:ascii="Times New Roman" w:hAnsi="Times New Roman" w:cs="Times New Roman"/>
            <w:sz w:val="24"/>
            <w:szCs w:val="24"/>
          </w:rPr>
          <w:delText xml:space="preserve">benthic </w:delText>
        </w:r>
      </w:del>
      <w:r w:rsidR="009F716F">
        <w:rPr>
          <w:rFonts w:ascii="Times New Roman" w:hAnsi="Times New Roman" w:cs="Times New Roman"/>
          <w:sz w:val="24"/>
          <w:szCs w:val="24"/>
        </w:rPr>
        <w:t>grazers</w:t>
      </w:r>
      <w:del w:id="155" w:author="Scott Cooper" w:date="2014-12-11T14:45:00Z">
        <w:r w:rsidR="009F716F" w:rsidDel="00C24C00">
          <w:rPr>
            <w:rFonts w:ascii="Times New Roman" w:hAnsi="Times New Roman" w:cs="Times New Roman"/>
            <w:sz w:val="24"/>
            <w:szCs w:val="24"/>
          </w:rPr>
          <w:delText xml:space="preserve">, </w:delText>
        </w:r>
        <w:r w:rsidR="00591FA3" w:rsidDel="00C24C00">
          <w:rPr>
            <w:rFonts w:ascii="Times New Roman" w:hAnsi="Times New Roman" w:cs="Times New Roman"/>
            <w:sz w:val="24"/>
            <w:szCs w:val="24"/>
          </w:rPr>
          <w:delText>and</w:delText>
        </w:r>
      </w:del>
      <w:ins w:id="156" w:author="Scott Cooper" w:date="2014-12-11T14:45:00Z">
        <w:r w:rsidR="00C24C00">
          <w:rPr>
            <w:rFonts w:ascii="Times New Roman" w:hAnsi="Times New Roman" w:cs="Times New Roman"/>
            <w:sz w:val="24"/>
            <w:szCs w:val="24"/>
          </w:rPr>
          <w:t xml:space="preserve"> that</w:t>
        </w:r>
      </w:ins>
      <w:r w:rsidR="00591FA3">
        <w:rPr>
          <w:rFonts w:ascii="Times New Roman" w:hAnsi="Times New Roman" w:cs="Times New Roman"/>
          <w:sz w:val="24"/>
          <w:szCs w:val="24"/>
        </w:rPr>
        <w:t xml:space="preserve"> </w:t>
      </w:r>
      <w:r w:rsidR="00445D42">
        <w:rPr>
          <w:rFonts w:ascii="Times New Roman" w:hAnsi="Times New Roman" w:cs="Times New Roman"/>
          <w:sz w:val="24"/>
          <w:szCs w:val="24"/>
        </w:rPr>
        <w:t>reduce the abundance of benthic</w:t>
      </w:r>
      <w:ins w:id="157" w:author="Scott Cooper" w:date="2014-12-11T14:44:00Z">
        <w:r w:rsidR="004B3CB1">
          <w:rPr>
            <w:rFonts w:ascii="Times New Roman" w:hAnsi="Times New Roman" w:cs="Times New Roman"/>
            <w:sz w:val="24"/>
            <w:szCs w:val="24"/>
          </w:rPr>
          <w:t xml:space="preserve"> primary</w:t>
        </w:r>
      </w:ins>
      <w:r w:rsidR="00445D42">
        <w:rPr>
          <w:rFonts w:ascii="Times New Roman" w:hAnsi="Times New Roman" w:cs="Times New Roman"/>
          <w:sz w:val="24"/>
          <w:szCs w:val="24"/>
        </w:rPr>
        <w:t xml:space="preserve"> producers</w:t>
      </w:r>
      <w:ins w:id="158" w:author="Scott Cooper" w:date="2014-12-11T14:44:00Z">
        <w:r w:rsidR="004B3CB1">
          <w:rPr>
            <w:rFonts w:ascii="Times New Roman" w:hAnsi="Times New Roman" w:cs="Times New Roman"/>
            <w:sz w:val="24"/>
            <w:szCs w:val="24"/>
          </w:rPr>
          <w:t>, by up to 98% in some cases</w:t>
        </w:r>
      </w:ins>
      <w:r w:rsidR="00591FA3">
        <w:rPr>
          <w:rFonts w:ascii="Times New Roman" w:hAnsi="Times New Roman" w:cs="Times New Roman"/>
          <w:sz w:val="24"/>
          <w:szCs w:val="24"/>
        </w:rPr>
        <w:t xml:space="preserve"> </w:t>
      </w:r>
      <w:r w:rsidR="00AF7B6A" w:rsidRPr="00AF7B6A">
        <w:rPr>
          <w:rFonts w:ascii="Times New Roman" w:hAnsi="Times New Roman" w:cs="Times New Roman"/>
          <w:noProof/>
          <w:sz w:val="24"/>
          <w:szCs w:val="24"/>
        </w:rPr>
        <w:t>(</w:t>
      </w:r>
      <w:moveToRangeStart w:id="159" w:author="Scott Cooper" w:date="2014-12-11T14:45:00Z" w:name="move406072444"/>
      <w:moveTo w:id="160" w:author="Scott Cooper" w:date="2014-12-11T14:45:00Z">
        <w:r w:rsidR="004B3CB1" w:rsidRPr="00B64926">
          <w:rPr>
            <w:rFonts w:ascii="Times New Roman" w:hAnsi="Times New Roman" w:cs="Times New Roman"/>
            <w:noProof/>
            <w:sz w:val="24"/>
            <w:szCs w:val="24"/>
          </w:rPr>
          <w:t>Brönmark et al. 1991, Lamberti et al. 1992</w:t>
        </w:r>
      </w:moveTo>
      <w:moveToRangeEnd w:id="159"/>
      <w:ins w:id="161" w:author="Scott Cooper" w:date="2014-12-11T14:45:00Z">
        <w:r w:rsidR="004B3CB1">
          <w:rPr>
            <w:rFonts w:ascii="Times New Roman" w:hAnsi="Times New Roman" w:cs="Times New Roman"/>
            <w:noProof/>
            <w:sz w:val="24"/>
            <w:szCs w:val="24"/>
          </w:rPr>
          <w:t xml:space="preserve">, </w:t>
        </w:r>
      </w:ins>
      <w:r w:rsidR="00AF7B6A" w:rsidRPr="00AF7B6A">
        <w:rPr>
          <w:rFonts w:ascii="Times New Roman" w:hAnsi="Times New Roman" w:cs="Times New Roman"/>
          <w:noProof/>
          <w:sz w:val="24"/>
          <w:szCs w:val="24"/>
        </w:rPr>
        <w:t>Kupferberg 1997a, 1997b, Alford 1999, Connelly et al. 2008, 2014)</w:t>
      </w:r>
      <w:ins w:id="162" w:author="Scott Cooper" w:date="2014-12-11T14:45:00Z">
        <w:r w:rsidR="00C24C00">
          <w:rPr>
            <w:rFonts w:ascii="Times New Roman" w:hAnsi="Times New Roman" w:cs="Times New Roman"/>
            <w:noProof/>
            <w:sz w:val="24"/>
            <w:szCs w:val="24"/>
          </w:rPr>
          <w:t xml:space="preserve"> with repercussions for the rest of the stream community</w:t>
        </w:r>
      </w:ins>
      <w:del w:id="163" w:author="Scott Cooper" w:date="2014-12-11T14:46:00Z">
        <w:r w:rsidR="00652144" w:rsidDel="00C24C00">
          <w:rPr>
            <w:rFonts w:ascii="Times New Roman" w:hAnsi="Times New Roman" w:cs="Times New Roman"/>
            <w:sz w:val="24"/>
            <w:szCs w:val="24"/>
          </w:rPr>
          <w:delText xml:space="preserve">.  </w:delText>
        </w:r>
        <w:r w:rsidR="00B64926" w:rsidDel="00C24C00">
          <w:rPr>
            <w:rFonts w:ascii="Times New Roman" w:hAnsi="Times New Roman" w:cs="Times New Roman"/>
            <w:sz w:val="24"/>
            <w:szCs w:val="24"/>
          </w:rPr>
          <w:delText xml:space="preserve">Tadpoles </w:delText>
        </w:r>
        <w:r w:rsidDel="00C24C00">
          <w:rPr>
            <w:rFonts w:ascii="Times New Roman" w:hAnsi="Times New Roman" w:cs="Times New Roman"/>
            <w:sz w:val="24"/>
            <w:szCs w:val="24"/>
          </w:rPr>
          <w:delText xml:space="preserve">can </w:delText>
        </w:r>
        <w:r w:rsidR="00B64926" w:rsidDel="00C24C00">
          <w:rPr>
            <w:rFonts w:ascii="Times New Roman" w:hAnsi="Times New Roman" w:cs="Times New Roman"/>
            <w:sz w:val="24"/>
            <w:szCs w:val="24"/>
          </w:rPr>
          <w:delText>reduc</w:delText>
        </w:r>
        <w:r w:rsidR="00F61DA9" w:rsidDel="00C24C00">
          <w:rPr>
            <w:rFonts w:ascii="Times New Roman" w:hAnsi="Times New Roman" w:cs="Times New Roman"/>
            <w:sz w:val="24"/>
            <w:szCs w:val="24"/>
          </w:rPr>
          <w:delText>e</w:delText>
        </w:r>
        <w:r w:rsidR="00B64926" w:rsidDel="00C24C00">
          <w:rPr>
            <w:rFonts w:ascii="Times New Roman" w:hAnsi="Times New Roman" w:cs="Times New Roman"/>
            <w:sz w:val="24"/>
            <w:szCs w:val="24"/>
          </w:rPr>
          <w:delText xml:space="preserve"> algal abundance </w:delText>
        </w:r>
        <w:r w:rsidDel="00C24C00">
          <w:rPr>
            <w:rFonts w:ascii="Times New Roman" w:hAnsi="Times New Roman" w:cs="Times New Roman"/>
            <w:sz w:val="24"/>
            <w:szCs w:val="24"/>
          </w:rPr>
          <w:delText xml:space="preserve">up to </w:delText>
        </w:r>
        <w:r w:rsidR="00B64926" w:rsidDel="00C24C00">
          <w:rPr>
            <w:rFonts w:ascii="Times New Roman" w:hAnsi="Times New Roman" w:cs="Times New Roman"/>
            <w:sz w:val="24"/>
            <w:szCs w:val="24"/>
          </w:rPr>
          <w:delText xml:space="preserve">98% in experiments </w:delText>
        </w:r>
        <w:r w:rsidR="00B64926" w:rsidRPr="00B64926" w:rsidDel="00C24C00">
          <w:rPr>
            <w:rFonts w:ascii="Times New Roman" w:hAnsi="Times New Roman" w:cs="Times New Roman"/>
            <w:noProof/>
            <w:sz w:val="24"/>
            <w:szCs w:val="24"/>
          </w:rPr>
          <w:delText>(</w:delText>
        </w:r>
      </w:del>
      <w:moveFromRangeStart w:id="164" w:author="Scott Cooper" w:date="2014-12-11T14:45:00Z" w:name="move406072444"/>
      <w:moveFrom w:id="165" w:author="Scott Cooper" w:date="2014-12-11T14:45:00Z">
        <w:del w:id="166" w:author="Scott Cooper" w:date="2014-12-11T14:46:00Z">
          <w:r w:rsidR="00B64926" w:rsidRPr="00B64926" w:rsidDel="00C24C00">
            <w:rPr>
              <w:rFonts w:ascii="Times New Roman" w:hAnsi="Times New Roman" w:cs="Times New Roman"/>
              <w:noProof/>
              <w:sz w:val="24"/>
              <w:szCs w:val="24"/>
            </w:rPr>
            <w:delText>Brönmark et al. 1991, Lamberti et al. 1992</w:delText>
          </w:r>
        </w:del>
      </w:moveFrom>
      <w:moveFromRangeEnd w:id="164"/>
      <w:del w:id="167" w:author="Scott Cooper" w:date="2014-12-11T14:46:00Z">
        <w:r w:rsidR="00B64926" w:rsidRPr="00B64926" w:rsidDel="00C24C00">
          <w:rPr>
            <w:rFonts w:ascii="Times New Roman" w:hAnsi="Times New Roman" w:cs="Times New Roman"/>
            <w:noProof/>
            <w:sz w:val="24"/>
            <w:szCs w:val="24"/>
          </w:rPr>
          <w:delText>)</w:delText>
        </w:r>
        <w:r w:rsidR="00B64926" w:rsidDel="00C24C00">
          <w:rPr>
            <w:rFonts w:ascii="Times New Roman" w:hAnsi="Times New Roman" w:cs="Times New Roman"/>
            <w:sz w:val="24"/>
            <w:szCs w:val="24"/>
          </w:rPr>
          <w:delText xml:space="preserve">, and </w:delText>
        </w:r>
        <w:r w:rsidR="00F61DA9" w:rsidDel="00C24C00">
          <w:rPr>
            <w:rFonts w:ascii="Times New Roman" w:hAnsi="Times New Roman" w:cs="Times New Roman"/>
            <w:sz w:val="24"/>
            <w:szCs w:val="24"/>
          </w:rPr>
          <w:delText xml:space="preserve">can </w:delText>
        </w:r>
        <w:r w:rsidR="00B64926" w:rsidDel="00C24C00">
          <w:rPr>
            <w:rFonts w:ascii="Times New Roman" w:hAnsi="Times New Roman" w:cs="Times New Roman"/>
            <w:sz w:val="24"/>
            <w:szCs w:val="24"/>
          </w:rPr>
          <w:delText>facilitat</w:delText>
        </w:r>
        <w:r w:rsidR="00F61DA9" w:rsidDel="00C24C00">
          <w:rPr>
            <w:rFonts w:ascii="Times New Roman" w:hAnsi="Times New Roman" w:cs="Times New Roman"/>
            <w:sz w:val="24"/>
            <w:szCs w:val="24"/>
          </w:rPr>
          <w:delText>e</w:delText>
        </w:r>
        <w:r w:rsidR="00B64926" w:rsidDel="00C24C00">
          <w:rPr>
            <w:rFonts w:ascii="Times New Roman" w:hAnsi="Times New Roman" w:cs="Times New Roman"/>
            <w:sz w:val="24"/>
            <w:szCs w:val="24"/>
          </w:rPr>
          <w:delText xml:space="preserve"> changes in natural stream community composition by reducing algal abundance</w:delText>
        </w:r>
      </w:del>
      <w:ins w:id="168" w:author="Scott Cooper" w:date="2014-12-11T14:46:00Z">
        <w:r w:rsidR="00C24C00">
          <w:rPr>
            <w:rFonts w:ascii="Times New Roman" w:hAnsi="Times New Roman" w:cs="Times New Roman"/>
            <w:sz w:val="24"/>
            <w:szCs w:val="24"/>
          </w:rPr>
          <w:t>, particularly other grazers</w:t>
        </w:r>
      </w:ins>
      <w:r w:rsidR="00B64926">
        <w:rPr>
          <w:rFonts w:ascii="Times New Roman" w:hAnsi="Times New Roman" w:cs="Times New Roman"/>
          <w:sz w:val="24"/>
          <w:szCs w:val="24"/>
        </w:rPr>
        <w:t xml:space="preserve"> </w:t>
      </w:r>
      <w:r w:rsidR="0065613A" w:rsidRPr="00AF7B6A">
        <w:rPr>
          <w:rFonts w:ascii="Times New Roman" w:hAnsi="Times New Roman" w:cs="Times New Roman"/>
          <w:noProof/>
          <w:sz w:val="24"/>
          <w:szCs w:val="24"/>
        </w:rPr>
        <w:t>(</w:t>
      </w:r>
      <w:ins w:id="169" w:author="Scott Cooper" w:date="2014-12-11T14:47:00Z">
        <w:r w:rsidR="00C24C00" w:rsidRPr="00021CF8">
          <w:rPr>
            <w:rFonts w:ascii="Times New Roman" w:hAnsi="Times New Roman" w:cs="Times New Roman"/>
            <w:noProof/>
            <w:sz w:val="24"/>
            <w:szCs w:val="24"/>
          </w:rPr>
          <w:t>Brönmark et al. 1991</w:t>
        </w:r>
        <w:r w:rsidR="00C24C00">
          <w:rPr>
            <w:rFonts w:ascii="Times New Roman" w:hAnsi="Times New Roman" w:cs="Times New Roman"/>
            <w:noProof/>
            <w:sz w:val="24"/>
            <w:szCs w:val="24"/>
          </w:rPr>
          <w:t xml:space="preserve">, </w:t>
        </w:r>
      </w:ins>
      <w:r w:rsidR="0065613A" w:rsidRPr="00AF7B6A">
        <w:rPr>
          <w:rFonts w:ascii="Times New Roman" w:hAnsi="Times New Roman" w:cs="Times New Roman"/>
          <w:noProof/>
          <w:sz w:val="24"/>
          <w:szCs w:val="24"/>
        </w:rPr>
        <w:t>Kupferberg 1997a</w:t>
      </w:r>
      <w:ins w:id="170" w:author="Scott Cooper" w:date="2014-12-11T14:46:00Z">
        <w:r w:rsidR="00C24C00">
          <w:rPr>
            <w:rFonts w:ascii="Times New Roman" w:hAnsi="Times New Roman" w:cs="Times New Roman"/>
            <w:noProof/>
            <w:sz w:val="24"/>
            <w:szCs w:val="24"/>
          </w:rPr>
          <w:t>, 1997b</w:t>
        </w:r>
      </w:ins>
      <w:r w:rsidR="0065613A" w:rsidRPr="00AF7B6A">
        <w:rPr>
          <w:rFonts w:ascii="Times New Roman" w:hAnsi="Times New Roman" w:cs="Times New Roman"/>
          <w:noProof/>
          <w:sz w:val="24"/>
          <w:szCs w:val="24"/>
        </w:rPr>
        <w:t>)</w:t>
      </w:r>
      <w:r w:rsidR="0012027A">
        <w:rPr>
          <w:rFonts w:ascii="Times New Roman" w:hAnsi="Times New Roman" w:cs="Times New Roman"/>
          <w:sz w:val="24"/>
          <w:szCs w:val="24"/>
        </w:rPr>
        <w:t>.</w:t>
      </w:r>
      <w:r w:rsidR="00F61DA9">
        <w:rPr>
          <w:rFonts w:ascii="Times New Roman" w:hAnsi="Times New Roman" w:cs="Times New Roman"/>
          <w:sz w:val="24"/>
          <w:szCs w:val="24"/>
        </w:rPr>
        <w:t xml:space="preserve">  </w:t>
      </w:r>
      <w:del w:id="171" w:author="Scott Cooper" w:date="2014-12-11T14:46:00Z">
        <w:r w:rsidR="00AE096E" w:rsidDel="00C24C00">
          <w:rPr>
            <w:rFonts w:ascii="Times New Roman" w:hAnsi="Times New Roman" w:cs="Times New Roman"/>
            <w:sz w:val="24"/>
            <w:szCs w:val="24"/>
          </w:rPr>
          <w:delText>T</w:delText>
        </w:r>
        <w:r w:rsidR="00652144" w:rsidDel="00C24C00">
          <w:rPr>
            <w:rFonts w:ascii="Times New Roman" w:hAnsi="Times New Roman" w:cs="Times New Roman"/>
            <w:sz w:val="24"/>
            <w:szCs w:val="24"/>
          </w:rPr>
          <w:delText>his ability to control resources</w:delText>
        </w:r>
        <w:r w:rsidR="00AE096E" w:rsidDel="00C24C00">
          <w:rPr>
            <w:rFonts w:ascii="Times New Roman" w:hAnsi="Times New Roman" w:cs="Times New Roman"/>
            <w:sz w:val="24"/>
            <w:szCs w:val="24"/>
          </w:rPr>
          <w:delText xml:space="preserve"> </w:delText>
        </w:r>
        <w:r w:rsidR="00F61DA9" w:rsidDel="00C24C00">
          <w:rPr>
            <w:rFonts w:ascii="Times New Roman" w:hAnsi="Times New Roman" w:cs="Times New Roman"/>
            <w:sz w:val="24"/>
            <w:szCs w:val="24"/>
          </w:rPr>
          <w:delText xml:space="preserve">also allows </w:delText>
        </w:r>
        <w:r w:rsidR="00652144" w:rsidDel="00C24C00">
          <w:rPr>
            <w:rFonts w:ascii="Times New Roman" w:hAnsi="Times New Roman" w:cs="Times New Roman"/>
            <w:sz w:val="24"/>
            <w:szCs w:val="24"/>
          </w:rPr>
          <w:delText xml:space="preserve">tadpoles </w:delText>
        </w:r>
        <w:r w:rsidR="00414356" w:rsidDel="00C24C00">
          <w:rPr>
            <w:rFonts w:ascii="Times New Roman" w:hAnsi="Times New Roman" w:cs="Times New Roman"/>
            <w:sz w:val="24"/>
            <w:szCs w:val="24"/>
          </w:rPr>
          <w:delText xml:space="preserve">to </w:delText>
        </w:r>
        <w:r w:rsidR="00AE096E" w:rsidDel="00C24C00">
          <w:rPr>
            <w:rFonts w:ascii="Times New Roman" w:hAnsi="Times New Roman" w:cs="Times New Roman"/>
            <w:sz w:val="24"/>
            <w:szCs w:val="24"/>
          </w:rPr>
          <w:delText xml:space="preserve">be strong </w:delText>
        </w:r>
        <w:r w:rsidR="00400758" w:rsidDel="00C24C00">
          <w:rPr>
            <w:rFonts w:ascii="Times New Roman" w:hAnsi="Times New Roman" w:cs="Times New Roman"/>
            <w:sz w:val="24"/>
            <w:szCs w:val="24"/>
          </w:rPr>
          <w:delText xml:space="preserve">exploitative </w:delText>
        </w:r>
        <w:r w:rsidR="00652144" w:rsidDel="00C24C00">
          <w:rPr>
            <w:rFonts w:ascii="Times New Roman" w:hAnsi="Times New Roman" w:cs="Times New Roman"/>
            <w:sz w:val="24"/>
            <w:szCs w:val="24"/>
          </w:rPr>
          <w:delText>competitors</w:delText>
        </w:r>
        <w:r w:rsidR="00F61DA9" w:rsidDel="00C24C00">
          <w:rPr>
            <w:rFonts w:ascii="Times New Roman" w:hAnsi="Times New Roman" w:cs="Times New Roman"/>
            <w:sz w:val="24"/>
            <w:szCs w:val="24"/>
          </w:rPr>
          <w:delText xml:space="preserve">, and they </w:delText>
        </w:r>
        <w:r w:rsidR="00B64926" w:rsidDel="00C24C00">
          <w:rPr>
            <w:rFonts w:ascii="Times New Roman" w:hAnsi="Times New Roman" w:cs="Times New Roman"/>
            <w:sz w:val="24"/>
            <w:szCs w:val="24"/>
          </w:rPr>
          <w:delText xml:space="preserve">can induce declines in abundance, growth, and fecundity of other amphibian, </w:delText>
        </w:r>
        <w:r w:rsidR="00021CF8" w:rsidDel="00C24C00">
          <w:rPr>
            <w:rFonts w:ascii="Times New Roman" w:hAnsi="Times New Roman" w:cs="Times New Roman"/>
            <w:sz w:val="24"/>
            <w:szCs w:val="24"/>
          </w:rPr>
          <w:delText xml:space="preserve">insect, and </w:delText>
        </w:r>
        <w:r w:rsidR="00B64926" w:rsidDel="00C24C00">
          <w:rPr>
            <w:rFonts w:ascii="Times New Roman" w:hAnsi="Times New Roman" w:cs="Times New Roman"/>
            <w:sz w:val="24"/>
            <w:szCs w:val="24"/>
          </w:rPr>
          <w:delText xml:space="preserve">invertebrate grazers </w:delText>
        </w:r>
      </w:del>
      <w:del w:id="172" w:author="Scott Cooper" w:date="2014-12-11T14:47:00Z">
        <w:r w:rsidR="00021CF8" w:rsidRPr="00021CF8" w:rsidDel="00C24C00">
          <w:rPr>
            <w:rFonts w:ascii="Times New Roman" w:hAnsi="Times New Roman" w:cs="Times New Roman"/>
            <w:noProof/>
            <w:sz w:val="24"/>
            <w:szCs w:val="24"/>
          </w:rPr>
          <w:delText>(</w:delText>
        </w:r>
      </w:del>
      <w:del w:id="173" w:author="Scott Cooper" w:date="2014-12-11T14:46:00Z">
        <w:r w:rsidR="00021CF8" w:rsidRPr="00021CF8" w:rsidDel="00C24C00">
          <w:rPr>
            <w:rFonts w:ascii="Times New Roman" w:hAnsi="Times New Roman" w:cs="Times New Roman"/>
            <w:noProof/>
            <w:sz w:val="24"/>
            <w:szCs w:val="24"/>
          </w:rPr>
          <w:delText>Brönmark et al. 1991</w:delText>
        </w:r>
      </w:del>
      <w:del w:id="174" w:author="Scott Cooper" w:date="2014-12-11T14:47:00Z">
        <w:r w:rsidR="00021CF8" w:rsidRPr="00021CF8" w:rsidDel="00C24C00">
          <w:rPr>
            <w:rFonts w:ascii="Times New Roman" w:hAnsi="Times New Roman" w:cs="Times New Roman"/>
            <w:noProof/>
            <w:sz w:val="24"/>
            <w:szCs w:val="24"/>
          </w:rPr>
          <w:delText>, Kupferberg 1997a, 1997b)</w:delText>
        </w:r>
        <w:r w:rsidR="00021CF8" w:rsidDel="00C24C00">
          <w:rPr>
            <w:rFonts w:ascii="Times New Roman" w:hAnsi="Times New Roman" w:cs="Times New Roman"/>
            <w:sz w:val="24"/>
            <w:szCs w:val="24"/>
          </w:rPr>
          <w:delText xml:space="preserve">.  </w:delText>
        </w:r>
        <w:r w:rsidDel="00C24C00">
          <w:rPr>
            <w:rFonts w:ascii="Times New Roman" w:hAnsi="Times New Roman" w:cs="Times New Roman"/>
            <w:sz w:val="24"/>
            <w:szCs w:val="24"/>
          </w:rPr>
          <w:delText>As consumers, t</w:delText>
        </w:r>
      </w:del>
      <w:ins w:id="175" w:author="Scott Cooper" w:date="2014-12-11T14:47:00Z">
        <w:r w:rsidR="00C24C00">
          <w:rPr>
            <w:rFonts w:ascii="Times New Roman" w:hAnsi="Times New Roman" w:cs="Times New Roman"/>
            <w:sz w:val="24"/>
            <w:szCs w:val="24"/>
          </w:rPr>
          <w:t>T</w:t>
        </w:r>
      </w:ins>
      <w:r w:rsidR="002B4EB9">
        <w:rPr>
          <w:rFonts w:ascii="Times New Roman" w:hAnsi="Times New Roman" w:cs="Times New Roman"/>
          <w:sz w:val="24"/>
          <w:szCs w:val="24"/>
        </w:rPr>
        <w:t xml:space="preserve">adpoles </w:t>
      </w:r>
      <w:del w:id="176" w:author="Scott Cooper" w:date="2014-12-11T14:47:00Z">
        <w:r w:rsidR="002B4EB9" w:rsidDel="00C24C00">
          <w:rPr>
            <w:rFonts w:ascii="Times New Roman" w:hAnsi="Times New Roman" w:cs="Times New Roman"/>
            <w:sz w:val="24"/>
            <w:szCs w:val="24"/>
          </w:rPr>
          <w:delText xml:space="preserve">can </w:delText>
        </w:r>
      </w:del>
      <w:r w:rsidR="00021CF8">
        <w:rPr>
          <w:rFonts w:ascii="Times New Roman" w:hAnsi="Times New Roman" w:cs="Times New Roman"/>
          <w:sz w:val="24"/>
          <w:szCs w:val="24"/>
        </w:rPr>
        <w:t xml:space="preserve">also </w:t>
      </w:r>
      <w:ins w:id="177" w:author="Scott Cooper" w:date="2014-12-11T14:47:00Z">
        <w:r w:rsidR="00C24C00">
          <w:rPr>
            <w:rFonts w:ascii="Times New Roman" w:hAnsi="Times New Roman" w:cs="Times New Roman"/>
            <w:sz w:val="24"/>
            <w:szCs w:val="24"/>
          </w:rPr>
          <w:t xml:space="preserve">can </w:t>
        </w:r>
      </w:ins>
      <w:r w:rsidR="00021CF8">
        <w:rPr>
          <w:rFonts w:ascii="Times New Roman" w:hAnsi="Times New Roman" w:cs="Times New Roman"/>
          <w:sz w:val="24"/>
          <w:szCs w:val="24"/>
        </w:rPr>
        <w:t>interfere</w:t>
      </w:r>
      <w:r w:rsidR="00F61DA9">
        <w:rPr>
          <w:rFonts w:ascii="Times New Roman" w:hAnsi="Times New Roman" w:cs="Times New Roman"/>
          <w:sz w:val="24"/>
          <w:szCs w:val="24"/>
        </w:rPr>
        <w:t xml:space="preserve"> with</w:t>
      </w:r>
      <w:r w:rsidR="00021CF8">
        <w:rPr>
          <w:rFonts w:ascii="Times New Roman" w:hAnsi="Times New Roman" w:cs="Times New Roman"/>
          <w:sz w:val="24"/>
          <w:szCs w:val="24"/>
        </w:rPr>
        <w:t xml:space="preserve"> </w:t>
      </w:r>
      <w:ins w:id="178" w:author="Scott Cooper" w:date="2014-12-11T14:48:00Z">
        <w:r w:rsidR="00C24C00">
          <w:rPr>
            <w:rFonts w:ascii="Times New Roman" w:hAnsi="Times New Roman" w:cs="Times New Roman"/>
            <w:sz w:val="24"/>
            <w:szCs w:val="24"/>
          </w:rPr>
          <w:t>or facil</w:t>
        </w:r>
      </w:ins>
      <w:ins w:id="179" w:author="Scott Cooper" w:date="2014-12-11T14:49:00Z">
        <w:r w:rsidR="00C24C00">
          <w:rPr>
            <w:rFonts w:ascii="Times New Roman" w:hAnsi="Times New Roman" w:cs="Times New Roman"/>
            <w:sz w:val="24"/>
            <w:szCs w:val="24"/>
          </w:rPr>
          <w:t xml:space="preserve">itate </w:t>
        </w:r>
      </w:ins>
      <w:ins w:id="180" w:author="Scott Cooper" w:date="2014-12-11T14:47:00Z">
        <w:r w:rsidR="00C24C00">
          <w:rPr>
            <w:rFonts w:ascii="Times New Roman" w:hAnsi="Times New Roman" w:cs="Times New Roman"/>
            <w:sz w:val="24"/>
            <w:szCs w:val="24"/>
          </w:rPr>
          <w:t xml:space="preserve">the </w:t>
        </w:r>
      </w:ins>
      <w:r w:rsidR="00021CF8">
        <w:rPr>
          <w:rFonts w:ascii="Times New Roman" w:hAnsi="Times New Roman" w:cs="Times New Roman"/>
          <w:sz w:val="24"/>
          <w:szCs w:val="24"/>
        </w:rPr>
        <w:t xml:space="preserve">feeding </w:t>
      </w:r>
      <w:del w:id="181" w:author="Scott Cooper" w:date="2014-12-11T14:47:00Z">
        <w:r w:rsidR="00021CF8" w:rsidDel="00C24C00">
          <w:rPr>
            <w:rFonts w:ascii="Times New Roman" w:hAnsi="Times New Roman" w:cs="Times New Roman"/>
            <w:sz w:val="24"/>
            <w:szCs w:val="24"/>
          </w:rPr>
          <w:delText xml:space="preserve">by </w:delText>
        </w:r>
      </w:del>
      <w:ins w:id="182" w:author="Scott Cooper" w:date="2014-12-11T14:47:00Z">
        <w:r w:rsidR="00C24C00">
          <w:rPr>
            <w:rFonts w:ascii="Times New Roman" w:hAnsi="Times New Roman" w:cs="Times New Roman"/>
            <w:sz w:val="24"/>
            <w:szCs w:val="24"/>
          </w:rPr>
          <w:t>of aq</w:t>
        </w:r>
      </w:ins>
      <w:ins w:id="183" w:author="Scott Cooper" w:date="2014-12-11T14:48:00Z">
        <w:r w:rsidR="00C24C00">
          <w:rPr>
            <w:rFonts w:ascii="Times New Roman" w:hAnsi="Times New Roman" w:cs="Times New Roman"/>
            <w:sz w:val="24"/>
            <w:szCs w:val="24"/>
          </w:rPr>
          <w:t>uatic insects and</w:t>
        </w:r>
      </w:ins>
      <w:ins w:id="184" w:author="Scott Cooper" w:date="2014-12-11T14:47:00Z">
        <w:r w:rsidR="00C24C00">
          <w:rPr>
            <w:rFonts w:ascii="Times New Roman" w:hAnsi="Times New Roman" w:cs="Times New Roman"/>
            <w:sz w:val="24"/>
            <w:szCs w:val="24"/>
          </w:rPr>
          <w:t xml:space="preserve"> </w:t>
        </w:r>
      </w:ins>
      <w:r w:rsidR="00021CF8">
        <w:rPr>
          <w:rFonts w:ascii="Times New Roman" w:hAnsi="Times New Roman" w:cs="Times New Roman"/>
          <w:sz w:val="24"/>
          <w:szCs w:val="24"/>
        </w:rPr>
        <w:t xml:space="preserve">other amphibians </w:t>
      </w:r>
      <w:r w:rsidR="00D01A67" w:rsidRPr="00D01A67">
        <w:rPr>
          <w:rFonts w:ascii="Times New Roman" w:hAnsi="Times New Roman" w:cs="Times New Roman"/>
          <w:noProof/>
          <w:sz w:val="24"/>
          <w:szCs w:val="24"/>
        </w:rPr>
        <w:t>(Steinwascher 1978a</w:t>
      </w:r>
      <w:del w:id="185" w:author="Scott Cooper" w:date="2014-12-11T14:48:00Z">
        <w:r w:rsidR="00D01A67" w:rsidRPr="00D01A67" w:rsidDel="00C24C00">
          <w:rPr>
            <w:rFonts w:ascii="Times New Roman" w:hAnsi="Times New Roman" w:cs="Times New Roman"/>
            <w:noProof/>
            <w:sz w:val="24"/>
            <w:szCs w:val="24"/>
          </w:rPr>
          <w:delText>)</w:delText>
        </w:r>
        <w:r w:rsidR="00021CF8" w:rsidDel="00C24C00">
          <w:rPr>
            <w:rFonts w:ascii="Times New Roman" w:hAnsi="Times New Roman" w:cs="Times New Roman"/>
            <w:sz w:val="24"/>
            <w:szCs w:val="24"/>
          </w:rPr>
          <w:delText xml:space="preserve"> and by aquatic insects</w:delText>
        </w:r>
      </w:del>
      <w:ins w:id="186" w:author="Scott Cooper" w:date="2014-12-11T14:48:00Z">
        <w:r w:rsidR="00C24C00">
          <w:rPr>
            <w:rFonts w:ascii="Times New Roman" w:hAnsi="Times New Roman" w:cs="Times New Roman"/>
            <w:noProof/>
            <w:sz w:val="24"/>
            <w:szCs w:val="24"/>
          </w:rPr>
          <w:t xml:space="preserve">, </w:t>
        </w:r>
      </w:ins>
      <w:del w:id="187" w:author="Scott Cooper" w:date="2014-12-11T14:48:00Z">
        <w:r w:rsidR="00021CF8" w:rsidDel="00C24C00">
          <w:rPr>
            <w:rFonts w:ascii="Times New Roman" w:hAnsi="Times New Roman" w:cs="Times New Roman"/>
            <w:sz w:val="24"/>
            <w:szCs w:val="24"/>
          </w:rPr>
          <w:delText xml:space="preserve"> </w:delText>
        </w:r>
        <w:r w:rsidR="00021CF8" w:rsidRPr="00021CF8" w:rsidDel="00C24C00">
          <w:rPr>
            <w:rFonts w:ascii="Times New Roman" w:hAnsi="Times New Roman" w:cs="Times New Roman"/>
            <w:noProof/>
            <w:sz w:val="24"/>
            <w:szCs w:val="24"/>
          </w:rPr>
          <w:delText>(</w:delText>
        </w:r>
      </w:del>
      <w:r w:rsidR="00021CF8" w:rsidRPr="00021CF8">
        <w:rPr>
          <w:rFonts w:ascii="Times New Roman" w:hAnsi="Times New Roman" w:cs="Times New Roman"/>
          <w:noProof/>
          <w:sz w:val="24"/>
          <w:szCs w:val="24"/>
        </w:rPr>
        <w:t>Kiffney and Richardson 2001</w:t>
      </w:r>
      <w:ins w:id="188" w:author="Scott Cooper" w:date="2014-12-11T14:49:00Z">
        <w:r w:rsidR="00C24C00">
          <w:rPr>
            <w:rFonts w:ascii="Times New Roman" w:hAnsi="Times New Roman" w:cs="Times New Roman"/>
            <w:noProof/>
            <w:sz w:val="24"/>
            <w:szCs w:val="24"/>
          </w:rPr>
          <w:t xml:space="preserve">, </w:t>
        </w:r>
        <w:r w:rsidR="00C24C00" w:rsidRPr="002B4EB9">
          <w:rPr>
            <w:rFonts w:ascii="Times New Roman" w:hAnsi="Times New Roman" w:cs="Times New Roman"/>
            <w:noProof/>
            <w:sz w:val="24"/>
            <w:szCs w:val="24"/>
          </w:rPr>
          <w:t>Ranvestel et al. 2004</w:t>
        </w:r>
      </w:ins>
      <w:del w:id="189" w:author="Scott Cooper" w:date="2014-12-11T14:49:00Z">
        <w:r w:rsidR="00021CF8" w:rsidRPr="00021CF8" w:rsidDel="00C24C00">
          <w:rPr>
            <w:rFonts w:ascii="Times New Roman" w:hAnsi="Times New Roman" w:cs="Times New Roman"/>
            <w:noProof/>
            <w:sz w:val="24"/>
            <w:szCs w:val="24"/>
          </w:rPr>
          <w:delText>)</w:delText>
        </w:r>
        <w:r w:rsidR="00021CF8" w:rsidDel="00C24C00">
          <w:rPr>
            <w:rFonts w:ascii="Times New Roman" w:hAnsi="Times New Roman" w:cs="Times New Roman"/>
            <w:sz w:val="24"/>
            <w:szCs w:val="24"/>
          </w:rPr>
          <w:delText xml:space="preserve">, </w:delText>
        </w:r>
      </w:del>
      <w:ins w:id="190" w:author="Scott Cooper" w:date="2014-12-11T14:49:00Z">
        <w:r w:rsidR="00C24C00" w:rsidRPr="00021CF8">
          <w:rPr>
            <w:rFonts w:ascii="Times New Roman" w:hAnsi="Times New Roman" w:cs="Times New Roman"/>
            <w:noProof/>
            <w:sz w:val="24"/>
            <w:szCs w:val="24"/>
          </w:rPr>
          <w:t>)</w:t>
        </w:r>
        <w:r w:rsidR="00C24C00">
          <w:rPr>
            <w:rFonts w:ascii="Times New Roman" w:hAnsi="Times New Roman" w:cs="Times New Roman"/>
            <w:sz w:val="24"/>
            <w:szCs w:val="24"/>
          </w:rPr>
          <w:t xml:space="preserve"> and </w:t>
        </w:r>
      </w:ins>
      <w:r w:rsidR="00021CF8">
        <w:rPr>
          <w:rFonts w:ascii="Times New Roman" w:hAnsi="Times New Roman" w:cs="Times New Roman"/>
          <w:sz w:val="24"/>
          <w:szCs w:val="24"/>
        </w:rPr>
        <w:t xml:space="preserve">can be </w:t>
      </w:r>
      <w:r w:rsidR="00F61DA9">
        <w:rPr>
          <w:rFonts w:ascii="Times New Roman" w:hAnsi="Times New Roman" w:cs="Times New Roman"/>
          <w:sz w:val="24"/>
          <w:szCs w:val="24"/>
        </w:rPr>
        <w:t xml:space="preserve">negatively affected by </w:t>
      </w:r>
      <w:r w:rsidR="002B4EB9">
        <w:rPr>
          <w:rFonts w:ascii="Times New Roman" w:hAnsi="Times New Roman" w:cs="Times New Roman"/>
          <w:sz w:val="24"/>
          <w:szCs w:val="24"/>
        </w:rPr>
        <w:t xml:space="preserve">interspecific </w:t>
      </w:r>
      <w:commentRangeStart w:id="191"/>
      <w:r w:rsidR="002B4EB9">
        <w:rPr>
          <w:rFonts w:ascii="Times New Roman" w:hAnsi="Times New Roman" w:cs="Times New Roman"/>
          <w:sz w:val="24"/>
          <w:szCs w:val="24"/>
        </w:rPr>
        <w:t>competition</w:t>
      </w:r>
      <w:commentRangeEnd w:id="191"/>
      <w:r w:rsidR="00C24C00">
        <w:rPr>
          <w:rStyle w:val="CommentReference"/>
        </w:rPr>
        <w:commentReference w:id="191"/>
      </w:r>
      <w:r w:rsidR="002B4EB9">
        <w:rPr>
          <w:rFonts w:ascii="Times New Roman" w:hAnsi="Times New Roman" w:cs="Times New Roman"/>
          <w:sz w:val="24"/>
          <w:szCs w:val="24"/>
        </w:rPr>
        <w:t xml:space="preserve"> </w:t>
      </w:r>
      <w:r w:rsidR="002B4EB9" w:rsidRPr="002B4EB9">
        <w:rPr>
          <w:rFonts w:ascii="Times New Roman" w:hAnsi="Times New Roman" w:cs="Times New Roman"/>
          <w:noProof/>
          <w:sz w:val="24"/>
          <w:szCs w:val="24"/>
        </w:rPr>
        <w:t>(Morin et al. 1988)</w:t>
      </w:r>
      <w:del w:id="192" w:author="Scott Cooper" w:date="2014-12-11T14:49:00Z">
        <w:r w:rsidR="002B4EB9" w:rsidDel="00C24C00">
          <w:rPr>
            <w:rFonts w:ascii="Times New Roman" w:hAnsi="Times New Roman" w:cs="Times New Roman"/>
            <w:sz w:val="24"/>
            <w:szCs w:val="24"/>
          </w:rPr>
          <w:delText xml:space="preserve"> </w:delText>
        </w:r>
        <w:r w:rsidR="00021CF8" w:rsidDel="00C24C00">
          <w:rPr>
            <w:rFonts w:ascii="Times New Roman" w:hAnsi="Times New Roman" w:cs="Times New Roman"/>
            <w:sz w:val="24"/>
            <w:szCs w:val="24"/>
          </w:rPr>
          <w:delText xml:space="preserve">and </w:delText>
        </w:r>
        <w:r w:rsidR="002B4EB9" w:rsidDel="00C24C00">
          <w:rPr>
            <w:rFonts w:ascii="Times New Roman" w:hAnsi="Times New Roman" w:cs="Times New Roman"/>
            <w:sz w:val="24"/>
            <w:szCs w:val="24"/>
          </w:rPr>
          <w:delText xml:space="preserve">can </w:delText>
        </w:r>
      </w:del>
      <w:del w:id="193" w:author="Scott Cooper" w:date="2014-12-11T14:48:00Z">
        <w:r w:rsidR="002B4EB9" w:rsidDel="00C24C00">
          <w:rPr>
            <w:rFonts w:ascii="Times New Roman" w:hAnsi="Times New Roman" w:cs="Times New Roman"/>
            <w:sz w:val="24"/>
            <w:szCs w:val="24"/>
          </w:rPr>
          <w:delText xml:space="preserve">also </w:delText>
        </w:r>
      </w:del>
      <w:del w:id="194" w:author="Scott Cooper" w:date="2014-12-11T14:49:00Z">
        <w:r w:rsidR="002B4EB9" w:rsidDel="00C24C00">
          <w:rPr>
            <w:rFonts w:ascii="Times New Roman" w:hAnsi="Times New Roman" w:cs="Times New Roman"/>
            <w:sz w:val="24"/>
            <w:szCs w:val="24"/>
          </w:rPr>
          <w:delText xml:space="preserve">facilitate </w:delText>
        </w:r>
        <w:r w:rsidR="00021CF8" w:rsidDel="00C24C00">
          <w:rPr>
            <w:rFonts w:ascii="Times New Roman" w:hAnsi="Times New Roman" w:cs="Times New Roman"/>
            <w:sz w:val="24"/>
            <w:szCs w:val="24"/>
          </w:rPr>
          <w:delText xml:space="preserve">other grazers </w:delText>
        </w:r>
        <w:r w:rsidR="002B4EB9" w:rsidDel="00C24C00">
          <w:rPr>
            <w:rFonts w:ascii="Times New Roman" w:hAnsi="Times New Roman" w:cs="Times New Roman"/>
            <w:sz w:val="24"/>
            <w:szCs w:val="24"/>
          </w:rPr>
          <w:delText xml:space="preserve">by uncovering grazable benthic material </w:delText>
        </w:r>
        <w:r w:rsidR="00021CF8" w:rsidDel="00C24C00">
          <w:rPr>
            <w:rFonts w:ascii="Times New Roman" w:hAnsi="Times New Roman" w:cs="Times New Roman"/>
            <w:sz w:val="24"/>
            <w:szCs w:val="24"/>
          </w:rPr>
          <w:delText xml:space="preserve">through bioturbation </w:delText>
        </w:r>
        <w:r w:rsidR="002B4EB9" w:rsidRPr="002B4EB9" w:rsidDel="00C24C00">
          <w:rPr>
            <w:rFonts w:ascii="Times New Roman" w:hAnsi="Times New Roman" w:cs="Times New Roman"/>
            <w:noProof/>
            <w:sz w:val="24"/>
            <w:szCs w:val="24"/>
          </w:rPr>
          <w:delText>(Ranvestel et al. 2004)</w:delText>
        </w:r>
      </w:del>
      <w:r w:rsidR="00021CF8">
        <w:rPr>
          <w:rFonts w:ascii="Times New Roman" w:hAnsi="Times New Roman" w:cs="Times New Roman"/>
          <w:sz w:val="24"/>
          <w:szCs w:val="24"/>
        </w:rPr>
        <w:t>.</w:t>
      </w:r>
    </w:p>
    <w:p w14:paraId="02E1BF81" w14:textId="5DD46B3F" w:rsidR="00F61DA9" w:rsidRDefault="00BD3890" w:rsidP="008D3EF6">
      <w:pPr>
        <w:spacing w:line="480" w:lineRule="auto"/>
        <w:ind w:right="360" w:firstLine="720"/>
        <w:rPr>
          <w:rFonts w:ascii="Times New Roman" w:hAnsi="Times New Roman" w:cs="Times New Roman"/>
          <w:sz w:val="24"/>
          <w:szCs w:val="24"/>
        </w:rPr>
      </w:pPr>
      <w:del w:id="195" w:author="Scott Cooper" w:date="2014-12-11T14:50:00Z">
        <w:r w:rsidDel="00C24C00">
          <w:rPr>
            <w:rFonts w:ascii="Times New Roman" w:hAnsi="Times New Roman" w:cs="Times New Roman"/>
            <w:sz w:val="24"/>
            <w:szCs w:val="24"/>
          </w:rPr>
          <w:delText>Like many tad</w:delText>
        </w:r>
        <w:r w:rsidR="003D2FB0" w:rsidDel="00C24C00">
          <w:rPr>
            <w:rFonts w:ascii="Times New Roman" w:hAnsi="Times New Roman" w:cs="Times New Roman"/>
            <w:sz w:val="24"/>
            <w:szCs w:val="24"/>
          </w:rPr>
          <w:delText>poles, those</w:delText>
        </w:r>
      </w:del>
      <w:ins w:id="196" w:author="Scott Cooper" w:date="2014-12-11T14:50:00Z">
        <w:r w:rsidR="00C24C00">
          <w:rPr>
            <w:rFonts w:ascii="Times New Roman" w:hAnsi="Times New Roman" w:cs="Times New Roman"/>
            <w:sz w:val="24"/>
            <w:szCs w:val="24"/>
          </w:rPr>
          <w:t>Tadpoles</w:t>
        </w:r>
      </w:ins>
      <w:r w:rsidR="003D2FB0">
        <w:rPr>
          <w:rFonts w:ascii="Times New Roman" w:hAnsi="Times New Roman" w:cs="Times New Roman"/>
          <w:sz w:val="24"/>
          <w:szCs w:val="24"/>
        </w:rPr>
        <w:t xml:space="preserve"> of the endangered m</w:t>
      </w:r>
      <w:r>
        <w:rPr>
          <w:rFonts w:ascii="Times New Roman" w:hAnsi="Times New Roman" w:cs="Times New Roman"/>
          <w:sz w:val="24"/>
          <w:szCs w:val="24"/>
        </w:rPr>
        <w:t>ountain yellow-legged frogs (</w:t>
      </w:r>
      <w:r>
        <w:rPr>
          <w:rFonts w:ascii="Times New Roman" w:hAnsi="Times New Roman" w:cs="Times New Roman"/>
          <w:i/>
          <w:sz w:val="24"/>
          <w:szCs w:val="24"/>
        </w:rPr>
        <w:t>Rana muscosa</w:t>
      </w:r>
      <w:r>
        <w:rPr>
          <w:rFonts w:ascii="Times New Roman" w:hAnsi="Times New Roman" w:cs="Times New Roman"/>
          <w:sz w:val="24"/>
          <w:szCs w:val="24"/>
        </w:rPr>
        <w:t xml:space="preserve"> and </w:t>
      </w:r>
      <w:r>
        <w:rPr>
          <w:rFonts w:ascii="Times New Roman" w:hAnsi="Times New Roman" w:cs="Times New Roman"/>
          <w:i/>
          <w:sz w:val="24"/>
          <w:szCs w:val="24"/>
        </w:rPr>
        <w:t>R. sierrae</w:t>
      </w:r>
      <w:r>
        <w:rPr>
          <w:rFonts w:ascii="Times New Roman" w:hAnsi="Times New Roman" w:cs="Times New Roman"/>
          <w:sz w:val="24"/>
          <w:szCs w:val="24"/>
        </w:rPr>
        <w:t xml:space="preserve">) </w:t>
      </w:r>
      <w:del w:id="197" w:author="Scott Cooper" w:date="2014-12-11T14:50:00Z">
        <w:r w:rsidDel="00C24C00">
          <w:rPr>
            <w:rFonts w:ascii="Times New Roman" w:hAnsi="Times New Roman" w:cs="Times New Roman"/>
            <w:sz w:val="24"/>
            <w:szCs w:val="24"/>
          </w:rPr>
          <w:delText xml:space="preserve">of California’s Sierra Nevada mountains </w:delText>
        </w:r>
      </w:del>
      <w:del w:id="198" w:author="Scott Cooper" w:date="2014-12-11T14:51:00Z">
        <w:r w:rsidDel="00C24C00">
          <w:rPr>
            <w:rFonts w:ascii="Times New Roman" w:hAnsi="Times New Roman" w:cs="Times New Roman"/>
            <w:sz w:val="24"/>
            <w:szCs w:val="24"/>
          </w:rPr>
          <w:delText>are grazers of</w:delText>
        </w:r>
      </w:del>
      <w:ins w:id="199" w:author="Scott Cooper" w:date="2014-12-11T14:51:00Z">
        <w:r w:rsidR="00C24C00">
          <w:rPr>
            <w:rFonts w:ascii="Times New Roman" w:hAnsi="Times New Roman" w:cs="Times New Roman"/>
            <w:sz w:val="24"/>
            <w:szCs w:val="24"/>
          </w:rPr>
          <w:t>graze on</w:t>
        </w:r>
      </w:ins>
      <w:r>
        <w:rPr>
          <w:rFonts w:ascii="Times New Roman" w:hAnsi="Times New Roman" w:cs="Times New Roman"/>
          <w:sz w:val="24"/>
          <w:szCs w:val="24"/>
        </w:rPr>
        <w:t xml:space="preserve"> benthic algae</w:t>
      </w:r>
      <w:del w:id="200" w:author="Scott Cooper" w:date="2014-12-11T14:51:00Z">
        <w:r w:rsidDel="00C24C00">
          <w:rPr>
            <w:rFonts w:ascii="Times New Roman" w:hAnsi="Times New Roman" w:cs="Times New Roman"/>
            <w:sz w:val="24"/>
            <w:szCs w:val="24"/>
          </w:rPr>
          <w:delText>, and are potential competitors with</w:delText>
        </w:r>
      </w:del>
      <w:ins w:id="201" w:author="Scott Cooper" w:date="2014-12-11T14:51:00Z">
        <w:r w:rsidR="00C24C00">
          <w:rPr>
            <w:rFonts w:ascii="Times New Roman" w:hAnsi="Times New Roman" w:cs="Times New Roman"/>
            <w:sz w:val="24"/>
            <w:szCs w:val="24"/>
          </w:rPr>
          <w:t xml:space="preserve"> and can affect other grazers, such as </w:t>
        </w:r>
      </w:ins>
      <w:del w:id="202" w:author="Scott Cooper" w:date="2014-12-13T09:36:00Z">
        <w:r w:rsidDel="00A2024D">
          <w:rPr>
            <w:rFonts w:ascii="Times New Roman" w:hAnsi="Times New Roman" w:cs="Times New Roman"/>
            <w:sz w:val="24"/>
            <w:szCs w:val="24"/>
          </w:rPr>
          <w:delText xml:space="preserve"> </w:delText>
        </w:r>
      </w:del>
      <w:r>
        <w:rPr>
          <w:rFonts w:ascii="Times New Roman" w:hAnsi="Times New Roman" w:cs="Times New Roman"/>
          <w:sz w:val="24"/>
          <w:szCs w:val="24"/>
        </w:rPr>
        <w:lastRenderedPageBreak/>
        <w:t xml:space="preserve">mayfly nymphs, caddisfly </w:t>
      </w:r>
      <w:ins w:id="203" w:author="Scott Cooper" w:date="2014-12-11T14:51:00Z">
        <w:r w:rsidR="00C24C00">
          <w:rPr>
            <w:rFonts w:ascii="Times New Roman" w:hAnsi="Times New Roman" w:cs="Times New Roman"/>
            <w:sz w:val="24"/>
            <w:szCs w:val="24"/>
          </w:rPr>
          <w:t xml:space="preserve">and fly </w:t>
        </w:r>
      </w:ins>
      <w:r>
        <w:rPr>
          <w:rFonts w:ascii="Times New Roman" w:hAnsi="Times New Roman" w:cs="Times New Roman"/>
          <w:sz w:val="24"/>
          <w:szCs w:val="24"/>
        </w:rPr>
        <w:t xml:space="preserve">larvae, </w:t>
      </w:r>
      <w:del w:id="204" w:author="Scott Cooper" w:date="2014-12-11T14:51:00Z">
        <w:r w:rsidDel="00C24C00">
          <w:rPr>
            <w:rFonts w:ascii="Times New Roman" w:hAnsi="Times New Roman" w:cs="Times New Roman"/>
            <w:sz w:val="24"/>
            <w:szCs w:val="24"/>
          </w:rPr>
          <w:delText xml:space="preserve">diptera larvae, </w:delText>
        </w:r>
      </w:del>
      <w:r>
        <w:rPr>
          <w:rFonts w:ascii="Times New Roman" w:hAnsi="Times New Roman" w:cs="Times New Roman"/>
          <w:sz w:val="24"/>
          <w:szCs w:val="24"/>
        </w:rPr>
        <w:t xml:space="preserve">and other benthic macroinvertebrates </w:t>
      </w:r>
      <w:r w:rsidRPr="00BD3890">
        <w:rPr>
          <w:rFonts w:ascii="Times New Roman" w:hAnsi="Times New Roman" w:cs="Times New Roman"/>
          <w:noProof/>
          <w:sz w:val="24"/>
          <w:szCs w:val="24"/>
        </w:rPr>
        <w:t>(Grinnell and Storer 1924, Zweifel 1955, Finlay and Vredenburg 2007)</w:t>
      </w:r>
      <w:r>
        <w:rPr>
          <w:rFonts w:ascii="Times New Roman" w:hAnsi="Times New Roman" w:cs="Times New Roman"/>
          <w:sz w:val="24"/>
          <w:szCs w:val="24"/>
        </w:rPr>
        <w:t xml:space="preserve">.  </w:t>
      </w:r>
      <w:ins w:id="205" w:author="Scott Cooper" w:date="2014-12-11T14:52:00Z">
        <w:r w:rsidR="00C24C00">
          <w:rPr>
            <w:rFonts w:ascii="Times New Roman" w:hAnsi="Times New Roman" w:cs="Times New Roman"/>
            <w:sz w:val="24"/>
            <w:szCs w:val="24"/>
          </w:rPr>
          <w:t xml:space="preserve">Because of their historical ubiquity and abundance, </w:t>
        </w:r>
      </w:ins>
      <w:del w:id="206" w:author="Scott Cooper" w:date="2014-12-11T14:52:00Z">
        <w:r w:rsidR="00143808" w:rsidDel="00C24C00">
          <w:rPr>
            <w:rFonts w:ascii="Times New Roman" w:hAnsi="Times New Roman" w:cs="Times New Roman"/>
            <w:sz w:val="24"/>
            <w:szCs w:val="24"/>
          </w:rPr>
          <w:delText xml:space="preserve">These </w:delText>
        </w:r>
      </w:del>
      <w:ins w:id="207" w:author="Scott Cooper" w:date="2014-12-11T14:52:00Z">
        <w:r w:rsidR="00C24C00">
          <w:rPr>
            <w:rFonts w:ascii="Times New Roman" w:hAnsi="Times New Roman" w:cs="Times New Roman"/>
            <w:sz w:val="24"/>
            <w:szCs w:val="24"/>
          </w:rPr>
          <w:t xml:space="preserve">yellow-legged frog </w:t>
        </w:r>
      </w:ins>
      <w:r w:rsidR="00617E4C">
        <w:rPr>
          <w:rFonts w:ascii="Times New Roman" w:hAnsi="Times New Roman" w:cs="Times New Roman"/>
          <w:sz w:val="24"/>
          <w:szCs w:val="24"/>
        </w:rPr>
        <w:t xml:space="preserve">tadpoles may </w:t>
      </w:r>
      <w:del w:id="208" w:author="Scott Cooper" w:date="2014-12-11T14:52:00Z">
        <w:r w:rsidR="00617E4C" w:rsidDel="00C24C00">
          <w:rPr>
            <w:rFonts w:ascii="Times New Roman" w:hAnsi="Times New Roman" w:cs="Times New Roman"/>
            <w:sz w:val="24"/>
            <w:szCs w:val="24"/>
          </w:rPr>
          <w:delText xml:space="preserve">also </w:delText>
        </w:r>
      </w:del>
      <w:r w:rsidR="00617E4C">
        <w:rPr>
          <w:rFonts w:ascii="Times New Roman" w:hAnsi="Times New Roman" w:cs="Times New Roman"/>
          <w:sz w:val="24"/>
          <w:szCs w:val="24"/>
        </w:rPr>
        <w:t xml:space="preserve">have been ecologically important </w:t>
      </w:r>
      <w:ins w:id="209" w:author="Scott Cooper" w:date="2014-12-11T14:53:00Z">
        <w:r w:rsidR="00C24C00">
          <w:rPr>
            <w:rFonts w:ascii="Times New Roman" w:hAnsi="Times New Roman" w:cs="Times New Roman"/>
            <w:sz w:val="24"/>
            <w:szCs w:val="24"/>
          </w:rPr>
          <w:t xml:space="preserve">components of Sierra Nevada aquatic ecosystems </w:t>
        </w:r>
      </w:ins>
      <w:del w:id="210" w:author="Scott Cooper" w:date="2014-12-11T14:52:00Z">
        <w:r w:rsidR="00617E4C" w:rsidDel="00C24C00">
          <w:rPr>
            <w:rFonts w:ascii="Times New Roman" w:hAnsi="Times New Roman" w:cs="Times New Roman"/>
            <w:sz w:val="24"/>
            <w:szCs w:val="24"/>
          </w:rPr>
          <w:delText xml:space="preserve">because of their </w:delText>
        </w:r>
        <w:r w:rsidR="00143808" w:rsidDel="00C24C00">
          <w:rPr>
            <w:rFonts w:ascii="Times New Roman" w:hAnsi="Times New Roman" w:cs="Times New Roman"/>
            <w:sz w:val="24"/>
            <w:szCs w:val="24"/>
          </w:rPr>
          <w:delText xml:space="preserve">historical ubiquity and </w:delText>
        </w:r>
        <w:r w:rsidR="00617E4C" w:rsidDel="00C24C00">
          <w:rPr>
            <w:rFonts w:ascii="Times New Roman" w:hAnsi="Times New Roman" w:cs="Times New Roman"/>
            <w:sz w:val="24"/>
            <w:szCs w:val="24"/>
          </w:rPr>
          <w:delText xml:space="preserve">abundance </w:delText>
        </w:r>
      </w:del>
      <w:r w:rsidRPr="00BD3890">
        <w:rPr>
          <w:rFonts w:ascii="Times New Roman" w:hAnsi="Times New Roman" w:cs="Times New Roman"/>
          <w:noProof/>
          <w:sz w:val="24"/>
          <w:szCs w:val="24"/>
        </w:rPr>
        <w:t>(Grinnell and Storer 1924</w:t>
      </w:r>
      <w:del w:id="211" w:author="Scott Cooper" w:date="2014-12-11T14:53:00Z">
        <w:r w:rsidRPr="00BD3890" w:rsidDel="00C24C00">
          <w:rPr>
            <w:rFonts w:ascii="Times New Roman" w:hAnsi="Times New Roman" w:cs="Times New Roman"/>
            <w:noProof/>
            <w:sz w:val="24"/>
            <w:szCs w:val="24"/>
          </w:rPr>
          <w:delText>)</w:delText>
        </w:r>
        <w:r w:rsidR="005311E1" w:rsidDel="00C24C00">
          <w:rPr>
            <w:rFonts w:ascii="Times New Roman" w:hAnsi="Times New Roman" w:cs="Times New Roman"/>
            <w:sz w:val="24"/>
            <w:szCs w:val="24"/>
          </w:rPr>
          <w:delText xml:space="preserve">, and while abundance alone is not indicative of a species’ importance, </w:delText>
        </w:r>
        <w:r w:rsidR="00701966" w:rsidDel="00C24C00">
          <w:rPr>
            <w:rFonts w:ascii="Times New Roman" w:hAnsi="Times New Roman" w:cs="Times New Roman"/>
            <w:sz w:val="24"/>
            <w:szCs w:val="24"/>
          </w:rPr>
          <w:delText xml:space="preserve">it </w:delText>
        </w:r>
        <w:r w:rsidR="002123A2" w:rsidDel="00C24C00">
          <w:rPr>
            <w:rFonts w:ascii="Times New Roman" w:hAnsi="Times New Roman" w:cs="Times New Roman"/>
            <w:sz w:val="24"/>
            <w:szCs w:val="24"/>
          </w:rPr>
          <w:delText xml:space="preserve">can be correlated to importance </w:delText>
        </w:r>
        <w:r w:rsidR="00DD123D" w:rsidDel="00C24C00">
          <w:rPr>
            <w:rFonts w:ascii="Times New Roman" w:hAnsi="Times New Roman" w:cs="Times New Roman"/>
            <w:sz w:val="24"/>
            <w:szCs w:val="24"/>
          </w:rPr>
          <w:delText xml:space="preserve">to the same extent </w:delText>
        </w:r>
        <w:r w:rsidR="002123A2" w:rsidDel="00C24C00">
          <w:rPr>
            <w:rFonts w:ascii="Times New Roman" w:hAnsi="Times New Roman" w:cs="Times New Roman"/>
            <w:sz w:val="24"/>
            <w:szCs w:val="24"/>
          </w:rPr>
          <w:delText xml:space="preserve">as harder to measure variables </w:delText>
        </w:r>
        <w:r w:rsidR="005311E1" w:rsidDel="00C24C00">
          <w:rPr>
            <w:rFonts w:ascii="Times New Roman" w:hAnsi="Times New Roman" w:cs="Times New Roman"/>
            <w:sz w:val="24"/>
            <w:szCs w:val="24"/>
          </w:rPr>
          <w:delText>(Doak 2003)</w:delText>
        </w:r>
      </w:del>
      <w:r w:rsidR="00617E4C">
        <w:rPr>
          <w:rFonts w:ascii="Times New Roman" w:hAnsi="Times New Roman" w:cs="Times New Roman"/>
          <w:sz w:val="24"/>
          <w:szCs w:val="24"/>
        </w:rPr>
        <w:t xml:space="preserve">.  </w:t>
      </w:r>
      <w:r w:rsidR="00143808">
        <w:rPr>
          <w:rFonts w:ascii="Times New Roman" w:hAnsi="Times New Roman" w:cs="Times New Roman"/>
          <w:sz w:val="24"/>
          <w:szCs w:val="24"/>
        </w:rPr>
        <w:t xml:space="preserve">In lakes </w:t>
      </w:r>
      <w:r w:rsidR="00B5408C">
        <w:rPr>
          <w:rFonts w:ascii="Times New Roman" w:hAnsi="Times New Roman" w:cs="Times New Roman"/>
          <w:sz w:val="24"/>
          <w:szCs w:val="24"/>
        </w:rPr>
        <w:t xml:space="preserve">in </w:t>
      </w:r>
      <w:r w:rsidR="00143808">
        <w:rPr>
          <w:rFonts w:ascii="Times New Roman" w:hAnsi="Times New Roman" w:cs="Times New Roman"/>
          <w:sz w:val="24"/>
          <w:szCs w:val="24"/>
        </w:rPr>
        <w:t xml:space="preserve">the Sierra Nevada </w:t>
      </w:r>
      <w:del w:id="212" w:author="Scott Cooper" w:date="2014-12-11T14:53:00Z">
        <w:r w:rsidR="00143808" w:rsidDel="00C24C00">
          <w:rPr>
            <w:rFonts w:ascii="Times New Roman" w:hAnsi="Times New Roman" w:cs="Times New Roman"/>
            <w:sz w:val="24"/>
            <w:szCs w:val="24"/>
          </w:rPr>
          <w:delText xml:space="preserve">mountains </w:delText>
        </w:r>
      </w:del>
      <w:r w:rsidR="00143808">
        <w:rPr>
          <w:rFonts w:ascii="Times New Roman" w:hAnsi="Times New Roman" w:cs="Times New Roman"/>
          <w:sz w:val="24"/>
          <w:szCs w:val="24"/>
        </w:rPr>
        <w:t xml:space="preserve">and in streams </w:t>
      </w:r>
      <w:del w:id="213" w:author="Scott Cooper" w:date="2014-12-11T14:53:00Z">
        <w:r w:rsidR="00143808" w:rsidDel="00C24C00">
          <w:rPr>
            <w:rFonts w:ascii="Times New Roman" w:hAnsi="Times New Roman" w:cs="Times New Roman"/>
            <w:sz w:val="24"/>
            <w:szCs w:val="24"/>
          </w:rPr>
          <w:delText xml:space="preserve">in </w:delText>
        </w:r>
      </w:del>
      <w:ins w:id="214" w:author="Scott Cooper" w:date="2014-12-11T14:53:00Z">
        <w:r w:rsidR="00C24C00">
          <w:rPr>
            <w:rFonts w:ascii="Times New Roman" w:hAnsi="Times New Roman" w:cs="Times New Roman"/>
            <w:sz w:val="24"/>
            <w:szCs w:val="24"/>
          </w:rPr>
          <w:t xml:space="preserve">of </w:t>
        </w:r>
      </w:ins>
      <w:r w:rsidR="00143808">
        <w:rPr>
          <w:rFonts w:ascii="Times New Roman" w:hAnsi="Times New Roman" w:cs="Times New Roman"/>
          <w:sz w:val="24"/>
          <w:szCs w:val="24"/>
        </w:rPr>
        <w:t xml:space="preserve">the Transverse Ranges of southern California </w:t>
      </w:r>
      <w:r w:rsidR="00143808" w:rsidRPr="00651497">
        <w:rPr>
          <w:rFonts w:ascii="Times New Roman" w:hAnsi="Times New Roman" w:cs="Times New Roman"/>
          <w:noProof/>
          <w:sz w:val="24"/>
          <w:szCs w:val="24"/>
        </w:rPr>
        <w:t>(Vredenburg et al. 2007)</w:t>
      </w:r>
      <w:r w:rsidR="00143808">
        <w:rPr>
          <w:rFonts w:ascii="Times New Roman" w:hAnsi="Times New Roman" w:cs="Times New Roman"/>
          <w:sz w:val="24"/>
          <w:szCs w:val="24"/>
        </w:rPr>
        <w:t>, tadpoles</w:t>
      </w:r>
      <w:r>
        <w:rPr>
          <w:rFonts w:ascii="Times New Roman" w:hAnsi="Times New Roman" w:cs="Times New Roman"/>
          <w:sz w:val="24"/>
          <w:szCs w:val="24"/>
        </w:rPr>
        <w:t xml:space="preserve"> </w:t>
      </w:r>
      <w:r w:rsidR="00F61DA9">
        <w:rPr>
          <w:rFonts w:ascii="Times New Roman" w:hAnsi="Times New Roman" w:cs="Times New Roman"/>
          <w:sz w:val="24"/>
          <w:szCs w:val="24"/>
        </w:rPr>
        <w:t xml:space="preserve">once </w:t>
      </w:r>
      <w:r w:rsidR="00617E4C">
        <w:rPr>
          <w:rFonts w:ascii="Times New Roman" w:hAnsi="Times New Roman" w:cs="Times New Roman"/>
          <w:sz w:val="24"/>
          <w:szCs w:val="24"/>
        </w:rPr>
        <w:t xml:space="preserve">reached </w:t>
      </w:r>
      <w:r w:rsidR="00180491">
        <w:rPr>
          <w:rFonts w:ascii="Times New Roman" w:hAnsi="Times New Roman" w:cs="Times New Roman"/>
          <w:sz w:val="24"/>
          <w:szCs w:val="24"/>
        </w:rPr>
        <w:t xml:space="preserve">densities </w:t>
      </w:r>
      <w:del w:id="215" w:author="Scott Cooper" w:date="2014-12-11T14:54:00Z">
        <w:r w:rsidR="002123A2" w:rsidDel="00C24C00">
          <w:rPr>
            <w:rFonts w:ascii="Times New Roman" w:hAnsi="Times New Roman" w:cs="Times New Roman"/>
            <w:sz w:val="24"/>
            <w:szCs w:val="24"/>
          </w:rPr>
          <w:delText xml:space="preserve">around </w:delText>
        </w:r>
      </w:del>
      <w:ins w:id="216" w:author="Scott Cooper" w:date="2014-12-11T14:54:00Z">
        <w:r w:rsidR="00C24C00">
          <w:rPr>
            <w:rFonts w:ascii="Times New Roman" w:hAnsi="Times New Roman" w:cs="Times New Roman"/>
            <w:sz w:val="24"/>
            <w:szCs w:val="24"/>
          </w:rPr>
          <w:t xml:space="preserve">approaching </w:t>
        </w:r>
      </w:ins>
      <w:r w:rsidR="00DD123D">
        <w:rPr>
          <w:rFonts w:ascii="Times New Roman" w:hAnsi="Times New Roman" w:cs="Times New Roman"/>
          <w:sz w:val="24"/>
          <w:szCs w:val="24"/>
        </w:rPr>
        <w:t>20-30</w:t>
      </w:r>
      <w:r w:rsidR="002123A2">
        <w:rPr>
          <w:rFonts w:ascii="Times New Roman" w:hAnsi="Times New Roman" w:cs="Times New Roman"/>
          <w:sz w:val="24"/>
          <w:szCs w:val="24"/>
        </w:rPr>
        <w:t xml:space="preserve"> individuals per meter of lake shoreline </w:t>
      </w:r>
      <w:r w:rsidR="00F61DA9">
        <w:rPr>
          <w:rFonts w:ascii="Times New Roman" w:hAnsi="Times New Roman" w:cs="Times New Roman"/>
          <w:sz w:val="24"/>
          <w:szCs w:val="24"/>
        </w:rPr>
        <w:t>(Roland A. Knapp, personal communication)</w:t>
      </w:r>
      <w:r w:rsidR="005311E1">
        <w:rPr>
          <w:rFonts w:ascii="Times New Roman" w:hAnsi="Times New Roman" w:cs="Times New Roman"/>
          <w:sz w:val="24"/>
          <w:szCs w:val="24"/>
        </w:rPr>
        <w:t>.</w:t>
      </w:r>
      <w:r w:rsidR="003D2FB0">
        <w:rPr>
          <w:rFonts w:ascii="Times New Roman" w:hAnsi="Times New Roman" w:cs="Times New Roman"/>
          <w:sz w:val="24"/>
          <w:szCs w:val="24"/>
        </w:rPr>
        <w:t xml:space="preserve"> </w:t>
      </w:r>
      <w:r w:rsidR="005311E1">
        <w:rPr>
          <w:rFonts w:ascii="Times New Roman" w:hAnsi="Times New Roman" w:cs="Times New Roman"/>
          <w:sz w:val="24"/>
          <w:szCs w:val="24"/>
        </w:rPr>
        <w:t xml:space="preserve"> </w:t>
      </w:r>
      <w:del w:id="217" w:author="Scott Cooper" w:date="2014-12-11T14:54:00Z">
        <w:r w:rsidR="005311E1" w:rsidDel="00C24C00">
          <w:rPr>
            <w:rFonts w:ascii="Times New Roman" w:hAnsi="Times New Roman" w:cs="Times New Roman"/>
            <w:sz w:val="24"/>
            <w:szCs w:val="24"/>
          </w:rPr>
          <w:delText>I</w:delText>
        </w:r>
        <w:r w:rsidR="00F61DA9" w:rsidDel="00C24C00">
          <w:rPr>
            <w:rFonts w:ascii="Times New Roman" w:hAnsi="Times New Roman" w:cs="Times New Roman"/>
            <w:sz w:val="24"/>
            <w:szCs w:val="24"/>
          </w:rPr>
          <w:delText>t is now rare to find such robust populations</w:delText>
        </w:r>
        <w:r w:rsidR="000D4B7E" w:rsidDel="00C24C00">
          <w:rPr>
            <w:rFonts w:ascii="Times New Roman" w:hAnsi="Times New Roman" w:cs="Times New Roman"/>
            <w:sz w:val="24"/>
            <w:szCs w:val="24"/>
          </w:rPr>
          <w:delText>.</w:delText>
        </w:r>
      </w:del>
    </w:p>
    <w:p w14:paraId="297C7BE6" w14:textId="5BA143E9" w:rsidR="003804D2" w:rsidRPr="009C1BC1" w:rsidRDefault="00FF4083"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Mountain yellow-legged frog</w:t>
      </w:r>
      <w:del w:id="218" w:author="Scott Cooper" w:date="2014-12-11T14:54:00Z">
        <w:r w:rsidDel="00C24C00">
          <w:rPr>
            <w:rFonts w:ascii="Times New Roman" w:hAnsi="Times New Roman" w:cs="Times New Roman"/>
            <w:sz w:val="24"/>
            <w:szCs w:val="24"/>
          </w:rPr>
          <w:delText>s</w:delText>
        </w:r>
      </w:del>
      <w:r>
        <w:rPr>
          <w:rFonts w:ascii="Times New Roman" w:hAnsi="Times New Roman" w:cs="Times New Roman"/>
          <w:sz w:val="24"/>
          <w:szCs w:val="24"/>
        </w:rPr>
        <w:t xml:space="preserve"> and tadpole</w:t>
      </w:r>
      <w:ins w:id="219" w:author="Scott Cooper" w:date="2014-12-11T14:54:00Z">
        <w:r w:rsidR="00C24C00">
          <w:rPr>
            <w:rFonts w:ascii="Times New Roman" w:hAnsi="Times New Roman" w:cs="Times New Roman"/>
            <w:sz w:val="24"/>
            <w:szCs w:val="24"/>
          </w:rPr>
          <w:t xml:space="preserve"> populations</w:t>
        </w:r>
      </w:ins>
      <w:del w:id="220" w:author="Scott Cooper" w:date="2014-12-11T14:54:00Z">
        <w:r w:rsidDel="00C24C00">
          <w:rPr>
            <w:rFonts w:ascii="Times New Roman" w:hAnsi="Times New Roman" w:cs="Times New Roman"/>
            <w:sz w:val="24"/>
            <w:szCs w:val="24"/>
          </w:rPr>
          <w:delText>s</w:delText>
        </w:r>
      </w:del>
      <w:r>
        <w:rPr>
          <w:rFonts w:ascii="Times New Roman" w:hAnsi="Times New Roman" w:cs="Times New Roman"/>
          <w:sz w:val="24"/>
          <w:szCs w:val="24"/>
        </w:rPr>
        <w:t xml:space="preserve"> initially </w:t>
      </w:r>
      <w:r w:rsidR="000D4B7E">
        <w:rPr>
          <w:rFonts w:ascii="Times New Roman" w:hAnsi="Times New Roman" w:cs="Times New Roman"/>
          <w:sz w:val="24"/>
          <w:szCs w:val="24"/>
        </w:rPr>
        <w:t>d</w:t>
      </w:r>
      <w:r w:rsidR="009C1BC1">
        <w:rPr>
          <w:rFonts w:ascii="Times New Roman" w:hAnsi="Times New Roman" w:cs="Times New Roman"/>
          <w:sz w:val="24"/>
          <w:szCs w:val="24"/>
        </w:rPr>
        <w:t>ecline</w:t>
      </w:r>
      <w:r>
        <w:rPr>
          <w:rFonts w:ascii="Times New Roman" w:hAnsi="Times New Roman" w:cs="Times New Roman"/>
          <w:sz w:val="24"/>
          <w:szCs w:val="24"/>
        </w:rPr>
        <w:t>d</w:t>
      </w:r>
      <w:r w:rsidR="009C1BC1">
        <w:rPr>
          <w:rFonts w:ascii="Times New Roman" w:hAnsi="Times New Roman" w:cs="Times New Roman"/>
          <w:sz w:val="24"/>
          <w:szCs w:val="24"/>
        </w:rPr>
        <w:t xml:space="preserve"> </w:t>
      </w:r>
      <w:del w:id="221" w:author="Scott Cooper" w:date="2014-12-11T14:54:00Z">
        <w:r w:rsidR="009C1BC1" w:rsidDel="00C24C00">
          <w:rPr>
            <w:rFonts w:ascii="Times New Roman" w:hAnsi="Times New Roman" w:cs="Times New Roman"/>
            <w:sz w:val="24"/>
            <w:szCs w:val="24"/>
          </w:rPr>
          <w:delText xml:space="preserve">in </w:delText>
        </w:r>
        <w:r w:rsidDel="00C24C00">
          <w:rPr>
            <w:rFonts w:ascii="Times New Roman" w:hAnsi="Times New Roman" w:cs="Times New Roman"/>
            <w:sz w:val="24"/>
            <w:szCs w:val="24"/>
          </w:rPr>
          <w:delText xml:space="preserve">distribution </w:delText>
        </w:r>
        <w:r w:rsidR="003D2FB0" w:rsidDel="00C24C00">
          <w:rPr>
            <w:rFonts w:ascii="Times New Roman" w:hAnsi="Times New Roman" w:cs="Times New Roman"/>
            <w:sz w:val="24"/>
            <w:szCs w:val="24"/>
          </w:rPr>
          <w:delText>and abundance</w:delText>
        </w:r>
        <w:r w:rsidDel="00C24C00">
          <w:rPr>
            <w:rFonts w:ascii="Times New Roman" w:hAnsi="Times New Roman" w:cs="Times New Roman"/>
            <w:sz w:val="24"/>
            <w:szCs w:val="24"/>
          </w:rPr>
          <w:delText xml:space="preserve"> </w:delText>
        </w:r>
      </w:del>
      <w:r>
        <w:rPr>
          <w:rFonts w:ascii="Times New Roman" w:hAnsi="Times New Roman" w:cs="Times New Roman"/>
          <w:sz w:val="24"/>
          <w:szCs w:val="24"/>
        </w:rPr>
        <w:t>due to</w:t>
      </w:r>
      <w:r w:rsidR="00651497">
        <w:rPr>
          <w:rFonts w:ascii="Times New Roman" w:hAnsi="Times New Roman" w:cs="Times New Roman"/>
          <w:sz w:val="24"/>
          <w:szCs w:val="24"/>
        </w:rPr>
        <w:t xml:space="preserve"> predation by stocked </w:t>
      </w:r>
      <w:r w:rsidR="009C1BC1">
        <w:rPr>
          <w:rFonts w:ascii="Times New Roman" w:hAnsi="Times New Roman" w:cs="Times New Roman"/>
          <w:sz w:val="24"/>
          <w:szCs w:val="24"/>
        </w:rPr>
        <w:t>non-native trout</w:t>
      </w:r>
      <w:r w:rsidR="00617E4C">
        <w:rPr>
          <w:rFonts w:ascii="Times New Roman" w:hAnsi="Times New Roman" w:cs="Times New Roman"/>
          <w:sz w:val="24"/>
          <w:szCs w:val="24"/>
        </w:rPr>
        <w:t xml:space="preserve"> </w:t>
      </w:r>
      <w:r w:rsidR="00617E4C" w:rsidRPr="00617E4C">
        <w:rPr>
          <w:rFonts w:ascii="Times New Roman" w:hAnsi="Times New Roman" w:cs="Times New Roman"/>
          <w:noProof/>
          <w:sz w:val="24"/>
          <w:szCs w:val="24"/>
        </w:rPr>
        <w:t>(Knapp and Matthews 2000)</w:t>
      </w:r>
      <w:r w:rsidR="00617E4C">
        <w:rPr>
          <w:rFonts w:ascii="Times New Roman" w:hAnsi="Times New Roman" w:cs="Times New Roman"/>
          <w:sz w:val="24"/>
          <w:szCs w:val="24"/>
        </w:rPr>
        <w:t xml:space="preserve">.  </w:t>
      </w:r>
      <w:del w:id="222" w:author="Scott Cooper" w:date="2014-12-11T14:55:00Z">
        <w:r w:rsidR="00617E4C" w:rsidDel="00C24C00">
          <w:rPr>
            <w:rFonts w:ascii="Times New Roman" w:hAnsi="Times New Roman" w:cs="Times New Roman"/>
            <w:sz w:val="24"/>
            <w:szCs w:val="24"/>
          </w:rPr>
          <w:delText>D</w:delText>
        </w:r>
        <w:r w:rsidR="00651497" w:rsidDel="00C24C00">
          <w:rPr>
            <w:rFonts w:ascii="Times New Roman" w:hAnsi="Times New Roman" w:cs="Times New Roman"/>
            <w:sz w:val="24"/>
            <w:szCs w:val="24"/>
          </w:rPr>
          <w:delText>espite the cessation of</w:delText>
        </w:r>
      </w:del>
      <w:ins w:id="223" w:author="Scott Cooper" w:date="2014-12-11T14:55:00Z">
        <w:r w:rsidR="00C24C00">
          <w:rPr>
            <w:rFonts w:ascii="Times New Roman" w:hAnsi="Times New Roman" w:cs="Times New Roman"/>
            <w:sz w:val="24"/>
            <w:szCs w:val="24"/>
          </w:rPr>
          <w:t xml:space="preserve">Even after trout stocking stopped, however, yellow-legged frog </w:t>
        </w:r>
      </w:ins>
      <w:del w:id="224" w:author="Scott Cooper" w:date="2014-12-11T14:55:00Z">
        <w:r w:rsidR="00651497" w:rsidDel="00C24C00">
          <w:rPr>
            <w:rFonts w:ascii="Times New Roman" w:hAnsi="Times New Roman" w:cs="Times New Roman"/>
            <w:sz w:val="24"/>
            <w:szCs w:val="24"/>
          </w:rPr>
          <w:delText xml:space="preserve"> stocking, </w:delText>
        </w:r>
      </w:del>
      <w:r w:rsidR="00651497">
        <w:rPr>
          <w:rFonts w:ascii="Times New Roman" w:hAnsi="Times New Roman" w:cs="Times New Roman"/>
          <w:sz w:val="24"/>
          <w:szCs w:val="24"/>
        </w:rPr>
        <w:t>populations continue</w:t>
      </w:r>
      <w:ins w:id="225" w:author="Scott Cooper" w:date="2014-12-11T14:55:00Z">
        <w:r w:rsidR="00C24C00">
          <w:rPr>
            <w:rFonts w:ascii="Times New Roman" w:hAnsi="Times New Roman" w:cs="Times New Roman"/>
            <w:sz w:val="24"/>
            <w:szCs w:val="24"/>
          </w:rPr>
          <w:t>d</w:t>
        </w:r>
      </w:ins>
      <w:r w:rsidR="00651497">
        <w:rPr>
          <w:rFonts w:ascii="Times New Roman" w:hAnsi="Times New Roman" w:cs="Times New Roman"/>
          <w:sz w:val="24"/>
          <w:szCs w:val="24"/>
        </w:rPr>
        <w:t xml:space="preserve"> </w:t>
      </w:r>
      <w:del w:id="226" w:author="Scott Cooper" w:date="2014-12-11T14:55:00Z">
        <w:r w:rsidR="00651497" w:rsidDel="004B5E53">
          <w:rPr>
            <w:rFonts w:ascii="Times New Roman" w:hAnsi="Times New Roman" w:cs="Times New Roman"/>
            <w:sz w:val="24"/>
            <w:szCs w:val="24"/>
          </w:rPr>
          <w:delText>to be threatened by</w:delText>
        </w:r>
      </w:del>
      <w:ins w:id="227" w:author="Scott Cooper" w:date="2014-12-11T14:55:00Z">
        <w:r w:rsidR="004B5E53">
          <w:rPr>
            <w:rFonts w:ascii="Times New Roman" w:hAnsi="Times New Roman" w:cs="Times New Roman"/>
            <w:sz w:val="24"/>
            <w:szCs w:val="24"/>
          </w:rPr>
          <w:t>to decline owing to</w:t>
        </w:r>
      </w:ins>
      <w:r w:rsidR="00651497">
        <w:rPr>
          <w:rFonts w:ascii="Times New Roman" w:hAnsi="Times New Roman" w:cs="Times New Roman"/>
          <w:sz w:val="24"/>
          <w:szCs w:val="24"/>
        </w:rPr>
        <w:t xml:space="preserve"> </w:t>
      </w:r>
      <w:r w:rsidR="009C1BC1">
        <w:rPr>
          <w:rFonts w:ascii="Times New Roman" w:hAnsi="Times New Roman" w:cs="Times New Roman"/>
          <w:sz w:val="24"/>
          <w:szCs w:val="24"/>
        </w:rPr>
        <w:t xml:space="preserve">the emergence and spread of the amphibian chytrid fungus, </w:t>
      </w:r>
      <w:r w:rsidR="009C1BC1" w:rsidRPr="009C1BC1">
        <w:rPr>
          <w:rFonts w:ascii="Times New Roman" w:hAnsi="Times New Roman" w:cs="Times New Roman"/>
          <w:i/>
          <w:sz w:val="24"/>
          <w:szCs w:val="24"/>
        </w:rPr>
        <w:t xml:space="preserve">Batrachochytrium </w:t>
      </w:r>
      <w:r w:rsidR="009C1BC1">
        <w:rPr>
          <w:rFonts w:ascii="Times New Roman" w:hAnsi="Times New Roman" w:cs="Times New Roman"/>
          <w:i/>
          <w:sz w:val="24"/>
          <w:szCs w:val="24"/>
        </w:rPr>
        <w:t>dendrobatidis</w:t>
      </w:r>
      <w:r w:rsidR="00617E4C">
        <w:rPr>
          <w:rFonts w:ascii="Times New Roman" w:hAnsi="Times New Roman" w:cs="Times New Roman"/>
          <w:i/>
          <w:sz w:val="24"/>
          <w:szCs w:val="24"/>
        </w:rPr>
        <w:t xml:space="preserve"> </w:t>
      </w:r>
      <w:r w:rsidR="00617E4C" w:rsidRPr="00617E4C">
        <w:rPr>
          <w:rFonts w:ascii="Times New Roman" w:hAnsi="Times New Roman" w:cs="Times New Roman"/>
          <w:noProof/>
          <w:sz w:val="24"/>
          <w:szCs w:val="24"/>
        </w:rPr>
        <w:t>(Briggs et al. 2005)</w:t>
      </w:r>
      <w:r w:rsidR="009C1BC1">
        <w:rPr>
          <w:rFonts w:ascii="Times New Roman" w:hAnsi="Times New Roman" w:cs="Times New Roman"/>
          <w:sz w:val="24"/>
          <w:szCs w:val="24"/>
        </w:rPr>
        <w:t>.</w:t>
      </w:r>
      <w:r w:rsidR="000D4B7E" w:rsidRPr="000D4B7E">
        <w:rPr>
          <w:rFonts w:ascii="Times New Roman" w:hAnsi="Times New Roman" w:cs="Times New Roman"/>
          <w:sz w:val="24"/>
          <w:szCs w:val="24"/>
        </w:rPr>
        <w:t xml:space="preserve"> </w:t>
      </w:r>
      <w:r w:rsidR="000D4B7E">
        <w:rPr>
          <w:rFonts w:ascii="Times New Roman" w:hAnsi="Times New Roman" w:cs="Times New Roman"/>
          <w:sz w:val="24"/>
          <w:szCs w:val="24"/>
        </w:rPr>
        <w:t xml:space="preserve"> </w:t>
      </w:r>
      <w:del w:id="228" w:author="Scott Cooper" w:date="2014-12-11T14:56:00Z">
        <w:r w:rsidR="000D4B7E" w:rsidDel="004B5E53">
          <w:rPr>
            <w:rFonts w:ascii="Times New Roman" w:hAnsi="Times New Roman" w:cs="Times New Roman"/>
            <w:sz w:val="24"/>
            <w:szCs w:val="24"/>
          </w:rPr>
          <w:delText>Now</w:delText>
        </w:r>
      </w:del>
      <w:ins w:id="229" w:author="Scott Cooper" w:date="2014-12-11T14:56:00Z">
        <w:r w:rsidR="004B5E53">
          <w:rPr>
            <w:rFonts w:ascii="Times New Roman" w:hAnsi="Times New Roman" w:cs="Times New Roman"/>
            <w:sz w:val="24"/>
            <w:szCs w:val="24"/>
          </w:rPr>
          <w:t>Today</w:t>
        </w:r>
      </w:ins>
      <w:r w:rsidR="000D4B7E">
        <w:rPr>
          <w:rFonts w:ascii="Times New Roman" w:hAnsi="Times New Roman" w:cs="Times New Roman"/>
          <w:sz w:val="24"/>
          <w:szCs w:val="24"/>
        </w:rPr>
        <w:t xml:space="preserve">, large </w:t>
      </w:r>
      <w:ins w:id="230" w:author="Scott Cooper" w:date="2014-12-11T14:56:00Z">
        <w:r w:rsidR="004B5E53">
          <w:rPr>
            <w:rFonts w:ascii="Times New Roman" w:hAnsi="Times New Roman" w:cs="Times New Roman"/>
            <w:sz w:val="24"/>
            <w:szCs w:val="24"/>
          </w:rPr>
          <w:t xml:space="preserve">yellow-legged frog </w:t>
        </w:r>
      </w:ins>
      <w:r w:rsidR="000D4B7E">
        <w:rPr>
          <w:rFonts w:ascii="Times New Roman" w:hAnsi="Times New Roman" w:cs="Times New Roman"/>
          <w:sz w:val="24"/>
          <w:szCs w:val="24"/>
        </w:rPr>
        <w:t xml:space="preserve">populations are limited to a handful of extremely high elevation </w:t>
      </w:r>
      <w:commentRangeStart w:id="231"/>
      <w:r w:rsidR="000D4B7E">
        <w:rPr>
          <w:rFonts w:ascii="Times New Roman" w:hAnsi="Times New Roman" w:cs="Times New Roman"/>
          <w:sz w:val="24"/>
          <w:szCs w:val="24"/>
        </w:rPr>
        <w:t>lakes</w:t>
      </w:r>
      <w:commentRangeEnd w:id="231"/>
      <w:r w:rsidR="004B5E53">
        <w:rPr>
          <w:rStyle w:val="CommentReference"/>
        </w:rPr>
        <w:commentReference w:id="231"/>
      </w:r>
      <w:r w:rsidR="000D4B7E">
        <w:rPr>
          <w:rFonts w:ascii="Times New Roman" w:hAnsi="Times New Roman" w:cs="Times New Roman"/>
          <w:sz w:val="24"/>
          <w:szCs w:val="24"/>
        </w:rPr>
        <w:t xml:space="preserve"> in Yosemite and Sequoia/Kings Canyon National Parks and the adjacent John Muir Wilderness in the southern Sierra.  </w:t>
      </w:r>
      <w:del w:id="232" w:author="Scott Cooper" w:date="2014-12-11T14:57:00Z">
        <w:r w:rsidR="000D4B7E" w:rsidDel="004B5E53">
          <w:rPr>
            <w:rFonts w:ascii="Times New Roman" w:hAnsi="Times New Roman" w:cs="Times New Roman"/>
            <w:sz w:val="24"/>
            <w:szCs w:val="24"/>
          </w:rPr>
          <w:delText xml:space="preserve">In most lakes in the Sierra Nevada, </w:delText>
        </w:r>
        <w:r w:rsidR="00651497" w:rsidDel="004B5E53">
          <w:rPr>
            <w:rFonts w:ascii="Times New Roman" w:hAnsi="Times New Roman" w:cs="Times New Roman"/>
            <w:sz w:val="24"/>
            <w:szCs w:val="24"/>
          </w:rPr>
          <w:delText>m</w:delText>
        </w:r>
      </w:del>
      <w:ins w:id="233" w:author="Scott Cooper" w:date="2014-12-11T14:57:00Z">
        <w:r w:rsidR="004B5E53">
          <w:rPr>
            <w:rFonts w:ascii="Times New Roman" w:hAnsi="Times New Roman" w:cs="Times New Roman"/>
            <w:sz w:val="24"/>
            <w:szCs w:val="24"/>
          </w:rPr>
          <w:t>M</w:t>
        </w:r>
      </w:ins>
      <w:r w:rsidR="00651497">
        <w:rPr>
          <w:rFonts w:ascii="Times New Roman" w:hAnsi="Times New Roman" w:cs="Times New Roman"/>
          <w:sz w:val="24"/>
          <w:szCs w:val="24"/>
        </w:rPr>
        <w:t xml:space="preserve">ountain yellow-legged frogs and </w:t>
      </w:r>
      <w:r w:rsidR="005311E1">
        <w:rPr>
          <w:rFonts w:ascii="Times New Roman" w:hAnsi="Times New Roman" w:cs="Times New Roman"/>
          <w:sz w:val="24"/>
          <w:szCs w:val="24"/>
        </w:rPr>
        <w:t xml:space="preserve">their </w:t>
      </w:r>
      <w:r w:rsidR="000D4B7E">
        <w:rPr>
          <w:rFonts w:ascii="Times New Roman" w:hAnsi="Times New Roman" w:cs="Times New Roman"/>
          <w:sz w:val="24"/>
          <w:szCs w:val="24"/>
        </w:rPr>
        <w:t xml:space="preserve">tadpoles </w:t>
      </w:r>
      <w:r w:rsidR="00143808">
        <w:rPr>
          <w:rFonts w:ascii="Times New Roman" w:hAnsi="Times New Roman" w:cs="Times New Roman"/>
          <w:sz w:val="24"/>
          <w:szCs w:val="24"/>
        </w:rPr>
        <w:t>have gone</w:t>
      </w:r>
      <w:r w:rsidR="00651497">
        <w:rPr>
          <w:rFonts w:ascii="Times New Roman" w:hAnsi="Times New Roman" w:cs="Times New Roman"/>
          <w:sz w:val="24"/>
          <w:szCs w:val="24"/>
        </w:rPr>
        <w:t xml:space="preserve"> </w:t>
      </w:r>
      <w:r w:rsidR="000D4B7E">
        <w:rPr>
          <w:rFonts w:ascii="Times New Roman" w:hAnsi="Times New Roman" w:cs="Times New Roman"/>
          <w:sz w:val="24"/>
          <w:szCs w:val="24"/>
        </w:rPr>
        <w:t>locally extinct</w:t>
      </w:r>
      <w:r w:rsidR="00617E4C">
        <w:rPr>
          <w:rFonts w:ascii="Times New Roman" w:hAnsi="Times New Roman" w:cs="Times New Roman"/>
          <w:sz w:val="24"/>
          <w:szCs w:val="24"/>
        </w:rPr>
        <w:t xml:space="preserve"> </w:t>
      </w:r>
      <w:ins w:id="234" w:author="Scott Cooper" w:date="2014-12-11T14:57:00Z">
        <w:r w:rsidR="004B5E53">
          <w:rPr>
            <w:rFonts w:ascii="Times New Roman" w:hAnsi="Times New Roman" w:cs="Times New Roman"/>
            <w:sz w:val="24"/>
            <w:szCs w:val="24"/>
          </w:rPr>
          <w:t xml:space="preserve">in </w:t>
        </w:r>
      </w:ins>
      <w:ins w:id="235" w:author="Scott Cooper" w:date="2014-12-11T14:58:00Z">
        <w:r w:rsidR="004B5E53">
          <w:rPr>
            <w:rFonts w:ascii="Times New Roman" w:hAnsi="Times New Roman" w:cs="Times New Roman"/>
            <w:sz w:val="24"/>
            <w:szCs w:val="24"/>
          </w:rPr>
          <w:t xml:space="preserve">most </w:t>
        </w:r>
        <w:proofErr w:type="spellStart"/>
        <w:r w:rsidR="004B5E53">
          <w:rPr>
            <w:rFonts w:ascii="Times New Roman" w:hAnsi="Times New Roman" w:cs="Times New Roman"/>
            <w:sz w:val="24"/>
            <w:szCs w:val="24"/>
          </w:rPr>
          <w:t>Sierran</w:t>
        </w:r>
        <w:proofErr w:type="spellEnd"/>
        <w:r w:rsidR="004B5E53">
          <w:rPr>
            <w:rFonts w:ascii="Times New Roman" w:hAnsi="Times New Roman" w:cs="Times New Roman"/>
            <w:sz w:val="24"/>
            <w:szCs w:val="24"/>
          </w:rPr>
          <w:t xml:space="preserve"> lakes </w:t>
        </w:r>
      </w:ins>
      <w:r w:rsidR="00617E4C" w:rsidRPr="00617E4C">
        <w:rPr>
          <w:rFonts w:ascii="Times New Roman" w:hAnsi="Times New Roman" w:cs="Times New Roman"/>
          <w:noProof/>
          <w:sz w:val="24"/>
          <w:szCs w:val="24"/>
        </w:rPr>
        <w:t>(Briggs et al. 2010, Vredenburg et al. 2010)</w:t>
      </w:r>
      <w:r w:rsidR="00617E4C">
        <w:rPr>
          <w:rFonts w:ascii="Times New Roman" w:hAnsi="Times New Roman" w:cs="Times New Roman"/>
          <w:sz w:val="24"/>
          <w:szCs w:val="24"/>
        </w:rPr>
        <w:t>.</w:t>
      </w:r>
    </w:p>
    <w:p w14:paraId="27A9FDB3" w14:textId="5C80578A" w:rsidR="00CB01BD" w:rsidRPr="00CB01BD" w:rsidRDefault="00B815B4"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To explore how </w:t>
      </w:r>
      <w:r w:rsidR="00651497">
        <w:rPr>
          <w:rFonts w:ascii="Times New Roman" w:hAnsi="Times New Roman" w:cs="Times New Roman"/>
          <w:sz w:val="24"/>
          <w:szCs w:val="24"/>
        </w:rPr>
        <w:t>declines</w:t>
      </w:r>
      <w:r>
        <w:rPr>
          <w:rFonts w:ascii="Times New Roman" w:hAnsi="Times New Roman" w:cs="Times New Roman"/>
          <w:sz w:val="24"/>
          <w:szCs w:val="24"/>
        </w:rPr>
        <w:t xml:space="preserve"> </w:t>
      </w:r>
      <w:r w:rsidR="00617E4C">
        <w:rPr>
          <w:rFonts w:ascii="Times New Roman" w:hAnsi="Times New Roman" w:cs="Times New Roman"/>
          <w:sz w:val="24"/>
          <w:szCs w:val="24"/>
        </w:rPr>
        <w:t xml:space="preserve">and local extinctions </w:t>
      </w:r>
      <w:r w:rsidR="005311E1">
        <w:rPr>
          <w:rFonts w:ascii="Times New Roman" w:hAnsi="Times New Roman" w:cs="Times New Roman"/>
          <w:sz w:val="24"/>
          <w:szCs w:val="24"/>
        </w:rPr>
        <w:t xml:space="preserve">of mountain yellow-legged frogs </w:t>
      </w:r>
      <w:r>
        <w:rPr>
          <w:rFonts w:ascii="Times New Roman" w:hAnsi="Times New Roman" w:cs="Times New Roman"/>
          <w:sz w:val="24"/>
          <w:szCs w:val="24"/>
        </w:rPr>
        <w:t xml:space="preserve">might affect Sierra Nevada </w:t>
      </w:r>
      <w:r w:rsidR="00992FBE">
        <w:rPr>
          <w:rFonts w:ascii="Times New Roman" w:hAnsi="Times New Roman" w:cs="Times New Roman"/>
          <w:sz w:val="24"/>
          <w:szCs w:val="24"/>
        </w:rPr>
        <w:t>l</w:t>
      </w:r>
      <w:r>
        <w:rPr>
          <w:rFonts w:ascii="Times New Roman" w:hAnsi="Times New Roman" w:cs="Times New Roman"/>
          <w:sz w:val="24"/>
          <w:szCs w:val="24"/>
        </w:rPr>
        <w:t>ake communities</w:t>
      </w:r>
      <w:r w:rsidR="00992FBE">
        <w:rPr>
          <w:rFonts w:ascii="Times New Roman" w:hAnsi="Times New Roman" w:cs="Times New Roman"/>
          <w:sz w:val="24"/>
          <w:szCs w:val="24"/>
        </w:rPr>
        <w:t xml:space="preserve">, </w:t>
      </w:r>
      <w:del w:id="236" w:author="Scott Cooper" w:date="2014-12-13T09:44:00Z">
        <w:r w:rsidR="00F61DA9" w:rsidDel="002C54B5">
          <w:rPr>
            <w:rFonts w:ascii="Times New Roman" w:hAnsi="Times New Roman" w:cs="Times New Roman"/>
            <w:sz w:val="24"/>
            <w:szCs w:val="24"/>
          </w:rPr>
          <w:delText xml:space="preserve">we </w:delText>
        </w:r>
      </w:del>
      <w:ins w:id="237" w:author="Scott Cooper" w:date="2014-12-13T09:44:00Z">
        <w:r w:rsidR="002C54B5">
          <w:rPr>
            <w:rFonts w:ascii="Times New Roman" w:hAnsi="Times New Roman" w:cs="Times New Roman"/>
            <w:sz w:val="24"/>
            <w:szCs w:val="24"/>
          </w:rPr>
          <w:t xml:space="preserve">I </w:t>
        </w:r>
      </w:ins>
      <w:del w:id="238" w:author="Scott Cooper" w:date="2014-12-11T14:58:00Z">
        <w:r w:rsidDel="004B5E53">
          <w:rPr>
            <w:rFonts w:ascii="Times New Roman" w:hAnsi="Times New Roman" w:cs="Times New Roman"/>
            <w:sz w:val="24"/>
            <w:szCs w:val="24"/>
          </w:rPr>
          <w:delText>quantif</w:delText>
        </w:r>
        <w:r w:rsidR="00F61DA9" w:rsidDel="004B5E53">
          <w:rPr>
            <w:rFonts w:ascii="Times New Roman" w:hAnsi="Times New Roman" w:cs="Times New Roman"/>
            <w:sz w:val="24"/>
            <w:szCs w:val="24"/>
          </w:rPr>
          <w:delText>ied</w:delText>
        </w:r>
        <w:r w:rsidDel="004B5E53">
          <w:rPr>
            <w:rFonts w:ascii="Times New Roman" w:hAnsi="Times New Roman" w:cs="Times New Roman"/>
            <w:sz w:val="24"/>
            <w:szCs w:val="24"/>
          </w:rPr>
          <w:delText xml:space="preserve"> </w:delText>
        </w:r>
      </w:del>
      <w:ins w:id="239" w:author="Scott Cooper" w:date="2014-12-11T14:58:00Z">
        <w:r w:rsidR="004B5E53">
          <w:rPr>
            <w:rFonts w:ascii="Times New Roman" w:hAnsi="Times New Roman" w:cs="Times New Roman"/>
            <w:sz w:val="24"/>
            <w:szCs w:val="24"/>
          </w:rPr>
          <w:t>examined the impact</w:t>
        </w:r>
      </w:ins>
      <w:ins w:id="240" w:author="Scott Cooper" w:date="2014-12-11T14:59:00Z">
        <w:r w:rsidR="004B5E53">
          <w:rPr>
            <w:rFonts w:ascii="Times New Roman" w:hAnsi="Times New Roman" w:cs="Times New Roman"/>
            <w:sz w:val="24"/>
            <w:szCs w:val="24"/>
          </w:rPr>
          <w:t>s</w:t>
        </w:r>
      </w:ins>
      <w:ins w:id="241" w:author="Scott Cooper" w:date="2014-12-11T14:58:00Z">
        <w:r w:rsidR="004B5E53">
          <w:rPr>
            <w:rFonts w:ascii="Times New Roman" w:hAnsi="Times New Roman" w:cs="Times New Roman"/>
            <w:sz w:val="24"/>
            <w:szCs w:val="24"/>
          </w:rPr>
          <w:t xml:space="preserve"> of </w:t>
        </w:r>
      </w:ins>
      <w:r w:rsidR="00CB01BD">
        <w:rPr>
          <w:rFonts w:ascii="Times New Roman" w:hAnsi="Times New Roman" w:cs="Times New Roman"/>
          <w:sz w:val="24"/>
          <w:szCs w:val="24"/>
        </w:rPr>
        <w:t>tadpoles</w:t>
      </w:r>
      <w:del w:id="242" w:author="Scott Cooper" w:date="2014-12-11T14:58:00Z">
        <w:r w:rsidR="000D4B7E" w:rsidDel="004B5E53">
          <w:rPr>
            <w:rFonts w:ascii="Times New Roman" w:hAnsi="Times New Roman" w:cs="Times New Roman"/>
            <w:sz w:val="24"/>
            <w:szCs w:val="24"/>
          </w:rPr>
          <w:delText>’</w:delText>
        </w:r>
      </w:del>
      <w:r w:rsidR="00CB01BD">
        <w:rPr>
          <w:rFonts w:ascii="Times New Roman" w:hAnsi="Times New Roman" w:cs="Times New Roman"/>
          <w:sz w:val="24"/>
          <w:szCs w:val="24"/>
        </w:rPr>
        <w:t xml:space="preserve"> </w:t>
      </w:r>
      <w:del w:id="243" w:author="Scott Cooper" w:date="2014-12-11T14:58:00Z">
        <w:r w:rsidR="00CB01BD" w:rsidDel="004B5E53">
          <w:rPr>
            <w:rFonts w:ascii="Times New Roman" w:hAnsi="Times New Roman" w:cs="Times New Roman"/>
            <w:sz w:val="24"/>
            <w:szCs w:val="24"/>
          </w:rPr>
          <w:lastRenderedPageBreak/>
          <w:delText xml:space="preserve">impacts </w:delText>
        </w:r>
      </w:del>
      <w:r w:rsidR="00CB01BD">
        <w:rPr>
          <w:rFonts w:ascii="Times New Roman" w:hAnsi="Times New Roman" w:cs="Times New Roman"/>
          <w:sz w:val="24"/>
          <w:szCs w:val="24"/>
        </w:rPr>
        <w:t xml:space="preserve">on their resources and on potential competitors.  </w:t>
      </w:r>
      <w:r w:rsidR="00E9207E">
        <w:rPr>
          <w:rFonts w:ascii="Times New Roman" w:hAnsi="Times New Roman" w:cs="Times New Roman"/>
          <w:sz w:val="24"/>
          <w:szCs w:val="24"/>
        </w:rPr>
        <w:t xml:space="preserve">Mountain yellow-legged frog tadpoles </w:t>
      </w:r>
      <w:del w:id="244" w:author="Scott Cooper" w:date="2014-12-11T14:59:00Z">
        <w:r w:rsidR="00E9207E" w:rsidDel="004B5E53">
          <w:rPr>
            <w:rFonts w:ascii="Times New Roman" w:hAnsi="Times New Roman" w:cs="Times New Roman"/>
            <w:sz w:val="24"/>
            <w:szCs w:val="24"/>
          </w:rPr>
          <w:delText>ingest algae.</w:delText>
        </w:r>
      </w:del>
      <w:ins w:id="245" w:author="Scott Cooper" w:date="2014-12-11T14:59:00Z">
        <w:r w:rsidR="004B5E53">
          <w:rPr>
            <w:rFonts w:ascii="Times New Roman" w:hAnsi="Times New Roman" w:cs="Times New Roman"/>
            <w:sz w:val="24"/>
            <w:szCs w:val="24"/>
          </w:rPr>
          <w:t xml:space="preserve">may reduce algal resources and compete, either through exploitative or interference interactions, with co-occurring </w:t>
        </w:r>
      </w:ins>
      <w:ins w:id="246" w:author="Scott Cooper" w:date="2014-12-11T15:00:00Z">
        <w:r w:rsidR="004B5E53">
          <w:rPr>
            <w:rFonts w:ascii="Times New Roman" w:hAnsi="Times New Roman" w:cs="Times New Roman"/>
            <w:sz w:val="24"/>
            <w:szCs w:val="24"/>
          </w:rPr>
          <w:t>native</w:t>
        </w:r>
      </w:ins>
      <w:del w:id="247" w:author="Scott Cooper" w:date="2014-12-11T15:00:00Z">
        <w:r w:rsidR="00E9207E" w:rsidDel="004B5E53">
          <w:rPr>
            <w:rFonts w:ascii="Times New Roman" w:hAnsi="Times New Roman" w:cs="Times New Roman"/>
            <w:sz w:val="24"/>
            <w:szCs w:val="24"/>
          </w:rPr>
          <w:delText xml:space="preserve">  </w:delText>
        </w:r>
        <w:r w:rsidR="00F61DA9" w:rsidDel="004B5E53">
          <w:rPr>
            <w:rFonts w:ascii="Times New Roman" w:hAnsi="Times New Roman" w:cs="Times New Roman"/>
            <w:sz w:val="24"/>
            <w:szCs w:val="24"/>
          </w:rPr>
          <w:delText>Tadpoles may compete with</w:delText>
        </w:r>
      </w:del>
      <w:r w:rsidR="00F61DA9">
        <w:rPr>
          <w:rFonts w:ascii="Times New Roman" w:hAnsi="Times New Roman" w:cs="Times New Roman"/>
          <w:sz w:val="24"/>
          <w:szCs w:val="24"/>
        </w:rPr>
        <w:t xml:space="preserve"> insect grazers</w:t>
      </w:r>
      <w:del w:id="248" w:author="Scott Cooper" w:date="2014-12-11T15:00:00Z">
        <w:r w:rsidR="00F61DA9" w:rsidDel="004B5E53">
          <w:rPr>
            <w:rFonts w:ascii="Times New Roman" w:hAnsi="Times New Roman" w:cs="Times New Roman"/>
            <w:sz w:val="24"/>
            <w:szCs w:val="24"/>
          </w:rPr>
          <w:delText>, and</w:delText>
        </w:r>
      </w:del>
      <w:ins w:id="249" w:author="Scott Cooper" w:date="2014-12-11T15:00:00Z">
        <w:r w:rsidR="004B5E53">
          <w:rPr>
            <w:rFonts w:ascii="Times New Roman" w:hAnsi="Times New Roman" w:cs="Times New Roman"/>
            <w:sz w:val="24"/>
            <w:szCs w:val="24"/>
          </w:rPr>
          <w:t>.</w:t>
        </w:r>
      </w:ins>
      <w:r w:rsidR="00F61DA9">
        <w:rPr>
          <w:rFonts w:ascii="Times New Roman" w:hAnsi="Times New Roman" w:cs="Times New Roman"/>
          <w:sz w:val="24"/>
          <w:szCs w:val="24"/>
        </w:rPr>
        <w:t xml:space="preserve"> </w:t>
      </w:r>
      <w:del w:id="250" w:author="Scott Cooper" w:date="2014-12-11T15:00:00Z">
        <w:r w:rsidR="00F61DA9" w:rsidDel="004B5E53">
          <w:rPr>
            <w:rFonts w:ascii="Times New Roman" w:hAnsi="Times New Roman" w:cs="Times New Roman"/>
            <w:sz w:val="24"/>
            <w:szCs w:val="24"/>
          </w:rPr>
          <w:delText>w</w:delText>
        </w:r>
        <w:r w:rsidR="00493FCF" w:rsidDel="004B5E53">
          <w:rPr>
            <w:rFonts w:ascii="Times New Roman" w:hAnsi="Times New Roman" w:cs="Times New Roman"/>
            <w:sz w:val="24"/>
            <w:szCs w:val="24"/>
          </w:rPr>
          <w:delText xml:space="preserve">e </w:delText>
        </w:r>
      </w:del>
      <w:ins w:id="251" w:author="Scott Cooper" w:date="2014-12-13T09:44:00Z">
        <w:r w:rsidR="002C54B5">
          <w:rPr>
            <w:rFonts w:ascii="Times New Roman" w:hAnsi="Times New Roman" w:cs="Times New Roman"/>
            <w:sz w:val="24"/>
            <w:szCs w:val="24"/>
          </w:rPr>
          <w:t>I</w:t>
        </w:r>
      </w:ins>
      <w:ins w:id="252" w:author="Scott Cooper" w:date="2014-12-11T15:00:00Z">
        <w:r w:rsidR="004B5E53">
          <w:rPr>
            <w:rFonts w:ascii="Times New Roman" w:hAnsi="Times New Roman" w:cs="Times New Roman"/>
            <w:sz w:val="24"/>
            <w:szCs w:val="24"/>
          </w:rPr>
          <w:t xml:space="preserve"> </w:t>
        </w:r>
      </w:ins>
      <w:r w:rsidR="00493FCF">
        <w:rPr>
          <w:rFonts w:ascii="Times New Roman" w:hAnsi="Times New Roman" w:cs="Times New Roman"/>
          <w:sz w:val="24"/>
          <w:szCs w:val="24"/>
        </w:rPr>
        <w:t xml:space="preserve">chose to </w:t>
      </w:r>
      <w:r w:rsidR="001B06A1">
        <w:rPr>
          <w:rFonts w:ascii="Times New Roman" w:hAnsi="Times New Roman" w:cs="Times New Roman"/>
          <w:sz w:val="24"/>
          <w:szCs w:val="24"/>
        </w:rPr>
        <w:t>study</w:t>
      </w:r>
      <w:r w:rsidR="00493FCF">
        <w:rPr>
          <w:rFonts w:ascii="Times New Roman" w:hAnsi="Times New Roman" w:cs="Times New Roman"/>
          <w:sz w:val="24"/>
          <w:szCs w:val="24"/>
        </w:rPr>
        <w:t xml:space="preserve"> </w:t>
      </w:r>
      <w:ins w:id="253" w:author="Scott Cooper" w:date="2014-12-11T15:00:00Z">
        <w:r w:rsidR="004B5E53">
          <w:rPr>
            <w:rFonts w:ascii="Times New Roman" w:hAnsi="Times New Roman" w:cs="Times New Roman"/>
            <w:sz w:val="24"/>
            <w:szCs w:val="24"/>
          </w:rPr>
          <w:t xml:space="preserve">interactions between yellow-legged frog tadpoles </w:t>
        </w:r>
      </w:ins>
      <w:ins w:id="254" w:author="Scott Cooper" w:date="2014-12-11T15:02:00Z">
        <w:r w:rsidR="004B5E53">
          <w:rPr>
            <w:rFonts w:ascii="Times New Roman" w:hAnsi="Times New Roman" w:cs="Times New Roman"/>
            <w:sz w:val="24"/>
            <w:szCs w:val="24"/>
          </w:rPr>
          <w:t xml:space="preserve">and mayfly nymphs </w:t>
        </w:r>
      </w:ins>
      <w:ins w:id="255" w:author="Scott Cooper" w:date="2014-12-11T15:00:00Z">
        <w:r w:rsidR="004B5E53">
          <w:rPr>
            <w:rFonts w:ascii="Times New Roman" w:hAnsi="Times New Roman" w:cs="Times New Roman"/>
            <w:sz w:val="24"/>
            <w:szCs w:val="24"/>
          </w:rPr>
          <w:t xml:space="preserve">because </w:t>
        </w:r>
      </w:ins>
      <w:r w:rsidR="00493FCF">
        <w:rPr>
          <w:rFonts w:ascii="Times New Roman" w:hAnsi="Times New Roman" w:cs="Times New Roman"/>
          <w:sz w:val="24"/>
          <w:szCs w:val="24"/>
        </w:rPr>
        <w:t xml:space="preserve">mayfly nymphs </w:t>
      </w:r>
      <w:del w:id="256" w:author="Scott Cooper" w:date="2014-12-11T15:01:00Z">
        <w:r w:rsidR="00FF4083" w:rsidDel="004B5E53">
          <w:rPr>
            <w:rFonts w:ascii="Times New Roman" w:hAnsi="Times New Roman" w:cs="Times New Roman"/>
            <w:sz w:val="24"/>
            <w:szCs w:val="24"/>
          </w:rPr>
          <w:delText xml:space="preserve">as potential competitors with tadpoles </w:delText>
        </w:r>
        <w:r w:rsidR="00493FCF" w:rsidDel="004B5E53">
          <w:rPr>
            <w:rFonts w:ascii="Times New Roman" w:hAnsi="Times New Roman" w:cs="Times New Roman"/>
            <w:sz w:val="24"/>
            <w:szCs w:val="24"/>
          </w:rPr>
          <w:delText xml:space="preserve">because they </w:delText>
        </w:r>
      </w:del>
      <w:ins w:id="257" w:author="Scott Cooper" w:date="2014-12-11T15:01:00Z">
        <w:r w:rsidR="004B5E53">
          <w:rPr>
            <w:rFonts w:ascii="Times New Roman" w:hAnsi="Times New Roman" w:cs="Times New Roman"/>
            <w:sz w:val="24"/>
            <w:szCs w:val="24"/>
          </w:rPr>
          <w:t xml:space="preserve">can suppress algal biomass and </w:t>
        </w:r>
      </w:ins>
      <w:r w:rsidR="00FF4083">
        <w:rPr>
          <w:rFonts w:ascii="Times New Roman" w:hAnsi="Times New Roman" w:cs="Times New Roman"/>
          <w:sz w:val="24"/>
          <w:szCs w:val="24"/>
        </w:rPr>
        <w:t xml:space="preserve">are abundant in Sierra Nevada lakes </w:t>
      </w:r>
      <w:r w:rsidR="00FF4083" w:rsidRPr="00992FBE">
        <w:rPr>
          <w:rFonts w:ascii="Times New Roman" w:hAnsi="Times New Roman" w:cs="Times New Roman"/>
          <w:noProof/>
          <w:sz w:val="24"/>
          <w:szCs w:val="24"/>
        </w:rPr>
        <w:t>(</w:t>
      </w:r>
      <w:moveToRangeStart w:id="258" w:author="Scott Cooper" w:date="2014-12-11T15:01:00Z" w:name="move406073422"/>
      <w:moveTo w:id="259" w:author="Scott Cooper" w:date="2014-12-11T15:01:00Z">
        <w:r w:rsidR="004B5E53" w:rsidRPr="00992FBE">
          <w:rPr>
            <w:rFonts w:ascii="Times New Roman" w:hAnsi="Times New Roman" w:cs="Times New Roman"/>
            <w:noProof/>
            <w:sz w:val="24"/>
            <w:szCs w:val="24"/>
          </w:rPr>
          <w:t>Hill and Knight 1987, Morin et al. 1988, Dudley 1992</w:t>
        </w:r>
        <w:del w:id="260" w:author="Scott Cooper" w:date="2014-12-11T15:01:00Z">
          <w:r w:rsidR="004B5E53" w:rsidRPr="00992FBE" w:rsidDel="004B5E53">
            <w:rPr>
              <w:rFonts w:ascii="Times New Roman" w:hAnsi="Times New Roman" w:cs="Times New Roman"/>
              <w:noProof/>
              <w:sz w:val="24"/>
              <w:szCs w:val="24"/>
            </w:rPr>
            <w:delText>, Hertonsson et al. 2007</w:delText>
          </w:r>
        </w:del>
      </w:moveTo>
      <w:moveToRangeEnd w:id="258"/>
      <w:ins w:id="261" w:author="Scott Cooper" w:date="2014-12-11T15:01:00Z">
        <w:r w:rsidR="004B5E53">
          <w:rPr>
            <w:rFonts w:ascii="Times New Roman" w:hAnsi="Times New Roman" w:cs="Times New Roman"/>
            <w:noProof/>
            <w:sz w:val="24"/>
            <w:szCs w:val="24"/>
          </w:rPr>
          <w:t xml:space="preserve">, </w:t>
        </w:r>
      </w:ins>
      <w:r w:rsidR="00FF4083" w:rsidRPr="00992FBE">
        <w:rPr>
          <w:rFonts w:ascii="Times New Roman" w:hAnsi="Times New Roman" w:cs="Times New Roman"/>
          <w:noProof/>
          <w:sz w:val="24"/>
          <w:szCs w:val="24"/>
        </w:rPr>
        <w:t xml:space="preserve">Bradford et al. 1998, </w:t>
      </w:r>
      <w:ins w:id="262" w:author="Scott Cooper" w:date="2014-12-11T15:01:00Z">
        <w:r w:rsidR="004B5E53" w:rsidRPr="00992FBE">
          <w:rPr>
            <w:rFonts w:ascii="Times New Roman" w:hAnsi="Times New Roman" w:cs="Times New Roman"/>
            <w:noProof/>
            <w:sz w:val="24"/>
            <w:szCs w:val="24"/>
          </w:rPr>
          <w:t>, Hertonsson et al. 2007</w:t>
        </w:r>
        <w:r w:rsidR="004B5E53">
          <w:rPr>
            <w:rFonts w:ascii="Times New Roman" w:hAnsi="Times New Roman" w:cs="Times New Roman"/>
            <w:noProof/>
            <w:sz w:val="24"/>
            <w:szCs w:val="24"/>
          </w:rPr>
          <w:t xml:space="preserve">, </w:t>
        </w:r>
      </w:ins>
      <w:r w:rsidR="00FF4083" w:rsidRPr="00992FBE">
        <w:rPr>
          <w:rFonts w:ascii="Times New Roman" w:hAnsi="Times New Roman" w:cs="Times New Roman"/>
          <w:noProof/>
          <w:sz w:val="24"/>
          <w:szCs w:val="24"/>
        </w:rPr>
        <w:t>Epanchin et al. 2009)</w:t>
      </w:r>
      <w:del w:id="263" w:author="Scott Cooper" w:date="2014-12-11T15:02:00Z">
        <w:r w:rsidR="00FF4083" w:rsidDel="004B5E53">
          <w:rPr>
            <w:rFonts w:ascii="Times New Roman" w:hAnsi="Times New Roman" w:cs="Times New Roman"/>
            <w:sz w:val="24"/>
            <w:szCs w:val="24"/>
          </w:rPr>
          <w:delText xml:space="preserve"> and </w:delText>
        </w:r>
        <w:r w:rsidR="00493FCF" w:rsidDel="004B5E53">
          <w:rPr>
            <w:rFonts w:ascii="Times New Roman" w:hAnsi="Times New Roman" w:cs="Times New Roman"/>
            <w:sz w:val="24"/>
            <w:szCs w:val="24"/>
          </w:rPr>
          <w:delText xml:space="preserve">can also suppress algal abundance </w:delText>
        </w:r>
        <w:r w:rsidR="00992FBE" w:rsidRPr="00992FBE" w:rsidDel="004B5E53">
          <w:rPr>
            <w:rFonts w:ascii="Times New Roman" w:hAnsi="Times New Roman" w:cs="Times New Roman"/>
            <w:noProof/>
            <w:sz w:val="24"/>
            <w:szCs w:val="24"/>
          </w:rPr>
          <w:delText>(</w:delText>
        </w:r>
      </w:del>
      <w:moveFromRangeStart w:id="264" w:author="Scott Cooper" w:date="2014-12-11T15:01:00Z" w:name="move406073422"/>
      <w:moveFrom w:id="265" w:author="Scott Cooper" w:date="2014-12-11T15:01:00Z">
        <w:del w:id="266" w:author="Scott Cooper" w:date="2014-12-11T15:02:00Z">
          <w:r w:rsidR="00992FBE" w:rsidRPr="00992FBE" w:rsidDel="004B5E53">
            <w:rPr>
              <w:rFonts w:ascii="Times New Roman" w:hAnsi="Times New Roman" w:cs="Times New Roman"/>
              <w:noProof/>
              <w:sz w:val="24"/>
              <w:szCs w:val="24"/>
            </w:rPr>
            <w:delText>Hill and Knight 1987, Morin et al. 1988, Dudley 1992, Hertonsson et al. 2007</w:delText>
          </w:r>
        </w:del>
      </w:moveFrom>
      <w:moveFromRangeEnd w:id="264"/>
      <w:del w:id="267" w:author="Scott Cooper" w:date="2014-12-11T15:02:00Z">
        <w:r w:rsidR="00992FBE" w:rsidRPr="00992FBE" w:rsidDel="004B5E53">
          <w:rPr>
            <w:rFonts w:ascii="Times New Roman" w:hAnsi="Times New Roman" w:cs="Times New Roman"/>
            <w:noProof/>
            <w:sz w:val="24"/>
            <w:szCs w:val="24"/>
          </w:rPr>
          <w:delText>)</w:delText>
        </w:r>
      </w:del>
      <w:r w:rsidR="00493FCF">
        <w:rPr>
          <w:rFonts w:ascii="Times New Roman" w:hAnsi="Times New Roman" w:cs="Times New Roman"/>
          <w:sz w:val="24"/>
          <w:szCs w:val="24"/>
        </w:rPr>
        <w:t xml:space="preserve">.  </w:t>
      </w:r>
      <w:del w:id="268" w:author="Scott Cooper" w:date="2014-12-13T09:45:00Z">
        <w:r w:rsidR="00E9207E" w:rsidDel="002C54B5">
          <w:rPr>
            <w:rFonts w:ascii="Times New Roman" w:hAnsi="Times New Roman" w:cs="Times New Roman"/>
            <w:sz w:val="24"/>
            <w:szCs w:val="24"/>
          </w:rPr>
          <w:delText xml:space="preserve">We </w:delText>
        </w:r>
      </w:del>
      <w:ins w:id="269" w:author="Scott Cooper" w:date="2014-12-13T09:45:00Z">
        <w:r w:rsidR="002C54B5">
          <w:rPr>
            <w:rFonts w:ascii="Times New Roman" w:hAnsi="Times New Roman" w:cs="Times New Roman"/>
            <w:sz w:val="24"/>
            <w:szCs w:val="24"/>
          </w:rPr>
          <w:t xml:space="preserve">I </w:t>
        </w:r>
      </w:ins>
      <w:r w:rsidR="00E9207E">
        <w:rPr>
          <w:rFonts w:ascii="Times New Roman" w:hAnsi="Times New Roman" w:cs="Times New Roman"/>
          <w:sz w:val="24"/>
          <w:szCs w:val="24"/>
        </w:rPr>
        <w:t xml:space="preserve">predicted that </w:t>
      </w:r>
      <w:del w:id="270" w:author="Scott Cooper" w:date="2014-12-11T15:02:00Z">
        <w:r w:rsidR="00E9207E" w:rsidDel="004B5E53">
          <w:rPr>
            <w:rFonts w:ascii="Times New Roman" w:hAnsi="Times New Roman" w:cs="Times New Roman"/>
            <w:sz w:val="24"/>
            <w:szCs w:val="24"/>
          </w:rPr>
          <w:delText>in the presence of tadpoles – as in the pristine, fish</w:delText>
        </w:r>
        <w:r w:rsidR="00B5408C" w:rsidDel="004B5E53">
          <w:rPr>
            <w:rFonts w:ascii="Times New Roman" w:hAnsi="Times New Roman" w:cs="Times New Roman"/>
            <w:sz w:val="24"/>
            <w:szCs w:val="24"/>
          </w:rPr>
          <w:delText>-free</w:delText>
        </w:r>
        <w:r w:rsidR="00E9207E" w:rsidDel="004B5E53">
          <w:rPr>
            <w:rFonts w:ascii="Times New Roman" w:hAnsi="Times New Roman" w:cs="Times New Roman"/>
            <w:sz w:val="24"/>
            <w:szCs w:val="24"/>
          </w:rPr>
          <w:delText xml:space="preserve"> and disease-free state – </w:delText>
        </w:r>
      </w:del>
      <w:del w:id="271" w:author="Scott Cooper" w:date="2014-12-11T15:04:00Z">
        <w:r w:rsidR="00E9207E" w:rsidDel="004B5E53">
          <w:rPr>
            <w:rFonts w:ascii="Times New Roman" w:hAnsi="Times New Roman" w:cs="Times New Roman"/>
            <w:sz w:val="24"/>
            <w:szCs w:val="24"/>
          </w:rPr>
          <w:delText>algal abundance would be lowest</w:delText>
        </w:r>
      </w:del>
      <w:del w:id="272" w:author="Scott Cooper" w:date="2014-12-11T15:03:00Z">
        <w:r w:rsidR="00E9207E" w:rsidDel="004B5E53">
          <w:rPr>
            <w:rFonts w:ascii="Times New Roman" w:hAnsi="Times New Roman" w:cs="Times New Roman"/>
            <w:sz w:val="24"/>
            <w:szCs w:val="24"/>
          </w:rPr>
          <w:delText>; reducing tadpole abundance or presence – mimicking disease driven declines and extinctions – would increase algal abundance</w:delText>
        </w:r>
      </w:del>
      <w:del w:id="273" w:author="Scott Cooper" w:date="2014-12-11T15:04:00Z">
        <w:r w:rsidR="00E9207E" w:rsidDel="004B5E53">
          <w:rPr>
            <w:rFonts w:ascii="Times New Roman" w:hAnsi="Times New Roman" w:cs="Times New Roman"/>
            <w:sz w:val="24"/>
            <w:szCs w:val="24"/>
          </w:rPr>
          <w:delText xml:space="preserve">.  </w:delText>
        </w:r>
        <w:r w:rsidR="00CB01BD" w:rsidDel="004B5E53">
          <w:rPr>
            <w:rFonts w:ascii="Times New Roman" w:hAnsi="Times New Roman" w:cs="Times New Roman"/>
            <w:sz w:val="24"/>
            <w:szCs w:val="24"/>
          </w:rPr>
          <w:delText>In addition,</w:delText>
        </w:r>
        <w:r w:rsidR="00FF4083" w:rsidDel="004B5E53">
          <w:rPr>
            <w:rFonts w:ascii="Times New Roman" w:hAnsi="Times New Roman" w:cs="Times New Roman"/>
            <w:sz w:val="24"/>
            <w:szCs w:val="24"/>
          </w:rPr>
          <w:delText xml:space="preserve"> we predicted that</w:delText>
        </w:r>
      </w:del>
      <w:ins w:id="274" w:author="Scott Cooper" w:date="2014-12-11T15:04:00Z">
        <w:r w:rsidR="004B5E53">
          <w:rPr>
            <w:rFonts w:ascii="Times New Roman" w:hAnsi="Times New Roman" w:cs="Times New Roman"/>
            <w:sz w:val="24"/>
            <w:szCs w:val="24"/>
          </w:rPr>
          <w:t>both</w:t>
        </w:r>
      </w:ins>
      <w:r w:rsidR="00CB01BD">
        <w:rPr>
          <w:rFonts w:ascii="Times New Roman" w:hAnsi="Times New Roman" w:cs="Times New Roman"/>
          <w:sz w:val="24"/>
          <w:szCs w:val="24"/>
        </w:rPr>
        <w:t xml:space="preserve"> mayflies </w:t>
      </w:r>
      <w:ins w:id="275" w:author="Scott Cooper" w:date="2014-12-11T15:04:00Z">
        <w:r w:rsidR="004B5E53">
          <w:rPr>
            <w:rFonts w:ascii="Times New Roman" w:hAnsi="Times New Roman" w:cs="Times New Roman"/>
            <w:sz w:val="24"/>
            <w:szCs w:val="24"/>
          </w:rPr>
          <w:t xml:space="preserve">and tadpoles </w:t>
        </w:r>
      </w:ins>
      <w:r w:rsidR="00CB01BD">
        <w:rPr>
          <w:rFonts w:ascii="Times New Roman" w:hAnsi="Times New Roman" w:cs="Times New Roman"/>
          <w:sz w:val="24"/>
          <w:szCs w:val="24"/>
        </w:rPr>
        <w:t>would reduce algal abundance</w:t>
      </w:r>
      <w:del w:id="276" w:author="Scott Cooper" w:date="2014-12-11T15:04:00Z">
        <w:r w:rsidR="003804D2" w:rsidDel="004B5E53">
          <w:rPr>
            <w:rFonts w:ascii="Times New Roman" w:hAnsi="Times New Roman" w:cs="Times New Roman"/>
            <w:sz w:val="24"/>
            <w:szCs w:val="24"/>
          </w:rPr>
          <w:delText>, and tadpoles and mayflies together would</w:delText>
        </w:r>
        <w:r w:rsidR="00F61DA9" w:rsidDel="004B5E53">
          <w:rPr>
            <w:rFonts w:ascii="Times New Roman" w:hAnsi="Times New Roman" w:cs="Times New Roman"/>
            <w:sz w:val="24"/>
            <w:szCs w:val="24"/>
          </w:rPr>
          <w:delText xml:space="preserve"> additively</w:delText>
        </w:r>
        <w:r w:rsidR="003804D2" w:rsidDel="004B5E53">
          <w:rPr>
            <w:rFonts w:ascii="Times New Roman" w:hAnsi="Times New Roman" w:cs="Times New Roman"/>
            <w:sz w:val="24"/>
            <w:szCs w:val="24"/>
          </w:rPr>
          <w:delText xml:space="preserve"> reduce algal abundance</w:delText>
        </w:r>
      </w:del>
      <w:ins w:id="277" w:author="Scott Cooper" w:date="2014-12-11T15:04:00Z">
        <w:r w:rsidR="004B5E53">
          <w:rPr>
            <w:rFonts w:ascii="Times New Roman" w:hAnsi="Times New Roman" w:cs="Times New Roman"/>
            <w:sz w:val="24"/>
            <w:szCs w:val="24"/>
          </w:rPr>
          <w:t xml:space="preserve"> with reciprocal negative effects on </w:t>
        </w:r>
      </w:ins>
      <w:proofErr w:type="spellStart"/>
      <w:ins w:id="278" w:author="Scott Cooper" w:date="2014-12-11T15:05:00Z">
        <w:r w:rsidR="004B5E53">
          <w:rPr>
            <w:rFonts w:ascii="Times New Roman" w:hAnsi="Times New Roman" w:cs="Times New Roman"/>
            <w:sz w:val="24"/>
            <w:szCs w:val="24"/>
          </w:rPr>
          <w:t>each others’</w:t>
        </w:r>
        <w:proofErr w:type="spellEnd"/>
        <w:r w:rsidR="004B5E53">
          <w:rPr>
            <w:rFonts w:ascii="Times New Roman" w:hAnsi="Times New Roman" w:cs="Times New Roman"/>
            <w:sz w:val="24"/>
            <w:szCs w:val="24"/>
          </w:rPr>
          <w:t xml:space="preserve"> growth and</w:t>
        </w:r>
      </w:ins>
      <w:ins w:id="279" w:author="Scott Cooper" w:date="2014-12-11T15:06:00Z">
        <w:r w:rsidR="009365C7">
          <w:rPr>
            <w:rFonts w:ascii="Times New Roman" w:hAnsi="Times New Roman" w:cs="Times New Roman"/>
            <w:sz w:val="24"/>
            <w:szCs w:val="24"/>
          </w:rPr>
          <w:t xml:space="preserve"> body</w:t>
        </w:r>
      </w:ins>
      <w:ins w:id="280" w:author="Scott Cooper" w:date="2014-12-11T15:05:00Z">
        <w:r w:rsidR="004B5E53">
          <w:rPr>
            <w:rFonts w:ascii="Times New Roman" w:hAnsi="Times New Roman" w:cs="Times New Roman"/>
            <w:sz w:val="24"/>
            <w:szCs w:val="24"/>
          </w:rPr>
          <w:t xml:space="preserve"> size</w:t>
        </w:r>
      </w:ins>
      <w:r w:rsidR="003804D2">
        <w:rPr>
          <w:rFonts w:ascii="Times New Roman" w:hAnsi="Times New Roman" w:cs="Times New Roman"/>
          <w:sz w:val="24"/>
          <w:szCs w:val="24"/>
        </w:rPr>
        <w:t xml:space="preserve">.  </w:t>
      </w:r>
      <w:del w:id="281" w:author="Scott Cooper" w:date="2014-12-11T15:06:00Z">
        <w:r w:rsidR="003804D2" w:rsidDel="009365C7">
          <w:rPr>
            <w:rFonts w:ascii="Times New Roman" w:hAnsi="Times New Roman" w:cs="Times New Roman"/>
            <w:sz w:val="24"/>
            <w:szCs w:val="24"/>
          </w:rPr>
          <w:delText xml:space="preserve">We also predicted that </w:delText>
        </w:r>
        <w:r w:rsidR="00617EAC" w:rsidDel="009365C7">
          <w:rPr>
            <w:rFonts w:ascii="Times New Roman" w:hAnsi="Times New Roman" w:cs="Times New Roman"/>
            <w:sz w:val="24"/>
            <w:szCs w:val="24"/>
          </w:rPr>
          <w:delText xml:space="preserve">average </w:delText>
        </w:r>
        <w:r w:rsidR="003804D2" w:rsidDel="009365C7">
          <w:rPr>
            <w:rFonts w:ascii="Times New Roman" w:hAnsi="Times New Roman" w:cs="Times New Roman"/>
            <w:sz w:val="24"/>
            <w:szCs w:val="24"/>
          </w:rPr>
          <w:delText xml:space="preserve">body sizes of each consumer would </w:delText>
        </w:r>
        <w:r w:rsidR="00617EAC" w:rsidDel="009365C7">
          <w:rPr>
            <w:rFonts w:ascii="Times New Roman" w:hAnsi="Times New Roman" w:cs="Times New Roman"/>
            <w:sz w:val="24"/>
            <w:szCs w:val="24"/>
          </w:rPr>
          <w:delText>decline</w:delText>
        </w:r>
        <w:r w:rsidR="00B5408C" w:rsidDel="009365C7">
          <w:rPr>
            <w:rFonts w:ascii="Times New Roman" w:hAnsi="Times New Roman" w:cs="Times New Roman"/>
            <w:sz w:val="24"/>
            <w:szCs w:val="24"/>
          </w:rPr>
          <w:delText xml:space="preserve"> </w:delText>
        </w:r>
        <w:r w:rsidR="00617EAC" w:rsidDel="009365C7">
          <w:rPr>
            <w:rFonts w:ascii="Times New Roman" w:hAnsi="Times New Roman" w:cs="Times New Roman"/>
            <w:sz w:val="24"/>
            <w:szCs w:val="24"/>
          </w:rPr>
          <w:delText xml:space="preserve">with </w:delText>
        </w:r>
        <w:r w:rsidR="003804D2" w:rsidDel="009365C7">
          <w:rPr>
            <w:rFonts w:ascii="Times New Roman" w:hAnsi="Times New Roman" w:cs="Times New Roman"/>
            <w:sz w:val="24"/>
            <w:szCs w:val="24"/>
          </w:rPr>
          <w:delText xml:space="preserve">increasing </w:delText>
        </w:r>
        <w:r w:rsidR="00617EAC" w:rsidDel="009365C7">
          <w:rPr>
            <w:rFonts w:ascii="Times New Roman" w:hAnsi="Times New Roman" w:cs="Times New Roman"/>
            <w:sz w:val="24"/>
            <w:szCs w:val="24"/>
          </w:rPr>
          <w:delText xml:space="preserve">consumer </w:delText>
        </w:r>
        <w:r w:rsidR="003804D2" w:rsidDel="009365C7">
          <w:rPr>
            <w:rFonts w:ascii="Times New Roman" w:hAnsi="Times New Roman" w:cs="Times New Roman"/>
            <w:sz w:val="24"/>
            <w:szCs w:val="24"/>
          </w:rPr>
          <w:delText xml:space="preserve">densities.  </w:delText>
        </w:r>
      </w:del>
      <w:r w:rsidR="003804D2">
        <w:rPr>
          <w:rFonts w:ascii="Times New Roman" w:hAnsi="Times New Roman" w:cs="Times New Roman"/>
          <w:sz w:val="24"/>
          <w:szCs w:val="24"/>
        </w:rPr>
        <w:t xml:space="preserve">To </w:t>
      </w:r>
      <w:del w:id="282" w:author="Scott Cooper" w:date="2014-12-11T15:06:00Z">
        <w:r w:rsidR="003804D2" w:rsidDel="009365C7">
          <w:rPr>
            <w:rFonts w:ascii="Times New Roman" w:hAnsi="Times New Roman" w:cs="Times New Roman"/>
            <w:sz w:val="24"/>
            <w:szCs w:val="24"/>
          </w:rPr>
          <w:delText xml:space="preserve">investigate </w:delText>
        </w:r>
      </w:del>
      <w:ins w:id="283" w:author="Scott Cooper" w:date="2014-12-11T15:06:00Z">
        <w:r w:rsidR="009365C7">
          <w:rPr>
            <w:rFonts w:ascii="Times New Roman" w:hAnsi="Times New Roman" w:cs="Times New Roman"/>
            <w:sz w:val="24"/>
            <w:szCs w:val="24"/>
          </w:rPr>
          <w:t xml:space="preserve">test </w:t>
        </w:r>
      </w:ins>
      <w:r w:rsidR="003804D2">
        <w:rPr>
          <w:rFonts w:ascii="Times New Roman" w:hAnsi="Times New Roman" w:cs="Times New Roman"/>
          <w:sz w:val="24"/>
          <w:szCs w:val="24"/>
        </w:rPr>
        <w:t xml:space="preserve">these predictions, </w:t>
      </w:r>
      <w:del w:id="284" w:author="Scott Cooper" w:date="2014-12-13T09:45:00Z">
        <w:r w:rsidR="003804D2" w:rsidDel="002C54B5">
          <w:rPr>
            <w:rFonts w:ascii="Times New Roman" w:hAnsi="Times New Roman" w:cs="Times New Roman"/>
            <w:sz w:val="24"/>
            <w:szCs w:val="24"/>
          </w:rPr>
          <w:delText xml:space="preserve">we </w:delText>
        </w:r>
      </w:del>
      <w:ins w:id="285" w:author="Scott Cooper" w:date="2014-12-13T09:45:00Z">
        <w:r w:rsidR="002C54B5">
          <w:rPr>
            <w:rFonts w:ascii="Times New Roman" w:hAnsi="Times New Roman" w:cs="Times New Roman"/>
            <w:sz w:val="24"/>
            <w:szCs w:val="24"/>
          </w:rPr>
          <w:t xml:space="preserve">I </w:t>
        </w:r>
      </w:ins>
      <w:r w:rsidR="003804D2">
        <w:rPr>
          <w:rFonts w:ascii="Times New Roman" w:hAnsi="Times New Roman" w:cs="Times New Roman"/>
          <w:sz w:val="24"/>
          <w:szCs w:val="24"/>
        </w:rPr>
        <w:t xml:space="preserve">performed </w:t>
      </w:r>
      <w:r w:rsidR="00F61DA9">
        <w:rPr>
          <w:rFonts w:ascii="Times New Roman" w:hAnsi="Times New Roman" w:cs="Times New Roman"/>
          <w:sz w:val="24"/>
          <w:szCs w:val="24"/>
        </w:rPr>
        <w:t xml:space="preserve">two experiments which manipulated the presence or </w:t>
      </w:r>
      <w:r w:rsidR="009A0D57">
        <w:rPr>
          <w:rFonts w:ascii="Times New Roman" w:hAnsi="Times New Roman" w:cs="Times New Roman"/>
          <w:sz w:val="24"/>
          <w:szCs w:val="24"/>
        </w:rPr>
        <w:t>abundance</w:t>
      </w:r>
      <w:r w:rsidR="00F61DA9">
        <w:rPr>
          <w:rFonts w:ascii="Times New Roman" w:hAnsi="Times New Roman" w:cs="Times New Roman"/>
          <w:sz w:val="24"/>
          <w:szCs w:val="24"/>
        </w:rPr>
        <w:t xml:space="preserve"> of tadpoles </w:t>
      </w:r>
      <w:ins w:id="286" w:author="Scott Cooper" w:date="2014-12-11T15:07:00Z">
        <w:r w:rsidR="009365C7">
          <w:rPr>
            <w:rFonts w:ascii="Times New Roman" w:hAnsi="Times New Roman" w:cs="Times New Roman"/>
            <w:sz w:val="24"/>
            <w:szCs w:val="24"/>
          </w:rPr>
          <w:t>and mayflies</w:t>
        </w:r>
      </w:ins>
      <w:del w:id="287" w:author="Scott Cooper" w:date="2014-12-11T15:07:00Z">
        <w:r w:rsidR="00F61DA9" w:rsidDel="009365C7">
          <w:rPr>
            <w:rFonts w:ascii="Times New Roman" w:hAnsi="Times New Roman" w:cs="Times New Roman"/>
            <w:sz w:val="24"/>
            <w:szCs w:val="24"/>
          </w:rPr>
          <w:delText>in simplified communities</w:delText>
        </w:r>
      </w:del>
      <w:ins w:id="288" w:author="Scott Cooper" w:date="2014-12-11T15:08:00Z">
        <w:r w:rsidR="009365C7">
          <w:rPr>
            <w:rFonts w:ascii="Times New Roman" w:hAnsi="Times New Roman" w:cs="Times New Roman"/>
            <w:sz w:val="24"/>
            <w:szCs w:val="24"/>
          </w:rPr>
          <w:t xml:space="preserve"> to examine their effects on algal abundance and</w:t>
        </w:r>
      </w:ins>
      <w:ins w:id="289" w:author="Scott Cooper" w:date="2014-12-13T09:37:00Z">
        <w:r w:rsidR="00A2024D">
          <w:rPr>
            <w:rFonts w:ascii="Times New Roman" w:hAnsi="Times New Roman" w:cs="Times New Roman"/>
            <w:sz w:val="24"/>
            <w:szCs w:val="24"/>
          </w:rPr>
          <w:t>/or</w:t>
        </w:r>
      </w:ins>
      <w:ins w:id="290" w:author="Scott Cooper" w:date="2014-12-11T15:08:00Z">
        <w:r w:rsidR="009365C7">
          <w:rPr>
            <w:rFonts w:ascii="Times New Roman" w:hAnsi="Times New Roman" w:cs="Times New Roman"/>
            <w:sz w:val="24"/>
            <w:szCs w:val="24"/>
          </w:rPr>
          <w:t xml:space="preserve"> competitor performance.</w:t>
        </w:r>
      </w:ins>
      <w:del w:id="291" w:author="Scott Cooper" w:date="2014-12-11T15:08:00Z">
        <w:r w:rsidR="003804D2" w:rsidDel="009365C7">
          <w:rPr>
            <w:rFonts w:ascii="Times New Roman" w:hAnsi="Times New Roman" w:cs="Times New Roman"/>
            <w:sz w:val="24"/>
            <w:szCs w:val="24"/>
          </w:rPr>
          <w:delText>.</w:delText>
        </w:r>
      </w:del>
      <w:r w:rsidR="003804D2">
        <w:rPr>
          <w:rFonts w:ascii="Times New Roman" w:hAnsi="Times New Roman" w:cs="Times New Roman"/>
          <w:sz w:val="24"/>
          <w:szCs w:val="24"/>
        </w:rPr>
        <w:t xml:space="preserve">  </w:t>
      </w:r>
      <w:del w:id="292" w:author="Scott Cooper" w:date="2014-12-11T15:07:00Z">
        <w:r w:rsidR="003804D2" w:rsidDel="009365C7">
          <w:rPr>
            <w:rFonts w:ascii="Times New Roman" w:hAnsi="Times New Roman" w:cs="Times New Roman"/>
            <w:sz w:val="24"/>
            <w:szCs w:val="24"/>
          </w:rPr>
          <w:delText xml:space="preserve">The results of these experiments </w:delText>
        </w:r>
        <w:r w:rsidR="00617EAC" w:rsidDel="009365C7">
          <w:rPr>
            <w:rFonts w:ascii="Times New Roman" w:hAnsi="Times New Roman" w:cs="Times New Roman"/>
            <w:sz w:val="24"/>
            <w:szCs w:val="24"/>
          </w:rPr>
          <w:delText xml:space="preserve">clarify the role </w:delText>
        </w:r>
        <w:r w:rsidR="0032234D" w:rsidDel="009365C7">
          <w:rPr>
            <w:rFonts w:ascii="Times New Roman" w:hAnsi="Times New Roman" w:cs="Times New Roman"/>
            <w:sz w:val="24"/>
            <w:szCs w:val="24"/>
          </w:rPr>
          <w:delText xml:space="preserve">of mountain yellow-legged frog tadpoles in Sierra Nevada lakes, and </w:delText>
        </w:r>
        <w:r w:rsidR="00617EAC" w:rsidDel="009365C7">
          <w:rPr>
            <w:rFonts w:ascii="Times New Roman" w:hAnsi="Times New Roman" w:cs="Times New Roman"/>
            <w:sz w:val="24"/>
            <w:szCs w:val="24"/>
          </w:rPr>
          <w:delText xml:space="preserve">shed light on how </w:delText>
        </w:r>
        <w:r w:rsidR="0032234D" w:rsidDel="009365C7">
          <w:rPr>
            <w:rFonts w:ascii="Times New Roman" w:hAnsi="Times New Roman" w:cs="Times New Roman"/>
            <w:sz w:val="24"/>
            <w:szCs w:val="24"/>
          </w:rPr>
          <w:delText xml:space="preserve">their </w:delText>
        </w:r>
        <w:r w:rsidR="003804D2" w:rsidDel="009365C7">
          <w:rPr>
            <w:rFonts w:ascii="Times New Roman" w:hAnsi="Times New Roman" w:cs="Times New Roman"/>
            <w:sz w:val="24"/>
            <w:szCs w:val="24"/>
          </w:rPr>
          <w:delText>extinction</w:delText>
        </w:r>
        <w:r w:rsidR="00147EF7" w:rsidDel="009365C7">
          <w:rPr>
            <w:rFonts w:ascii="Times New Roman" w:hAnsi="Times New Roman" w:cs="Times New Roman"/>
            <w:sz w:val="24"/>
            <w:szCs w:val="24"/>
          </w:rPr>
          <w:delText>s</w:delText>
        </w:r>
        <w:r w:rsidR="003804D2" w:rsidDel="009365C7">
          <w:rPr>
            <w:rFonts w:ascii="Times New Roman" w:hAnsi="Times New Roman" w:cs="Times New Roman"/>
            <w:sz w:val="24"/>
            <w:szCs w:val="24"/>
          </w:rPr>
          <w:delText xml:space="preserve"> </w:delText>
        </w:r>
        <w:r w:rsidR="00147EF7" w:rsidDel="009365C7">
          <w:rPr>
            <w:rFonts w:ascii="Times New Roman" w:hAnsi="Times New Roman" w:cs="Times New Roman"/>
            <w:sz w:val="24"/>
            <w:szCs w:val="24"/>
          </w:rPr>
          <w:delText>might</w:delText>
        </w:r>
        <w:r w:rsidR="003804D2" w:rsidDel="009365C7">
          <w:rPr>
            <w:rFonts w:ascii="Times New Roman" w:hAnsi="Times New Roman" w:cs="Times New Roman"/>
            <w:sz w:val="24"/>
            <w:szCs w:val="24"/>
          </w:rPr>
          <w:delText xml:space="preserve"> affect </w:delText>
        </w:r>
        <w:r w:rsidR="00B22759" w:rsidDel="009365C7">
          <w:rPr>
            <w:rFonts w:ascii="Times New Roman" w:hAnsi="Times New Roman" w:cs="Times New Roman"/>
            <w:sz w:val="24"/>
            <w:szCs w:val="24"/>
          </w:rPr>
          <w:delText xml:space="preserve">lake </w:delText>
        </w:r>
        <w:r w:rsidR="00147EF7" w:rsidDel="009365C7">
          <w:rPr>
            <w:rFonts w:ascii="Times New Roman" w:hAnsi="Times New Roman" w:cs="Times New Roman"/>
            <w:sz w:val="24"/>
            <w:szCs w:val="24"/>
          </w:rPr>
          <w:delText>communities</w:delText>
        </w:r>
        <w:r w:rsidR="003804D2" w:rsidDel="009365C7">
          <w:rPr>
            <w:rFonts w:ascii="Times New Roman" w:hAnsi="Times New Roman" w:cs="Times New Roman"/>
            <w:sz w:val="24"/>
            <w:szCs w:val="24"/>
          </w:rPr>
          <w:delText>.</w:delText>
        </w:r>
      </w:del>
    </w:p>
    <w:p w14:paraId="3F769006" w14:textId="77777777" w:rsidR="008F41C1" w:rsidRPr="00A26358" w:rsidRDefault="008F41C1" w:rsidP="003D2FB0">
      <w:pPr>
        <w:spacing w:line="480" w:lineRule="auto"/>
        <w:ind w:right="360"/>
        <w:rPr>
          <w:rFonts w:ascii="Times New Roman" w:hAnsi="Times New Roman" w:cs="Times New Roman"/>
          <w:sz w:val="24"/>
          <w:szCs w:val="24"/>
        </w:rPr>
      </w:pPr>
    </w:p>
    <w:p w14:paraId="42800168" w14:textId="77777777" w:rsidR="00E82E81" w:rsidRDefault="00E82E81" w:rsidP="003D2FB0">
      <w:pPr>
        <w:spacing w:line="480" w:lineRule="auto"/>
        <w:ind w:right="360"/>
        <w:jc w:val="center"/>
        <w:rPr>
          <w:rFonts w:ascii="Times New Roman" w:hAnsi="Times New Roman" w:cs="Times New Roman"/>
          <w:smallCaps/>
          <w:sz w:val="24"/>
          <w:szCs w:val="24"/>
        </w:rPr>
      </w:pPr>
      <w:r w:rsidRPr="00886188">
        <w:rPr>
          <w:rFonts w:ascii="Times New Roman" w:hAnsi="Times New Roman" w:cs="Times New Roman"/>
          <w:smallCaps/>
          <w:sz w:val="24"/>
          <w:szCs w:val="24"/>
        </w:rPr>
        <w:t>Methods</w:t>
      </w:r>
    </w:p>
    <w:p w14:paraId="43C2DAB5" w14:textId="77777777" w:rsidR="00A6404C" w:rsidRPr="00AF721D" w:rsidRDefault="00A6404C" w:rsidP="003D2FB0">
      <w:pPr>
        <w:spacing w:line="480" w:lineRule="auto"/>
        <w:ind w:right="360"/>
        <w:jc w:val="center"/>
        <w:rPr>
          <w:rFonts w:ascii="Times New Roman" w:hAnsi="Times New Roman" w:cs="Times New Roman"/>
          <w:i/>
          <w:sz w:val="24"/>
          <w:szCs w:val="24"/>
        </w:rPr>
      </w:pPr>
      <w:r w:rsidRPr="00AF721D">
        <w:rPr>
          <w:rFonts w:ascii="Times New Roman" w:hAnsi="Times New Roman" w:cs="Times New Roman"/>
          <w:i/>
          <w:sz w:val="24"/>
          <w:szCs w:val="24"/>
        </w:rPr>
        <w:lastRenderedPageBreak/>
        <w:t>Experimental methods</w:t>
      </w:r>
    </w:p>
    <w:p w14:paraId="254D291F" w14:textId="7E2F32ED" w:rsidR="0048024A" w:rsidRDefault="008F41C1" w:rsidP="008D3EF6">
      <w:pPr>
        <w:spacing w:line="480" w:lineRule="auto"/>
        <w:ind w:right="360" w:firstLine="720"/>
        <w:rPr>
          <w:rFonts w:ascii="Times New Roman" w:hAnsi="Times New Roman" w:cs="Times New Roman"/>
          <w:sz w:val="24"/>
          <w:szCs w:val="24"/>
        </w:rPr>
      </w:pPr>
      <w:del w:id="293" w:author="Scott Cooper" w:date="2014-12-13T09:40:00Z">
        <w:r w:rsidRPr="00A26358" w:rsidDel="00A2024D">
          <w:rPr>
            <w:rFonts w:ascii="Times New Roman" w:hAnsi="Times New Roman" w:cs="Times New Roman"/>
            <w:sz w:val="24"/>
            <w:szCs w:val="24"/>
          </w:rPr>
          <w:delText xml:space="preserve">We </w:delText>
        </w:r>
      </w:del>
      <w:ins w:id="294" w:author="Scott Cooper" w:date="2014-12-13T09:40:00Z">
        <w:r w:rsidR="00A2024D">
          <w:rPr>
            <w:rFonts w:ascii="Times New Roman" w:hAnsi="Times New Roman" w:cs="Times New Roman"/>
            <w:sz w:val="24"/>
            <w:szCs w:val="24"/>
          </w:rPr>
          <w:t>I</w:t>
        </w:r>
        <w:r w:rsidR="00A2024D"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performed </w:t>
      </w:r>
      <w:del w:id="295" w:author="Scott Cooper" w:date="2014-12-11T15:09:00Z">
        <w:r w:rsidRPr="00A26358" w:rsidDel="009365C7">
          <w:rPr>
            <w:rFonts w:ascii="Times New Roman" w:hAnsi="Times New Roman" w:cs="Times New Roman"/>
            <w:sz w:val="24"/>
            <w:szCs w:val="24"/>
          </w:rPr>
          <w:delText xml:space="preserve">two experiments, </w:delText>
        </w:r>
      </w:del>
      <w:r w:rsidR="0048024A">
        <w:rPr>
          <w:rFonts w:ascii="Times New Roman" w:hAnsi="Times New Roman" w:cs="Times New Roman"/>
          <w:sz w:val="24"/>
          <w:szCs w:val="24"/>
        </w:rPr>
        <w:t>a</w:t>
      </w:r>
      <w:r w:rsidR="00F61DA9">
        <w:rPr>
          <w:rFonts w:ascii="Times New Roman" w:hAnsi="Times New Roman" w:cs="Times New Roman"/>
          <w:sz w:val="24"/>
          <w:szCs w:val="24"/>
        </w:rPr>
        <w:t xml:space="preserve">n </w:t>
      </w:r>
      <w:r w:rsidR="00F61DA9" w:rsidRPr="00F11FB2">
        <w:rPr>
          <w:rFonts w:ascii="Times New Roman" w:hAnsi="Times New Roman" w:cs="Times New Roman"/>
          <w:i/>
          <w:sz w:val="24"/>
          <w:szCs w:val="24"/>
        </w:rPr>
        <w:t>in situ</w:t>
      </w:r>
      <w:r w:rsidR="0048024A">
        <w:rPr>
          <w:rFonts w:ascii="Times New Roman" w:hAnsi="Times New Roman" w:cs="Times New Roman"/>
          <w:sz w:val="24"/>
          <w:szCs w:val="24"/>
        </w:rPr>
        <w:t xml:space="preserve"> f</w:t>
      </w:r>
      <w:r w:rsidRPr="00A26358">
        <w:rPr>
          <w:rFonts w:ascii="Times New Roman" w:hAnsi="Times New Roman" w:cs="Times New Roman"/>
          <w:sz w:val="24"/>
          <w:szCs w:val="24"/>
        </w:rPr>
        <w:t>ield experiment</w:t>
      </w:r>
      <w:r w:rsidR="0048024A">
        <w:rPr>
          <w:rFonts w:ascii="Times New Roman" w:hAnsi="Times New Roman" w:cs="Times New Roman"/>
          <w:sz w:val="24"/>
          <w:szCs w:val="24"/>
        </w:rPr>
        <w:t xml:space="preserve"> and a</w:t>
      </w:r>
      <w:ins w:id="296" w:author="Scott Cooper" w:date="2014-12-11T15:09:00Z">
        <w:r w:rsidR="009365C7">
          <w:rPr>
            <w:rFonts w:ascii="Times New Roman" w:hAnsi="Times New Roman" w:cs="Times New Roman"/>
            <w:sz w:val="24"/>
            <w:szCs w:val="24"/>
          </w:rPr>
          <w:t>n outdoor</w:t>
        </w:r>
      </w:ins>
      <w:r w:rsidR="0048024A">
        <w:rPr>
          <w:rFonts w:ascii="Times New Roman" w:hAnsi="Times New Roman" w:cs="Times New Roman"/>
          <w:sz w:val="24"/>
          <w:szCs w:val="24"/>
        </w:rPr>
        <w:t xml:space="preserve"> mesocosm experiment.  </w:t>
      </w:r>
      <w:del w:id="297" w:author="Scott Cooper" w:date="2014-12-11T15:09:00Z">
        <w:r w:rsidRPr="00A26358" w:rsidDel="009365C7">
          <w:rPr>
            <w:rFonts w:ascii="Times New Roman" w:hAnsi="Times New Roman" w:cs="Times New Roman"/>
            <w:sz w:val="24"/>
            <w:szCs w:val="24"/>
          </w:rPr>
          <w:delText xml:space="preserve">Our field experiment allowed us to </w:delText>
        </w:r>
        <w:r w:rsidR="00BD0A58" w:rsidRPr="00A26358" w:rsidDel="009365C7">
          <w:rPr>
            <w:rFonts w:ascii="Times New Roman" w:hAnsi="Times New Roman" w:cs="Times New Roman"/>
            <w:sz w:val="24"/>
            <w:szCs w:val="24"/>
          </w:rPr>
          <w:delText>describe, within the natural setting of two remote high elevation lakes, the</w:delText>
        </w:r>
      </w:del>
      <w:ins w:id="298" w:author="Scott Cooper" w:date="2014-12-11T15:09:00Z">
        <w:r w:rsidR="009365C7">
          <w:rPr>
            <w:rFonts w:ascii="Times New Roman" w:hAnsi="Times New Roman" w:cs="Times New Roman"/>
            <w:sz w:val="24"/>
            <w:szCs w:val="24"/>
          </w:rPr>
          <w:t xml:space="preserve">In the field experiment, </w:t>
        </w:r>
      </w:ins>
      <w:ins w:id="299" w:author="Scott Cooper" w:date="2014-12-13T09:40:00Z">
        <w:r w:rsidR="00A2024D">
          <w:rPr>
            <w:rFonts w:ascii="Times New Roman" w:hAnsi="Times New Roman" w:cs="Times New Roman"/>
            <w:sz w:val="24"/>
            <w:szCs w:val="24"/>
          </w:rPr>
          <w:t>I</w:t>
        </w:r>
      </w:ins>
      <w:ins w:id="300" w:author="Scott Cooper" w:date="2014-12-11T15:09:00Z">
        <w:r w:rsidR="009365C7">
          <w:rPr>
            <w:rFonts w:ascii="Times New Roman" w:hAnsi="Times New Roman" w:cs="Times New Roman"/>
            <w:sz w:val="24"/>
            <w:szCs w:val="24"/>
          </w:rPr>
          <w:t xml:space="preserve"> examined </w:t>
        </w:r>
      </w:ins>
      <w:del w:id="301" w:author="Scott Cooper" w:date="2014-12-11T15:12:00Z">
        <w:r w:rsidR="00BD0A58" w:rsidRPr="00A26358" w:rsidDel="009365C7">
          <w:rPr>
            <w:rFonts w:ascii="Times New Roman" w:hAnsi="Times New Roman" w:cs="Times New Roman"/>
            <w:sz w:val="24"/>
            <w:szCs w:val="24"/>
          </w:rPr>
          <w:delText xml:space="preserve"> </w:delText>
        </w:r>
      </w:del>
      <w:r w:rsidR="00BD0A58" w:rsidRPr="00A26358">
        <w:rPr>
          <w:rFonts w:ascii="Times New Roman" w:hAnsi="Times New Roman" w:cs="Times New Roman"/>
          <w:sz w:val="24"/>
          <w:szCs w:val="24"/>
        </w:rPr>
        <w:t xml:space="preserve">interactions </w:t>
      </w:r>
      <w:del w:id="302" w:author="Scott Cooper" w:date="2014-12-11T15:10:00Z">
        <w:r w:rsidR="00BD0A58" w:rsidRPr="00A26358" w:rsidDel="009365C7">
          <w:rPr>
            <w:rFonts w:ascii="Times New Roman" w:hAnsi="Times New Roman" w:cs="Times New Roman"/>
            <w:sz w:val="24"/>
            <w:szCs w:val="24"/>
          </w:rPr>
          <w:delText xml:space="preserve">between </w:delText>
        </w:r>
      </w:del>
      <w:ins w:id="303" w:author="Scott Cooper" w:date="2014-12-11T15:10:00Z">
        <w:r w:rsidR="009365C7">
          <w:rPr>
            <w:rFonts w:ascii="Times New Roman" w:hAnsi="Times New Roman" w:cs="Times New Roman"/>
            <w:sz w:val="24"/>
            <w:szCs w:val="24"/>
          </w:rPr>
          <w:t>among</w:t>
        </w:r>
        <w:r w:rsidR="009365C7" w:rsidRPr="00A26358">
          <w:rPr>
            <w:rFonts w:ascii="Times New Roman" w:hAnsi="Times New Roman" w:cs="Times New Roman"/>
            <w:sz w:val="24"/>
            <w:szCs w:val="24"/>
          </w:rPr>
          <w:t xml:space="preserve"> </w:t>
        </w:r>
      </w:ins>
      <w:del w:id="304" w:author="Scott Cooper" w:date="2014-12-11T15:10:00Z">
        <w:r w:rsidR="00BD0A58" w:rsidRPr="00A26358" w:rsidDel="009365C7">
          <w:rPr>
            <w:rFonts w:ascii="Times New Roman" w:hAnsi="Times New Roman" w:cs="Times New Roman"/>
            <w:sz w:val="24"/>
            <w:szCs w:val="24"/>
          </w:rPr>
          <w:delText xml:space="preserve">two consumers: </w:delText>
        </w:r>
      </w:del>
      <w:r w:rsidR="0008798F">
        <w:rPr>
          <w:rFonts w:ascii="Times New Roman" w:hAnsi="Times New Roman" w:cs="Times New Roman"/>
          <w:sz w:val="24"/>
          <w:szCs w:val="24"/>
        </w:rPr>
        <w:t xml:space="preserve">mountain yellow-legged frog </w:t>
      </w:r>
      <w:r w:rsidR="00BD0A58" w:rsidRPr="00A26358">
        <w:rPr>
          <w:rFonts w:ascii="Times New Roman" w:hAnsi="Times New Roman" w:cs="Times New Roman"/>
          <w:sz w:val="24"/>
          <w:szCs w:val="24"/>
        </w:rPr>
        <w:t>tadpoles (</w:t>
      </w:r>
      <w:r w:rsidR="00BD0A58" w:rsidRPr="00A26358">
        <w:rPr>
          <w:rFonts w:ascii="Times New Roman" w:hAnsi="Times New Roman" w:cs="Times New Roman"/>
          <w:i/>
          <w:sz w:val="24"/>
          <w:szCs w:val="24"/>
        </w:rPr>
        <w:t>Rana muscosa</w:t>
      </w:r>
      <w:r w:rsidR="00BD0A58" w:rsidRPr="00A26358">
        <w:rPr>
          <w:rFonts w:ascii="Times New Roman" w:hAnsi="Times New Roman" w:cs="Times New Roman"/>
          <w:sz w:val="24"/>
          <w:szCs w:val="24"/>
        </w:rPr>
        <w:t xml:space="preserve"> and </w:t>
      </w:r>
      <w:r w:rsidR="00BD0A58" w:rsidRPr="00A26358">
        <w:rPr>
          <w:rFonts w:ascii="Times New Roman" w:hAnsi="Times New Roman" w:cs="Times New Roman"/>
          <w:i/>
          <w:sz w:val="24"/>
          <w:szCs w:val="24"/>
        </w:rPr>
        <w:t>Rana sierrae</w:t>
      </w:r>
      <w:r w:rsidR="0048024A">
        <w:rPr>
          <w:rFonts w:ascii="Times New Roman" w:hAnsi="Times New Roman" w:cs="Times New Roman"/>
          <w:sz w:val="24"/>
          <w:szCs w:val="24"/>
        </w:rPr>
        <w:t>)</w:t>
      </w:r>
      <w:del w:id="305" w:author="Scott Cooper" w:date="2014-12-11T15:10:00Z">
        <w:r w:rsidR="0048024A" w:rsidDel="009365C7">
          <w:rPr>
            <w:rFonts w:ascii="Times New Roman" w:hAnsi="Times New Roman" w:cs="Times New Roman"/>
            <w:sz w:val="24"/>
            <w:szCs w:val="24"/>
          </w:rPr>
          <w:delText xml:space="preserve"> and</w:delText>
        </w:r>
      </w:del>
      <w:ins w:id="306" w:author="Scott Cooper" w:date="2014-12-11T15:10:00Z">
        <w:r w:rsidR="009365C7">
          <w:rPr>
            <w:rFonts w:ascii="Times New Roman" w:hAnsi="Times New Roman" w:cs="Times New Roman"/>
            <w:sz w:val="24"/>
            <w:szCs w:val="24"/>
          </w:rPr>
          <w:t xml:space="preserve">, </w:t>
        </w:r>
      </w:ins>
      <w:del w:id="307" w:author="Scott Cooper" w:date="2014-12-11T15:11:00Z">
        <w:r w:rsidR="0048024A" w:rsidDel="009365C7">
          <w:rPr>
            <w:rFonts w:ascii="Times New Roman" w:hAnsi="Times New Roman" w:cs="Times New Roman"/>
            <w:sz w:val="24"/>
            <w:szCs w:val="24"/>
          </w:rPr>
          <w:delText xml:space="preserve"> </w:delText>
        </w:r>
      </w:del>
      <w:r w:rsidR="0048024A">
        <w:rPr>
          <w:rFonts w:ascii="Times New Roman" w:hAnsi="Times New Roman" w:cs="Times New Roman"/>
          <w:sz w:val="24"/>
          <w:szCs w:val="24"/>
        </w:rPr>
        <w:t xml:space="preserve">mayfly nymphs </w:t>
      </w:r>
      <w:r w:rsidR="00BD0A58" w:rsidRPr="00A26358">
        <w:rPr>
          <w:rFonts w:ascii="Times New Roman" w:hAnsi="Times New Roman" w:cs="Times New Roman"/>
          <w:sz w:val="24"/>
          <w:szCs w:val="24"/>
        </w:rPr>
        <w:t>(Eph</w:t>
      </w:r>
      <w:r w:rsidR="0048024A">
        <w:rPr>
          <w:rFonts w:ascii="Times New Roman" w:hAnsi="Times New Roman" w:cs="Times New Roman"/>
          <w:sz w:val="24"/>
          <w:szCs w:val="24"/>
        </w:rPr>
        <w:t>e</w:t>
      </w:r>
      <w:r w:rsidR="00BD0A58" w:rsidRPr="00A26358">
        <w:rPr>
          <w:rFonts w:ascii="Times New Roman" w:hAnsi="Times New Roman" w:cs="Times New Roman"/>
          <w:sz w:val="24"/>
          <w:szCs w:val="24"/>
        </w:rPr>
        <w:t>meroptera</w:t>
      </w:r>
      <w:del w:id="308" w:author="Scott Cooper" w:date="2014-12-11T15:10:00Z">
        <w:r w:rsidR="00BD0A58" w:rsidRPr="00A26358" w:rsidDel="009365C7">
          <w:rPr>
            <w:rFonts w:ascii="Times New Roman" w:hAnsi="Times New Roman" w:cs="Times New Roman"/>
            <w:sz w:val="24"/>
            <w:szCs w:val="24"/>
          </w:rPr>
          <w:delText xml:space="preserve">, </w:delText>
        </w:r>
      </w:del>
      <w:ins w:id="309" w:author="Scott Cooper" w:date="2014-12-11T15:10:00Z">
        <w:r w:rsidR="009365C7">
          <w:rPr>
            <w:rFonts w:ascii="Times New Roman" w:hAnsi="Times New Roman" w:cs="Times New Roman"/>
            <w:sz w:val="24"/>
            <w:szCs w:val="24"/>
          </w:rPr>
          <w:t>:</w:t>
        </w:r>
        <w:r w:rsidR="009365C7" w:rsidRPr="00A26358">
          <w:rPr>
            <w:rFonts w:ascii="Times New Roman" w:hAnsi="Times New Roman" w:cs="Times New Roman"/>
            <w:sz w:val="24"/>
            <w:szCs w:val="24"/>
          </w:rPr>
          <w:t xml:space="preserve"> </w:t>
        </w:r>
      </w:ins>
      <w:r w:rsidR="00BD0A58" w:rsidRPr="00A26358">
        <w:rPr>
          <w:rFonts w:ascii="Times New Roman" w:hAnsi="Times New Roman" w:cs="Times New Roman"/>
          <w:i/>
          <w:sz w:val="24"/>
          <w:szCs w:val="24"/>
        </w:rPr>
        <w:t>Callibaetis ferrugineus</w:t>
      </w:r>
      <w:r w:rsidR="00BD0A58" w:rsidRPr="00A26358">
        <w:rPr>
          <w:rFonts w:ascii="Times New Roman" w:hAnsi="Times New Roman" w:cs="Times New Roman"/>
          <w:sz w:val="24"/>
          <w:szCs w:val="24"/>
        </w:rPr>
        <w:t xml:space="preserve"> </w:t>
      </w:r>
      <w:r w:rsidR="0048024A">
        <w:rPr>
          <w:rFonts w:ascii="Times New Roman" w:hAnsi="Times New Roman" w:cs="Times New Roman"/>
          <w:sz w:val="24"/>
          <w:szCs w:val="24"/>
        </w:rPr>
        <w:t xml:space="preserve">and </w:t>
      </w:r>
      <w:r w:rsidR="0008798F">
        <w:rPr>
          <w:rFonts w:ascii="Times New Roman" w:hAnsi="Times New Roman" w:cs="Times New Roman"/>
          <w:i/>
          <w:sz w:val="24"/>
          <w:szCs w:val="24"/>
        </w:rPr>
        <w:t>Ameletus edmundsi</w:t>
      </w:r>
      <w:r w:rsidR="00BD0A58" w:rsidRPr="00A26358">
        <w:rPr>
          <w:rFonts w:ascii="Times New Roman" w:hAnsi="Times New Roman" w:cs="Times New Roman"/>
          <w:sz w:val="24"/>
          <w:szCs w:val="24"/>
        </w:rPr>
        <w:t xml:space="preserve">), and their shared </w:t>
      </w:r>
      <w:ins w:id="310" w:author="Scott Cooper" w:date="2014-12-11T15:11:00Z">
        <w:r w:rsidR="009365C7">
          <w:rPr>
            <w:rFonts w:ascii="Times New Roman" w:hAnsi="Times New Roman" w:cs="Times New Roman"/>
            <w:sz w:val="24"/>
            <w:szCs w:val="24"/>
          </w:rPr>
          <w:t xml:space="preserve">food </w:t>
        </w:r>
      </w:ins>
      <w:r w:rsidR="00BD0A58" w:rsidRPr="00A26358">
        <w:rPr>
          <w:rFonts w:ascii="Times New Roman" w:hAnsi="Times New Roman" w:cs="Times New Roman"/>
          <w:sz w:val="24"/>
          <w:szCs w:val="24"/>
        </w:rPr>
        <w:t>resource</w:t>
      </w:r>
      <w:ins w:id="311" w:author="Scott Cooper" w:date="2014-12-11T15:13:00Z">
        <w:r w:rsidR="009365C7">
          <w:rPr>
            <w:rFonts w:ascii="Times New Roman" w:hAnsi="Times New Roman" w:cs="Times New Roman"/>
            <w:sz w:val="24"/>
            <w:szCs w:val="24"/>
          </w:rPr>
          <w:t>s</w:t>
        </w:r>
      </w:ins>
      <w:del w:id="312" w:author="Scott Cooper" w:date="2014-12-11T15:11:00Z">
        <w:r w:rsidR="00BD0A58" w:rsidRPr="00A26358" w:rsidDel="009365C7">
          <w:rPr>
            <w:rFonts w:ascii="Times New Roman" w:hAnsi="Times New Roman" w:cs="Times New Roman"/>
            <w:sz w:val="24"/>
            <w:szCs w:val="24"/>
          </w:rPr>
          <w:delText xml:space="preserve">, </w:delText>
        </w:r>
      </w:del>
      <w:ins w:id="313" w:author="Scott Cooper" w:date="2014-12-11T15:11:00Z">
        <w:r w:rsidR="009365C7">
          <w:rPr>
            <w:rFonts w:ascii="Times New Roman" w:hAnsi="Times New Roman" w:cs="Times New Roman"/>
            <w:sz w:val="24"/>
            <w:szCs w:val="24"/>
          </w:rPr>
          <w:t xml:space="preserve"> (</w:t>
        </w:r>
      </w:ins>
      <w:r w:rsidR="00BD0A58" w:rsidRPr="00A26358">
        <w:rPr>
          <w:rFonts w:ascii="Times New Roman" w:hAnsi="Times New Roman" w:cs="Times New Roman"/>
          <w:sz w:val="24"/>
          <w:szCs w:val="24"/>
        </w:rPr>
        <w:t>benthic organic matter</w:t>
      </w:r>
      <w:ins w:id="314" w:author="Scott Cooper" w:date="2014-12-11T15:11:00Z">
        <w:r w:rsidR="009365C7">
          <w:rPr>
            <w:rFonts w:ascii="Times New Roman" w:hAnsi="Times New Roman" w:cs="Times New Roman"/>
            <w:sz w:val="24"/>
            <w:szCs w:val="24"/>
          </w:rPr>
          <w:t>: largely diatoms, but also</w:t>
        </w:r>
      </w:ins>
      <w:ins w:id="315" w:author="Scott Cooper" w:date="2014-12-11T15:12:00Z">
        <w:r w:rsidR="009365C7">
          <w:rPr>
            <w:rFonts w:ascii="Times New Roman" w:hAnsi="Times New Roman" w:cs="Times New Roman"/>
            <w:sz w:val="24"/>
            <w:szCs w:val="24"/>
          </w:rPr>
          <w:t xml:space="preserve"> green algae, cyanobacteria, chrysophytes, detritus, bacteria and other </w:t>
        </w:r>
        <w:commentRangeStart w:id="316"/>
        <w:r w:rsidR="009365C7">
          <w:rPr>
            <w:rFonts w:ascii="Times New Roman" w:hAnsi="Times New Roman" w:cs="Times New Roman"/>
            <w:sz w:val="24"/>
            <w:szCs w:val="24"/>
          </w:rPr>
          <w:t>microbes</w:t>
        </w:r>
      </w:ins>
      <w:commentRangeEnd w:id="316"/>
      <w:ins w:id="317" w:author="Scott Cooper" w:date="2014-12-11T15:13:00Z">
        <w:r w:rsidR="009365C7">
          <w:rPr>
            <w:rStyle w:val="CommentReference"/>
          </w:rPr>
          <w:commentReference w:id="316"/>
        </w:r>
      </w:ins>
      <w:ins w:id="318" w:author="Scott Cooper" w:date="2014-12-11T15:12:00Z">
        <w:r w:rsidR="009365C7">
          <w:rPr>
            <w:rFonts w:ascii="Times New Roman" w:hAnsi="Times New Roman" w:cs="Times New Roman"/>
            <w:sz w:val="24"/>
            <w:szCs w:val="24"/>
          </w:rPr>
          <w:t>, hereafter called “algae”</w:t>
        </w:r>
      </w:ins>
      <w:ins w:id="319" w:author="Scott Cooper" w:date="2014-12-11T15:11:00Z">
        <w:r w:rsidR="009365C7">
          <w:rPr>
            <w:rFonts w:ascii="Times New Roman" w:hAnsi="Times New Roman" w:cs="Times New Roman"/>
            <w:sz w:val="24"/>
            <w:szCs w:val="24"/>
          </w:rPr>
          <w:t>)</w:t>
        </w:r>
      </w:ins>
      <w:ins w:id="320" w:author="Scott Cooper" w:date="2014-12-11T15:10:00Z">
        <w:r w:rsidR="009365C7">
          <w:rPr>
            <w:rFonts w:ascii="Times New Roman" w:hAnsi="Times New Roman" w:cs="Times New Roman"/>
            <w:sz w:val="24"/>
            <w:szCs w:val="24"/>
          </w:rPr>
          <w:t xml:space="preserve"> in two high-elevation lakes</w:t>
        </w:r>
      </w:ins>
      <w:r w:rsidR="00F167AC">
        <w:rPr>
          <w:rFonts w:ascii="Times New Roman" w:hAnsi="Times New Roman" w:cs="Times New Roman"/>
          <w:sz w:val="24"/>
          <w:szCs w:val="24"/>
        </w:rPr>
        <w:t xml:space="preserve">. </w:t>
      </w:r>
      <w:r w:rsidR="00BD0A58" w:rsidRPr="00A26358">
        <w:rPr>
          <w:rFonts w:ascii="Times New Roman" w:hAnsi="Times New Roman" w:cs="Times New Roman"/>
          <w:sz w:val="24"/>
          <w:szCs w:val="24"/>
        </w:rPr>
        <w:t xml:space="preserve"> </w:t>
      </w:r>
      <w:del w:id="321" w:author="Scott Cooper" w:date="2014-12-11T15:12:00Z">
        <w:r w:rsidR="00F167AC" w:rsidDel="009365C7">
          <w:rPr>
            <w:rFonts w:ascii="Times New Roman" w:hAnsi="Times New Roman" w:cs="Times New Roman"/>
            <w:sz w:val="24"/>
            <w:szCs w:val="24"/>
          </w:rPr>
          <w:delText xml:space="preserve">This </w:delText>
        </w:r>
        <w:r w:rsidR="00BD0A58" w:rsidRPr="00A26358" w:rsidDel="009365C7">
          <w:rPr>
            <w:rFonts w:ascii="Times New Roman" w:hAnsi="Times New Roman" w:cs="Times New Roman"/>
            <w:sz w:val="24"/>
            <w:szCs w:val="24"/>
          </w:rPr>
          <w:delText>consists largely of diatoms</w:delText>
        </w:r>
        <w:r w:rsidR="006A5CDE" w:rsidDel="009365C7">
          <w:rPr>
            <w:rFonts w:ascii="Times New Roman" w:hAnsi="Times New Roman" w:cs="Times New Roman"/>
            <w:sz w:val="24"/>
            <w:szCs w:val="24"/>
          </w:rPr>
          <w:delText xml:space="preserve"> </w:delText>
        </w:r>
        <w:r w:rsidR="00F167AC" w:rsidDel="009365C7">
          <w:rPr>
            <w:rFonts w:ascii="Times New Roman" w:hAnsi="Times New Roman" w:cs="Times New Roman"/>
            <w:sz w:val="24"/>
            <w:szCs w:val="24"/>
          </w:rPr>
          <w:delText xml:space="preserve">but can also include green algae, cyanobacteria, chrysophytes, detritus, bacteria and other microbes; because of the dominance of diatoms and producers, we refer to it </w:delText>
        </w:r>
        <w:r w:rsidR="006A5CDE" w:rsidDel="009365C7">
          <w:rPr>
            <w:rFonts w:ascii="Times New Roman" w:hAnsi="Times New Roman" w:cs="Times New Roman"/>
            <w:sz w:val="24"/>
            <w:szCs w:val="24"/>
          </w:rPr>
          <w:delText>hereafter</w:delText>
        </w:r>
        <w:r w:rsidR="00F167AC" w:rsidDel="009365C7">
          <w:rPr>
            <w:rFonts w:ascii="Times New Roman" w:hAnsi="Times New Roman" w:cs="Times New Roman"/>
            <w:sz w:val="24"/>
            <w:szCs w:val="24"/>
          </w:rPr>
          <w:delText xml:space="preserve"> as </w:delText>
        </w:r>
        <w:r w:rsidR="006A5CDE" w:rsidDel="009365C7">
          <w:rPr>
            <w:rFonts w:ascii="Times New Roman" w:hAnsi="Times New Roman" w:cs="Times New Roman"/>
            <w:sz w:val="24"/>
            <w:szCs w:val="24"/>
          </w:rPr>
          <w:delText>algae</w:delText>
        </w:r>
        <w:r w:rsidR="00BD0A58" w:rsidRPr="00A26358" w:rsidDel="009365C7">
          <w:rPr>
            <w:rFonts w:ascii="Times New Roman" w:hAnsi="Times New Roman" w:cs="Times New Roman"/>
            <w:sz w:val="24"/>
            <w:szCs w:val="24"/>
          </w:rPr>
          <w:delText xml:space="preserve">.  </w:delText>
        </w:r>
      </w:del>
      <w:r w:rsidR="0048024A">
        <w:rPr>
          <w:rFonts w:ascii="Times New Roman" w:hAnsi="Times New Roman" w:cs="Times New Roman"/>
          <w:sz w:val="24"/>
          <w:szCs w:val="24"/>
        </w:rPr>
        <w:t xml:space="preserve">In the </w:t>
      </w:r>
      <w:del w:id="322" w:author="Scott Cooper" w:date="2014-12-11T15:13:00Z">
        <w:r w:rsidR="0008798F" w:rsidDel="009365C7">
          <w:rPr>
            <w:rFonts w:ascii="Times New Roman" w:hAnsi="Times New Roman" w:cs="Times New Roman"/>
            <w:sz w:val="24"/>
            <w:szCs w:val="24"/>
          </w:rPr>
          <w:delText>follow-up</w:delText>
        </w:r>
      </w:del>
      <w:ins w:id="323" w:author="Scott Cooper" w:date="2014-12-11T15:13:00Z">
        <w:r w:rsidR="009365C7">
          <w:rPr>
            <w:rFonts w:ascii="Times New Roman" w:hAnsi="Times New Roman" w:cs="Times New Roman"/>
            <w:sz w:val="24"/>
            <w:szCs w:val="24"/>
          </w:rPr>
          <w:t>subsequent</w:t>
        </w:r>
      </w:ins>
      <w:r w:rsidR="0008798F">
        <w:rPr>
          <w:rFonts w:ascii="Times New Roman" w:hAnsi="Times New Roman" w:cs="Times New Roman"/>
          <w:sz w:val="24"/>
          <w:szCs w:val="24"/>
        </w:rPr>
        <w:t xml:space="preserve"> </w:t>
      </w:r>
      <w:r w:rsidR="0048024A">
        <w:rPr>
          <w:rFonts w:ascii="Times New Roman" w:hAnsi="Times New Roman" w:cs="Times New Roman"/>
          <w:sz w:val="24"/>
          <w:szCs w:val="24"/>
        </w:rPr>
        <w:t xml:space="preserve">mesocosm experiment, </w:t>
      </w:r>
      <w:del w:id="324" w:author="Scott Cooper" w:date="2014-12-13T09:40:00Z">
        <w:r w:rsidR="0048024A" w:rsidDel="00A2024D">
          <w:rPr>
            <w:rFonts w:ascii="Times New Roman" w:hAnsi="Times New Roman" w:cs="Times New Roman"/>
            <w:sz w:val="24"/>
            <w:szCs w:val="24"/>
          </w:rPr>
          <w:delText xml:space="preserve">we </w:delText>
        </w:r>
      </w:del>
      <w:ins w:id="325" w:author="Scott Cooper" w:date="2014-12-13T09:40:00Z">
        <w:r w:rsidR="00A2024D">
          <w:rPr>
            <w:rFonts w:ascii="Times New Roman" w:hAnsi="Times New Roman" w:cs="Times New Roman"/>
            <w:sz w:val="24"/>
            <w:szCs w:val="24"/>
          </w:rPr>
          <w:t xml:space="preserve">I </w:t>
        </w:r>
      </w:ins>
      <w:del w:id="326" w:author="Scott Cooper" w:date="2014-12-11T15:13:00Z">
        <w:r w:rsidR="0048024A" w:rsidDel="009365C7">
          <w:rPr>
            <w:rFonts w:ascii="Times New Roman" w:hAnsi="Times New Roman" w:cs="Times New Roman"/>
            <w:sz w:val="24"/>
            <w:szCs w:val="24"/>
          </w:rPr>
          <w:delText xml:space="preserve">tested </w:delText>
        </w:r>
      </w:del>
      <w:ins w:id="327" w:author="Scott Cooper" w:date="2014-12-11T15:13:00Z">
        <w:r w:rsidR="009365C7">
          <w:rPr>
            <w:rFonts w:ascii="Times New Roman" w:hAnsi="Times New Roman" w:cs="Times New Roman"/>
            <w:sz w:val="24"/>
            <w:szCs w:val="24"/>
          </w:rPr>
          <w:t xml:space="preserve">measured </w:t>
        </w:r>
      </w:ins>
      <w:r w:rsidR="0048024A">
        <w:rPr>
          <w:rFonts w:ascii="Times New Roman" w:hAnsi="Times New Roman" w:cs="Times New Roman"/>
          <w:sz w:val="24"/>
          <w:szCs w:val="24"/>
        </w:rPr>
        <w:t xml:space="preserve">the effects of </w:t>
      </w:r>
      <w:r w:rsidR="0008798F">
        <w:rPr>
          <w:rFonts w:ascii="Times New Roman" w:hAnsi="Times New Roman" w:cs="Times New Roman"/>
          <w:sz w:val="24"/>
          <w:szCs w:val="24"/>
        </w:rPr>
        <w:t xml:space="preserve">two </w:t>
      </w:r>
      <w:del w:id="328" w:author="Scott Cooper" w:date="2014-12-11T15:13:00Z">
        <w:r w:rsidR="0008798F" w:rsidDel="009365C7">
          <w:rPr>
            <w:rFonts w:ascii="Times New Roman" w:hAnsi="Times New Roman" w:cs="Times New Roman"/>
            <w:sz w:val="24"/>
            <w:szCs w:val="24"/>
          </w:rPr>
          <w:delText xml:space="preserve">of </w:delText>
        </w:r>
        <w:r w:rsidR="0048024A" w:rsidDel="009365C7">
          <w:rPr>
            <w:rFonts w:ascii="Times New Roman" w:hAnsi="Times New Roman" w:cs="Times New Roman"/>
            <w:sz w:val="24"/>
            <w:szCs w:val="24"/>
          </w:rPr>
          <w:delText xml:space="preserve">the same </w:delText>
        </w:r>
      </w:del>
      <w:r w:rsidR="0048024A">
        <w:rPr>
          <w:rFonts w:ascii="Times New Roman" w:hAnsi="Times New Roman" w:cs="Times New Roman"/>
          <w:sz w:val="24"/>
          <w:szCs w:val="24"/>
        </w:rPr>
        <w:t>grazer</w:t>
      </w:r>
      <w:r w:rsidR="00D63F83">
        <w:rPr>
          <w:rFonts w:ascii="Times New Roman" w:hAnsi="Times New Roman" w:cs="Times New Roman"/>
          <w:sz w:val="24"/>
          <w:szCs w:val="24"/>
        </w:rPr>
        <w:t>s</w:t>
      </w:r>
      <w:r w:rsidR="0048024A">
        <w:rPr>
          <w:rFonts w:ascii="Times New Roman" w:hAnsi="Times New Roman" w:cs="Times New Roman"/>
          <w:sz w:val="24"/>
          <w:szCs w:val="24"/>
        </w:rPr>
        <w:t xml:space="preserve"> </w:t>
      </w:r>
      <w:r w:rsidR="00F167AC">
        <w:rPr>
          <w:rFonts w:ascii="Times New Roman" w:hAnsi="Times New Roman" w:cs="Times New Roman"/>
          <w:sz w:val="24"/>
          <w:szCs w:val="24"/>
        </w:rPr>
        <w:t>(</w:t>
      </w:r>
      <w:r w:rsidR="00F167AC" w:rsidRPr="00A26358">
        <w:rPr>
          <w:rFonts w:ascii="Times New Roman" w:hAnsi="Times New Roman" w:cs="Times New Roman"/>
          <w:i/>
          <w:sz w:val="24"/>
          <w:szCs w:val="24"/>
        </w:rPr>
        <w:t>Rana sierrae</w:t>
      </w:r>
      <w:r w:rsidR="00F167AC">
        <w:rPr>
          <w:rFonts w:ascii="Times New Roman" w:hAnsi="Times New Roman" w:cs="Times New Roman"/>
          <w:sz w:val="24"/>
          <w:szCs w:val="24"/>
        </w:rPr>
        <w:t xml:space="preserve"> </w:t>
      </w:r>
      <w:ins w:id="329" w:author="Scott Cooper" w:date="2014-12-11T15:14:00Z">
        <w:r w:rsidR="009365C7">
          <w:rPr>
            <w:rFonts w:ascii="Times New Roman" w:hAnsi="Times New Roman" w:cs="Times New Roman"/>
            <w:sz w:val="24"/>
            <w:szCs w:val="24"/>
          </w:rPr>
          <w:t xml:space="preserve">tadpoles </w:t>
        </w:r>
      </w:ins>
      <w:r w:rsidR="00F167AC">
        <w:rPr>
          <w:rFonts w:ascii="Times New Roman" w:hAnsi="Times New Roman" w:cs="Times New Roman"/>
          <w:sz w:val="24"/>
          <w:szCs w:val="24"/>
        </w:rPr>
        <w:t xml:space="preserve">and </w:t>
      </w:r>
      <w:r w:rsidR="00F167AC" w:rsidRPr="00A26358">
        <w:rPr>
          <w:rFonts w:ascii="Times New Roman" w:hAnsi="Times New Roman" w:cs="Times New Roman"/>
          <w:i/>
          <w:sz w:val="24"/>
          <w:szCs w:val="24"/>
        </w:rPr>
        <w:t>Callibaetis ferrugineus</w:t>
      </w:r>
      <w:ins w:id="330" w:author="Scott Cooper" w:date="2014-12-11T15:14:00Z">
        <w:r w:rsidR="009365C7">
          <w:rPr>
            <w:rFonts w:ascii="Times New Roman" w:hAnsi="Times New Roman" w:cs="Times New Roman"/>
            <w:sz w:val="24"/>
            <w:szCs w:val="24"/>
          </w:rPr>
          <w:t xml:space="preserve"> nymphs</w:t>
        </w:r>
      </w:ins>
      <w:r w:rsidR="00F167AC">
        <w:rPr>
          <w:rFonts w:ascii="Times New Roman" w:hAnsi="Times New Roman" w:cs="Times New Roman"/>
          <w:sz w:val="24"/>
          <w:szCs w:val="24"/>
        </w:rPr>
        <w:t>) on algal resources</w:t>
      </w:r>
      <w:del w:id="331" w:author="Scott Cooper" w:date="2014-12-11T15:14:00Z">
        <w:r w:rsidR="00F167AC" w:rsidDel="009365C7">
          <w:rPr>
            <w:rFonts w:ascii="Times New Roman" w:hAnsi="Times New Roman" w:cs="Times New Roman"/>
            <w:sz w:val="24"/>
            <w:szCs w:val="24"/>
          </w:rPr>
          <w:delText>,</w:delText>
        </w:r>
      </w:del>
      <w:r w:rsidR="00F167AC">
        <w:rPr>
          <w:rFonts w:ascii="Times New Roman" w:hAnsi="Times New Roman" w:cs="Times New Roman"/>
          <w:sz w:val="24"/>
          <w:szCs w:val="24"/>
        </w:rPr>
        <w:t xml:space="preserve"> </w:t>
      </w:r>
      <w:r w:rsidR="0048024A">
        <w:rPr>
          <w:rFonts w:ascii="Times New Roman" w:hAnsi="Times New Roman" w:cs="Times New Roman"/>
          <w:sz w:val="24"/>
          <w:szCs w:val="24"/>
        </w:rPr>
        <w:t xml:space="preserve">in </w:t>
      </w:r>
      <w:del w:id="332" w:author="Scott Cooper" w:date="2014-12-11T15:14:00Z">
        <w:r w:rsidR="0048024A" w:rsidDel="009365C7">
          <w:rPr>
            <w:rFonts w:ascii="Times New Roman" w:hAnsi="Times New Roman" w:cs="Times New Roman"/>
            <w:sz w:val="24"/>
            <w:szCs w:val="24"/>
          </w:rPr>
          <w:delText>artificia</w:delText>
        </w:r>
        <w:r w:rsidR="00F167AC" w:rsidDel="009365C7">
          <w:rPr>
            <w:rFonts w:ascii="Times New Roman" w:hAnsi="Times New Roman" w:cs="Times New Roman"/>
            <w:sz w:val="24"/>
            <w:szCs w:val="24"/>
          </w:rPr>
          <w:delText>l habitats</w:delText>
        </w:r>
      </w:del>
      <w:ins w:id="333" w:author="Scott Cooper" w:date="2014-12-11T15:14:00Z">
        <w:r w:rsidR="009365C7">
          <w:rPr>
            <w:rFonts w:ascii="Times New Roman" w:hAnsi="Times New Roman" w:cs="Times New Roman"/>
            <w:sz w:val="24"/>
            <w:szCs w:val="24"/>
          </w:rPr>
          <w:t>outdoor arenas</w:t>
        </w:r>
      </w:ins>
      <w:r w:rsidR="00F167AC">
        <w:rPr>
          <w:rFonts w:ascii="Times New Roman" w:hAnsi="Times New Roman" w:cs="Times New Roman"/>
          <w:sz w:val="24"/>
          <w:szCs w:val="24"/>
        </w:rPr>
        <w:t xml:space="preserve"> </w:t>
      </w:r>
      <w:del w:id="334" w:author="Scott Cooper" w:date="2014-12-11T15:15:00Z">
        <w:r w:rsidR="00F167AC" w:rsidDel="009365C7">
          <w:rPr>
            <w:rFonts w:ascii="Times New Roman" w:hAnsi="Times New Roman" w:cs="Times New Roman"/>
            <w:sz w:val="24"/>
            <w:szCs w:val="24"/>
          </w:rPr>
          <w:delText xml:space="preserve">which eliminated the </w:delText>
        </w:r>
        <w:r w:rsidR="0048024A" w:rsidDel="009365C7">
          <w:rPr>
            <w:rFonts w:ascii="Times New Roman" w:hAnsi="Times New Roman" w:cs="Times New Roman"/>
            <w:sz w:val="24"/>
            <w:szCs w:val="24"/>
          </w:rPr>
          <w:delText xml:space="preserve">natural nutrient, temperature, </w:delText>
        </w:r>
        <w:r w:rsidR="00D63F83" w:rsidDel="009365C7">
          <w:rPr>
            <w:rFonts w:ascii="Times New Roman" w:hAnsi="Times New Roman" w:cs="Times New Roman"/>
            <w:sz w:val="24"/>
            <w:szCs w:val="24"/>
          </w:rPr>
          <w:delText xml:space="preserve">and </w:delText>
        </w:r>
        <w:r w:rsidR="0048024A" w:rsidDel="009365C7">
          <w:rPr>
            <w:rFonts w:ascii="Times New Roman" w:hAnsi="Times New Roman" w:cs="Times New Roman"/>
            <w:sz w:val="24"/>
            <w:szCs w:val="24"/>
          </w:rPr>
          <w:delText xml:space="preserve">substrate </w:delText>
        </w:r>
        <w:r w:rsidR="0088064A" w:rsidDel="009365C7">
          <w:rPr>
            <w:rFonts w:ascii="Times New Roman" w:hAnsi="Times New Roman" w:cs="Times New Roman"/>
            <w:sz w:val="24"/>
            <w:szCs w:val="24"/>
          </w:rPr>
          <w:delText>heterogeneity found within most lakes</w:delText>
        </w:r>
      </w:del>
      <w:ins w:id="335" w:author="Scott Cooper" w:date="2014-12-11T15:15:00Z">
        <w:r w:rsidR="009365C7">
          <w:rPr>
            <w:rFonts w:ascii="Times New Roman" w:hAnsi="Times New Roman" w:cs="Times New Roman"/>
            <w:sz w:val="24"/>
            <w:szCs w:val="24"/>
          </w:rPr>
          <w:t xml:space="preserve">with standard environmental conditions (temperature, nutrients, </w:t>
        </w:r>
        <w:proofErr w:type="gramStart"/>
        <w:r w:rsidR="009365C7">
          <w:rPr>
            <w:rFonts w:ascii="Times New Roman" w:hAnsi="Times New Roman" w:cs="Times New Roman"/>
            <w:sz w:val="24"/>
            <w:szCs w:val="24"/>
          </w:rPr>
          <w:t>substrata</w:t>
        </w:r>
        <w:proofErr w:type="gramEnd"/>
        <w:r w:rsidR="009365C7">
          <w:rPr>
            <w:rFonts w:ascii="Times New Roman" w:hAnsi="Times New Roman" w:cs="Times New Roman"/>
            <w:sz w:val="24"/>
            <w:szCs w:val="24"/>
          </w:rPr>
          <w:t>)</w:t>
        </w:r>
      </w:ins>
      <w:r w:rsidR="0048024A">
        <w:rPr>
          <w:rFonts w:ascii="Times New Roman" w:hAnsi="Times New Roman" w:cs="Times New Roman"/>
          <w:sz w:val="24"/>
          <w:szCs w:val="24"/>
        </w:rPr>
        <w:t>.</w:t>
      </w:r>
    </w:p>
    <w:p w14:paraId="1C2F5C29" w14:textId="5D23F74F" w:rsidR="00871B22" w:rsidRPr="00A26358" w:rsidRDefault="00F167AC" w:rsidP="008D3EF6">
      <w:pPr>
        <w:spacing w:line="480" w:lineRule="auto"/>
        <w:ind w:right="360" w:firstLine="720"/>
        <w:rPr>
          <w:rFonts w:ascii="Times New Roman" w:hAnsi="Times New Roman" w:cs="Times New Roman"/>
          <w:sz w:val="24"/>
          <w:szCs w:val="24"/>
        </w:rPr>
      </w:pPr>
      <w:r w:rsidRPr="00F167AC">
        <w:rPr>
          <w:rFonts w:ascii="Times New Roman" w:hAnsi="Times New Roman" w:cs="Times New Roman"/>
          <w:i/>
          <w:sz w:val="24"/>
          <w:szCs w:val="24"/>
        </w:rPr>
        <w:t xml:space="preserve">Field enclosure experiment. – </w:t>
      </w:r>
      <w:r w:rsidR="0048024A">
        <w:rPr>
          <w:rFonts w:ascii="Times New Roman" w:hAnsi="Times New Roman" w:cs="Times New Roman"/>
          <w:sz w:val="24"/>
          <w:szCs w:val="24"/>
        </w:rPr>
        <w:t xml:space="preserve">In the field enclosure experiment, </w:t>
      </w:r>
      <w:del w:id="336" w:author="Scott Cooper" w:date="2014-12-13T09:40:00Z">
        <w:r w:rsidR="0048024A" w:rsidDel="00A2024D">
          <w:rPr>
            <w:rFonts w:ascii="Times New Roman" w:hAnsi="Times New Roman" w:cs="Times New Roman"/>
            <w:sz w:val="24"/>
            <w:szCs w:val="24"/>
          </w:rPr>
          <w:delText xml:space="preserve">we </w:delText>
        </w:r>
      </w:del>
      <w:ins w:id="337" w:author="Scott Cooper" w:date="2014-12-13T09:40:00Z">
        <w:r w:rsidR="00A2024D">
          <w:rPr>
            <w:rFonts w:ascii="Times New Roman" w:hAnsi="Times New Roman" w:cs="Times New Roman"/>
            <w:sz w:val="24"/>
            <w:szCs w:val="24"/>
          </w:rPr>
          <w:t xml:space="preserve">I </w:t>
        </w:r>
      </w:ins>
      <w:r w:rsidR="0048024A">
        <w:rPr>
          <w:rFonts w:ascii="Times New Roman" w:hAnsi="Times New Roman" w:cs="Times New Roman"/>
          <w:sz w:val="24"/>
          <w:szCs w:val="24"/>
        </w:rPr>
        <w:t>use</w:t>
      </w:r>
      <w:r w:rsidR="00D63F83">
        <w:rPr>
          <w:rFonts w:ascii="Times New Roman" w:hAnsi="Times New Roman" w:cs="Times New Roman"/>
          <w:sz w:val="24"/>
          <w:szCs w:val="24"/>
        </w:rPr>
        <w:t>d</w:t>
      </w:r>
      <w:r w:rsidR="003D2FB0">
        <w:rPr>
          <w:rFonts w:ascii="Times New Roman" w:hAnsi="Times New Roman" w:cs="Times New Roman"/>
          <w:sz w:val="24"/>
          <w:szCs w:val="24"/>
        </w:rPr>
        <w:t xml:space="preserve"> a response surface design</w:t>
      </w:r>
      <w:r w:rsidR="0048024A">
        <w:rPr>
          <w:rFonts w:ascii="Times New Roman" w:hAnsi="Times New Roman" w:cs="Times New Roman"/>
          <w:sz w:val="24"/>
          <w:szCs w:val="24"/>
        </w:rPr>
        <w:t xml:space="preserve"> to </w:t>
      </w:r>
      <w:r w:rsidR="00BD0A58" w:rsidRPr="00A26358">
        <w:rPr>
          <w:rFonts w:ascii="Times New Roman" w:hAnsi="Times New Roman" w:cs="Times New Roman"/>
          <w:sz w:val="24"/>
          <w:szCs w:val="24"/>
        </w:rPr>
        <w:t>characterize the independent and interactive effects of grazers</w:t>
      </w:r>
      <w:ins w:id="338" w:author="Scott Cooper" w:date="2014-12-11T15:26:00Z">
        <w:r w:rsidR="00017A0A">
          <w:rPr>
            <w:rFonts w:ascii="Times New Roman" w:hAnsi="Times New Roman" w:cs="Times New Roman"/>
            <w:sz w:val="24"/>
            <w:szCs w:val="24"/>
          </w:rPr>
          <w:t xml:space="preserve"> on their algal food resources</w:t>
        </w:r>
      </w:ins>
      <w:ins w:id="339" w:author="Scott Cooper" w:date="2014-12-13T09:38:00Z">
        <w:r w:rsidR="00A2024D">
          <w:rPr>
            <w:rFonts w:ascii="Times New Roman" w:hAnsi="Times New Roman" w:cs="Times New Roman"/>
            <w:sz w:val="24"/>
            <w:szCs w:val="24"/>
          </w:rPr>
          <w:t>, as well as</w:t>
        </w:r>
      </w:ins>
      <w:ins w:id="340" w:author="Scott Cooper" w:date="2014-12-11T15:27:00Z">
        <w:r w:rsidR="00017A0A">
          <w:rPr>
            <w:rFonts w:ascii="Times New Roman" w:hAnsi="Times New Roman" w:cs="Times New Roman"/>
            <w:sz w:val="24"/>
            <w:szCs w:val="24"/>
          </w:rPr>
          <w:t xml:space="preserve"> on themselves and each other</w:t>
        </w:r>
      </w:ins>
      <w:del w:id="341" w:author="Scott Cooper" w:date="2014-12-11T15:27:00Z">
        <w:r w:rsidR="00BD0A58" w:rsidRPr="00A26358" w:rsidDel="00017A0A">
          <w:rPr>
            <w:rFonts w:ascii="Times New Roman" w:hAnsi="Times New Roman" w:cs="Times New Roman"/>
            <w:sz w:val="24"/>
            <w:szCs w:val="24"/>
          </w:rPr>
          <w:delText xml:space="preserve">.  Response surface designs facilitate description of intra- and interspecific interactions, as they allow two </w:delText>
        </w:r>
        <w:r w:rsidR="00871B22" w:rsidRPr="00A26358" w:rsidDel="00017A0A">
          <w:rPr>
            <w:rFonts w:ascii="Times New Roman" w:hAnsi="Times New Roman" w:cs="Times New Roman"/>
            <w:sz w:val="24"/>
            <w:szCs w:val="24"/>
          </w:rPr>
          <w:delText xml:space="preserve">factors to vary </w:delText>
        </w:r>
        <w:r w:rsidR="00BD0A58" w:rsidRPr="00A26358" w:rsidDel="00017A0A">
          <w:rPr>
            <w:rFonts w:ascii="Times New Roman" w:hAnsi="Times New Roman" w:cs="Times New Roman"/>
            <w:sz w:val="24"/>
            <w:szCs w:val="24"/>
          </w:rPr>
          <w:delText xml:space="preserve">alone and </w:delText>
        </w:r>
        <w:r w:rsidR="00871B22" w:rsidRPr="00A26358" w:rsidDel="00017A0A">
          <w:rPr>
            <w:rFonts w:ascii="Times New Roman" w:hAnsi="Times New Roman" w:cs="Times New Roman"/>
            <w:sz w:val="24"/>
            <w:szCs w:val="24"/>
          </w:rPr>
          <w:delText>together</w:delText>
        </w:r>
      </w:del>
      <w:r w:rsidR="0008798F">
        <w:rPr>
          <w:rFonts w:ascii="Times New Roman" w:hAnsi="Times New Roman" w:cs="Times New Roman"/>
          <w:sz w:val="24"/>
          <w:szCs w:val="24"/>
        </w:rPr>
        <w:t xml:space="preserve"> </w:t>
      </w:r>
      <w:r w:rsidR="0008798F" w:rsidRPr="00992FBE">
        <w:rPr>
          <w:rFonts w:ascii="Times New Roman" w:hAnsi="Times New Roman" w:cs="Times New Roman"/>
          <w:noProof/>
          <w:sz w:val="24"/>
          <w:szCs w:val="24"/>
        </w:rPr>
        <w:t>(Inouye 2001)</w:t>
      </w:r>
      <w:r w:rsidR="00BD0A58" w:rsidRPr="00A26358">
        <w:rPr>
          <w:rFonts w:ascii="Times New Roman" w:hAnsi="Times New Roman" w:cs="Times New Roman"/>
          <w:sz w:val="24"/>
          <w:szCs w:val="24"/>
        </w:rPr>
        <w:t xml:space="preserve">.  </w:t>
      </w:r>
      <w:ins w:id="342" w:author="Scott Cooper" w:date="2014-12-13T09:39:00Z">
        <w:r w:rsidR="00A2024D">
          <w:rPr>
            <w:rFonts w:ascii="Times New Roman" w:hAnsi="Times New Roman" w:cs="Times New Roman"/>
            <w:sz w:val="24"/>
            <w:szCs w:val="24"/>
          </w:rPr>
          <w:t xml:space="preserve">I set up a fully factorial design where four densities of tadpoles </w:t>
        </w:r>
      </w:ins>
      <w:ins w:id="343" w:author="Scott Cooper" w:date="2014-12-13T09:45:00Z">
        <w:r w:rsidR="002C54B5">
          <w:rPr>
            <w:rFonts w:ascii="Times New Roman" w:hAnsi="Times New Roman" w:cs="Times New Roman"/>
            <w:sz w:val="24"/>
            <w:szCs w:val="24"/>
          </w:rPr>
          <w:t>(</w:t>
        </w:r>
        <w:r w:rsidR="002C54B5" w:rsidRPr="00A26358">
          <w:rPr>
            <w:rFonts w:ascii="Times New Roman" w:hAnsi="Times New Roman" w:cs="Times New Roman"/>
            <w:sz w:val="24"/>
            <w:szCs w:val="24"/>
          </w:rPr>
          <w:t>0, 2, 10, and 20 individuals</w:t>
        </w:r>
        <w:r w:rsidR="002C54B5">
          <w:rPr>
            <w:rFonts w:ascii="Times New Roman" w:hAnsi="Times New Roman" w:cs="Times New Roman"/>
            <w:sz w:val="24"/>
            <w:szCs w:val="24"/>
          </w:rPr>
          <w:t>)</w:t>
        </w:r>
        <w:r w:rsidR="002C54B5" w:rsidRPr="00A26358">
          <w:rPr>
            <w:rFonts w:ascii="Times New Roman" w:hAnsi="Times New Roman" w:cs="Times New Roman"/>
            <w:sz w:val="24"/>
            <w:szCs w:val="24"/>
          </w:rPr>
          <w:t xml:space="preserve"> </w:t>
        </w:r>
        <w:r w:rsidR="002C54B5">
          <w:rPr>
            <w:rFonts w:ascii="Times New Roman" w:hAnsi="Times New Roman" w:cs="Times New Roman"/>
            <w:sz w:val="24"/>
            <w:szCs w:val="24"/>
          </w:rPr>
          <w:t>were cross-classified by four densities of</w:t>
        </w:r>
        <w:r w:rsidR="002C54B5" w:rsidRPr="00A26358">
          <w:rPr>
            <w:rFonts w:ascii="Times New Roman" w:hAnsi="Times New Roman" w:cs="Times New Roman"/>
            <w:sz w:val="24"/>
            <w:szCs w:val="24"/>
          </w:rPr>
          <w:t xml:space="preserve"> mayfly </w:t>
        </w:r>
      </w:ins>
      <w:ins w:id="344" w:author="Scott Cooper" w:date="2014-12-13T09:46:00Z">
        <w:r w:rsidR="002C54B5">
          <w:rPr>
            <w:rFonts w:ascii="Times New Roman" w:hAnsi="Times New Roman" w:cs="Times New Roman"/>
            <w:sz w:val="24"/>
            <w:szCs w:val="24"/>
          </w:rPr>
          <w:t>nymphs</w:t>
        </w:r>
      </w:ins>
      <w:ins w:id="345" w:author="Scott Cooper" w:date="2014-12-13T09:45:00Z">
        <w:r w:rsidR="002C54B5" w:rsidRPr="00A26358">
          <w:rPr>
            <w:rFonts w:ascii="Times New Roman" w:hAnsi="Times New Roman" w:cs="Times New Roman"/>
            <w:sz w:val="24"/>
            <w:szCs w:val="24"/>
          </w:rPr>
          <w:t xml:space="preserve"> </w:t>
        </w:r>
      </w:ins>
      <w:ins w:id="346" w:author="Scott Cooper" w:date="2014-12-13T09:46:00Z">
        <w:r w:rsidR="002C54B5">
          <w:rPr>
            <w:rFonts w:ascii="Times New Roman" w:hAnsi="Times New Roman" w:cs="Times New Roman"/>
            <w:sz w:val="24"/>
            <w:szCs w:val="24"/>
          </w:rPr>
          <w:t>(</w:t>
        </w:r>
      </w:ins>
      <w:ins w:id="347" w:author="Scott Cooper" w:date="2014-12-13T09:45:00Z">
        <w:r w:rsidR="002C54B5" w:rsidRPr="00A26358">
          <w:rPr>
            <w:rFonts w:ascii="Times New Roman" w:hAnsi="Times New Roman" w:cs="Times New Roman"/>
            <w:sz w:val="24"/>
            <w:szCs w:val="24"/>
          </w:rPr>
          <w:t>0, 25, 125, and 250 individual</w:t>
        </w:r>
      </w:ins>
      <w:ins w:id="348" w:author="Scott Cooper" w:date="2014-12-13T09:46:00Z">
        <w:r w:rsidR="002C54B5">
          <w:rPr>
            <w:rFonts w:ascii="Times New Roman" w:hAnsi="Times New Roman" w:cs="Times New Roman"/>
            <w:sz w:val="24"/>
            <w:szCs w:val="24"/>
          </w:rPr>
          <w:t>s)</w:t>
        </w:r>
      </w:ins>
      <w:del w:id="349" w:author="Scott Cooper" w:date="2014-12-13T09:46:00Z">
        <w:r w:rsidR="00871B22" w:rsidRPr="00A26358" w:rsidDel="002C54B5">
          <w:rPr>
            <w:rFonts w:ascii="Times New Roman" w:hAnsi="Times New Roman" w:cs="Times New Roman"/>
            <w:sz w:val="24"/>
            <w:szCs w:val="24"/>
          </w:rPr>
          <w:delText>For each of our two consumers</w:delText>
        </w:r>
        <w:r w:rsidR="00B5408C" w:rsidDel="002C54B5">
          <w:rPr>
            <w:rFonts w:ascii="Times New Roman" w:hAnsi="Times New Roman" w:cs="Times New Roman"/>
            <w:sz w:val="24"/>
            <w:szCs w:val="24"/>
          </w:rPr>
          <w:delText xml:space="preserve"> (tadpoles and mayflies)</w:delText>
        </w:r>
        <w:r w:rsidR="00871B22" w:rsidRPr="00A26358" w:rsidDel="002C54B5">
          <w:rPr>
            <w:rFonts w:ascii="Times New Roman" w:hAnsi="Times New Roman" w:cs="Times New Roman"/>
            <w:sz w:val="24"/>
            <w:szCs w:val="24"/>
          </w:rPr>
          <w:delText>, w</w:delText>
        </w:r>
        <w:r w:rsidR="00BD0A58" w:rsidRPr="00A26358" w:rsidDel="002C54B5">
          <w:rPr>
            <w:rFonts w:ascii="Times New Roman" w:hAnsi="Times New Roman" w:cs="Times New Roman"/>
            <w:sz w:val="24"/>
            <w:szCs w:val="24"/>
          </w:rPr>
          <w:delText xml:space="preserve">e </w:delText>
        </w:r>
        <w:r w:rsidR="00BD0A58" w:rsidRPr="00A26358" w:rsidDel="002C54B5">
          <w:rPr>
            <w:rFonts w:ascii="Times New Roman" w:hAnsi="Times New Roman" w:cs="Times New Roman"/>
            <w:sz w:val="24"/>
            <w:szCs w:val="24"/>
          </w:rPr>
          <w:lastRenderedPageBreak/>
          <w:delText xml:space="preserve">established four </w:delText>
        </w:r>
        <w:r w:rsidR="0008798F" w:rsidDel="002C54B5">
          <w:rPr>
            <w:rFonts w:ascii="Times New Roman" w:hAnsi="Times New Roman" w:cs="Times New Roman"/>
            <w:sz w:val="24"/>
            <w:szCs w:val="24"/>
          </w:rPr>
          <w:delText xml:space="preserve">consumer </w:delText>
        </w:r>
        <w:r w:rsidR="009A0D57" w:rsidDel="002C54B5">
          <w:rPr>
            <w:rFonts w:ascii="Times New Roman" w:hAnsi="Times New Roman" w:cs="Times New Roman"/>
            <w:sz w:val="24"/>
            <w:szCs w:val="24"/>
          </w:rPr>
          <w:delText>abundance</w:delText>
        </w:r>
        <w:r w:rsidR="00871B22" w:rsidRPr="00A26358" w:rsidDel="002C54B5">
          <w:rPr>
            <w:rFonts w:ascii="Times New Roman" w:hAnsi="Times New Roman" w:cs="Times New Roman"/>
            <w:sz w:val="24"/>
            <w:szCs w:val="24"/>
          </w:rPr>
          <w:delText xml:space="preserve"> levels</w:delText>
        </w:r>
      </w:del>
      <w:r w:rsidR="00A37A83">
        <w:rPr>
          <w:rFonts w:ascii="Times New Roman" w:hAnsi="Times New Roman" w:cs="Times New Roman"/>
          <w:sz w:val="24"/>
          <w:szCs w:val="24"/>
        </w:rPr>
        <w:t>.  T</w:t>
      </w:r>
      <w:r w:rsidR="00BD0A58" w:rsidRPr="00A26358">
        <w:rPr>
          <w:rFonts w:ascii="Times New Roman" w:hAnsi="Times New Roman" w:cs="Times New Roman"/>
          <w:sz w:val="24"/>
          <w:szCs w:val="24"/>
        </w:rPr>
        <w:t xml:space="preserve">he highest </w:t>
      </w:r>
      <w:del w:id="350" w:author="Scott Cooper" w:date="2014-12-13T09:46:00Z">
        <w:r w:rsidR="009A0D57" w:rsidDel="002C54B5">
          <w:rPr>
            <w:rFonts w:ascii="Times New Roman" w:hAnsi="Times New Roman" w:cs="Times New Roman"/>
            <w:sz w:val="24"/>
            <w:szCs w:val="24"/>
          </w:rPr>
          <w:delText>abundance</w:delText>
        </w:r>
        <w:r w:rsidR="00A37A83" w:rsidDel="002C54B5">
          <w:rPr>
            <w:rFonts w:ascii="Times New Roman" w:hAnsi="Times New Roman" w:cs="Times New Roman"/>
            <w:sz w:val="24"/>
            <w:szCs w:val="24"/>
          </w:rPr>
          <w:delText xml:space="preserve"> </w:delText>
        </w:r>
      </w:del>
      <w:ins w:id="351" w:author="Scott Cooper" w:date="2014-12-13T09:46:00Z">
        <w:r w:rsidR="002C54B5">
          <w:rPr>
            <w:rFonts w:ascii="Times New Roman" w:hAnsi="Times New Roman" w:cs="Times New Roman"/>
            <w:sz w:val="24"/>
            <w:szCs w:val="24"/>
          </w:rPr>
          <w:t xml:space="preserve">density </w:t>
        </w:r>
      </w:ins>
      <w:r w:rsidR="00A37A83">
        <w:rPr>
          <w:rFonts w:ascii="Times New Roman" w:hAnsi="Times New Roman" w:cs="Times New Roman"/>
          <w:sz w:val="24"/>
          <w:szCs w:val="24"/>
        </w:rPr>
        <w:t xml:space="preserve">treatments were </w:t>
      </w:r>
      <w:r w:rsidR="00BD0A58" w:rsidRPr="00A26358">
        <w:rPr>
          <w:rFonts w:ascii="Times New Roman" w:hAnsi="Times New Roman" w:cs="Times New Roman"/>
          <w:sz w:val="24"/>
          <w:szCs w:val="24"/>
        </w:rPr>
        <w:t>set by the highest densit</w:t>
      </w:r>
      <w:r w:rsidR="00A37A83">
        <w:rPr>
          <w:rFonts w:ascii="Times New Roman" w:hAnsi="Times New Roman" w:cs="Times New Roman"/>
          <w:sz w:val="24"/>
          <w:szCs w:val="24"/>
        </w:rPr>
        <w:t>y</w:t>
      </w:r>
      <w:r w:rsidR="00BD0A58" w:rsidRPr="00A26358">
        <w:rPr>
          <w:rFonts w:ascii="Times New Roman" w:hAnsi="Times New Roman" w:cs="Times New Roman"/>
          <w:sz w:val="24"/>
          <w:szCs w:val="24"/>
        </w:rPr>
        <w:t xml:space="preserve"> </w:t>
      </w:r>
      <w:del w:id="352" w:author="Scott Cooper" w:date="2014-12-13T09:46:00Z">
        <w:r w:rsidR="00BD0A58" w:rsidRPr="00A26358" w:rsidDel="002C54B5">
          <w:rPr>
            <w:rFonts w:ascii="Times New Roman" w:hAnsi="Times New Roman" w:cs="Times New Roman"/>
            <w:sz w:val="24"/>
            <w:szCs w:val="24"/>
          </w:rPr>
          <w:delText xml:space="preserve">of </w:delText>
        </w:r>
        <w:r w:rsidR="00A37A83" w:rsidDel="002C54B5">
          <w:rPr>
            <w:rFonts w:ascii="Times New Roman" w:hAnsi="Times New Roman" w:cs="Times New Roman"/>
            <w:sz w:val="24"/>
            <w:szCs w:val="24"/>
          </w:rPr>
          <w:delText>each</w:delText>
        </w:r>
        <w:r w:rsidR="00A37A83" w:rsidRPr="00A26358" w:rsidDel="002C54B5">
          <w:rPr>
            <w:rFonts w:ascii="Times New Roman" w:hAnsi="Times New Roman" w:cs="Times New Roman"/>
            <w:sz w:val="24"/>
            <w:szCs w:val="24"/>
          </w:rPr>
          <w:delText xml:space="preserve"> </w:delText>
        </w:r>
        <w:r w:rsidR="00BD0A58" w:rsidRPr="00A26358" w:rsidDel="002C54B5">
          <w:rPr>
            <w:rFonts w:ascii="Times New Roman" w:hAnsi="Times New Roman" w:cs="Times New Roman"/>
            <w:sz w:val="24"/>
            <w:szCs w:val="24"/>
          </w:rPr>
          <w:delText>two</w:delText>
        </w:r>
      </w:del>
      <w:ins w:id="353" w:author="Scott Cooper" w:date="2014-12-13T09:46:00Z">
        <w:r w:rsidR="002C54B5">
          <w:rPr>
            <w:rFonts w:ascii="Times New Roman" w:hAnsi="Times New Roman" w:cs="Times New Roman"/>
            <w:sz w:val="24"/>
            <w:szCs w:val="24"/>
          </w:rPr>
          <w:t>of these</w:t>
        </w:r>
      </w:ins>
      <w:r w:rsidR="00BD0A58" w:rsidRPr="00A26358">
        <w:rPr>
          <w:rFonts w:ascii="Times New Roman" w:hAnsi="Times New Roman" w:cs="Times New Roman"/>
          <w:sz w:val="24"/>
          <w:szCs w:val="24"/>
        </w:rPr>
        <w:t xml:space="preserve"> consumers </w:t>
      </w:r>
      <w:del w:id="354" w:author="Scott Cooper" w:date="2014-12-13T09:47:00Z">
        <w:r w:rsidR="00BD0A58" w:rsidRPr="00A26358" w:rsidDel="002C54B5">
          <w:rPr>
            <w:rFonts w:ascii="Times New Roman" w:hAnsi="Times New Roman" w:cs="Times New Roman"/>
            <w:sz w:val="24"/>
            <w:szCs w:val="24"/>
          </w:rPr>
          <w:delText xml:space="preserve">we </w:delText>
        </w:r>
      </w:del>
      <w:ins w:id="355" w:author="Scott Cooper" w:date="2014-12-13T09:47:00Z">
        <w:r w:rsidR="002C54B5">
          <w:rPr>
            <w:rFonts w:ascii="Times New Roman" w:hAnsi="Times New Roman" w:cs="Times New Roman"/>
            <w:sz w:val="24"/>
            <w:szCs w:val="24"/>
          </w:rPr>
          <w:t>that my colleagues and I</w:t>
        </w:r>
        <w:r w:rsidR="002C54B5" w:rsidRPr="00A26358">
          <w:rPr>
            <w:rFonts w:ascii="Times New Roman" w:hAnsi="Times New Roman" w:cs="Times New Roman"/>
            <w:sz w:val="24"/>
            <w:szCs w:val="24"/>
          </w:rPr>
          <w:t xml:space="preserve"> </w:t>
        </w:r>
      </w:ins>
      <w:r w:rsidR="00BD0A58" w:rsidRPr="00A26358">
        <w:rPr>
          <w:rFonts w:ascii="Times New Roman" w:hAnsi="Times New Roman" w:cs="Times New Roman"/>
          <w:sz w:val="24"/>
          <w:szCs w:val="24"/>
        </w:rPr>
        <w:t xml:space="preserve">have observed in </w:t>
      </w:r>
      <w:del w:id="356" w:author="Scott Cooper" w:date="2014-12-13T09:47:00Z">
        <w:r w:rsidR="00A37A83" w:rsidDel="002C54B5">
          <w:rPr>
            <w:rFonts w:ascii="Times New Roman" w:hAnsi="Times New Roman" w:cs="Times New Roman"/>
            <w:sz w:val="24"/>
            <w:szCs w:val="24"/>
          </w:rPr>
          <w:delText xml:space="preserve">previous </w:delText>
        </w:r>
        <w:r w:rsidR="00D63F83" w:rsidDel="002C54B5">
          <w:rPr>
            <w:rFonts w:ascii="Times New Roman" w:hAnsi="Times New Roman" w:cs="Times New Roman"/>
            <w:sz w:val="24"/>
            <w:szCs w:val="24"/>
          </w:rPr>
          <w:delText xml:space="preserve">amphibian </w:delText>
        </w:r>
        <w:r w:rsidR="00BD0A58" w:rsidRPr="00A26358" w:rsidDel="002C54B5">
          <w:rPr>
            <w:rFonts w:ascii="Times New Roman" w:hAnsi="Times New Roman" w:cs="Times New Roman"/>
            <w:sz w:val="24"/>
            <w:szCs w:val="24"/>
          </w:rPr>
          <w:delText xml:space="preserve">surveys </w:delText>
        </w:r>
        <w:r w:rsidR="00D63F83" w:rsidDel="002C54B5">
          <w:rPr>
            <w:rFonts w:ascii="Times New Roman" w:hAnsi="Times New Roman" w:cs="Times New Roman"/>
            <w:sz w:val="24"/>
            <w:szCs w:val="24"/>
          </w:rPr>
          <w:delText>and invertebrate community surveys</w:delText>
        </w:r>
      </w:del>
      <w:ins w:id="357" w:author="Scott Cooper" w:date="2014-12-13T09:47:00Z">
        <w:r w:rsidR="002C54B5">
          <w:rPr>
            <w:rFonts w:ascii="Times New Roman" w:hAnsi="Times New Roman" w:cs="Times New Roman"/>
            <w:sz w:val="24"/>
            <w:szCs w:val="24"/>
          </w:rPr>
          <w:t>High Sierra lakes, with lower densities set at half and 1/10 of these maxima</w:t>
        </w:r>
      </w:ins>
      <w:r w:rsidR="00D63F83">
        <w:rPr>
          <w:rFonts w:ascii="Times New Roman" w:hAnsi="Times New Roman" w:cs="Times New Roman"/>
          <w:sz w:val="24"/>
          <w:szCs w:val="24"/>
        </w:rPr>
        <w:t xml:space="preserve"> </w:t>
      </w:r>
      <w:r w:rsidR="00BD0A58" w:rsidRPr="00A26358">
        <w:rPr>
          <w:rFonts w:ascii="Times New Roman" w:hAnsi="Times New Roman" w:cs="Times New Roman"/>
          <w:sz w:val="24"/>
          <w:szCs w:val="24"/>
        </w:rPr>
        <w:t xml:space="preserve">(Roland A. Knapp, </w:t>
      </w:r>
      <w:r w:rsidR="00992FBE">
        <w:rPr>
          <w:rFonts w:ascii="Times New Roman" w:hAnsi="Times New Roman" w:cs="Times New Roman"/>
          <w:sz w:val="24"/>
          <w:szCs w:val="24"/>
        </w:rPr>
        <w:t>personal communication</w:t>
      </w:r>
      <w:r w:rsidR="00BD0A58" w:rsidRPr="00A26358">
        <w:rPr>
          <w:rFonts w:ascii="Times New Roman" w:hAnsi="Times New Roman" w:cs="Times New Roman"/>
          <w:sz w:val="24"/>
          <w:szCs w:val="24"/>
        </w:rPr>
        <w:t xml:space="preserve">, and </w:t>
      </w:r>
      <w:ins w:id="358" w:author="Scott Cooper" w:date="2014-12-13T09:47:00Z">
        <w:r w:rsidR="002C54B5">
          <w:rPr>
            <w:rFonts w:ascii="Times New Roman" w:hAnsi="Times New Roman" w:cs="Times New Roman"/>
            <w:sz w:val="24"/>
            <w:szCs w:val="24"/>
          </w:rPr>
          <w:t xml:space="preserve">T. </w:t>
        </w:r>
      </w:ins>
      <w:r w:rsidR="00BD0A58" w:rsidRPr="00A26358">
        <w:rPr>
          <w:rFonts w:ascii="Times New Roman" w:hAnsi="Times New Roman" w:cs="Times New Roman"/>
          <w:sz w:val="24"/>
          <w:szCs w:val="24"/>
        </w:rPr>
        <w:t xml:space="preserve">Smith </w:t>
      </w:r>
      <w:r w:rsidR="003D2FB0">
        <w:rPr>
          <w:rFonts w:ascii="Times New Roman" w:hAnsi="Times New Roman" w:cs="Times New Roman"/>
          <w:sz w:val="24"/>
          <w:szCs w:val="24"/>
        </w:rPr>
        <w:t>diss. 2015</w:t>
      </w:r>
      <w:ins w:id="359" w:author="Scott Cooper" w:date="2014-12-13T10:00:00Z">
        <w:r w:rsidR="00C85F23">
          <w:rPr>
            <w:rFonts w:ascii="Times New Roman" w:hAnsi="Times New Roman" w:cs="Times New Roman"/>
            <w:sz w:val="24"/>
            <w:szCs w:val="24"/>
          </w:rPr>
          <w:t>)</w:t>
        </w:r>
      </w:ins>
      <w:del w:id="360" w:author="Scott Cooper" w:date="2014-12-13T09:48:00Z">
        <w:r w:rsidR="00BD0A58" w:rsidRPr="00A26358" w:rsidDel="002C54B5">
          <w:rPr>
            <w:rFonts w:ascii="Times New Roman" w:hAnsi="Times New Roman" w:cs="Times New Roman"/>
            <w:sz w:val="24"/>
            <w:szCs w:val="24"/>
          </w:rPr>
          <w:delText>)</w:delText>
        </w:r>
        <w:r w:rsidR="003F15CA" w:rsidDel="002C54B5">
          <w:rPr>
            <w:rFonts w:ascii="Times New Roman" w:hAnsi="Times New Roman" w:cs="Times New Roman"/>
            <w:sz w:val="24"/>
            <w:szCs w:val="24"/>
          </w:rPr>
          <w:delText xml:space="preserve">; lower densities were established at half and 1/10 of this high </w:delText>
        </w:r>
        <w:r w:rsidR="009A0D57" w:rsidDel="002C54B5">
          <w:rPr>
            <w:rFonts w:ascii="Times New Roman" w:hAnsi="Times New Roman" w:cs="Times New Roman"/>
            <w:sz w:val="24"/>
            <w:szCs w:val="24"/>
          </w:rPr>
          <w:delText>abundance</w:delText>
        </w:r>
      </w:del>
      <w:r w:rsidR="0008798F">
        <w:rPr>
          <w:rFonts w:ascii="Times New Roman" w:hAnsi="Times New Roman" w:cs="Times New Roman"/>
          <w:sz w:val="24"/>
          <w:szCs w:val="24"/>
        </w:rPr>
        <w:t xml:space="preserve">.  </w:t>
      </w:r>
      <w:del w:id="361" w:author="Scott Cooper" w:date="2014-12-13T09:48:00Z">
        <w:r w:rsidR="00821E1B" w:rsidDel="002C54B5">
          <w:rPr>
            <w:rFonts w:ascii="Times New Roman" w:hAnsi="Times New Roman" w:cs="Times New Roman"/>
            <w:sz w:val="24"/>
            <w:szCs w:val="24"/>
          </w:rPr>
          <w:delText xml:space="preserve">We also established treatments with </w:delText>
        </w:r>
        <w:r w:rsidR="00723B6B" w:rsidDel="002C54B5">
          <w:rPr>
            <w:rFonts w:ascii="Times New Roman" w:hAnsi="Times New Roman" w:cs="Times New Roman"/>
            <w:sz w:val="24"/>
            <w:szCs w:val="24"/>
          </w:rPr>
          <w:delText xml:space="preserve">the </w:delText>
        </w:r>
        <w:r w:rsidR="00821E1B" w:rsidDel="002C54B5">
          <w:rPr>
            <w:rFonts w:ascii="Times New Roman" w:hAnsi="Times New Roman" w:cs="Times New Roman"/>
            <w:sz w:val="24"/>
            <w:szCs w:val="24"/>
          </w:rPr>
          <w:delText>absence of each consumer</w:delText>
        </w:r>
        <w:r w:rsidR="00BD0A58" w:rsidRPr="00A26358" w:rsidDel="002C54B5">
          <w:rPr>
            <w:rFonts w:ascii="Times New Roman" w:hAnsi="Times New Roman" w:cs="Times New Roman"/>
            <w:sz w:val="24"/>
            <w:szCs w:val="24"/>
          </w:rPr>
          <w:delText xml:space="preserve">.  </w:delText>
        </w:r>
        <w:r w:rsidR="003F15CA" w:rsidDel="002C54B5">
          <w:rPr>
            <w:rFonts w:ascii="Times New Roman" w:hAnsi="Times New Roman" w:cs="Times New Roman"/>
            <w:sz w:val="24"/>
            <w:szCs w:val="24"/>
          </w:rPr>
          <w:delText>Thus, t</w:delText>
        </w:r>
        <w:r w:rsidR="00BD0A58" w:rsidRPr="00A26358" w:rsidDel="002C54B5">
          <w:rPr>
            <w:rFonts w:ascii="Times New Roman" w:hAnsi="Times New Roman" w:cs="Times New Roman"/>
            <w:sz w:val="24"/>
            <w:szCs w:val="24"/>
          </w:rPr>
          <w:delText xml:space="preserve">adpole </w:delText>
        </w:r>
        <w:r w:rsidR="009A0D57" w:rsidDel="002C54B5">
          <w:rPr>
            <w:rFonts w:ascii="Times New Roman" w:hAnsi="Times New Roman" w:cs="Times New Roman"/>
            <w:sz w:val="24"/>
            <w:szCs w:val="24"/>
          </w:rPr>
          <w:delText>abundance</w:delText>
        </w:r>
        <w:r w:rsidR="0008798F" w:rsidRPr="00A26358" w:rsidDel="002C54B5">
          <w:rPr>
            <w:rFonts w:ascii="Times New Roman" w:hAnsi="Times New Roman" w:cs="Times New Roman"/>
            <w:sz w:val="24"/>
            <w:szCs w:val="24"/>
          </w:rPr>
          <w:delText xml:space="preserve"> </w:delText>
        </w:r>
        <w:r w:rsidR="00BD0A58" w:rsidRPr="00A26358" w:rsidDel="002C54B5">
          <w:rPr>
            <w:rFonts w:ascii="Times New Roman" w:hAnsi="Times New Roman" w:cs="Times New Roman"/>
            <w:sz w:val="24"/>
            <w:szCs w:val="24"/>
          </w:rPr>
          <w:delText>levels were</w:delText>
        </w:r>
      </w:del>
      <w:del w:id="362" w:author="Scott Cooper" w:date="2014-12-13T09:40:00Z">
        <w:r w:rsidR="00BD0A58" w:rsidRPr="00A26358" w:rsidDel="00A2024D">
          <w:rPr>
            <w:rFonts w:ascii="Times New Roman" w:hAnsi="Times New Roman" w:cs="Times New Roman"/>
            <w:sz w:val="24"/>
            <w:szCs w:val="24"/>
          </w:rPr>
          <w:delText xml:space="preserve"> 0, 2, 10, and 20 individuals</w:delText>
        </w:r>
        <w:r w:rsidR="00F8438D" w:rsidRPr="00A26358" w:rsidDel="00A2024D">
          <w:rPr>
            <w:rFonts w:ascii="Times New Roman" w:hAnsi="Times New Roman" w:cs="Times New Roman"/>
            <w:sz w:val="24"/>
            <w:szCs w:val="24"/>
          </w:rPr>
          <w:delText xml:space="preserve">, while mayfly </w:delText>
        </w:r>
        <w:r w:rsidR="009A0D57" w:rsidDel="00A2024D">
          <w:rPr>
            <w:rFonts w:ascii="Times New Roman" w:hAnsi="Times New Roman" w:cs="Times New Roman"/>
            <w:sz w:val="24"/>
            <w:szCs w:val="24"/>
          </w:rPr>
          <w:delText>abundance</w:delText>
        </w:r>
        <w:r w:rsidR="0008798F" w:rsidRPr="00A26358" w:rsidDel="00A2024D">
          <w:rPr>
            <w:rFonts w:ascii="Times New Roman" w:hAnsi="Times New Roman" w:cs="Times New Roman"/>
            <w:sz w:val="24"/>
            <w:szCs w:val="24"/>
          </w:rPr>
          <w:delText xml:space="preserve"> </w:delText>
        </w:r>
        <w:r w:rsidR="00F8438D" w:rsidRPr="00A26358" w:rsidDel="00A2024D">
          <w:rPr>
            <w:rFonts w:ascii="Times New Roman" w:hAnsi="Times New Roman" w:cs="Times New Roman"/>
            <w:sz w:val="24"/>
            <w:szCs w:val="24"/>
          </w:rPr>
          <w:delText>levels were 0, 25, 125, and 250 individual mayflies</w:delText>
        </w:r>
      </w:del>
      <w:del w:id="363" w:author="Scott Cooper" w:date="2014-12-13T09:48:00Z">
        <w:r w:rsidR="00F8438D" w:rsidRPr="00A26358" w:rsidDel="002C54B5">
          <w:rPr>
            <w:rFonts w:ascii="Times New Roman" w:hAnsi="Times New Roman" w:cs="Times New Roman"/>
            <w:sz w:val="24"/>
            <w:szCs w:val="24"/>
          </w:rPr>
          <w:delText xml:space="preserve">.  </w:delText>
        </w:r>
        <w:r w:rsidR="0008798F" w:rsidDel="002C54B5">
          <w:rPr>
            <w:rFonts w:ascii="Times New Roman" w:hAnsi="Times New Roman" w:cs="Times New Roman"/>
            <w:sz w:val="24"/>
            <w:szCs w:val="24"/>
          </w:rPr>
          <w:delText xml:space="preserve">We fully crossed these four </w:delText>
        </w:r>
        <w:r w:rsidR="009A0D57" w:rsidDel="002C54B5">
          <w:rPr>
            <w:rFonts w:ascii="Times New Roman" w:hAnsi="Times New Roman" w:cs="Times New Roman"/>
            <w:sz w:val="24"/>
            <w:szCs w:val="24"/>
          </w:rPr>
          <w:delText>abundance</w:delText>
        </w:r>
        <w:r w:rsidR="0008798F" w:rsidDel="002C54B5">
          <w:rPr>
            <w:rFonts w:ascii="Times New Roman" w:hAnsi="Times New Roman" w:cs="Times New Roman"/>
            <w:sz w:val="24"/>
            <w:szCs w:val="24"/>
          </w:rPr>
          <w:delText xml:space="preserve"> levels</w:delText>
        </w:r>
        <w:r w:rsidR="0008798F" w:rsidRPr="0008798F" w:rsidDel="002C54B5">
          <w:rPr>
            <w:rFonts w:ascii="Times New Roman" w:hAnsi="Times New Roman" w:cs="Times New Roman"/>
            <w:sz w:val="24"/>
            <w:szCs w:val="24"/>
          </w:rPr>
          <w:delText xml:space="preserve"> </w:delText>
        </w:r>
        <w:r w:rsidR="0008798F" w:rsidDel="002C54B5">
          <w:rPr>
            <w:rFonts w:ascii="Times New Roman" w:hAnsi="Times New Roman" w:cs="Times New Roman"/>
            <w:sz w:val="24"/>
            <w:szCs w:val="24"/>
          </w:rPr>
          <w:delText>of the two consumers,</w:delText>
        </w:r>
        <w:r w:rsidR="00F8438D" w:rsidRPr="00A26358" w:rsidDel="002C54B5">
          <w:rPr>
            <w:rFonts w:ascii="Times New Roman" w:hAnsi="Times New Roman" w:cs="Times New Roman"/>
            <w:sz w:val="24"/>
            <w:szCs w:val="24"/>
          </w:rPr>
          <w:delText xml:space="preserve"> </w:delText>
        </w:r>
      </w:del>
      <w:ins w:id="364" w:author="Scott Cooper" w:date="2014-12-13T09:48:00Z">
        <w:r w:rsidR="002C54B5">
          <w:rPr>
            <w:rFonts w:ascii="Times New Roman" w:hAnsi="Times New Roman" w:cs="Times New Roman"/>
            <w:sz w:val="24"/>
            <w:szCs w:val="24"/>
          </w:rPr>
          <w:t>I pe</w:t>
        </w:r>
      </w:ins>
      <w:ins w:id="365" w:author="Scott Cooper" w:date="2014-12-13T09:49:00Z">
        <w:r w:rsidR="002C54B5">
          <w:rPr>
            <w:rFonts w:ascii="Times New Roman" w:hAnsi="Times New Roman" w:cs="Times New Roman"/>
            <w:sz w:val="24"/>
            <w:szCs w:val="24"/>
          </w:rPr>
          <w:t>r</w:t>
        </w:r>
      </w:ins>
      <w:ins w:id="366" w:author="Scott Cooper" w:date="2014-12-13T09:48:00Z">
        <w:r w:rsidR="002C54B5">
          <w:rPr>
            <w:rFonts w:ascii="Times New Roman" w:hAnsi="Times New Roman" w:cs="Times New Roman"/>
            <w:sz w:val="24"/>
            <w:szCs w:val="24"/>
          </w:rPr>
          <w:t>formed this experiment in two lakes and, within each lake</w:t>
        </w:r>
      </w:ins>
      <w:ins w:id="367" w:author="Scott Cooper" w:date="2014-12-13T09:51:00Z">
        <w:r w:rsidR="002C54B5">
          <w:rPr>
            <w:rFonts w:ascii="Times New Roman" w:hAnsi="Times New Roman" w:cs="Times New Roman"/>
            <w:sz w:val="24"/>
            <w:szCs w:val="24"/>
          </w:rPr>
          <w:t xml:space="preserve"> at each time</w:t>
        </w:r>
      </w:ins>
      <w:ins w:id="368" w:author="Scott Cooper" w:date="2014-12-13T09:48:00Z">
        <w:r w:rsidR="002C54B5">
          <w:rPr>
            <w:rFonts w:ascii="Times New Roman" w:hAnsi="Times New Roman" w:cs="Times New Roman"/>
            <w:sz w:val="24"/>
            <w:szCs w:val="24"/>
          </w:rPr>
          <w:t xml:space="preserve">, each treatment was </w:t>
        </w:r>
      </w:ins>
      <w:del w:id="369" w:author="Scott Cooper" w:date="2014-12-13T09:49:00Z">
        <w:r w:rsidR="0008798F" w:rsidDel="002C54B5">
          <w:rPr>
            <w:rFonts w:ascii="Times New Roman" w:hAnsi="Times New Roman" w:cs="Times New Roman"/>
            <w:sz w:val="24"/>
            <w:szCs w:val="24"/>
          </w:rPr>
          <w:delText xml:space="preserve">and </w:delText>
        </w:r>
      </w:del>
      <w:r w:rsidR="00F8438D" w:rsidRPr="00A26358">
        <w:rPr>
          <w:rFonts w:ascii="Times New Roman" w:hAnsi="Times New Roman" w:cs="Times New Roman"/>
          <w:sz w:val="24"/>
          <w:szCs w:val="24"/>
        </w:rPr>
        <w:t xml:space="preserve">replicated </w:t>
      </w:r>
      <w:del w:id="370" w:author="Scott Cooper" w:date="2014-12-13T09:49:00Z">
        <w:r w:rsidR="0008798F" w:rsidDel="002C54B5">
          <w:rPr>
            <w:rFonts w:ascii="Times New Roman" w:hAnsi="Times New Roman" w:cs="Times New Roman"/>
            <w:sz w:val="24"/>
            <w:szCs w:val="24"/>
          </w:rPr>
          <w:delText xml:space="preserve">each of the 16 treatments </w:delText>
        </w:r>
      </w:del>
      <w:r w:rsidR="00F8438D" w:rsidRPr="00A26358">
        <w:rPr>
          <w:rFonts w:ascii="Times New Roman" w:hAnsi="Times New Roman" w:cs="Times New Roman"/>
          <w:sz w:val="24"/>
          <w:szCs w:val="24"/>
        </w:rPr>
        <w:t>once</w:t>
      </w:r>
      <w:ins w:id="371" w:author="Scott Cooper" w:date="2014-12-13T09:49:00Z">
        <w:r w:rsidR="002C54B5">
          <w:rPr>
            <w:rFonts w:ascii="Times New Roman" w:hAnsi="Times New Roman" w:cs="Times New Roman"/>
            <w:sz w:val="24"/>
            <w:szCs w:val="24"/>
          </w:rPr>
          <w:t>, with the exception that the no consumer control was replicated twice</w:t>
        </w:r>
      </w:ins>
      <w:del w:id="372" w:author="Scott Cooper" w:date="2014-12-13T09:54:00Z">
        <w:r w:rsidR="00F8438D" w:rsidRPr="00A26358" w:rsidDel="00C85F23">
          <w:rPr>
            <w:rFonts w:ascii="Times New Roman" w:hAnsi="Times New Roman" w:cs="Times New Roman"/>
            <w:sz w:val="24"/>
            <w:szCs w:val="24"/>
          </w:rPr>
          <w:delText xml:space="preserve"> </w:delText>
        </w:r>
      </w:del>
      <w:del w:id="373" w:author="Scott Cooper" w:date="2014-12-13T09:50:00Z">
        <w:r w:rsidR="00F8438D" w:rsidRPr="00A26358" w:rsidDel="002C54B5">
          <w:rPr>
            <w:rFonts w:ascii="Times New Roman" w:hAnsi="Times New Roman" w:cs="Times New Roman"/>
            <w:sz w:val="24"/>
            <w:szCs w:val="24"/>
          </w:rPr>
          <w:delText>in each of two la</w:delText>
        </w:r>
        <w:r w:rsidR="00871B22" w:rsidRPr="00A26358" w:rsidDel="002C54B5">
          <w:rPr>
            <w:rFonts w:ascii="Times New Roman" w:hAnsi="Times New Roman" w:cs="Times New Roman"/>
            <w:sz w:val="24"/>
            <w:szCs w:val="24"/>
          </w:rPr>
          <w:delText>kes, except the zero-tadpole/</w:delText>
        </w:r>
        <w:r w:rsidR="00F8438D" w:rsidRPr="00A26358" w:rsidDel="002C54B5">
          <w:rPr>
            <w:rFonts w:ascii="Times New Roman" w:hAnsi="Times New Roman" w:cs="Times New Roman"/>
            <w:sz w:val="24"/>
            <w:szCs w:val="24"/>
          </w:rPr>
          <w:delText>zero-mayfly treatment</w:delText>
        </w:r>
        <w:r w:rsidR="00723B6B" w:rsidDel="002C54B5">
          <w:rPr>
            <w:rFonts w:ascii="Times New Roman" w:hAnsi="Times New Roman" w:cs="Times New Roman"/>
            <w:sz w:val="24"/>
            <w:szCs w:val="24"/>
          </w:rPr>
          <w:delText>,</w:delText>
        </w:r>
        <w:r w:rsidR="00F8438D" w:rsidRPr="00A26358" w:rsidDel="002C54B5">
          <w:rPr>
            <w:rFonts w:ascii="Times New Roman" w:hAnsi="Times New Roman" w:cs="Times New Roman"/>
            <w:sz w:val="24"/>
            <w:szCs w:val="24"/>
          </w:rPr>
          <w:delText xml:space="preserve"> which was </w:delText>
        </w:r>
        <w:r w:rsidR="00F614E9" w:rsidRPr="00A26358" w:rsidDel="002C54B5">
          <w:rPr>
            <w:rFonts w:ascii="Times New Roman" w:hAnsi="Times New Roman" w:cs="Times New Roman"/>
            <w:sz w:val="24"/>
            <w:szCs w:val="24"/>
          </w:rPr>
          <w:delText xml:space="preserve">replicated twice in each lake </w:delText>
        </w:r>
      </w:del>
      <w:del w:id="374" w:author="Scott Cooper" w:date="2014-12-13T09:54:00Z">
        <w:r w:rsidR="00F614E9" w:rsidRPr="00A26358" w:rsidDel="00C85F23">
          <w:rPr>
            <w:rFonts w:ascii="Times New Roman" w:hAnsi="Times New Roman" w:cs="Times New Roman"/>
            <w:sz w:val="24"/>
            <w:szCs w:val="24"/>
          </w:rPr>
          <w:delText xml:space="preserve">(total </w:delText>
        </w:r>
        <w:r w:rsidR="00723B6B" w:rsidDel="00C85F23">
          <w:rPr>
            <w:rFonts w:ascii="Times New Roman" w:hAnsi="Times New Roman" w:cs="Times New Roman"/>
            <w:sz w:val="24"/>
            <w:szCs w:val="24"/>
          </w:rPr>
          <w:delText>number of enclosures</w:delText>
        </w:r>
        <w:r w:rsidR="00723B6B" w:rsidRPr="00A26358" w:rsidDel="00C85F23">
          <w:rPr>
            <w:rFonts w:ascii="Times New Roman" w:hAnsi="Times New Roman" w:cs="Times New Roman"/>
            <w:sz w:val="24"/>
            <w:szCs w:val="24"/>
          </w:rPr>
          <w:delText xml:space="preserve"> </w:delText>
        </w:r>
        <w:r w:rsidR="00F614E9" w:rsidRPr="00A26358" w:rsidDel="00C85F23">
          <w:rPr>
            <w:rFonts w:ascii="Times New Roman" w:hAnsi="Times New Roman" w:cs="Times New Roman"/>
            <w:sz w:val="24"/>
            <w:szCs w:val="24"/>
          </w:rPr>
          <w:delText>= 34)</w:delText>
        </w:r>
      </w:del>
      <w:r w:rsidR="00F614E9" w:rsidRPr="00A26358">
        <w:rPr>
          <w:rFonts w:ascii="Times New Roman" w:hAnsi="Times New Roman" w:cs="Times New Roman"/>
          <w:sz w:val="24"/>
          <w:szCs w:val="24"/>
        </w:rPr>
        <w:t>.</w:t>
      </w:r>
      <w:r w:rsidR="00D63F83">
        <w:rPr>
          <w:rFonts w:ascii="Times New Roman" w:hAnsi="Times New Roman" w:cs="Times New Roman"/>
          <w:sz w:val="24"/>
          <w:szCs w:val="24"/>
        </w:rPr>
        <w:t xml:space="preserve">  </w:t>
      </w:r>
      <w:ins w:id="375" w:author="Scott Cooper" w:date="2014-12-13T09:51:00Z">
        <w:r w:rsidR="002C54B5">
          <w:rPr>
            <w:rFonts w:ascii="Times New Roman" w:hAnsi="Times New Roman" w:cs="Times New Roman"/>
            <w:sz w:val="24"/>
            <w:szCs w:val="24"/>
          </w:rPr>
          <w:t xml:space="preserve">Because of the remoteness of </w:t>
        </w:r>
      </w:ins>
      <w:ins w:id="376" w:author="Scott Cooper" w:date="2014-12-13T09:54:00Z">
        <w:r w:rsidR="00C85F23">
          <w:rPr>
            <w:rFonts w:ascii="Times New Roman" w:hAnsi="Times New Roman" w:cs="Times New Roman"/>
            <w:sz w:val="24"/>
            <w:szCs w:val="24"/>
          </w:rPr>
          <w:t>my</w:t>
        </w:r>
      </w:ins>
      <w:ins w:id="377" w:author="Scott Cooper" w:date="2014-12-13T09:51:00Z">
        <w:r w:rsidR="002C54B5">
          <w:rPr>
            <w:rFonts w:ascii="Times New Roman" w:hAnsi="Times New Roman" w:cs="Times New Roman"/>
            <w:sz w:val="24"/>
            <w:szCs w:val="24"/>
          </w:rPr>
          <w:t xml:space="preserve"> study lakes, it was difficult to set up additional enclosures, so experimental treatments were replicated </w:t>
        </w:r>
      </w:ins>
      <w:ins w:id="378" w:author="Scott Cooper" w:date="2014-12-13T09:52:00Z">
        <w:r w:rsidR="002C54B5">
          <w:rPr>
            <w:rFonts w:ascii="Times New Roman" w:hAnsi="Times New Roman" w:cs="Times New Roman"/>
            <w:sz w:val="24"/>
            <w:szCs w:val="24"/>
          </w:rPr>
          <w:t xml:space="preserve">over </w:t>
        </w:r>
      </w:ins>
      <w:ins w:id="379" w:author="Scott Cooper" w:date="2014-12-13T09:51:00Z">
        <w:r w:rsidR="002C54B5">
          <w:rPr>
            <w:rFonts w:ascii="Times New Roman" w:hAnsi="Times New Roman" w:cs="Times New Roman"/>
            <w:sz w:val="24"/>
            <w:szCs w:val="24"/>
          </w:rPr>
          <w:t xml:space="preserve">three </w:t>
        </w:r>
      </w:ins>
      <w:ins w:id="380" w:author="Scott Cooper" w:date="2014-12-13T09:52:00Z">
        <w:r w:rsidR="002C54B5">
          <w:rPr>
            <w:rFonts w:ascii="Times New Roman" w:hAnsi="Times New Roman" w:cs="Times New Roman"/>
            <w:sz w:val="24"/>
            <w:szCs w:val="24"/>
          </w:rPr>
          <w:t xml:space="preserve">different </w:t>
        </w:r>
      </w:ins>
      <w:ins w:id="381" w:author="Scott Cooper" w:date="2014-12-13T09:51:00Z">
        <w:r w:rsidR="002C54B5">
          <w:rPr>
            <w:rFonts w:ascii="Times New Roman" w:hAnsi="Times New Roman" w:cs="Times New Roman"/>
            <w:sz w:val="24"/>
            <w:szCs w:val="24"/>
          </w:rPr>
          <w:t xml:space="preserve">times </w:t>
        </w:r>
      </w:ins>
      <w:ins w:id="382" w:author="Scott Cooper" w:date="2014-12-13T09:53:00Z">
        <w:r w:rsidR="002C54B5">
          <w:rPr>
            <w:rFonts w:ascii="Times New Roman" w:hAnsi="Times New Roman" w:cs="Times New Roman"/>
            <w:sz w:val="24"/>
            <w:szCs w:val="24"/>
          </w:rPr>
          <w:t xml:space="preserve">with new complements of grazers each time, producing </w:t>
        </w:r>
        <w:r w:rsidR="00C85F23">
          <w:rPr>
            <w:rFonts w:ascii="Times New Roman" w:hAnsi="Times New Roman" w:cs="Times New Roman"/>
            <w:sz w:val="24"/>
            <w:szCs w:val="24"/>
          </w:rPr>
          <w:t>102 data points for the study (</w:t>
        </w:r>
      </w:ins>
      <w:ins w:id="383" w:author="Scott Cooper" w:date="2014-12-13T09:55:00Z">
        <w:r w:rsidR="00C85F23" w:rsidRPr="00A26358">
          <w:rPr>
            <w:rFonts w:ascii="Times New Roman" w:hAnsi="Times New Roman" w:cs="Times New Roman"/>
            <w:sz w:val="24"/>
            <w:szCs w:val="24"/>
          </w:rPr>
          <w:t xml:space="preserve">total </w:t>
        </w:r>
        <w:r w:rsidR="00C85F23">
          <w:rPr>
            <w:rFonts w:ascii="Times New Roman" w:hAnsi="Times New Roman" w:cs="Times New Roman"/>
            <w:sz w:val="24"/>
            <w:szCs w:val="24"/>
          </w:rPr>
          <w:t>number of data points</w:t>
        </w:r>
        <w:r w:rsidR="00C85F23" w:rsidRPr="00A26358">
          <w:rPr>
            <w:rFonts w:ascii="Times New Roman" w:hAnsi="Times New Roman" w:cs="Times New Roman"/>
            <w:sz w:val="24"/>
            <w:szCs w:val="24"/>
          </w:rPr>
          <w:t xml:space="preserve"> = </w:t>
        </w:r>
        <w:r w:rsidR="00C85F23">
          <w:rPr>
            <w:rFonts w:ascii="Times New Roman" w:hAnsi="Times New Roman" w:cs="Times New Roman"/>
            <w:sz w:val="24"/>
            <w:szCs w:val="24"/>
          </w:rPr>
          <w:t>17 enclosures/lake X 2 lakes X 3 times</w:t>
        </w:r>
      </w:ins>
      <w:ins w:id="384" w:author="Scott Cooper" w:date="2014-12-13T09:56:00Z">
        <w:r w:rsidR="00C85F23">
          <w:rPr>
            <w:rFonts w:ascii="Times New Roman" w:hAnsi="Times New Roman" w:cs="Times New Roman"/>
            <w:sz w:val="24"/>
            <w:szCs w:val="24"/>
          </w:rPr>
          <w:t xml:space="preserve"> with each time treated as a block in analysis</w:t>
        </w:r>
      </w:ins>
      <w:ins w:id="385" w:author="Scott Cooper" w:date="2014-12-13T09:55:00Z">
        <w:r w:rsidR="00C85F23" w:rsidRPr="00A26358">
          <w:rPr>
            <w:rFonts w:ascii="Times New Roman" w:hAnsi="Times New Roman" w:cs="Times New Roman"/>
            <w:sz w:val="24"/>
            <w:szCs w:val="24"/>
          </w:rPr>
          <w:t>)</w:t>
        </w:r>
      </w:ins>
      <w:ins w:id="386" w:author="Scott Cooper" w:date="2014-12-13T09:56:00Z">
        <w:r w:rsidR="00C85F23">
          <w:rPr>
            <w:rFonts w:ascii="Times New Roman" w:hAnsi="Times New Roman" w:cs="Times New Roman"/>
            <w:sz w:val="24"/>
            <w:szCs w:val="24"/>
          </w:rPr>
          <w:t xml:space="preserve">.  </w:t>
        </w:r>
      </w:ins>
      <w:del w:id="387" w:author="Scott Cooper" w:date="2014-12-13T09:50:00Z">
        <w:r w:rsidR="00821E1B" w:rsidDel="002C54B5">
          <w:rPr>
            <w:rFonts w:ascii="Times New Roman" w:hAnsi="Times New Roman" w:cs="Times New Roman"/>
            <w:sz w:val="24"/>
            <w:szCs w:val="24"/>
          </w:rPr>
          <w:delText xml:space="preserve">Treatments were randomly assigned to locations within lakes.  </w:delText>
        </w:r>
      </w:del>
      <w:del w:id="388" w:author="Scott Cooper" w:date="2014-12-13T09:56:00Z">
        <w:r w:rsidR="00821E1B" w:rsidDel="00C85F23">
          <w:rPr>
            <w:rFonts w:ascii="Times New Roman" w:hAnsi="Times New Roman" w:cs="Times New Roman"/>
            <w:sz w:val="24"/>
            <w:szCs w:val="24"/>
          </w:rPr>
          <w:delText>W</w:delText>
        </w:r>
        <w:r w:rsidDel="00C85F23">
          <w:rPr>
            <w:rFonts w:ascii="Times New Roman" w:hAnsi="Times New Roman" w:cs="Times New Roman"/>
            <w:sz w:val="24"/>
            <w:szCs w:val="24"/>
          </w:rPr>
          <w:delText xml:space="preserve">e could not replicate treatments </w:delText>
        </w:r>
        <w:r w:rsidR="00821E1B" w:rsidDel="00C85F23">
          <w:rPr>
            <w:rFonts w:ascii="Times New Roman" w:hAnsi="Times New Roman" w:cs="Times New Roman"/>
            <w:sz w:val="24"/>
            <w:szCs w:val="24"/>
          </w:rPr>
          <w:delText xml:space="preserve">in space because of the remote </w:delText>
        </w:r>
        <w:r w:rsidR="008203AA" w:rsidDel="00C85F23">
          <w:rPr>
            <w:rFonts w:ascii="Times New Roman" w:hAnsi="Times New Roman" w:cs="Times New Roman"/>
            <w:sz w:val="24"/>
            <w:szCs w:val="24"/>
          </w:rPr>
          <w:delText>W</w:delText>
        </w:r>
        <w:r w:rsidR="00821E1B" w:rsidDel="00C85F23">
          <w:rPr>
            <w:rFonts w:ascii="Times New Roman" w:hAnsi="Times New Roman" w:cs="Times New Roman"/>
            <w:sz w:val="24"/>
            <w:szCs w:val="24"/>
          </w:rPr>
          <w:delText>ilderness nature of our study lakes, so</w:delText>
        </w:r>
        <w:r w:rsidDel="00C85F23">
          <w:rPr>
            <w:rFonts w:ascii="Times New Roman" w:hAnsi="Times New Roman" w:cs="Times New Roman"/>
            <w:sz w:val="24"/>
            <w:szCs w:val="24"/>
          </w:rPr>
          <w:delText xml:space="preserve"> we </w:delText>
        </w:r>
        <w:r w:rsidR="008E5FEE" w:rsidDel="00C85F23">
          <w:rPr>
            <w:rFonts w:ascii="Times New Roman" w:hAnsi="Times New Roman" w:cs="Times New Roman"/>
            <w:sz w:val="24"/>
            <w:szCs w:val="24"/>
          </w:rPr>
          <w:delText xml:space="preserve">replicated the experiment in time in three </w:delText>
        </w:r>
        <w:r w:rsidR="00D63F83" w:rsidDel="00C85F23">
          <w:rPr>
            <w:rFonts w:ascii="Times New Roman" w:hAnsi="Times New Roman" w:cs="Times New Roman"/>
            <w:sz w:val="24"/>
            <w:szCs w:val="24"/>
          </w:rPr>
          <w:delText>blocks.</w:delText>
        </w:r>
      </w:del>
    </w:p>
    <w:p w14:paraId="5FEF58D3" w14:textId="518CC188" w:rsidR="00F614E9" w:rsidRPr="00A26358" w:rsidRDefault="00F614E9" w:rsidP="008D3EF6">
      <w:pPr>
        <w:spacing w:line="480" w:lineRule="auto"/>
        <w:ind w:right="360" w:firstLine="720"/>
        <w:rPr>
          <w:rFonts w:ascii="Times New Roman" w:hAnsi="Times New Roman" w:cs="Times New Roman"/>
          <w:sz w:val="24"/>
          <w:szCs w:val="24"/>
        </w:rPr>
      </w:pPr>
      <w:r w:rsidRPr="00A26358">
        <w:rPr>
          <w:rFonts w:ascii="Times New Roman" w:hAnsi="Times New Roman" w:cs="Times New Roman"/>
          <w:sz w:val="24"/>
          <w:szCs w:val="24"/>
        </w:rPr>
        <w:t>The two</w:t>
      </w:r>
      <w:r w:rsidR="00A26358">
        <w:rPr>
          <w:rFonts w:ascii="Times New Roman" w:hAnsi="Times New Roman" w:cs="Times New Roman"/>
          <w:sz w:val="24"/>
          <w:szCs w:val="24"/>
        </w:rPr>
        <w:t xml:space="preserve"> study</w:t>
      </w:r>
      <w:r w:rsidRPr="00A26358">
        <w:rPr>
          <w:rFonts w:ascii="Times New Roman" w:hAnsi="Times New Roman" w:cs="Times New Roman"/>
          <w:sz w:val="24"/>
          <w:szCs w:val="24"/>
        </w:rPr>
        <w:t xml:space="preserve"> lakes were remote h</w:t>
      </w:r>
      <w:r w:rsidR="008E5FEE">
        <w:rPr>
          <w:rFonts w:ascii="Times New Roman" w:hAnsi="Times New Roman" w:cs="Times New Roman"/>
          <w:sz w:val="24"/>
          <w:szCs w:val="24"/>
        </w:rPr>
        <w:t>igh elevation lakes in the King</w:t>
      </w:r>
      <w:r w:rsidRPr="00A26358">
        <w:rPr>
          <w:rFonts w:ascii="Times New Roman" w:hAnsi="Times New Roman" w:cs="Times New Roman"/>
          <w:sz w:val="24"/>
          <w:szCs w:val="24"/>
        </w:rPr>
        <w:t>s Canyon National Park backcountry</w:t>
      </w:r>
      <w:r w:rsidR="009B2A10">
        <w:rPr>
          <w:rFonts w:ascii="Times New Roman" w:hAnsi="Times New Roman" w:cs="Times New Roman"/>
          <w:sz w:val="24"/>
          <w:szCs w:val="24"/>
        </w:rPr>
        <w:t xml:space="preserve">, </w:t>
      </w:r>
      <w:r w:rsidR="00821E1B">
        <w:rPr>
          <w:rFonts w:ascii="Times New Roman" w:hAnsi="Times New Roman" w:cs="Times New Roman"/>
          <w:sz w:val="24"/>
          <w:szCs w:val="24"/>
        </w:rPr>
        <w:t>which we refer to</w:t>
      </w:r>
      <w:r w:rsidR="009B2A10">
        <w:rPr>
          <w:rFonts w:ascii="Times New Roman" w:hAnsi="Times New Roman" w:cs="Times New Roman"/>
          <w:sz w:val="24"/>
          <w:szCs w:val="24"/>
        </w:rPr>
        <w:t xml:space="preserve"> as </w:t>
      </w:r>
      <w:r w:rsidR="00A26358">
        <w:rPr>
          <w:rFonts w:ascii="Times New Roman" w:hAnsi="Times New Roman" w:cs="Times New Roman"/>
          <w:sz w:val="24"/>
          <w:szCs w:val="24"/>
        </w:rPr>
        <w:t xml:space="preserve">LeConte </w:t>
      </w:r>
      <w:r w:rsidR="00F443AF">
        <w:rPr>
          <w:rFonts w:ascii="Times New Roman" w:hAnsi="Times New Roman" w:cs="Times New Roman"/>
          <w:sz w:val="24"/>
          <w:szCs w:val="24"/>
        </w:rPr>
        <w:t xml:space="preserve">(3221 m elevation, </w:t>
      </w:r>
      <w:r w:rsidR="00F443AF" w:rsidRPr="00F443AF">
        <w:rPr>
          <w:rFonts w:ascii="Times New Roman" w:hAnsi="Times New Roman" w:cs="Times New Roman"/>
          <w:sz w:val="24"/>
          <w:szCs w:val="24"/>
        </w:rPr>
        <w:t>37°06'58.78" N 118°38'40.16" W</w:t>
      </w:r>
      <w:r w:rsidR="00F443AF">
        <w:rPr>
          <w:rFonts w:ascii="Times New Roman" w:hAnsi="Times New Roman" w:cs="Times New Roman"/>
          <w:sz w:val="24"/>
          <w:szCs w:val="24"/>
        </w:rPr>
        <w:t xml:space="preserve">) </w:t>
      </w:r>
      <w:r w:rsidR="00A26358">
        <w:rPr>
          <w:rFonts w:ascii="Times New Roman" w:hAnsi="Times New Roman" w:cs="Times New Roman"/>
          <w:sz w:val="24"/>
          <w:szCs w:val="24"/>
        </w:rPr>
        <w:t xml:space="preserve">and </w:t>
      </w:r>
      <w:r w:rsidRPr="00A26358">
        <w:rPr>
          <w:rFonts w:ascii="Times New Roman" w:hAnsi="Times New Roman" w:cs="Times New Roman"/>
          <w:sz w:val="24"/>
          <w:szCs w:val="24"/>
        </w:rPr>
        <w:t xml:space="preserve">Spur </w:t>
      </w:r>
      <w:ins w:id="389" w:author="Scott Cooper" w:date="2014-12-13T10:02:00Z">
        <w:r w:rsidR="00C85F23">
          <w:rPr>
            <w:rFonts w:ascii="Times New Roman" w:hAnsi="Times New Roman" w:cs="Times New Roman"/>
            <w:sz w:val="24"/>
            <w:szCs w:val="24"/>
          </w:rPr>
          <w:t xml:space="preserve">Lakes </w:t>
        </w:r>
      </w:ins>
      <w:r w:rsidR="00041F0F" w:rsidRPr="00041F0F">
        <w:rPr>
          <w:rFonts w:ascii="Times New Roman" w:hAnsi="Times New Roman" w:cs="Times New Roman"/>
          <w:noProof/>
          <w:sz w:val="24"/>
          <w:szCs w:val="24"/>
        </w:rPr>
        <w:t>(</w:t>
      </w:r>
      <w:r w:rsidR="008E5FEE">
        <w:rPr>
          <w:rFonts w:ascii="Times New Roman" w:hAnsi="Times New Roman" w:cs="Times New Roman"/>
          <w:noProof/>
          <w:sz w:val="24"/>
          <w:szCs w:val="24"/>
        </w:rPr>
        <w:t xml:space="preserve">48 km to the southeast of LeConte, 3518 m elevation, </w:t>
      </w:r>
      <w:r w:rsidR="008E5FEE" w:rsidRPr="00F443AF">
        <w:rPr>
          <w:rFonts w:ascii="Times New Roman" w:hAnsi="Times New Roman" w:cs="Times New Roman"/>
          <w:noProof/>
          <w:sz w:val="24"/>
          <w:szCs w:val="24"/>
        </w:rPr>
        <w:t>36°43'47.49" N 118°23'38.33" W</w:t>
      </w:r>
      <w:r w:rsidR="008E5FEE">
        <w:rPr>
          <w:rFonts w:ascii="Times New Roman" w:hAnsi="Times New Roman" w:cs="Times New Roman"/>
          <w:noProof/>
          <w:sz w:val="24"/>
          <w:szCs w:val="24"/>
        </w:rPr>
        <w:t xml:space="preserve">, </w:t>
      </w:r>
      <w:r w:rsidR="00041F0F" w:rsidRPr="00041F0F">
        <w:rPr>
          <w:rFonts w:ascii="Times New Roman" w:hAnsi="Times New Roman" w:cs="Times New Roman"/>
          <w:noProof/>
          <w:sz w:val="24"/>
          <w:szCs w:val="24"/>
        </w:rPr>
        <w:t>Google Earth 2014)</w:t>
      </w:r>
      <w:r w:rsidR="00BF5A63">
        <w:rPr>
          <w:rFonts w:ascii="Times New Roman" w:hAnsi="Times New Roman" w:cs="Times New Roman"/>
          <w:sz w:val="24"/>
          <w:szCs w:val="24"/>
        </w:rPr>
        <w:t xml:space="preserve">. </w:t>
      </w:r>
      <w:r w:rsidR="008203AA">
        <w:rPr>
          <w:rFonts w:ascii="Times New Roman" w:hAnsi="Times New Roman" w:cs="Times New Roman"/>
          <w:sz w:val="24"/>
          <w:szCs w:val="24"/>
        </w:rPr>
        <w:t xml:space="preserve"> </w:t>
      </w:r>
      <w:del w:id="390" w:author="Scott Cooper" w:date="2014-12-13T10:03:00Z">
        <w:r w:rsidRPr="00A26358" w:rsidDel="00C85F23">
          <w:rPr>
            <w:rFonts w:ascii="Times New Roman" w:hAnsi="Times New Roman" w:cs="Times New Roman"/>
            <w:sz w:val="24"/>
            <w:szCs w:val="24"/>
          </w:rPr>
          <w:delText xml:space="preserve">Both lakes lie close to and </w:delText>
        </w:r>
        <w:r w:rsidR="00F443AF" w:rsidDel="00C85F23">
          <w:rPr>
            <w:rFonts w:ascii="Times New Roman" w:hAnsi="Times New Roman" w:cs="Times New Roman"/>
            <w:sz w:val="24"/>
            <w:szCs w:val="24"/>
          </w:rPr>
          <w:delText xml:space="preserve">west of </w:delText>
        </w:r>
        <w:r w:rsidR="00F443AF" w:rsidDel="00C85F23">
          <w:rPr>
            <w:rFonts w:ascii="Times New Roman" w:hAnsi="Times New Roman" w:cs="Times New Roman"/>
            <w:sz w:val="24"/>
            <w:szCs w:val="24"/>
          </w:rPr>
          <w:lastRenderedPageBreak/>
          <w:delText>the Sierra Nevada crest</w:delText>
        </w:r>
        <w:r w:rsidR="009B2A10" w:rsidDel="00C85F23">
          <w:rPr>
            <w:rFonts w:ascii="Times New Roman" w:hAnsi="Times New Roman" w:cs="Times New Roman"/>
            <w:sz w:val="24"/>
            <w:szCs w:val="24"/>
          </w:rPr>
          <w:delText xml:space="preserve">.  </w:delText>
        </w:r>
      </w:del>
      <w:r w:rsidR="00A26358">
        <w:rPr>
          <w:rFonts w:ascii="Times New Roman" w:hAnsi="Times New Roman" w:cs="Times New Roman"/>
          <w:sz w:val="24"/>
          <w:szCs w:val="24"/>
        </w:rPr>
        <w:t>The</w:t>
      </w:r>
      <w:del w:id="391" w:author="Scott Cooper" w:date="2014-12-13T10:03:00Z">
        <w:r w:rsidR="00A26358" w:rsidDel="00C85F23">
          <w:rPr>
            <w:rFonts w:ascii="Times New Roman" w:hAnsi="Times New Roman" w:cs="Times New Roman"/>
            <w:sz w:val="24"/>
            <w:szCs w:val="24"/>
          </w:rPr>
          <w:delText>y</w:delText>
        </w:r>
      </w:del>
      <w:ins w:id="392" w:author="Scott Cooper" w:date="2014-12-13T10:03:00Z">
        <w:r w:rsidR="00C85F23">
          <w:rPr>
            <w:rFonts w:ascii="Times New Roman" w:hAnsi="Times New Roman" w:cs="Times New Roman"/>
            <w:sz w:val="24"/>
            <w:szCs w:val="24"/>
          </w:rPr>
          <w:t>se lakes</w:t>
        </w:r>
      </w:ins>
      <w:r w:rsidR="00A26358">
        <w:rPr>
          <w:rFonts w:ascii="Times New Roman" w:hAnsi="Times New Roman" w:cs="Times New Roman"/>
          <w:sz w:val="24"/>
          <w:szCs w:val="24"/>
        </w:rPr>
        <w:t xml:space="preserve"> are</w:t>
      </w:r>
      <w:r w:rsidRPr="00A26358">
        <w:rPr>
          <w:rFonts w:ascii="Times New Roman" w:hAnsi="Times New Roman" w:cs="Times New Roman"/>
          <w:sz w:val="24"/>
          <w:szCs w:val="24"/>
        </w:rPr>
        <w:t xml:space="preserve"> small </w:t>
      </w:r>
      <w:r w:rsidR="00A26358">
        <w:rPr>
          <w:rFonts w:ascii="Times New Roman" w:hAnsi="Times New Roman" w:cs="Times New Roman"/>
          <w:sz w:val="24"/>
          <w:szCs w:val="24"/>
        </w:rPr>
        <w:t xml:space="preserve">alpine </w:t>
      </w:r>
      <w:r w:rsidRPr="00A26358">
        <w:rPr>
          <w:rFonts w:ascii="Times New Roman" w:hAnsi="Times New Roman" w:cs="Times New Roman"/>
          <w:sz w:val="24"/>
          <w:szCs w:val="24"/>
        </w:rPr>
        <w:t>lakes</w:t>
      </w:r>
      <w:ins w:id="393" w:author="Scott Cooper" w:date="2014-12-13T10:03:00Z">
        <w:r w:rsidR="00C85F23">
          <w:rPr>
            <w:rFonts w:ascii="Times New Roman" w:hAnsi="Times New Roman" w:cs="Times New Roman"/>
            <w:sz w:val="24"/>
            <w:szCs w:val="24"/>
          </w:rPr>
          <w:t xml:space="preserve"> lying just west of the </w:t>
        </w:r>
        <w:proofErr w:type="spellStart"/>
        <w:r w:rsidR="00C85F23">
          <w:rPr>
            <w:rFonts w:ascii="Times New Roman" w:hAnsi="Times New Roman" w:cs="Times New Roman"/>
            <w:sz w:val="24"/>
            <w:szCs w:val="24"/>
          </w:rPr>
          <w:t>Sierran</w:t>
        </w:r>
        <w:proofErr w:type="spellEnd"/>
        <w:r w:rsidR="00C85F23">
          <w:rPr>
            <w:rFonts w:ascii="Times New Roman" w:hAnsi="Times New Roman" w:cs="Times New Roman"/>
            <w:sz w:val="24"/>
            <w:szCs w:val="24"/>
          </w:rPr>
          <w:t xml:space="preserve"> crest</w:t>
        </w:r>
      </w:ins>
      <w:del w:id="394" w:author="Scott Cooper" w:date="2014-12-13T10:03:00Z">
        <w:r w:rsidR="00821E1B" w:rsidDel="00A570E4">
          <w:rPr>
            <w:rFonts w:ascii="Times New Roman" w:hAnsi="Times New Roman" w:cs="Times New Roman"/>
            <w:sz w:val="24"/>
            <w:szCs w:val="24"/>
          </w:rPr>
          <w:delText>;</w:delText>
        </w:r>
        <w:r w:rsidR="009B2A10" w:rsidDel="00A570E4">
          <w:rPr>
            <w:rFonts w:ascii="Times New Roman" w:hAnsi="Times New Roman" w:cs="Times New Roman"/>
            <w:sz w:val="24"/>
            <w:szCs w:val="24"/>
          </w:rPr>
          <w:delText xml:space="preserve"> while</w:delText>
        </w:r>
      </w:del>
      <w:ins w:id="395" w:author="Scott Cooper" w:date="2014-12-13T10:03:00Z">
        <w:r w:rsidR="00A570E4">
          <w:rPr>
            <w:rFonts w:ascii="Times New Roman" w:hAnsi="Times New Roman" w:cs="Times New Roman"/>
            <w:sz w:val="24"/>
            <w:szCs w:val="24"/>
          </w:rPr>
          <w:t>, with</w:t>
        </w:r>
      </w:ins>
      <w:r w:rsidR="009B2A10">
        <w:rPr>
          <w:rFonts w:ascii="Times New Roman" w:hAnsi="Times New Roman" w:cs="Times New Roman"/>
          <w:sz w:val="24"/>
          <w:szCs w:val="24"/>
        </w:rPr>
        <w:t xml:space="preserve"> </w:t>
      </w:r>
      <w:r w:rsidR="00A26358">
        <w:rPr>
          <w:rFonts w:ascii="Times New Roman" w:hAnsi="Times New Roman" w:cs="Times New Roman"/>
          <w:sz w:val="24"/>
          <w:szCs w:val="24"/>
        </w:rPr>
        <w:t xml:space="preserve">LeConte </w:t>
      </w:r>
      <w:del w:id="396" w:author="Scott Cooper" w:date="2014-12-13T10:04:00Z">
        <w:r w:rsidR="00A26358" w:rsidDel="00A570E4">
          <w:rPr>
            <w:rFonts w:ascii="Times New Roman" w:hAnsi="Times New Roman" w:cs="Times New Roman"/>
            <w:sz w:val="24"/>
            <w:szCs w:val="24"/>
          </w:rPr>
          <w:delText>is</w:delText>
        </w:r>
        <w:r w:rsidRPr="00A26358" w:rsidDel="00A570E4">
          <w:rPr>
            <w:rFonts w:ascii="Times New Roman" w:hAnsi="Times New Roman" w:cs="Times New Roman"/>
            <w:sz w:val="24"/>
            <w:szCs w:val="24"/>
          </w:rPr>
          <w:delText xml:space="preserve"> </w:delText>
        </w:r>
      </w:del>
      <w:ins w:id="397" w:author="Scott Cooper" w:date="2014-12-13T10:04:00Z">
        <w:r w:rsidR="00A570E4">
          <w:rPr>
            <w:rFonts w:ascii="Times New Roman" w:hAnsi="Times New Roman" w:cs="Times New Roman"/>
            <w:sz w:val="24"/>
            <w:szCs w:val="24"/>
          </w:rPr>
          <w:t>Lake being</w:t>
        </w:r>
        <w:r w:rsidR="00A570E4"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surrounded by small meadows, </w:t>
      </w:r>
      <w:r w:rsidR="00BF5A63">
        <w:rPr>
          <w:rFonts w:ascii="Times New Roman" w:hAnsi="Times New Roman" w:cs="Times New Roman"/>
          <w:sz w:val="24"/>
          <w:szCs w:val="24"/>
        </w:rPr>
        <w:t>white bark pine and willow</w:t>
      </w:r>
      <w:ins w:id="398" w:author="Scott Cooper" w:date="2014-12-13T10:04:00Z">
        <w:r w:rsidR="00A570E4">
          <w:rPr>
            <w:rFonts w:ascii="Times New Roman" w:hAnsi="Times New Roman" w:cs="Times New Roman"/>
            <w:sz w:val="24"/>
            <w:szCs w:val="24"/>
          </w:rPr>
          <w:t xml:space="preserve"> forests</w:t>
        </w:r>
      </w:ins>
      <w:r w:rsidRPr="00A26358">
        <w:rPr>
          <w:rFonts w:ascii="Times New Roman" w:hAnsi="Times New Roman" w:cs="Times New Roman"/>
          <w:sz w:val="24"/>
          <w:szCs w:val="24"/>
        </w:rPr>
        <w:t>,</w:t>
      </w:r>
      <w:r w:rsidR="00D63F83">
        <w:rPr>
          <w:rFonts w:ascii="Times New Roman" w:hAnsi="Times New Roman" w:cs="Times New Roman"/>
          <w:sz w:val="24"/>
          <w:szCs w:val="24"/>
        </w:rPr>
        <w:t xml:space="preserve"> talus,</w:t>
      </w:r>
      <w:r w:rsidRPr="00A26358">
        <w:rPr>
          <w:rFonts w:ascii="Times New Roman" w:hAnsi="Times New Roman" w:cs="Times New Roman"/>
          <w:sz w:val="24"/>
          <w:szCs w:val="24"/>
        </w:rPr>
        <w:t xml:space="preserve"> and bare </w:t>
      </w:r>
      <w:r w:rsidR="00D63F83">
        <w:rPr>
          <w:rFonts w:ascii="Times New Roman" w:hAnsi="Times New Roman" w:cs="Times New Roman"/>
          <w:sz w:val="24"/>
          <w:szCs w:val="24"/>
        </w:rPr>
        <w:t>bed</w:t>
      </w:r>
      <w:r w:rsidRPr="00A26358">
        <w:rPr>
          <w:rFonts w:ascii="Times New Roman" w:hAnsi="Times New Roman" w:cs="Times New Roman"/>
          <w:sz w:val="24"/>
          <w:szCs w:val="24"/>
        </w:rPr>
        <w:t>rock</w:t>
      </w:r>
      <w:del w:id="399" w:author="Scott Cooper" w:date="2014-12-13T10:04:00Z">
        <w:r w:rsidR="009B2A10" w:rsidDel="00A570E4">
          <w:rPr>
            <w:rFonts w:ascii="Times New Roman" w:hAnsi="Times New Roman" w:cs="Times New Roman"/>
            <w:sz w:val="24"/>
            <w:szCs w:val="24"/>
          </w:rPr>
          <w:delText xml:space="preserve">, </w:delText>
        </w:r>
      </w:del>
      <w:ins w:id="400" w:author="Scott Cooper" w:date="2014-12-13T10:04:00Z">
        <w:r w:rsidR="00A570E4">
          <w:rPr>
            <w:rFonts w:ascii="Times New Roman" w:hAnsi="Times New Roman" w:cs="Times New Roman"/>
            <w:sz w:val="24"/>
            <w:szCs w:val="24"/>
          </w:rPr>
          <w:t xml:space="preserve"> and </w:t>
        </w:r>
      </w:ins>
      <w:r w:rsidR="00A26358">
        <w:rPr>
          <w:rFonts w:ascii="Times New Roman" w:hAnsi="Times New Roman" w:cs="Times New Roman"/>
          <w:sz w:val="24"/>
          <w:szCs w:val="24"/>
        </w:rPr>
        <w:t xml:space="preserve">Spur </w:t>
      </w:r>
      <w:ins w:id="401" w:author="Scott Cooper" w:date="2014-12-13T10:04:00Z">
        <w:r w:rsidR="00A570E4">
          <w:rPr>
            <w:rFonts w:ascii="Times New Roman" w:hAnsi="Times New Roman" w:cs="Times New Roman"/>
            <w:sz w:val="24"/>
            <w:szCs w:val="24"/>
          </w:rPr>
          <w:t xml:space="preserve">Lake being found </w:t>
        </w:r>
      </w:ins>
      <w:del w:id="402" w:author="Scott Cooper" w:date="2014-12-13T10:04:00Z">
        <w:r w:rsidR="00A26358" w:rsidDel="00A570E4">
          <w:rPr>
            <w:rFonts w:ascii="Times New Roman" w:hAnsi="Times New Roman" w:cs="Times New Roman"/>
            <w:sz w:val="24"/>
            <w:szCs w:val="24"/>
          </w:rPr>
          <w:delText xml:space="preserve">is </w:delText>
        </w:r>
      </w:del>
      <w:r w:rsidR="00A26358">
        <w:rPr>
          <w:rFonts w:ascii="Times New Roman" w:hAnsi="Times New Roman" w:cs="Times New Roman"/>
          <w:sz w:val="24"/>
          <w:szCs w:val="24"/>
        </w:rPr>
        <w:t xml:space="preserve">in a basin </w:t>
      </w:r>
      <w:r w:rsidR="00BF5A63">
        <w:rPr>
          <w:rFonts w:ascii="Times New Roman" w:hAnsi="Times New Roman" w:cs="Times New Roman"/>
          <w:sz w:val="24"/>
          <w:szCs w:val="24"/>
        </w:rPr>
        <w:t>devoid of</w:t>
      </w:r>
      <w:r w:rsidR="00A26358">
        <w:rPr>
          <w:rFonts w:ascii="Times New Roman" w:hAnsi="Times New Roman" w:cs="Times New Roman"/>
          <w:sz w:val="24"/>
          <w:szCs w:val="24"/>
        </w:rPr>
        <w:t xml:space="preserve"> vegetation</w:t>
      </w:r>
      <w:ins w:id="403" w:author="Scott Cooper" w:date="2014-12-13T10:05:00Z">
        <w:r w:rsidR="00A570E4">
          <w:rPr>
            <w:rFonts w:ascii="Times New Roman" w:hAnsi="Times New Roman" w:cs="Times New Roman"/>
            <w:sz w:val="24"/>
            <w:szCs w:val="24"/>
          </w:rPr>
          <w:t>,</w:t>
        </w:r>
      </w:ins>
      <w:r w:rsidR="00D63F83">
        <w:rPr>
          <w:rFonts w:ascii="Times New Roman" w:hAnsi="Times New Roman" w:cs="Times New Roman"/>
          <w:sz w:val="24"/>
          <w:szCs w:val="24"/>
        </w:rPr>
        <w:t xml:space="preserve"> </w:t>
      </w:r>
      <w:del w:id="404" w:author="Scott Cooper" w:date="2014-12-13T10:05:00Z">
        <w:r w:rsidR="00D63F83" w:rsidDel="00A570E4">
          <w:rPr>
            <w:rFonts w:ascii="Times New Roman" w:hAnsi="Times New Roman" w:cs="Times New Roman"/>
            <w:sz w:val="24"/>
            <w:szCs w:val="24"/>
          </w:rPr>
          <w:delText xml:space="preserve">and is </w:delText>
        </w:r>
      </w:del>
      <w:del w:id="405" w:author="Scott Cooper" w:date="2014-12-13T10:07:00Z">
        <w:r w:rsidR="00D63F83" w:rsidDel="00A570E4">
          <w:rPr>
            <w:rFonts w:ascii="Times New Roman" w:hAnsi="Times New Roman" w:cs="Times New Roman"/>
            <w:sz w:val="24"/>
            <w:szCs w:val="24"/>
          </w:rPr>
          <w:delText>surrounded by</w:delText>
        </w:r>
      </w:del>
      <w:ins w:id="406" w:author="Scott Cooper" w:date="2014-12-13T10:07:00Z">
        <w:r w:rsidR="00A570E4">
          <w:rPr>
            <w:rFonts w:ascii="Times New Roman" w:hAnsi="Times New Roman" w:cs="Times New Roman"/>
            <w:sz w:val="24"/>
            <w:szCs w:val="24"/>
          </w:rPr>
          <w:t>containing</w:t>
        </w:r>
      </w:ins>
      <w:r w:rsidR="00D63F83">
        <w:rPr>
          <w:rFonts w:ascii="Times New Roman" w:hAnsi="Times New Roman" w:cs="Times New Roman"/>
          <w:sz w:val="24"/>
          <w:szCs w:val="24"/>
        </w:rPr>
        <w:t xml:space="preserve"> </w:t>
      </w:r>
      <w:r w:rsidR="008E5FEE">
        <w:rPr>
          <w:rFonts w:ascii="Times New Roman" w:hAnsi="Times New Roman" w:cs="Times New Roman"/>
          <w:sz w:val="24"/>
          <w:szCs w:val="24"/>
        </w:rPr>
        <w:t xml:space="preserve">mostly </w:t>
      </w:r>
      <w:r w:rsidR="00D63F83">
        <w:rPr>
          <w:rFonts w:ascii="Times New Roman" w:hAnsi="Times New Roman" w:cs="Times New Roman"/>
          <w:sz w:val="24"/>
          <w:szCs w:val="24"/>
        </w:rPr>
        <w:t xml:space="preserve">talus and </w:t>
      </w:r>
      <w:r w:rsidR="008E5FEE">
        <w:rPr>
          <w:rFonts w:ascii="Times New Roman" w:hAnsi="Times New Roman" w:cs="Times New Roman"/>
          <w:sz w:val="24"/>
          <w:szCs w:val="24"/>
        </w:rPr>
        <w:t xml:space="preserve">minimal </w:t>
      </w:r>
      <w:r w:rsidR="00D63F83">
        <w:rPr>
          <w:rFonts w:ascii="Times New Roman" w:hAnsi="Times New Roman" w:cs="Times New Roman"/>
          <w:sz w:val="24"/>
          <w:szCs w:val="24"/>
        </w:rPr>
        <w:t>bare bedrock</w:t>
      </w:r>
      <w:r w:rsidRPr="00A26358">
        <w:rPr>
          <w:rFonts w:ascii="Times New Roman" w:hAnsi="Times New Roman" w:cs="Times New Roman"/>
          <w:sz w:val="24"/>
          <w:szCs w:val="24"/>
        </w:rPr>
        <w:t xml:space="preserve">. </w:t>
      </w:r>
      <w:del w:id="407" w:author="Scott Cooper" w:date="2014-12-13T10:06:00Z">
        <w:r w:rsidR="008203AA" w:rsidDel="00A570E4">
          <w:rPr>
            <w:rFonts w:ascii="Times New Roman" w:hAnsi="Times New Roman" w:cs="Times New Roman"/>
            <w:sz w:val="24"/>
            <w:szCs w:val="24"/>
          </w:rPr>
          <w:delText xml:space="preserve"> </w:delText>
        </w:r>
        <w:r w:rsidRPr="00A26358" w:rsidDel="00A570E4">
          <w:rPr>
            <w:rFonts w:ascii="Times New Roman" w:hAnsi="Times New Roman" w:cs="Times New Roman"/>
            <w:sz w:val="24"/>
            <w:szCs w:val="24"/>
          </w:rPr>
          <w:delText xml:space="preserve">The </w:delText>
        </w:r>
      </w:del>
      <w:del w:id="408" w:author="Scott Cooper" w:date="2014-12-13T10:05:00Z">
        <w:r w:rsidRPr="00A26358" w:rsidDel="00A570E4">
          <w:rPr>
            <w:rFonts w:ascii="Times New Roman" w:hAnsi="Times New Roman" w:cs="Times New Roman"/>
            <w:sz w:val="24"/>
            <w:szCs w:val="24"/>
          </w:rPr>
          <w:delText>water in t</w:delText>
        </w:r>
      </w:del>
      <w:ins w:id="409" w:author="Scott Cooper" w:date="2014-12-13T10:05:00Z">
        <w:r w:rsidR="00A570E4">
          <w:rPr>
            <w:rFonts w:ascii="Times New Roman" w:hAnsi="Times New Roman" w:cs="Times New Roman"/>
            <w:sz w:val="24"/>
            <w:szCs w:val="24"/>
          </w:rPr>
          <w:t>T</w:t>
        </w:r>
      </w:ins>
      <w:r w:rsidRPr="00A26358">
        <w:rPr>
          <w:rFonts w:ascii="Times New Roman" w:hAnsi="Times New Roman" w:cs="Times New Roman"/>
          <w:sz w:val="24"/>
          <w:szCs w:val="24"/>
        </w:rPr>
        <w:t xml:space="preserve">hese lakes </w:t>
      </w:r>
      <w:del w:id="410" w:author="Scott Cooper" w:date="2014-12-13T10:05:00Z">
        <w:r w:rsidRPr="00A26358" w:rsidDel="00A570E4">
          <w:rPr>
            <w:rFonts w:ascii="Times New Roman" w:hAnsi="Times New Roman" w:cs="Times New Roman"/>
            <w:sz w:val="24"/>
            <w:szCs w:val="24"/>
          </w:rPr>
          <w:delText xml:space="preserve">has </w:delText>
        </w:r>
      </w:del>
      <w:ins w:id="411" w:author="Scott Cooper" w:date="2014-12-13T10:05:00Z">
        <w:r w:rsidR="00A570E4" w:rsidRPr="00A26358">
          <w:rPr>
            <w:rFonts w:ascii="Times New Roman" w:hAnsi="Times New Roman" w:cs="Times New Roman"/>
            <w:sz w:val="24"/>
            <w:szCs w:val="24"/>
          </w:rPr>
          <w:t>ha</w:t>
        </w:r>
        <w:r w:rsidR="00A570E4">
          <w:rPr>
            <w:rFonts w:ascii="Times New Roman" w:hAnsi="Times New Roman" w:cs="Times New Roman"/>
            <w:sz w:val="24"/>
            <w:szCs w:val="24"/>
          </w:rPr>
          <w:t>ve</w:t>
        </w:r>
        <w:r w:rsidR="00A570E4"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low nutrient concentrations and circumneutral </w:t>
      </w:r>
      <w:proofErr w:type="spellStart"/>
      <w:proofErr w:type="gramStart"/>
      <w:r w:rsidRPr="00A26358">
        <w:rPr>
          <w:rFonts w:ascii="Times New Roman" w:hAnsi="Times New Roman" w:cs="Times New Roman"/>
          <w:sz w:val="24"/>
          <w:szCs w:val="24"/>
        </w:rPr>
        <w:t>pH</w:t>
      </w:r>
      <w:ins w:id="412" w:author="Scott Cooper" w:date="2014-12-13T10:05:00Z">
        <w:r w:rsidR="00A570E4">
          <w:rPr>
            <w:rFonts w:ascii="Times New Roman" w:hAnsi="Times New Roman" w:cs="Times New Roman"/>
            <w:sz w:val="24"/>
            <w:szCs w:val="24"/>
          </w:rPr>
          <w:t>s</w:t>
        </w:r>
      </w:ins>
      <w:proofErr w:type="spellEnd"/>
      <w:proofErr w:type="gramEnd"/>
      <w:r w:rsidRPr="00A26358">
        <w:rPr>
          <w:rFonts w:ascii="Times New Roman" w:hAnsi="Times New Roman" w:cs="Times New Roman"/>
          <w:sz w:val="24"/>
          <w:szCs w:val="24"/>
        </w:rPr>
        <w:t>:  nitrate 0 – 10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total phosphorus 0 – 1 μmol L</w:t>
      </w:r>
      <w:r w:rsidRPr="00A26358">
        <w:rPr>
          <w:rFonts w:ascii="Times New Roman" w:hAnsi="Times New Roman" w:cs="Times New Roman"/>
          <w:sz w:val="24"/>
          <w:szCs w:val="24"/>
          <w:vertAlign w:val="superscript"/>
        </w:rPr>
        <w:t>-1</w:t>
      </w:r>
      <w:r w:rsidRPr="00A26358">
        <w:rPr>
          <w:rFonts w:ascii="Times New Roman" w:hAnsi="Times New Roman" w:cs="Times New Roman"/>
          <w:sz w:val="24"/>
          <w:szCs w:val="24"/>
        </w:rPr>
        <w:t xml:space="preserve"> </w:t>
      </w:r>
      <w:r w:rsidRPr="00A26358">
        <w:rPr>
          <w:rFonts w:ascii="Times New Roman" w:hAnsi="Times New Roman" w:cs="Times New Roman"/>
          <w:noProof/>
          <w:sz w:val="24"/>
          <w:szCs w:val="24"/>
        </w:rPr>
        <w:t>(Sickman et al. 2003)</w:t>
      </w:r>
      <w:r w:rsidRPr="00A26358">
        <w:rPr>
          <w:rFonts w:ascii="Times New Roman" w:hAnsi="Times New Roman" w:cs="Times New Roman"/>
          <w:sz w:val="24"/>
          <w:szCs w:val="24"/>
        </w:rPr>
        <w:t xml:space="preserve">; median pH </w:t>
      </w:r>
      <w:r w:rsidRPr="00A26358">
        <w:rPr>
          <w:rFonts w:ascii="Times New Roman" w:hAnsi="Times New Roman" w:cs="Times New Roman"/>
          <w:sz w:val="24"/>
          <w:szCs w:val="24"/>
        </w:rPr>
        <w:sym w:font="Symbol" w:char="F040"/>
      </w:r>
      <w:r w:rsidRPr="00A26358">
        <w:rPr>
          <w:rFonts w:ascii="Times New Roman" w:hAnsi="Times New Roman" w:cs="Times New Roman"/>
          <w:sz w:val="24"/>
          <w:szCs w:val="24"/>
        </w:rPr>
        <w:t xml:space="preserve"> 7 </w:t>
      </w:r>
      <w:r w:rsidRPr="00A26358">
        <w:rPr>
          <w:rFonts w:ascii="Times New Roman" w:hAnsi="Times New Roman" w:cs="Times New Roman"/>
          <w:noProof/>
          <w:sz w:val="24"/>
          <w:szCs w:val="24"/>
        </w:rPr>
        <w:t>(Bradford et al. 1998)</w:t>
      </w:r>
      <w:r w:rsidRPr="00A26358">
        <w:rPr>
          <w:rFonts w:ascii="Times New Roman" w:hAnsi="Times New Roman" w:cs="Times New Roman"/>
          <w:sz w:val="24"/>
          <w:szCs w:val="24"/>
        </w:rPr>
        <w:t xml:space="preserve">.  </w:t>
      </w:r>
      <w:del w:id="413" w:author="Scott Cooper" w:date="2014-12-13T10:06:00Z">
        <w:r w:rsidRPr="00A26358" w:rsidDel="00A570E4">
          <w:rPr>
            <w:rFonts w:ascii="Times New Roman" w:hAnsi="Times New Roman" w:cs="Times New Roman"/>
            <w:sz w:val="24"/>
            <w:szCs w:val="24"/>
          </w:rPr>
          <w:delText xml:space="preserve">We </w:delText>
        </w:r>
      </w:del>
      <w:ins w:id="414" w:author="Scott Cooper" w:date="2014-12-13T10:06:00Z">
        <w:r w:rsidR="00A570E4">
          <w:rPr>
            <w:rFonts w:ascii="Times New Roman" w:hAnsi="Times New Roman" w:cs="Times New Roman"/>
            <w:sz w:val="24"/>
            <w:szCs w:val="24"/>
          </w:rPr>
          <w:t>I</w:t>
        </w:r>
        <w:r w:rsidR="00A570E4" w:rsidRPr="00A26358">
          <w:rPr>
            <w:rFonts w:ascii="Times New Roman" w:hAnsi="Times New Roman" w:cs="Times New Roman"/>
            <w:sz w:val="24"/>
            <w:szCs w:val="24"/>
          </w:rPr>
          <w:t xml:space="preserve"> </w:t>
        </w:r>
      </w:ins>
      <w:r w:rsidRPr="00A26358">
        <w:rPr>
          <w:rFonts w:ascii="Times New Roman" w:hAnsi="Times New Roman" w:cs="Times New Roman"/>
          <w:sz w:val="24"/>
          <w:szCs w:val="24"/>
        </w:rPr>
        <w:t xml:space="preserve">selected </w:t>
      </w:r>
      <w:r w:rsidR="00A26358" w:rsidRPr="00A26358">
        <w:rPr>
          <w:rFonts w:ascii="Times New Roman" w:hAnsi="Times New Roman" w:cs="Times New Roman"/>
          <w:sz w:val="24"/>
          <w:szCs w:val="24"/>
        </w:rPr>
        <w:t xml:space="preserve">these two </w:t>
      </w:r>
      <w:r w:rsidRPr="00A26358">
        <w:rPr>
          <w:rFonts w:ascii="Times New Roman" w:hAnsi="Times New Roman" w:cs="Times New Roman"/>
          <w:sz w:val="24"/>
          <w:szCs w:val="24"/>
        </w:rPr>
        <w:t xml:space="preserve">lakes </w:t>
      </w:r>
      <w:r w:rsidR="009B2A10">
        <w:rPr>
          <w:rFonts w:ascii="Times New Roman" w:hAnsi="Times New Roman" w:cs="Times New Roman"/>
          <w:sz w:val="24"/>
          <w:szCs w:val="24"/>
        </w:rPr>
        <w:t xml:space="preserve">because both had </w:t>
      </w:r>
      <w:r w:rsidR="00A26358" w:rsidRPr="00A26358">
        <w:rPr>
          <w:rFonts w:ascii="Times New Roman" w:hAnsi="Times New Roman" w:cs="Times New Roman"/>
          <w:sz w:val="24"/>
          <w:szCs w:val="24"/>
        </w:rPr>
        <w:t>large</w:t>
      </w:r>
      <w:r w:rsidR="00872EC5">
        <w:rPr>
          <w:rFonts w:ascii="Times New Roman" w:hAnsi="Times New Roman" w:cs="Times New Roman"/>
          <w:sz w:val="24"/>
          <w:szCs w:val="24"/>
        </w:rPr>
        <w:t>, disease</w:t>
      </w:r>
      <w:r w:rsidR="00821E1B">
        <w:rPr>
          <w:rFonts w:ascii="Times New Roman" w:hAnsi="Times New Roman" w:cs="Times New Roman"/>
          <w:sz w:val="24"/>
          <w:szCs w:val="24"/>
        </w:rPr>
        <w:t>-</w:t>
      </w:r>
      <w:r w:rsidR="00872EC5">
        <w:rPr>
          <w:rFonts w:ascii="Times New Roman" w:hAnsi="Times New Roman" w:cs="Times New Roman"/>
          <w:sz w:val="24"/>
          <w:szCs w:val="24"/>
        </w:rPr>
        <w:t>free</w:t>
      </w:r>
      <w:r w:rsidR="00A26358" w:rsidRPr="00A26358">
        <w:rPr>
          <w:rFonts w:ascii="Times New Roman" w:hAnsi="Times New Roman" w:cs="Times New Roman"/>
          <w:sz w:val="24"/>
          <w:szCs w:val="24"/>
        </w:rPr>
        <w:t xml:space="preserve"> cohorts of mountain yellow-legged frog tadpoles</w:t>
      </w:r>
      <w:r w:rsidR="00D94528">
        <w:rPr>
          <w:rFonts w:ascii="Times New Roman" w:hAnsi="Times New Roman" w:cs="Times New Roman"/>
          <w:sz w:val="24"/>
          <w:szCs w:val="24"/>
        </w:rPr>
        <w:t xml:space="preserve"> </w:t>
      </w:r>
      <w:r w:rsidR="00D63F83">
        <w:rPr>
          <w:rFonts w:ascii="Times New Roman" w:hAnsi="Times New Roman" w:cs="Times New Roman"/>
          <w:sz w:val="24"/>
          <w:szCs w:val="24"/>
        </w:rPr>
        <w:t>and large mayfly nymph populations</w:t>
      </w:r>
      <w:r w:rsidR="00872EC5">
        <w:rPr>
          <w:rFonts w:ascii="Times New Roman" w:hAnsi="Times New Roman" w:cs="Times New Roman"/>
          <w:sz w:val="24"/>
          <w:szCs w:val="24"/>
        </w:rPr>
        <w:t xml:space="preserve">, were relatively accessible, and </w:t>
      </w:r>
      <w:ins w:id="415" w:author="Scott Cooper" w:date="2014-12-13T10:08:00Z">
        <w:r w:rsidR="00A570E4">
          <w:rPr>
            <w:rFonts w:ascii="Times New Roman" w:hAnsi="Times New Roman" w:cs="Times New Roman"/>
            <w:sz w:val="24"/>
            <w:szCs w:val="24"/>
          </w:rPr>
          <w:t xml:space="preserve">were </w:t>
        </w:r>
      </w:ins>
      <w:del w:id="416" w:author="Scott Cooper" w:date="2014-12-13T10:08:00Z">
        <w:r w:rsidR="00872EC5" w:rsidDel="00A570E4">
          <w:rPr>
            <w:rFonts w:ascii="Times New Roman" w:hAnsi="Times New Roman" w:cs="Times New Roman"/>
            <w:sz w:val="24"/>
            <w:szCs w:val="24"/>
          </w:rPr>
          <w:delText>not in areas frequently</w:delText>
        </w:r>
      </w:del>
      <w:ins w:id="417" w:author="Scott Cooper" w:date="2014-12-13T10:08:00Z">
        <w:r w:rsidR="00A570E4">
          <w:rPr>
            <w:rFonts w:ascii="Times New Roman" w:hAnsi="Times New Roman" w:cs="Times New Roman"/>
            <w:sz w:val="24"/>
            <w:szCs w:val="24"/>
          </w:rPr>
          <w:t>seldom</w:t>
        </w:r>
      </w:ins>
      <w:r w:rsidR="00872EC5">
        <w:rPr>
          <w:rFonts w:ascii="Times New Roman" w:hAnsi="Times New Roman" w:cs="Times New Roman"/>
          <w:sz w:val="24"/>
          <w:szCs w:val="24"/>
        </w:rPr>
        <w:t xml:space="preserve"> </w:t>
      </w:r>
      <w:del w:id="418" w:author="Scott Cooper" w:date="2014-12-13T10:08:00Z">
        <w:r w:rsidR="00872EC5" w:rsidDel="00A570E4">
          <w:rPr>
            <w:rFonts w:ascii="Times New Roman" w:hAnsi="Times New Roman" w:cs="Times New Roman"/>
            <w:sz w:val="24"/>
            <w:szCs w:val="24"/>
          </w:rPr>
          <w:delText xml:space="preserve">used </w:delText>
        </w:r>
      </w:del>
      <w:ins w:id="419" w:author="Scott Cooper" w:date="2014-12-13T10:08:00Z">
        <w:r w:rsidR="00A570E4">
          <w:rPr>
            <w:rFonts w:ascii="Times New Roman" w:hAnsi="Times New Roman" w:cs="Times New Roman"/>
            <w:sz w:val="24"/>
            <w:szCs w:val="24"/>
          </w:rPr>
          <w:t xml:space="preserve">visited </w:t>
        </w:r>
      </w:ins>
      <w:r w:rsidR="00872EC5">
        <w:rPr>
          <w:rFonts w:ascii="Times New Roman" w:hAnsi="Times New Roman" w:cs="Times New Roman"/>
          <w:sz w:val="24"/>
          <w:szCs w:val="24"/>
        </w:rPr>
        <w:t>by backpackers</w:t>
      </w:r>
      <w:r w:rsidR="00D94528">
        <w:rPr>
          <w:rFonts w:ascii="Times New Roman" w:hAnsi="Times New Roman" w:cs="Times New Roman"/>
          <w:sz w:val="24"/>
          <w:szCs w:val="24"/>
        </w:rPr>
        <w:t>.</w:t>
      </w:r>
    </w:p>
    <w:p w14:paraId="7C2F7EE0" w14:textId="13582C89" w:rsidR="00F8438D" w:rsidRPr="00A26358" w:rsidRDefault="008E5FEE"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Seventeen</w:t>
      </w:r>
      <w:r w:rsidR="00F91046">
        <w:rPr>
          <w:rFonts w:ascii="Times New Roman" w:hAnsi="Times New Roman" w:cs="Times New Roman"/>
          <w:sz w:val="24"/>
          <w:szCs w:val="24"/>
        </w:rPr>
        <w:t xml:space="preserve"> enclosures were placed </w:t>
      </w:r>
      <w:del w:id="420" w:author="Scott Cooper" w:date="2014-12-13T10:08:00Z">
        <w:r w:rsidDel="00A570E4">
          <w:rPr>
            <w:rFonts w:ascii="Times New Roman" w:hAnsi="Times New Roman" w:cs="Times New Roman"/>
            <w:sz w:val="24"/>
            <w:szCs w:val="24"/>
          </w:rPr>
          <w:delText xml:space="preserve">in each lake, </w:delText>
        </w:r>
      </w:del>
      <w:r w:rsidR="00F91046">
        <w:rPr>
          <w:rFonts w:ascii="Times New Roman" w:hAnsi="Times New Roman" w:cs="Times New Roman"/>
          <w:sz w:val="24"/>
          <w:szCs w:val="24"/>
        </w:rPr>
        <w:t xml:space="preserve">along </w:t>
      </w:r>
      <w:del w:id="421" w:author="Scott Cooper" w:date="2014-12-13T10:09:00Z">
        <w:r w:rsidR="00F91046" w:rsidDel="00A570E4">
          <w:rPr>
            <w:rFonts w:ascii="Times New Roman" w:hAnsi="Times New Roman" w:cs="Times New Roman"/>
            <w:sz w:val="24"/>
            <w:szCs w:val="24"/>
          </w:rPr>
          <w:delText xml:space="preserve">the </w:delText>
        </w:r>
      </w:del>
      <w:ins w:id="422" w:author="Scott Cooper" w:date="2014-12-13T10:09:00Z">
        <w:r w:rsidR="00A570E4">
          <w:rPr>
            <w:rFonts w:ascii="Times New Roman" w:hAnsi="Times New Roman" w:cs="Times New Roman"/>
            <w:sz w:val="24"/>
            <w:szCs w:val="24"/>
          </w:rPr>
          <w:t xml:space="preserve">each lake’s </w:t>
        </w:r>
      </w:ins>
      <w:r w:rsidR="00F91046">
        <w:rPr>
          <w:rFonts w:ascii="Times New Roman" w:hAnsi="Times New Roman" w:cs="Times New Roman"/>
          <w:sz w:val="24"/>
          <w:szCs w:val="24"/>
        </w:rPr>
        <w:t xml:space="preserve">shoreline in the littoral zone where tadpoles </w:t>
      </w:r>
      <w:r w:rsidR="00872EC5">
        <w:rPr>
          <w:rFonts w:ascii="Times New Roman" w:hAnsi="Times New Roman" w:cs="Times New Roman"/>
          <w:sz w:val="24"/>
          <w:szCs w:val="24"/>
        </w:rPr>
        <w:t>feed</w:t>
      </w:r>
      <w:r w:rsidR="00F91046">
        <w:rPr>
          <w:rFonts w:ascii="Times New Roman" w:hAnsi="Times New Roman" w:cs="Times New Roman"/>
          <w:sz w:val="24"/>
          <w:szCs w:val="24"/>
        </w:rPr>
        <w:t xml:space="preserve"> during the day.  </w:t>
      </w:r>
      <w:ins w:id="423" w:author="Scott Cooper" w:date="2014-12-13T10:09:00Z">
        <w:r w:rsidR="00A570E4">
          <w:rPr>
            <w:rFonts w:ascii="Times New Roman" w:hAnsi="Times New Roman" w:cs="Times New Roman"/>
            <w:sz w:val="24"/>
            <w:szCs w:val="24"/>
          </w:rPr>
          <w:t xml:space="preserve">Each </w:t>
        </w:r>
      </w:ins>
      <w:del w:id="424" w:author="Scott Cooper" w:date="2014-12-13T10:10:00Z">
        <w:r w:rsidR="00F8438D" w:rsidRPr="00A26358" w:rsidDel="00A570E4">
          <w:rPr>
            <w:rFonts w:ascii="Times New Roman" w:hAnsi="Times New Roman" w:cs="Times New Roman"/>
            <w:sz w:val="24"/>
            <w:szCs w:val="24"/>
          </w:rPr>
          <w:delText xml:space="preserve">Enclosures </w:delText>
        </w:r>
      </w:del>
      <w:ins w:id="425" w:author="Scott Cooper" w:date="2014-12-13T10:10:00Z">
        <w:r w:rsidR="00A570E4">
          <w:rPr>
            <w:rFonts w:ascii="Times New Roman" w:hAnsi="Times New Roman" w:cs="Times New Roman"/>
            <w:sz w:val="24"/>
            <w:szCs w:val="24"/>
          </w:rPr>
          <w:t>e</w:t>
        </w:r>
        <w:r w:rsidR="00A570E4" w:rsidRPr="00A26358">
          <w:rPr>
            <w:rFonts w:ascii="Times New Roman" w:hAnsi="Times New Roman" w:cs="Times New Roman"/>
            <w:sz w:val="24"/>
            <w:szCs w:val="24"/>
          </w:rPr>
          <w:t xml:space="preserve">nclosure </w:t>
        </w:r>
      </w:ins>
      <w:del w:id="426" w:author="Scott Cooper" w:date="2014-12-13T10:10:00Z">
        <w:r w:rsidR="00F8438D" w:rsidRPr="00A26358" w:rsidDel="00A570E4">
          <w:rPr>
            <w:rFonts w:ascii="Times New Roman" w:hAnsi="Times New Roman" w:cs="Times New Roman"/>
            <w:sz w:val="24"/>
            <w:szCs w:val="24"/>
          </w:rPr>
          <w:delText xml:space="preserve">were </w:delText>
        </w:r>
      </w:del>
      <w:ins w:id="427" w:author="Scott Cooper" w:date="2014-12-13T10:10:00Z">
        <w:r w:rsidR="00A570E4" w:rsidRPr="00A26358">
          <w:rPr>
            <w:rFonts w:ascii="Times New Roman" w:hAnsi="Times New Roman" w:cs="Times New Roman"/>
            <w:sz w:val="24"/>
            <w:szCs w:val="24"/>
          </w:rPr>
          <w:t>w</w:t>
        </w:r>
        <w:r w:rsidR="00A570E4">
          <w:rPr>
            <w:rFonts w:ascii="Times New Roman" w:hAnsi="Times New Roman" w:cs="Times New Roman"/>
            <w:sz w:val="24"/>
            <w:szCs w:val="24"/>
          </w:rPr>
          <w:t>as</w:t>
        </w:r>
        <w:r w:rsidR="00A570E4" w:rsidRPr="00A26358">
          <w:rPr>
            <w:rFonts w:ascii="Times New Roman" w:hAnsi="Times New Roman" w:cs="Times New Roman"/>
            <w:sz w:val="24"/>
            <w:szCs w:val="24"/>
          </w:rPr>
          <w:t xml:space="preserve"> </w:t>
        </w:r>
      </w:ins>
      <w:r w:rsidR="00F8438D" w:rsidRPr="00A26358">
        <w:rPr>
          <w:rFonts w:ascii="Times New Roman" w:hAnsi="Times New Roman" w:cs="Times New Roman"/>
          <w:sz w:val="24"/>
          <w:szCs w:val="24"/>
        </w:rPr>
        <w:t xml:space="preserve">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wide x 0.5 </w:t>
      </w:r>
      <w:r w:rsidR="00872EC5">
        <w:rPr>
          <w:rFonts w:ascii="Times New Roman" w:hAnsi="Times New Roman" w:cs="Times New Roman"/>
          <w:sz w:val="24"/>
          <w:szCs w:val="24"/>
        </w:rPr>
        <w:t xml:space="preserve">m </w:t>
      </w:r>
      <w:r w:rsidR="00F8438D" w:rsidRPr="00A26358">
        <w:rPr>
          <w:rFonts w:ascii="Times New Roman" w:hAnsi="Times New Roman" w:cs="Times New Roman"/>
          <w:sz w:val="24"/>
          <w:szCs w:val="24"/>
        </w:rPr>
        <w:t xml:space="preserve">tall at one end and 0.5 m wide </w:t>
      </w:r>
      <w:r w:rsidR="00D63F83">
        <w:rPr>
          <w:rFonts w:ascii="Times New Roman" w:hAnsi="Times New Roman" w:cs="Times New Roman"/>
          <w:sz w:val="24"/>
          <w:szCs w:val="24"/>
        </w:rPr>
        <w:t xml:space="preserve">x </w:t>
      </w:r>
      <w:r w:rsidR="00F8438D" w:rsidRPr="00A26358">
        <w:rPr>
          <w:rFonts w:ascii="Times New Roman" w:hAnsi="Times New Roman" w:cs="Times New Roman"/>
          <w:sz w:val="24"/>
          <w:szCs w:val="24"/>
        </w:rPr>
        <w:t>1.5 m tall at the opposite end, and were 2 m long</w:t>
      </w:r>
      <w:r w:rsidR="00F91046">
        <w:rPr>
          <w:rFonts w:ascii="Times New Roman" w:hAnsi="Times New Roman" w:cs="Times New Roman"/>
          <w:sz w:val="24"/>
          <w:szCs w:val="24"/>
        </w:rPr>
        <w:t xml:space="preserve"> (</w:t>
      </w:r>
      <w:del w:id="428" w:author="Scott Cooper" w:date="2014-12-13T10:15:00Z">
        <w:r w:rsidR="00F91046" w:rsidRPr="00A26358" w:rsidDel="006D7799">
          <w:rPr>
            <w:rFonts w:ascii="Times New Roman" w:hAnsi="Times New Roman" w:cs="Times New Roman"/>
            <w:sz w:val="24"/>
            <w:szCs w:val="24"/>
          </w:rPr>
          <w:delText>1 m</w:delText>
        </w:r>
        <w:r w:rsidR="00F91046" w:rsidRPr="00A26358" w:rsidDel="006D7799">
          <w:rPr>
            <w:rFonts w:ascii="Times New Roman" w:hAnsi="Times New Roman" w:cs="Times New Roman"/>
            <w:sz w:val="24"/>
            <w:szCs w:val="24"/>
            <w:vertAlign w:val="superscript"/>
          </w:rPr>
          <w:delText>2</w:delText>
        </w:r>
        <w:r w:rsidR="00F91046" w:rsidDel="006D7799">
          <w:rPr>
            <w:rFonts w:ascii="Times New Roman" w:hAnsi="Times New Roman" w:cs="Times New Roman"/>
            <w:sz w:val="24"/>
            <w:szCs w:val="24"/>
          </w:rPr>
          <w:delText xml:space="preserve"> on the </w:delText>
        </w:r>
      </w:del>
      <w:r w:rsidR="00F91046">
        <w:rPr>
          <w:rFonts w:ascii="Times New Roman" w:hAnsi="Times New Roman" w:cs="Times New Roman"/>
          <w:sz w:val="24"/>
          <w:szCs w:val="24"/>
        </w:rPr>
        <w:t>bottom</w:t>
      </w:r>
      <w:ins w:id="429" w:author="Scott Cooper" w:date="2014-12-13T10:15:00Z">
        <w:r w:rsidR="006D7799">
          <w:rPr>
            <w:rFonts w:ascii="Times New Roman" w:hAnsi="Times New Roman" w:cs="Times New Roman"/>
            <w:sz w:val="24"/>
            <w:szCs w:val="24"/>
          </w:rPr>
          <w:t xml:space="preserve"> area = </w:t>
        </w:r>
        <w:r w:rsidR="006D7799" w:rsidRPr="00A26358">
          <w:rPr>
            <w:rFonts w:ascii="Times New Roman" w:hAnsi="Times New Roman" w:cs="Times New Roman"/>
            <w:sz w:val="24"/>
            <w:szCs w:val="24"/>
          </w:rPr>
          <w:t>1 m</w:t>
        </w:r>
        <w:r w:rsidR="006D7799" w:rsidRPr="00A26358">
          <w:rPr>
            <w:rFonts w:ascii="Times New Roman" w:hAnsi="Times New Roman" w:cs="Times New Roman"/>
            <w:sz w:val="24"/>
            <w:szCs w:val="24"/>
            <w:vertAlign w:val="superscript"/>
          </w:rPr>
          <w:t>2</w:t>
        </w:r>
      </w:ins>
      <w:r w:rsidR="00F91046">
        <w:rPr>
          <w:rFonts w:ascii="Times New Roman" w:hAnsi="Times New Roman" w:cs="Times New Roman"/>
          <w:sz w:val="24"/>
          <w:szCs w:val="24"/>
        </w:rPr>
        <w:t>)</w:t>
      </w:r>
      <w:r w:rsidR="00F8438D" w:rsidRPr="00A26358">
        <w:rPr>
          <w:rFonts w:ascii="Times New Roman" w:hAnsi="Times New Roman" w:cs="Times New Roman"/>
          <w:sz w:val="24"/>
          <w:szCs w:val="24"/>
        </w:rPr>
        <w:t xml:space="preserve">.  Each </w:t>
      </w:r>
      <w:ins w:id="430" w:author="Scott Cooper" w:date="2014-12-13T10:15:00Z">
        <w:r w:rsidR="006D7799">
          <w:rPr>
            <w:rFonts w:ascii="Times New Roman" w:hAnsi="Times New Roman" w:cs="Times New Roman"/>
            <w:sz w:val="24"/>
            <w:szCs w:val="24"/>
          </w:rPr>
          <w:t xml:space="preserve">enclosure </w:t>
        </w:r>
      </w:ins>
      <w:r w:rsidR="00F8438D" w:rsidRPr="00A26358">
        <w:rPr>
          <w:rFonts w:ascii="Times New Roman" w:hAnsi="Times New Roman" w:cs="Times New Roman"/>
          <w:sz w:val="24"/>
          <w:szCs w:val="24"/>
        </w:rPr>
        <w:t>was oriented perpendicular</w:t>
      </w:r>
      <w:del w:id="431" w:author="Scott Cooper" w:date="2014-12-13T10:15:00Z">
        <w:r w:rsidR="00821E1B" w:rsidDel="006D7799">
          <w:rPr>
            <w:rFonts w:ascii="Times New Roman" w:hAnsi="Times New Roman" w:cs="Times New Roman"/>
            <w:sz w:val="24"/>
            <w:szCs w:val="24"/>
          </w:rPr>
          <w:delText>ly</w:delText>
        </w:r>
      </w:del>
      <w:r w:rsidR="00F8438D" w:rsidRPr="00A26358">
        <w:rPr>
          <w:rFonts w:ascii="Times New Roman" w:hAnsi="Times New Roman" w:cs="Times New Roman"/>
          <w:sz w:val="24"/>
          <w:szCs w:val="24"/>
        </w:rPr>
        <w:t xml:space="preserve"> to the shoreline, so that the tall end sat in deep water</w:t>
      </w:r>
      <w:del w:id="432" w:author="Scott Cooper" w:date="2014-12-13T10:16:00Z">
        <w:r w:rsidR="00F8438D" w:rsidRPr="00A26358" w:rsidDel="006D7799">
          <w:rPr>
            <w:rFonts w:ascii="Times New Roman" w:hAnsi="Times New Roman" w:cs="Times New Roman"/>
            <w:sz w:val="24"/>
            <w:szCs w:val="24"/>
          </w:rPr>
          <w:delText>,</w:delText>
        </w:r>
      </w:del>
      <w:r w:rsidR="00F8438D" w:rsidRPr="00A26358">
        <w:rPr>
          <w:rFonts w:ascii="Times New Roman" w:hAnsi="Times New Roman" w:cs="Times New Roman"/>
          <w:sz w:val="24"/>
          <w:szCs w:val="24"/>
        </w:rPr>
        <w:t xml:space="preserve"> and the short end sat </w:t>
      </w:r>
      <w:del w:id="433" w:author="Scott Cooper" w:date="2014-12-13T10:16:00Z">
        <w:r w:rsidR="00871B22" w:rsidRPr="00A26358" w:rsidDel="006D7799">
          <w:rPr>
            <w:rFonts w:ascii="Times New Roman" w:hAnsi="Times New Roman" w:cs="Times New Roman"/>
            <w:sz w:val="24"/>
            <w:szCs w:val="24"/>
          </w:rPr>
          <w:delText xml:space="preserve">along </w:delText>
        </w:r>
      </w:del>
      <w:ins w:id="434" w:author="Scott Cooper" w:date="2014-12-13T10:16:00Z">
        <w:r w:rsidR="006D7799">
          <w:rPr>
            <w:rFonts w:ascii="Times New Roman" w:hAnsi="Times New Roman" w:cs="Times New Roman"/>
            <w:sz w:val="24"/>
            <w:szCs w:val="24"/>
          </w:rPr>
          <w:t>on</w:t>
        </w:r>
        <w:r w:rsidR="006D7799" w:rsidRPr="00A26358">
          <w:rPr>
            <w:rFonts w:ascii="Times New Roman" w:hAnsi="Times New Roman" w:cs="Times New Roman"/>
            <w:sz w:val="24"/>
            <w:szCs w:val="24"/>
          </w:rPr>
          <w:t xml:space="preserve"> </w:t>
        </w:r>
      </w:ins>
      <w:r w:rsidR="00871B22" w:rsidRPr="00A26358">
        <w:rPr>
          <w:rFonts w:ascii="Times New Roman" w:hAnsi="Times New Roman" w:cs="Times New Roman"/>
          <w:sz w:val="24"/>
          <w:szCs w:val="24"/>
        </w:rPr>
        <w:t>the shoreline</w:t>
      </w:r>
      <w:ins w:id="435" w:author="Scott Cooper" w:date="2014-12-13T10:16:00Z">
        <w:r w:rsidR="006D7799">
          <w:rPr>
            <w:rFonts w:ascii="Times New Roman" w:hAnsi="Times New Roman" w:cs="Times New Roman"/>
            <w:sz w:val="24"/>
            <w:szCs w:val="24"/>
          </w:rPr>
          <w:t>, allowing tadpoles to use deep and shallow water</w:t>
        </w:r>
      </w:ins>
      <w:r w:rsidR="00F614E9" w:rsidRPr="00A26358">
        <w:rPr>
          <w:rFonts w:ascii="Times New Roman" w:hAnsi="Times New Roman" w:cs="Times New Roman"/>
          <w:sz w:val="24"/>
          <w:szCs w:val="24"/>
        </w:rPr>
        <w:t xml:space="preserve"> (Fig. 1)</w:t>
      </w:r>
      <w:r w:rsidR="00871B22" w:rsidRPr="00A26358">
        <w:rPr>
          <w:rFonts w:ascii="Times New Roman" w:hAnsi="Times New Roman" w:cs="Times New Roman"/>
          <w:sz w:val="24"/>
          <w:szCs w:val="24"/>
        </w:rPr>
        <w:t xml:space="preserve">.  </w:t>
      </w:r>
      <w:del w:id="436" w:author="Scott Cooper" w:date="2014-12-13T10:16:00Z">
        <w:r w:rsidDel="006D7799">
          <w:rPr>
            <w:rFonts w:ascii="Times New Roman" w:hAnsi="Times New Roman" w:cs="Times New Roman"/>
            <w:sz w:val="24"/>
            <w:szCs w:val="24"/>
          </w:rPr>
          <w:delText xml:space="preserve">This wedge shape allowed tadpoles to use deep and shallow water.  </w:delText>
        </w:r>
      </w:del>
      <w:del w:id="437" w:author="Scott Cooper" w:date="2014-12-13T10:17:00Z">
        <w:r w:rsidDel="006D7799">
          <w:rPr>
            <w:rFonts w:ascii="Times New Roman" w:hAnsi="Times New Roman" w:cs="Times New Roman"/>
            <w:sz w:val="24"/>
            <w:szCs w:val="24"/>
          </w:rPr>
          <w:delText>Enclosures</w:delText>
        </w:r>
        <w:r w:rsidR="00D63F83" w:rsidDel="006D7799">
          <w:rPr>
            <w:rFonts w:ascii="Times New Roman" w:hAnsi="Times New Roman" w:cs="Times New Roman"/>
            <w:sz w:val="24"/>
            <w:szCs w:val="24"/>
          </w:rPr>
          <w:delText xml:space="preserve"> were partially submerged so an air </w:delText>
        </w:r>
        <w:r w:rsidR="00F8438D" w:rsidRPr="00A26358" w:rsidDel="006D7799">
          <w:rPr>
            <w:rFonts w:ascii="Times New Roman" w:hAnsi="Times New Roman" w:cs="Times New Roman"/>
            <w:sz w:val="24"/>
            <w:szCs w:val="24"/>
          </w:rPr>
          <w:delText xml:space="preserve">space </w:delText>
        </w:r>
        <w:r w:rsidR="00D63F83" w:rsidDel="006D7799">
          <w:rPr>
            <w:rFonts w:ascii="Times New Roman" w:hAnsi="Times New Roman" w:cs="Times New Roman"/>
            <w:sz w:val="24"/>
            <w:szCs w:val="24"/>
          </w:rPr>
          <w:delText xml:space="preserve">remained </w:delText>
        </w:r>
        <w:r w:rsidR="00F8438D" w:rsidRPr="00A26358" w:rsidDel="006D7799">
          <w:rPr>
            <w:rFonts w:ascii="Times New Roman" w:hAnsi="Times New Roman" w:cs="Times New Roman"/>
            <w:sz w:val="24"/>
            <w:szCs w:val="24"/>
          </w:rPr>
          <w:delText xml:space="preserve">in the top of each enclosure to accommodate emerging mayflies, and one rock </w:delText>
        </w:r>
        <w:r w:rsidR="00D63F83" w:rsidDel="006D7799">
          <w:rPr>
            <w:rFonts w:ascii="Times New Roman" w:hAnsi="Times New Roman" w:cs="Times New Roman"/>
            <w:sz w:val="24"/>
            <w:szCs w:val="24"/>
          </w:rPr>
          <w:delText xml:space="preserve">from outside the lake </w:delText>
        </w:r>
        <w:r w:rsidR="00F8438D" w:rsidRPr="00A26358" w:rsidDel="006D7799">
          <w:rPr>
            <w:rFonts w:ascii="Times New Roman" w:hAnsi="Times New Roman" w:cs="Times New Roman"/>
            <w:sz w:val="24"/>
            <w:szCs w:val="24"/>
          </w:rPr>
          <w:delText xml:space="preserve">was placed inside </w:delText>
        </w:r>
        <w:r w:rsidR="00871B22" w:rsidRPr="00A26358" w:rsidDel="006D7799">
          <w:rPr>
            <w:rFonts w:ascii="Times New Roman" w:hAnsi="Times New Roman" w:cs="Times New Roman"/>
            <w:sz w:val="24"/>
            <w:szCs w:val="24"/>
          </w:rPr>
          <w:delText xml:space="preserve">each </w:delText>
        </w:r>
        <w:r w:rsidR="00F8438D" w:rsidRPr="00A26358" w:rsidDel="006D7799">
          <w:rPr>
            <w:rFonts w:ascii="Times New Roman" w:hAnsi="Times New Roman" w:cs="Times New Roman"/>
            <w:sz w:val="24"/>
            <w:szCs w:val="24"/>
          </w:rPr>
          <w:delText xml:space="preserve">enclosure to accommodate metamorphosing tadpoles.  </w:delText>
        </w:r>
      </w:del>
      <w:r w:rsidR="00F8438D" w:rsidRPr="00A26358">
        <w:rPr>
          <w:rFonts w:ascii="Times New Roman" w:hAnsi="Times New Roman" w:cs="Times New Roman"/>
          <w:sz w:val="24"/>
          <w:szCs w:val="24"/>
        </w:rPr>
        <w:t xml:space="preserve">Enclosures were supported by </w:t>
      </w:r>
      <w:del w:id="438" w:author="Scott Cooper" w:date="2014-12-13T10:18:00Z">
        <w:r w:rsidR="00F8438D" w:rsidRPr="00A26358" w:rsidDel="006D7799">
          <w:rPr>
            <w:rFonts w:ascii="Times New Roman" w:hAnsi="Times New Roman" w:cs="Times New Roman"/>
            <w:sz w:val="24"/>
            <w:szCs w:val="24"/>
          </w:rPr>
          <w:delText xml:space="preserve">a </w:delText>
        </w:r>
      </w:del>
      <w:r w:rsidR="00F8438D" w:rsidRPr="00A26358">
        <w:rPr>
          <w:rFonts w:ascii="Times New Roman" w:hAnsi="Times New Roman" w:cs="Times New Roman"/>
          <w:sz w:val="24"/>
          <w:szCs w:val="24"/>
        </w:rPr>
        <w:t>light weight steel frame</w:t>
      </w:r>
      <w:ins w:id="439" w:author="Scott Cooper" w:date="2014-12-13T10:18:00Z">
        <w:r w:rsidR="006D7799">
          <w:rPr>
            <w:rFonts w:ascii="Times New Roman" w:hAnsi="Times New Roman" w:cs="Times New Roman"/>
            <w:sz w:val="24"/>
            <w:szCs w:val="24"/>
          </w:rPr>
          <w:t>s</w:t>
        </w:r>
      </w:ins>
      <w:r>
        <w:rPr>
          <w:rFonts w:ascii="Times New Roman" w:hAnsi="Times New Roman" w:cs="Times New Roman"/>
          <w:sz w:val="24"/>
          <w:szCs w:val="24"/>
        </w:rPr>
        <w:t xml:space="preserve"> (Sturdy Stake #ST6 www.homedepot.com)</w:t>
      </w:r>
      <w:r w:rsidR="00F8438D" w:rsidRPr="00A26358">
        <w:rPr>
          <w:rFonts w:ascii="Times New Roman" w:hAnsi="Times New Roman" w:cs="Times New Roman"/>
          <w:sz w:val="24"/>
          <w:szCs w:val="24"/>
        </w:rPr>
        <w:t xml:space="preserve"> and guy-lines, and </w:t>
      </w:r>
      <w:del w:id="440" w:author="Scott Cooper" w:date="2014-12-13T10:18:00Z">
        <w:r w:rsidR="00F8438D" w:rsidRPr="00A26358" w:rsidDel="006D7799">
          <w:rPr>
            <w:rFonts w:ascii="Times New Roman" w:hAnsi="Times New Roman" w:cs="Times New Roman"/>
            <w:sz w:val="24"/>
            <w:szCs w:val="24"/>
          </w:rPr>
          <w:delText>were constructed from</w:delText>
        </w:r>
      </w:del>
      <w:ins w:id="441" w:author="Scott Cooper" w:date="2014-12-13T10:18:00Z">
        <w:r w:rsidR="006D7799">
          <w:rPr>
            <w:rFonts w:ascii="Times New Roman" w:hAnsi="Times New Roman" w:cs="Times New Roman"/>
            <w:sz w:val="24"/>
            <w:szCs w:val="24"/>
          </w:rPr>
          <w:t>made of</w:t>
        </w:r>
      </w:ins>
      <w:r w:rsidR="00D63F83">
        <w:rPr>
          <w:rFonts w:ascii="Times New Roman" w:hAnsi="Times New Roman" w:cs="Times New Roman"/>
          <w:sz w:val="24"/>
          <w:szCs w:val="24"/>
        </w:rPr>
        <w:t xml:space="preserve"> </w:t>
      </w:r>
      <w:r w:rsidR="00821E1B">
        <w:rPr>
          <w:rFonts w:ascii="Times New Roman" w:hAnsi="Times New Roman" w:cs="Times New Roman"/>
          <w:sz w:val="24"/>
          <w:szCs w:val="24"/>
        </w:rPr>
        <w:t xml:space="preserve">synthetic </w:t>
      </w:r>
      <w:ins w:id="442" w:author="Scott Cooper" w:date="2014-12-13T10:19:00Z">
        <w:r w:rsidR="006D7799">
          <w:rPr>
            <w:rFonts w:ascii="Times New Roman" w:hAnsi="Times New Roman" w:cs="Times New Roman"/>
            <w:sz w:val="24"/>
            <w:szCs w:val="24"/>
          </w:rPr>
          <w:t xml:space="preserve">nylon </w:t>
        </w:r>
      </w:ins>
      <w:r w:rsidR="00817FF4" w:rsidRPr="00A26358">
        <w:rPr>
          <w:rFonts w:ascii="Times New Roman" w:hAnsi="Times New Roman" w:cs="Times New Roman"/>
          <w:sz w:val="24"/>
          <w:szCs w:val="24"/>
        </w:rPr>
        <w:t>mesh</w:t>
      </w:r>
      <w:r w:rsidR="00817FF4">
        <w:rPr>
          <w:rFonts w:ascii="Times New Roman" w:hAnsi="Times New Roman" w:cs="Times New Roman"/>
          <w:sz w:val="24"/>
          <w:szCs w:val="24"/>
        </w:rPr>
        <w:t xml:space="preserve"> fabric</w:t>
      </w:r>
      <w:del w:id="443" w:author="Scott Cooper" w:date="2014-12-13T10:18:00Z">
        <w:r w:rsidR="00817FF4" w:rsidDel="006D7799">
          <w:rPr>
            <w:rFonts w:ascii="Times New Roman" w:hAnsi="Times New Roman" w:cs="Times New Roman"/>
            <w:sz w:val="24"/>
            <w:szCs w:val="24"/>
          </w:rPr>
          <w:delText>, with</w:delText>
        </w:r>
      </w:del>
      <w:ins w:id="444" w:author="Scott Cooper" w:date="2014-12-13T10:18:00Z">
        <w:r w:rsidR="006D7799">
          <w:rPr>
            <w:rFonts w:ascii="Times New Roman" w:hAnsi="Times New Roman" w:cs="Times New Roman"/>
            <w:sz w:val="24"/>
            <w:szCs w:val="24"/>
          </w:rPr>
          <w:t xml:space="preserve"> (</w:t>
        </w:r>
      </w:ins>
      <w:del w:id="445" w:author="Scott Cooper" w:date="2014-12-13T10:18:00Z">
        <w:r w:rsidR="00817FF4" w:rsidDel="006D7799">
          <w:rPr>
            <w:rFonts w:ascii="Times New Roman" w:hAnsi="Times New Roman" w:cs="Times New Roman"/>
            <w:sz w:val="24"/>
            <w:szCs w:val="24"/>
          </w:rPr>
          <w:delText xml:space="preserve"> </w:delText>
        </w:r>
      </w:del>
      <w:r w:rsidR="00817FF4">
        <w:rPr>
          <w:rFonts w:ascii="Times New Roman" w:hAnsi="Times New Roman" w:cs="Times New Roman"/>
          <w:sz w:val="24"/>
          <w:szCs w:val="24"/>
        </w:rPr>
        <w:t xml:space="preserve">pore </w:t>
      </w:r>
      <w:r w:rsidR="00817FF4" w:rsidRPr="00A26358">
        <w:rPr>
          <w:rFonts w:ascii="Times New Roman" w:hAnsi="Times New Roman" w:cs="Times New Roman"/>
          <w:sz w:val="24"/>
          <w:szCs w:val="24"/>
        </w:rPr>
        <w:t xml:space="preserve">size </w:t>
      </w:r>
      <w:del w:id="446" w:author="Scott Cooper" w:date="2014-12-13T10:18:00Z">
        <w:r w:rsidR="00817FF4" w:rsidRPr="00A26358" w:rsidDel="006D7799">
          <w:rPr>
            <w:rFonts w:ascii="Times New Roman" w:hAnsi="Times New Roman" w:cs="Times New Roman"/>
            <w:sz w:val="24"/>
            <w:szCs w:val="24"/>
          </w:rPr>
          <w:delText xml:space="preserve">approximately </w:delText>
        </w:r>
      </w:del>
      <w:ins w:id="447" w:author="Scott Cooper" w:date="2014-12-13T10:18:00Z">
        <w:r w:rsidR="006D7799">
          <w:rPr>
            <w:rFonts w:ascii="Times New Roman" w:hAnsi="Times New Roman" w:cs="Times New Roman"/>
            <w:sz w:val="24"/>
            <w:szCs w:val="24"/>
          </w:rPr>
          <w:t>ca.</w:t>
        </w:r>
        <w:r w:rsidR="006D7799" w:rsidRPr="00A26358">
          <w:rPr>
            <w:rFonts w:ascii="Times New Roman" w:hAnsi="Times New Roman" w:cs="Times New Roman"/>
            <w:sz w:val="24"/>
            <w:szCs w:val="24"/>
          </w:rPr>
          <w:t xml:space="preserve"> </w:t>
        </w:r>
      </w:ins>
      <w:r w:rsidR="00817FF4" w:rsidRPr="00A26358">
        <w:rPr>
          <w:rFonts w:ascii="Times New Roman" w:hAnsi="Times New Roman" w:cs="Times New Roman"/>
          <w:sz w:val="24"/>
          <w:szCs w:val="24"/>
        </w:rPr>
        <w:t>250 μm</w:t>
      </w:r>
      <w:ins w:id="448" w:author="Scott Cooper" w:date="2014-12-13T10:19:00Z">
        <w:r w:rsidR="006D7799">
          <w:rPr>
            <w:rFonts w:ascii="Times New Roman" w:hAnsi="Times New Roman" w:cs="Times New Roman"/>
            <w:sz w:val="24"/>
            <w:szCs w:val="24"/>
          </w:rPr>
          <w:t xml:space="preserve">, </w:t>
        </w:r>
      </w:ins>
      <w:del w:id="449" w:author="Scott Cooper" w:date="2014-12-13T10:19:00Z">
        <w:r w:rsidR="00817FF4" w:rsidDel="006D7799">
          <w:rPr>
            <w:rFonts w:ascii="Times New Roman" w:hAnsi="Times New Roman" w:cs="Times New Roman"/>
            <w:sz w:val="24"/>
            <w:szCs w:val="24"/>
          </w:rPr>
          <w:delText xml:space="preserve"> (</w:delText>
        </w:r>
      </w:del>
      <w:r w:rsidR="00D63F83">
        <w:rPr>
          <w:rFonts w:ascii="Times New Roman" w:hAnsi="Times New Roman" w:cs="Times New Roman"/>
          <w:sz w:val="24"/>
          <w:szCs w:val="24"/>
        </w:rPr>
        <w:t>Nitex</w:t>
      </w:r>
      <w:del w:id="450" w:author="Scott Cooper" w:date="2014-12-13T10:19:00Z">
        <w:r w:rsidR="00817FF4" w:rsidDel="006D7799">
          <w:rPr>
            <w:rFonts w:ascii="Times New Roman" w:hAnsi="Times New Roman" w:cs="Times New Roman"/>
            <w:sz w:val="24"/>
            <w:szCs w:val="24"/>
          </w:rPr>
          <w:delText>:</w:delText>
        </w:r>
        <w:r w:rsidR="00F8438D" w:rsidRPr="00A26358" w:rsidDel="006D7799">
          <w:rPr>
            <w:rFonts w:ascii="Times New Roman" w:hAnsi="Times New Roman" w:cs="Times New Roman"/>
            <w:sz w:val="24"/>
            <w:szCs w:val="24"/>
          </w:rPr>
          <w:delText xml:space="preserve"> </w:delText>
        </w:r>
        <w:r w:rsidDel="006D7799">
          <w:rPr>
            <w:rFonts w:ascii="Times New Roman" w:hAnsi="Times New Roman" w:cs="Times New Roman"/>
            <w:sz w:val="24"/>
            <w:szCs w:val="24"/>
          </w:rPr>
          <w:delText>e.g.</w:delText>
        </w:r>
      </w:del>
      <w:r>
        <w:rPr>
          <w:rFonts w:ascii="Times New Roman" w:hAnsi="Times New Roman" w:cs="Times New Roman"/>
          <w:sz w:val="24"/>
          <w:szCs w:val="24"/>
        </w:rPr>
        <w:t xml:space="preserve"> SKU 24-C44</w:t>
      </w:r>
      <w:proofErr w:type="gramStart"/>
      <w:ins w:id="451" w:author="Scott Cooper" w:date="2014-12-13T10:19:00Z">
        <w:r w:rsidR="006D7799">
          <w:rPr>
            <w:rFonts w:ascii="Times New Roman" w:hAnsi="Times New Roman" w:cs="Times New Roman"/>
            <w:sz w:val="24"/>
            <w:szCs w:val="24"/>
          </w:rPr>
          <w:t xml:space="preserve">, </w:t>
        </w:r>
      </w:ins>
      <w:r>
        <w:rPr>
          <w:rFonts w:ascii="Times New Roman" w:hAnsi="Times New Roman" w:cs="Times New Roman"/>
          <w:sz w:val="24"/>
          <w:szCs w:val="24"/>
        </w:rPr>
        <w:t xml:space="preserve"> </w:t>
      </w:r>
      <w:r w:rsidR="00817FF4" w:rsidRPr="00817FF4">
        <w:rPr>
          <w:rFonts w:ascii="Times New Roman" w:hAnsi="Times New Roman" w:cs="Times New Roman"/>
          <w:sz w:val="24"/>
          <w:szCs w:val="24"/>
        </w:rPr>
        <w:t>www.wildco.com</w:t>
      </w:r>
      <w:proofErr w:type="gramEnd"/>
      <w:del w:id="452" w:author="Scott Cooper" w:date="2014-12-13T10:19:00Z">
        <w:r w:rsidR="00817FF4" w:rsidDel="006D7799">
          <w:rPr>
            <w:rFonts w:ascii="Times New Roman" w:hAnsi="Times New Roman" w:cs="Times New Roman"/>
            <w:sz w:val="24"/>
            <w:szCs w:val="24"/>
          </w:rPr>
          <w:delText xml:space="preserve">; </w:delText>
        </w:r>
        <w:r w:rsidR="00B10A49" w:rsidDel="006D7799">
          <w:rPr>
            <w:rFonts w:ascii="Times New Roman" w:hAnsi="Times New Roman" w:cs="Times New Roman"/>
            <w:sz w:val="24"/>
            <w:szCs w:val="24"/>
          </w:rPr>
          <w:delText xml:space="preserve">polyester </w:delText>
        </w:r>
        <w:r w:rsidR="00F8438D" w:rsidRPr="00A26358" w:rsidDel="006D7799">
          <w:rPr>
            <w:rFonts w:ascii="Times New Roman" w:hAnsi="Times New Roman" w:cs="Times New Roman"/>
            <w:sz w:val="24"/>
            <w:szCs w:val="24"/>
          </w:rPr>
          <w:delText>organza</w:delText>
        </w:r>
        <w:r w:rsidR="00817FF4" w:rsidDel="006D7799">
          <w:rPr>
            <w:rFonts w:ascii="Times New Roman" w:hAnsi="Times New Roman" w:cs="Times New Roman"/>
            <w:sz w:val="24"/>
            <w:szCs w:val="24"/>
          </w:rPr>
          <w:delText xml:space="preserve">, </w:delText>
        </w:r>
        <w:r w:rsidDel="006D7799">
          <w:rPr>
            <w:rFonts w:ascii="Times New Roman" w:hAnsi="Times New Roman" w:cs="Times New Roman"/>
            <w:sz w:val="24"/>
            <w:szCs w:val="24"/>
          </w:rPr>
          <w:delText>various sources</w:delText>
        </w:r>
      </w:del>
      <w:r>
        <w:rPr>
          <w:rFonts w:ascii="Times New Roman" w:hAnsi="Times New Roman" w:cs="Times New Roman"/>
          <w:sz w:val="24"/>
          <w:szCs w:val="24"/>
        </w:rPr>
        <w:t>)</w:t>
      </w:r>
      <w:r w:rsidR="005320B1" w:rsidRPr="00A26358">
        <w:rPr>
          <w:rFonts w:ascii="Times New Roman" w:hAnsi="Times New Roman" w:cs="Times New Roman"/>
          <w:sz w:val="24"/>
          <w:szCs w:val="24"/>
        </w:rPr>
        <w:t xml:space="preserve">.  </w:t>
      </w:r>
      <w:commentRangeStart w:id="453"/>
      <w:r w:rsidR="005320B1" w:rsidRPr="00A26358">
        <w:rPr>
          <w:rFonts w:ascii="Times New Roman" w:hAnsi="Times New Roman" w:cs="Times New Roman"/>
          <w:sz w:val="24"/>
          <w:szCs w:val="24"/>
        </w:rPr>
        <w:t>This</w:t>
      </w:r>
      <w:commentRangeEnd w:id="453"/>
      <w:r w:rsidR="00DB59E2">
        <w:rPr>
          <w:rStyle w:val="CommentReference"/>
        </w:rPr>
        <w:commentReference w:id="453"/>
      </w:r>
      <w:r w:rsidR="00F91046">
        <w:rPr>
          <w:rFonts w:ascii="Times New Roman" w:hAnsi="Times New Roman" w:cs="Times New Roman"/>
          <w:sz w:val="24"/>
          <w:szCs w:val="24"/>
        </w:rPr>
        <w:t xml:space="preserve"> mesh size </w:t>
      </w:r>
      <w:del w:id="454" w:author="Scott Cooper" w:date="2014-12-13T10:20:00Z">
        <w:r w:rsidR="00F91046" w:rsidDel="006D7799">
          <w:rPr>
            <w:rFonts w:ascii="Times New Roman" w:hAnsi="Times New Roman" w:cs="Times New Roman"/>
            <w:sz w:val="24"/>
            <w:szCs w:val="24"/>
          </w:rPr>
          <w:delText>prevented escape of</w:delText>
        </w:r>
      </w:del>
      <w:ins w:id="455" w:author="Scott Cooper" w:date="2014-12-13T10:20:00Z">
        <w:r w:rsidR="006D7799">
          <w:rPr>
            <w:rFonts w:ascii="Times New Roman" w:hAnsi="Times New Roman" w:cs="Times New Roman"/>
            <w:sz w:val="24"/>
            <w:szCs w:val="24"/>
          </w:rPr>
          <w:t>enclosed</w:t>
        </w:r>
      </w:ins>
      <w:r w:rsidR="00F91046">
        <w:rPr>
          <w:rFonts w:ascii="Times New Roman" w:hAnsi="Times New Roman" w:cs="Times New Roman"/>
          <w:sz w:val="24"/>
          <w:szCs w:val="24"/>
        </w:rPr>
        <w:t xml:space="preserve"> mayflies and tadpoles</w:t>
      </w:r>
      <w:del w:id="456" w:author="Scott Cooper" w:date="2014-12-13T10:20:00Z">
        <w:r w:rsidR="00F91046" w:rsidDel="006D7799">
          <w:rPr>
            <w:rFonts w:ascii="Times New Roman" w:hAnsi="Times New Roman" w:cs="Times New Roman"/>
            <w:sz w:val="24"/>
            <w:szCs w:val="24"/>
          </w:rPr>
          <w:delText>, and</w:delText>
        </w:r>
      </w:del>
      <w:ins w:id="457" w:author="Scott Cooper" w:date="2014-12-13T10:20:00Z">
        <w:r w:rsidR="006D7799">
          <w:rPr>
            <w:rFonts w:ascii="Times New Roman" w:hAnsi="Times New Roman" w:cs="Times New Roman"/>
            <w:sz w:val="24"/>
            <w:szCs w:val="24"/>
          </w:rPr>
          <w:t xml:space="preserve"> while</w:t>
        </w:r>
      </w:ins>
      <w:r w:rsidR="00F91046">
        <w:rPr>
          <w:rFonts w:ascii="Times New Roman" w:hAnsi="Times New Roman" w:cs="Times New Roman"/>
          <w:sz w:val="24"/>
          <w:szCs w:val="24"/>
        </w:rPr>
        <w:t xml:space="preserve"> </w:t>
      </w:r>
      <w:del w:id="458" w:author="Scott Cooper" w:date="2014-12-13T10:20:00Z">
        <w:r w:rsidR="00F91046" w:rsidDel="006D7799">
          <w:rPr>
            <w:rFonts w:ascii="Times New Roman" w:hAnsi="Times New Roman" w:cs="Times New Roman"/>
            <w:sz w:val="24"/>
            <w:szCs w:val="24"/>
          </w:rPr>
          <w:delText xml:space="preserve">prevented </w:delText>
        </w:r>
      </w:del>
      <w:ins w:id="459" w:author="Scott Cooper" w:date="2014-12-13T10:20:00Z">
        <w:r w:rsidR="006D7799">
          <w:rPr>
            <w:rFonts w:ascii="Times New Roman" w:hAnsi="Times New Roman" w:cs="Times New Roman"/>
            <w:sz w:val="24"/>
            <w:szCs w:val="24"/>
          </w:rPr>
          <w:t xml:space="preserve">preventing the </w:t>
        </w:r>
      </w:ins>
      <w:del w:id="460" w:author="Scott Cooper" w:date="2014-12-13T10:20:00Z">
        <w:r w:rsidR="00F91046" w:rsidDel="006D7799">
          <w:rPr>
            <w:rFonts w:ascii="Times New Roman" w:hAnsi="Times New Roman" w:cs="Times New Roman"/>
            <w:sz w:val="24"/>
            <w:szCs w:val="24"/>
          </w:rPr>
          <w:delText>invasion</w:delText>
        </w:r>
        <w:r w:rsidR="005320B1" w:rsidRPr="00A26358" w:rsidDel="006D7799">
          <w:rPr>
            <w:rFonts w:ascii="Times New Roman" w:hAnsi="Times New Roman" w:cs="Times New Roman"/>
            <w:sz w:val="24"/>
            <w:szCs w:val="24"/>
          </w:rPr>
          <w:delText xml:space="preserve"> </w:delText>
        </w:r>
      </w:del>
      <w:ins w:id="461" w:author="Scott Cooper" w:date="2014-12-13T10:20:00Z">
        <w:r w:rsidR="006D7799">
          <w:rPr>
            <w:rFonts w:ascii="Times New Roman" w:hAnsi="Times New Roman" w:cs="Times New Roman"/>
            <w:sz w:val="24"/>
            <w:szCs w:val="24"/>
          </w:rPr>
          <w:t xml:space="preserve">immigration </w:t>
        </w:r>
        <w:r w:rsidR="006D7799">
          <w:rPr>
            <w:rFonts w:ascii="Times New Roman" w:hAnsi="Times New Roman" w:cs="Times New Roman"/>
            <w:sz w:val="24"/>
            <w:szCs w:val="24"/>
          </w:rPr>
          <w:lastRenderedPageBreak/>
          <w:t>of</w:t>
        </w:r>
        <w:r w:rsidR="006D7799" w:rsidRPr="00A26358">
          <w:rPr>
            <w:rFonts w:ascii="Times New Roman" w:hAnsi="Times New Roman" w:cs="Times New Roman"/>
            <w:sz w:val="24"/>
            <w:szCs w:val="24"/>
          </w:rPr>
          <w:t xml:space="preserve"> </w:t>
        </w:r>
      </w:ins>
      <w:del w:id="462" w:author="Scott Cooper" w:date="2014-12-13T10:21:00Z">
        <w:r w:rsidR="00F91046" w:rsidDel="006D7799">
          <w:rPr>
            <w:rFonts w:ascii="Times New Roman" w:hAnsi="Times New Roman" w:cs="Times New Roman"/>
            <w:sz w:val="24"/>
            <w:szCs w:val="24"/>
          </w:rPr>
          <w:delText xml:space="preserve">by </w:delText>
        </w:r>
      </w:del>
      <w:r w:rsidR="00F91046">
        <w:rPr>
          <w:rFonts w:ascii="Times New Roman" w:hAnsi="Times New Roman" w:cs="Times New Roman"/>
          <w:sz w:val="24"/>
          <w:szCs w:val="24"/>
        </w:rPr>
        <w:t xml:space="preserve">other benthic macroinvertebrates, but allowed </w:t>
      </w:r>
      <w:del w:id="463" w:author="Scott Cooper" w:date="2014-12-13T10:21:00Z">
        <w:r w:rsidR="00F91046" w:rsidDel="006D7799">
          <w:rPr>
            <w:rFonts w:ascii="Times New Roman" w:hAnsi="Times New Roman" w:cs="Times New Roman"/>
            <w:sz w:val="24"/>
            <w:szCs w:val="24"/>
          </w:rPr>
          <w:delText>movement of</w:delText>
        </w:r>
      </w:del>
      <w:ins w:id="464" w:author="Scott Cooper" w:date="2014-12-13T10:21:00Z">
        <w:r w:rsidR="006D7799">
          <w:rPr>
            <w:rFonts w:ascii="Times New Roman" w:hAnsi="Times New Roman" w:cs="Times New Roman"/>
            <w:sz w:val="24"/>
            <w:szCs w:val="24"/>
          </w:rPr>
          <w:t xml:space="preserve">the </w:t>
        </w:r>
        <w:commentRangeStart w:id="465"/>
        <w:r w:rsidR="006D7799">
          <w:rPr>
            <w:rFonts w:ascii="Times New Roman" w:hAnsi="Times New Roman" w:cs="Times New Roman"/>
            <w:sz w:val="24"/>
            <w:szCs w:val="24"/>
          </w:rPr>
          <w:t>exchange</w:t>
        </w:r>
        <w:commentRangeEnd w:id="465"/>
        <w:r w:rsidR="006D7799">
          <w:rPr>
            <w:rStyle w:val="CommentReference"/>
          </w:rPr>
          <w:commentReference w:id="465"/>
        </w:r>
        <w:r w:rsidR="006D7799">
          <w:rPr>
            <w:rFonts w:ascii="Times New Roman" w:hAnsi="Times New Roman" w:cs="Times New Roman"/>
            <w:sz w:val="24"/>
            <w:szCs w:val="24"/>
          </w:rPr>
          <w:t xml:space="preserve"> of</w:t>
        </w:r>
      </w:ins>
      <w:r w:rsidR="00B10A49">
        <w:rPr>
          <w:rFonts w:ascii="Times New Roman" w:hAnsi="Times New Roman" w:cs="Times New Roman"/>
          <w:sz w:val="24"/>
          <w:szCs w:val="24"/>
        </w:rPr>
        <w:t xml:space="preserve"> water,</w:t>
      </w:r>
      <w:r w:rsidR="00F91046">
        <w:rPr>
          <w:rFonts w:ascii="Times New Roman" w:hAnsi="Times New Roman" w:cs="Times New Roman"/>
          <w:sz w:val="24"/>
          <w:szCs w:val="24"/>
        </w:rPr>
        <w:t xml:space="preserve"> sediment, phytoplankton, and small zooplankton</w:t>
      </w:r>
      <w:r w:rsidR="00872EC5">
        <w:rPr>
          <w:rFonts w:ascii="Times New Roman" w:hAnsi="Times New Roman" w:cs="Times New Roman"/>
          <w:sz w:val="24"/>
          <w:szCs w:val="24"/>
        </w:rPr>
        <w:t xml:space="preserve"> </w:t>
      </w:r>
      <w:ins w:id="466" w:author="Scott Cooper" w:date="2014-12-13T10:21:00Z">
        <w:r w:rsidR="006D7799">
          <w:rPr>
            <w:rFonts w:ascii="Times New Roman" w:hAnsi="Times New Roman" w:cs="Times New Roman"/>
            <w:sz w:val="24"/>
            <w:szCs w:val="24"/>
          </w:rPr>
          <w:t xml:space="preserve">between the inside and outside of enclosures </w:t>
        </w:r>
      </w:ins>
      <w:r w:rsidR="00872EC5">
        <w:rPr>
          <w:rFonts w:ascii="Times New Roman" w:hAnsi="Times New Roman" w:cs="Times New Roman"/>
          <w:sz w:val="24"/>
          <w:szCs w:val="24"/>
        </w:rPr>
        <w:t>(mostly Copepoda)</w:t>
      </w:r>
      <w:r w:rsidR="005320B1" w:rsidRPr="00A26358">
        <w:rPr>
          <w:rFonts w:ascii="Times New Roman" w:hAnsi="Times New Roman" w:cs="Times New Roman"/>
          <w:sz w:val="24"/>
          <w:szCs w:val="24"/>
        </w:rPr>
        <w:t>.</w:t>
      </w:r>
      <w:r w:rsidR="00821E1B">
        <w:rPr>
          <w:rFonts w:ascii="Times New Roman" w:hAnsi="Times New Roman" w:cs="Times New Roman"/>
          <w:sz w:val="24"/>
          <w:szCs w:val="24"/>
        </w:rPr>
        <w:t xml:space="preserve">  </w:t>
      </w:r>
      <w:del w:id="467" w:author="Scott Cooper" w:date="2014-12-13T10:22:00Z">
        <w:r w:rsidR="00821E1B" w:rsidDel="006D7799">
          <w:rPr>
            <w:rFonts w:ascii="Times New Roman" w:hAnsi="Times New Roman" w:cs="Times New Roman"/>
            <w:sz w:val="24"/>
            <w:szCs w:val="24"/>
          </w:rPr>
          <w:delText>The movement through the mesh of small particles like sediment and phytoplankton was the source from which algae were introduced into enclosures.</w:delText>
        </w:r>
      </w:del>
    </w:p>
    <w:p w14:paraId="45234A9D" w14:textId="7874FAEC" w:rsidR="00CE3207" w:rsidRDefault="0048024A" w:rsidP="008D3EF6">
      <w:pPr>
        <w:spacing w:line="480" w:lineRule="auto"/>
        <w:ind w:right="360" w:firstLine="720"/>
        <w:rPr>
          <w:rFonts w:ascii="Times New Roman" w:hAnsi="Times New Roman" w:cs="Times New Roman"/>
          <w:sz w:val="24"/>
          <w:szCs w:val="24"/>
        </w:rPr>
      </w:pPr>
      <w:del w:id="468" w:author="Scott Cooper" w:date="2014-12-13T10:22:00Z">
        <w:r w:rsidDel="006D7799">
          <w:rPr>
            <w:rFonts w:ascii="Times New Roman" w:hAnsi="Times New Roman" w:cs="Times New Roman"/>
            <w:sz w:val="24"/>
            <w:szCs w:val="24"/>
          </w:rPr>
          <w:delText>We captured</w:delText>
        </w:r>
        <w:r w:rsidR="00872EC5" w:rsidDel="006D7799">
          <w:rPr>
            <w:rFonts w:ascii="Times New Roman" w:hAnsi="Times New Roman" w:cs="Times New Roman"/>
            <w:sz w:val="24"/>
            <w:szCs w:val="24"/>
          </w:rPr>
          <w:delText xml:space="preserve"> t</w:delText>
        </w:r>
        <w:r w:rsidR="00871B22" w:rsidRPr="00A26358" w:rsidDel="006D7799">
          <w:rPr>
            <w:rFonts w:ascii="Times New Roman" w:hAnsi="Times New Roman" w:cs="Times New Roman"/>
            <w:sz w:val="24"/>
            <w:szCs w:val="24"/>
          </w:rPr>
          <w:delText xml:space="preserve">adpoles and mayflies in each </w:delText>
        </w:r>
        <w:r w:rsidR="00B10A49" w:rsidDel="006D7799">
          <w:rPr>
            <w:rFonts w:ascii="Times New Roman" w:hAnsi="Times New Roman" w:cs="Times New Roman"/>
            <w:sz w:val="24"/>
            <w:szCs w:val="24"/>
          </w:rPr>
          <w:delText xml:space="preserve">study </w:delText>
        </w:r>
        <w:r w:rsidR="00871B22" w:rsidRPr="00A26358" w:rsidDel="006D7799">
          <w:rPr>
            <w:rFonts w:ascii="Times New Roman" w:hAnsi="Times New Roman" w:cs="Times New Roman"/>
            <w:sz w:val="24"/>
            <w:szCs w:val="24"/>
          </w:rPr>
          <w:delText>lake.</w:delText>
        </w:r>
      </w:del>
      <w:ins w:id="469" w:author="Scott Cooper" w:date="2014-12-13T10:22:00Z">
        <w:r w:rsidR="006D7799">
          <w:rPr>
            <w:rFonts w:ascii="Times New Roman" w:hAnsi="Times New Roman" w:cs="Times New Roman"/>
            <w:sz w:val="24"/>
            <w:szCs w:val="24"/>
          </w:rPr>
          <w:t>The tadpole</w:t>
        </w:r>
      </w:ins>
      <w:ins w:id="470" w:author="Scott Cooper" w:date="2014-12-13T10:23:00Z">
        <w:r w:rsidR="006D7799">
          <w:rPr>
            <w:rFonts w:ascii="Times New Roman" w:hAnsi="Times New Roman" w:cs="Times New Roman"/>
            <w:sz w:val="24"/>
            <w:szCs w:val="24"/>
          </w:rPr>
          <w:t>s I collected from, and used in experiments at,</w:t>
        </w:r>
      </w:ins>
      <w:del w:id="471" w:author="Scott Cooper" w:date="2014-12-13T10:23:00Z">
        <w:r w:rsidR="00871B22" w:rsidRPr="00A26358" w:rsidDel="006D7799">
          <w:rPr>
            <w:rFonts w:ascii="Times New Roman" w:hAnsi="Times New Roman" w:cs="Times New Roman"/>
            <w:sz w:val="24"/>
            <w:szCs w:val="24"/>
          </w:rPr>
          <w:delText xml:space="preserve"> </w:delText>
        </w:r>
      </w:del>
      <w:r w:rsidR="00871B22" w:rsidRPr="00A26358">
        <w:rPr>
          <w:rFonts w:ascii="Times New Roman" w:hAnsi="Times New Roman" w:cs="Times New Roman"/>
          <w:sz w:val="24"/>
          <w:szCs w:val="24"/>
        </w:rPr>
        <w:t xml:space="preserve"> </w:t>
      </w:r>
      <w:del w:id="472" w:author="Scott Cooper" w:date="2014-12-13T10:23:00Z">
        <w:r w:rsidR="00367050" w:rsidDel="006D7799">
          <w:rPr>
            <w:rFonts w:ascii="Times New Roman" w:hAnsi="Times New Roman" w:cs="Times New Roman"/>
            <w:sz w:val="24"/>
            <w:szCs w:val="24"/>
          </w:rPr>
          <w:delText xml:space="preserve">In </w:delText>
        </w:r>
      </w:del>
      <w:r w:rsidR="00367050">
        <w:rPr>
          <w:rFonts w:ascii="Times New Roman" w:hAnsi="Times New Roman" w:cs="Times New Roman"/>
          <w:sz w:val="24"/>
          <w:szCs w:val="24"/>
        </w:rPr>
        <w:t>LeConte</w:t>
      </w:r>
      <w:del w:id="473" w:author="Scott Cooper" w:date="2014-12-13T10:23:00Z">
        <w:r w:rsidR="00367050" w:rsidDel="006D7799">
          <w:rPr>
            <w:rFonts w:ascii="Times New Roman" w:hAnsi="Times New Roman" w:cs="Times New Roman"/>
            <w:sz w:val="24"/>
            <w:szCs w:val="24"/>
          </w:rPr>
          <w:delText>, tadpoles were</w:delText>
        </w:r>
      </w:del>
      <w:ins w:id="474" w:author="Scott Cooper" w:date="2014-12-13T10:23:00Z">
        <w:r w:rsidR="006D7799">
          <w:rPr>
            <w:rFonts w:ascii="Times New Roman" w:hAnsi="Times New Roman" w:cs="Times New Roman"/>
            <w:sz w:val="24"/>
            <w:szCs w:val="24"/>
          </w:rPr>
          <w:t xml:space="preserve"> Lake belonged to the species</w:t>
        </w:r>
      </w:ins>
      <w:r w:rsidR="00367050">
        <w:rPr>
          <w:rFonts w:ascii="Times New Roman" w:hAnsi="Times New Roman" w:cs="Times New Roman"/>
          <w:sz w:val="24"/>
          <w:szCs w:val="24"/>
        </w:rPr>
        <w:t xml:space="preserve"> </w:t>
      </w:r>
      <w:r w:rsidR="00367050" w:rsidRPr="00BD1420">
        <w:rPr>
          <w:rFonts w:ascii="Times New Roman" w:hAnsi="Times New Roman" w:cs="Times New Roman"/>
          <w:i/>
          <w:sz w:val="24"/>
          <w:szCs w:val="24"/>
        </w:rPr>
        <w:t>Rana sierrae</w:t>
      </w:r>
      <w:del w:id="475" w:author="Scott Cooper" w:date="2014-12-13T10:24:00Z">
        <w:r w:rsidR="00367050" w:rsidDel="006D7799">
          <w:rPr>
            <w:rFonts w:ascii="Times New Roman" w:hAnsi="Times New Roman" w:cs="Times New Roman"/>
            <w:sz w:val="24"/>
            <w:szCs w:val="24"/>
          </w:rPr>
          <w:delText xml:space="preserve">; </w:delText>
        </w:r>
      </w:del>
      <w:ins w:id="476" w:author="Scott Cooper" w:date="2014-12-13T10:24:00Z">
        <w:r w:rsidR="006D7799">
          <w:rPr>
            <w:rFonts w:ascii="Times New Roman" w:hAnsi="Times New Roman" w:cs="Times New Roman"/>
            <w:sz w:val="24"/>
            <w:szCs w:val="24"/>
          </w:rPr>
          <w:t xml:space="preserve">, whereas the </w:t>
        </w:r>
      </w:ins>
      <w:del w:id="477" w:author="Scott Cooper" w:date="2014-12-13T10:24:00Z">
        <w:r w:rsidR="00367050" w:rsidDel="006D7799">
          <w:rPr>
            <w:rFonts w:ascii="Times New Roman" w:hAnsi="Times New Roman" w:cs="Times New Roman"/>
            <w:sz w:val="24"/>
            <w:szCs w:val="24"/>
          </w:rPr>
          <w:delText xml:space="preserve">in Spur </w:delText>
        </w:r>
      </w:del>
      <w:r w:rsidR="00367050">
        <w:rPr>
          <w:rFonts w:ascii="Times New Roman" w:hAnsi="Times New Roman" w:cs="Times New Roman"/>
          <w:sz w:val="24"/>
          <w:szCs w:val="24"/>
        </w:rPr>
        <w:t xml:space="preserve">tadpoles </w:t>
      </w:r>
      <w:ins w:id="478" w:author="Scott Cooper" w:date="2014-12-13T10:24:00Z">
        <w:r w:rsidR="006D7799">
          <w:rPr>
            <w:rFonts w:ascii="Times New Roman" w:hAnsi="Times New Roman" w:cs="Times New Roman"/>
            <w:sz w:val="24"/>
            <w:szCs w:val="24"/>
          </w:rPr>
          <w:t xml:space="preserve">collected and used at Spur Lake </w:t>
        </w:r>
      </w:ins>
      <w:r w:rsidR="00367050">
        <w:rPr>
          <w:rFonts w:ascii="Times New Roman" w:hAnsi="Times New Roman" w:cs="Times New Roman"/>
          <w:sz w:val="24"/>
          <w:szCs w:val="24"/>
        </w:rPr>
        <w:t>were</w:t>
      </w:r>
      <w:ins w:id="479" w:author="Scott Cooper" w:date="2014-12-13T10:24:00Z">
        <w:r w:rsidR="00DB2279">
          <w:rPr>
            <w:rFonts w:ascii="Times New Roman" w:hAnsi="Times New Roman" w:cs="Times New Roman"/>
            <w:sz w:val="24"/>
            <w:szCs w:val="24"/>
          </w:rPr>
          <w:t xml:space="preserve"> the ecologically similar</w:t>
        </w:r>
      </w:ins>
      <w:r w:rsidR="00367050">
        <w:rPr>
          <w:rFonts w:ascii="Times New Roman" w:hAnsi="Times New Roman" w:cs="Times New Roman"/>
          <w:sz w:val="24"/>
          <w:szCs w:val="24"/>
        </w:rPr>
        <w:t xml:space="preserve"> </w:t>
      </w:r>
      <w:r w:rsidR="00367050" w:rsidRPr="00BD1420">
        <w:rPr>
          <w:rFonts w:ascii="Times New Roman" w:hAnsi="Times New Roman" w:cs="Times New Roman"/>
          <w:i/>
          <w:sz w:val="24"/>
          <w:szCs w:val="24"/>
        </w:rPr>
        <w:t>Rana muscosa</w:t>
      </w:r>
      <w:del w:id="480" w:author="Scott Cooper" w:date="2014-12-13T10:24:00Z">
        <w:r w:rsidR="00367050" w:rsidDel="00DB2279">
          <w:rPr>
            <w:rFonts w:ascii="Times New Roman" w:hAnsi="Times New Roman" w:cs="Times New Roman"/>
            <w:sz w:val="24"/>
            <w:szCs w:val="24"/>
          </w:rPr>
          <w:delText>; we assume these allopatric sister species</w:delText>
        </w:r>
      </w:del>
      <w:ins w:id="481" w:author="Scott Cooper" w:date="2014-12-13T10:24:00Z">
        <w:r w:rsidR="00DB2279">
          <w:rPr>
            <w:rFonts w:ascii="Times New Roman" w:hAnsi="Times New Roman" w:cs="Times New Roman"/>
            <w:sz w:val="24"/>
            <w:szCs w:val="24"/>
          </w:rPr>
          <w:t xml:space="preserve"> </w:t>
        </w:r>
      </w:ins>
      <w:r w:rsidR="00367050">
        <w:rPr>
          <w:rFonts w:ascii="Times New Roman" w:hAnsi="Times New Roman" w:cs="Times New Roman"/>
          <w:sz w:val="24"/>
          <w:szCs w:val="24"/>
        </w:rPr>
        <w:t xml:space="preserve"> </w:t>
      </w:r>
      <w:r w:rsidR="00367050" w:rsidRPr="00041F0F">
        <w:rPr>
          <w:rFonts w:ascii="Times New Roman" w:hAnsi="Times New Roman" w:cs="Times New Roman"/>
          <w:noProof/>
          <w:sz w:val="24"/>
          <w:szCs w:val="24"/>
        </w:rPr>
        <w:t>(Vredenburg et al. 2007)</w:t>
      </w:r>
      <w:del w:id="482" w:author="Scott Cooper" w:date="2014-12-13T10:24:00Z">
        <w:r w:rsidR="00367050" w:rsidDel="00DB2279">
          <w:rPr>
            <w:rFonts w:ascii="Times New Roman" w:hAnsi="Times New Roman" w:cs="Times New Roman"/>
            <w:sz w:val="24"/>
            <w:szCs w:val="24"/>
          </w:rPr>
          <w:delText xml:space="preserve"> are ecologically equivalent</w:delText>
        </w:r>
      </w:del>
      <w:r w:rsidR="00367050">
        <w:rPr>
          <w:rFonts w:ascii="Times New Roman" w:hAnsi="Times New Roman" w:cs="Times New Roman"/>
          <w:sz w:val="24"/>
          <w:szCs w:val="24"/>
        </w:rPr>
        <w:t xml:space="preserve">.  </w:t>
      </w:r>
      <w:r w:rsidR="001A22FD">
        <w:rPr>
          <w:rFonts w:ascii="Times New Roman" w:hAnsi="Times New Roman" w:cs="Times New Roman"/>
          <w:sz w:val="24"/>
          <w:szCs w:val="24"/>
        </w:rPr>
        <w:t xml:space="preserve">After </w:t>
      </w:r>
      <w:r w:rsidR="00BD1420">
        <w:rPr>
          <w:rFonts w:ascii="Times New Roman" w:hAnsi="Times New Roman" w:cs="Times New Roman"/>
          <w:sz w:val="24"/>
          <w:szCs w:val="24"/>
        </w:rPr>
        <w:t xml:space="preserve">weighing and staging </w:t>
      </w:r>
      <w:r w:rsidR="001A22FD">
        <w:rPr>
          <w:rFonts w:ascii="Times New Roman" w:hAnsi="Times New Roman" w:cs="Times New Roman"/>
          <w:sz w:val="24"/>
          <w:szCs w:val="24"/>
        </w:rPr>
        <w:t xml:space="preserve">tadpoles </w:t>
      </w:r>
      <w:r w:rsidR="00041F0F" w:rsidRPr="00041F0F">
        <w:rPr>
          <w:rFonts w:ascii="Times New Roman" w:hAnsi="Times New Roman" w:cs="Times New Roman"/>
          <w:noProof/>
          <w:sz w:val="24"/>
          <w:szCs w:val="24"/>
        </w:rPr>
        <w:t>(Gosner 1960)</w:t>
      </w:r>
      <w:r w:rsidR="00BD1420">
        <w:rPr>
          <w:rFonts w:ascii="Times New Roman" w:hAnsi="Times New Roman" w:cs="Times New Roman"/>
          <w:sz w:val="24"/>
          <w:szCs w:val="24"/>
        </w:rPr>
        <w:t xml:space="preserve">, </w:t>
      </w:r>
      <w:del w:id="483" w:author="Scott Cooper" w:date="2014-12-13T10:26:00Z">
        <w:r w:rsidR="001A22FD" w:rsidDel="00DB2279">
          <w:rPr>
            <w:rFonts w:ascii="Times New Roman" w:hAnsi="Times New Roman" w:cs="Times New Roman"/>
            <w:sz w:val="24"/>
            <w:szCs w:val="24"/>
          </w:rPr>
          <w:delText xml:space="preserve">we </w:delText>
        </w:r>
      </w:del>
      <w:ins w:id="484" w:author="Scott Cooper" w:date="2014-12-13T10:26:00Z">
        <w:r w:rsidR="00DB2279">
          <w:rPr>
            <w:rFonts w:ascii="Times New Roman" w:hAnsi="Times New Roman" w:cs="Times New Roman"/>
            <w:sz w:val="24"/>
            <w:szCs w:val="24"/>
          </w:rPr>
          <w:t xml:space="preserve">I </w:t>
        </w:r>
      </w:ins>
      <w:r w:rsidR="001A22FD">
        <w:rPr>
          <w:rFonts w:ascii="Times New Roman" w:hAnsi="Times New Roman" w:cs="Times New Roman"/>
          <w:sz w:val="24"/>
          <w:szCs w:val="24"/>
        </w:rPr>
        <w:t xml:space="preserve">placed </w:t>
      </w:r>
      <w:del w:id="485" w:author="Scott Cooper" w:date="2014-12-13T10:25:00Z">
        <w:r w:rsidR="00BD1420" w:rsidDel="00DB2279">
          <w:rPr>
            <w:rFonts w:ascii="Times New Roman" w:hAnsi="Times New Roman" w:cs="Times New Roman"/>
            <w:sz w:val="24"/>
            <w:szCs w:val="24"/>
          </w:rPr>
          <w:delText xml:space="preserve">those </w:delText>
        </w:r>
      </w:del>
      <w:ins w:id="486" w:author="Scott Cooper" w:date="2014-12-13T10:25:00Z">
        <w:r w:rsidR="00DB2279">
          <w:rPr>
            <w:rFonts w:ascii="Times New Roman" w:hAnsi="Times New Roman" w:cs="Times New Roman"/>
            <w:sz w:val="24"/>
            <w:szCs w:val="24"/>
          </w:rPr>
          <w:t xml:space="preserve">tadpoles </w:t>
        </w:r>
      </w:ins>
      <w:r w:rsidR="00F91046">
        <w:rPr>
          <w:rFonts w:ascii="Times New Roman" w:hAnsi="Times New Roman" w:cs="Times New Roman"/>
          <w:sz w:val="24"/>
          <w:szCs w:val="24"/>
        </w:rPr>
        <w:t>between</w:t>
      </w:r>
      <w:r w:rsidR="00871B22" w:rsidRPr="00A26358">
        <w:rPr>
          <w:rFonts w:ascii="Times New Roman" w:hAnsi="Times New Roman" w:cs="Times New Roman"/>
          <w:sz w:val="24"/>
          <w:szCs w:val="24"/>
        </w:rPr>
        <w:t xml:space="preserve"> Gosner stage</w:t>
      </w:r>
      <w:ins w:id="487" w:author="Scott Cooper" w:date="2014-12-13T10:25:00Z">
        <w:r w:rsidR="00DB2279">
          <w:rPr>
            <w:rFonts w:ascii="Times New Roman" w:hAnsi="Times New Roman" w:cs="Times New Roman"/>
            <w:sz w:val="24"/>
            <w:szCs w:val="24"/>
          </w:rPr>
          <w:t>s</w:t>
        </w:r>
      </w:ins>
      <w:r w:rsidR="00F614E9" w:rsidRPr="00A26358">
        <w:rPr>
          <w:rFonts w:ascii="Times New Roman" w:hAnsi="Times New Roman" w:cs="Times New Roman"/>
          <w:sz w:val="24"/>
          <w:szCs w:val="24"/>
        </w:rPr>
        <w:t xml:space="preserve"> </w:t>
      </w:r>
      <w:r w:rsidR="00F91046">
        <w:rPr>
          <w:rFonts w:ascii="Times New Roman" w:hAnsi="Times New Roman" w:cs="Times New Roman"/>
          <w:sz w:val="24"/>
          <w:szCs w:val="24"/>
        </w:rPr>
        <w:t xml:space="preserve">26 and </w:t>
      </w:r>
      <w:r w:rsidR="002123A2">
        <w:rPr>
          <w:rFonts w:ascii="Times New Roman" w:hAnsi="Times New Roman" w:cs="Times New Roman"/>
          <w:sz w:val="24"/>
          <w:szCs w:val="24"/>
        </w:rPr>
        <w:t xml:space="preserve">39 </w:t>
      </w:r>
      <w:r w:rsidR="001A22FD">
        <w:rPr>
          <w:rFonts w:ascii="Times New Roman" w:hAnsi="Times New Roman" w:cs="Times New Roman"/>
          <w:sz w:val="24"/>
          <w:szCs w:val="24"/>
        </w:rPr>
        <w:t>into enclosures</w:t>
      </w:r>
      <w:r w:rsidR="00367050">
        <w:rPr>
          <w:rFonts w:ascii="Times New Roman" w:hAnsi="Times New Roman" w:cs="Times New Roman"/>
          <w:sz w:val="24"/>
          <w:szCs w:val="24"/>
        </w:rPr>
        <w:t xml:space="preserve"> (UCSB IACUC protocol #</w:t>
      </w:r>
      <w:r w:rsidR="00601161">
        <w:rPr>
          <w:rFonts w:ascii="Times New Roman" w:hAnsi="Times New Roman" w:cs="Times New Roman"/>
          <w:sz w:val="24"/>
          <w:szCs w:val="24"/>
        </w:rPr>
        <w:t>6-08-762</w:t>
      </w:r>
      <w:r w:rsidR="00367050">
        <w:rPr>
          <w:rFonts w:ascii="Times New Roman" w:hAnsi="Times New Roman" w:cs="Times New Roman"/>
          <w:sz w:val="24"/>
          <w:szCs w:val="24"/>
        </w:rPr>
        <w:t>)</w:t>
      </w:r>
      <w:r w:rsidR="00F91046">
        <w:rPr>
          <w:rFonts w:ascii="Times New Roman" w:hAnsi="Times New Roman" w:cs="Times New Roman"/>
          <w:sz w:val="24"/>
          <w:szCs w:val="24"/>
        </w:rPr>
        <w:t xml:space="preserve">.  </w:t>
      </w:r>
      <w:r w:rsidR="001A22FD">
        <w:rPr>
          <w:rFonts w:ascii="Times New Roman" w:hAnsi="Times New Roman" w:cs="Times New Roman"/>
          <w:sz w:val="24"/>
          <w:szCs w:val="24"/>
        </w:rPr>
        <w:t xml:space="preserve">When </w:t>
      </w:r>
      <w:ins w:id="488" w:author="Scott Cooper" w:date="2014-12-13T10:25:00Z">
        <w:r w:rsidR="00DB2279">
          <w:rPr>
            <w:rFonts w:ascii="Times New Roman" w:hAnsi="Times New Roman" w:cs="Times New Roman"/>
            <w:sz w:val="24"/>
            <w:szCs w:val="24"/>
          </w:rPr>
          <w:t xml:space="preserve">individual </w:t>
        </w:r>
      </w:ins>
      <w:r w:rsidR="001A22FD">
        <w:rPr>
          <w:rFonts w:ascii="Times New Roman" w:hAnsi="Times New Roman" w:cs="Times New Roman"/>
          <w:sz w:val="24"/>
          <w:szCs w:val="24"/>
        </w:rPr>
        <w:t>tadpoles reache</w:t>
      </w:r>
      <w:r w:rsidR="008203AA">
        <w:rPr>
          <w:rFonts w:ascii="Times New Roman" w:hAnsi="Times New Roman" w:cs="Times New Roman"/>
          <w:sz w:val="24"/>
          <w:szCs w:val="24"/>
        </w:rPr>
        <w:t xml:space="preserve">d stage 39, they were released </w:t>
      </w:r>
      <w:ins w:id="489" w:author="Scott Cooper" w:date="2014-12-13T10:26:00Z">
        <w:r w:rsidR="00DB2279">
          <w:rPr>
            <w:rFonts w:ascii="Times New Roman" w:hAnsi="Times New Roman" w:cs="Times New Roman"/>
            <w:sz w:val="24"/>
            <w:szCs w:val="24"/>
          </w:rPr>
          <w:t xml:space="preserve">into their home lake </w:t>
        </w:r>
      </w:ins>
      <w:r w:rsidR="008203AA">
        <w:rPr>
          <w:rFonts w:ascii="Times New Roman" w:hAnsi="Times New Roman" w:cs="Times New Roman"/>
          <w:sz w:val="24"/>
          <w:szCs w:val="24"/>
        </w:rPr>
        <w:t>so they did not</w:t>
      </w:r>
      <w:r w:rsidR="001A22FD">
        <w:rPr>
          <w:rFonts w:ascii="Times New Roman" w:hAnsi="Times New Roman" w:cs="Times New Roman"/>
          <w:sz w:val="24"/>
          <w:szCs w:val="24"/>
        </w:rPr>
        <w:t xml:space="preserve"> </w:t>
      </w:r>
      <w:r w:rsidR="008203AA">
        <w:rPr>
          <w:rFonts w:ascii="Times New Roman" w:hAnsi="Times New Roman" w:cs="Times New Roman"/>
          <w:sz w:val="24"/>
          <w:szCs w:val="24"/>
        </w:rPr>
        <w:t>metamorphose within enclosures</w:t>
      </w:r>
      <w:del w:id="490" w:author="Scott Cooper" w:date="2014-12-13T10:26:00Z">
        <w:r w:rsidR="001A22FD" w:rsidDel="00DB2279">
          <w:rPr>
            <w:rFonts w:ascii="Times New Roman" w:hAnsi="Times New Roman" w:cs="Times New Roman"/>
            <w:sz w:val="24"/>
            <w:szCs w:val="24"/>
          </w:rPr>
          <w:delText xml:space="preserve">; </w:delText>
        </w:r>
      </w:del>
      <w:ins w:id="491" w:author="Scott Cooper" w:date="2014-12-13T10:26:00Z">
        <w:r w:rsidR="00DB2279">
          <w:rPr>
            <w:rFonts w:ascii="Times New Roman" w:hAnsi="Times New Roman" w:cs="Times New Roman"/>
            <w:sz w:val="24"/>
            <w:szCs w:val="24"/>
          </w:rPr>
          <w:t xml:space="preserve">, and </w:t>
        </w:r>
      </w:ins>
      <w:r w:rsidR="001A22FD">
        <w:rPr>
          <w:rFonts w:ascii="Times New Roman" w:hAnsi="Times New Roman" w:cs="Times New Roman"/>
          <w:sz w:val="24"/>
          <w:szCs w:val="24"/>
        </w:rPr>
        <w:t xml:space="preserve">each </w:t>
      </w:r>
      <w:r w:rsidR="008203AA">
        <w:rPr>
          <w:rFonts w:ascii="Times New Roman" w:hAnsi="Times New Roman" w:cs="Times New Roman"/>
          <w:sz w:val="24"/>
          <w:szCs w:val="24"/>
        </w:rPr>
        <w:t>released</w:t>
      </w:r>
      <w:r w:rsidR="001A22FD">
        <w:rPr>
          <w:rFonts w:ascii="Times New Roman" w:hAnsi="Times New Roman" w:cs="Times New Roman"/>
          <w:sz w:val="24"/>
          <w:szCs w:val="24"/>
        </w:rPr>
        <w:t xml:space="preserve"> </w:t>
      </w:r>
      <w:r w:rsidR="008203AA">
        <w:rPr>
          <w:rFonts w:ascii="Times New Roman" w:hAnsi="Times New Roman" w:cs="Times New Roman"/>
          <w:sz w:val="24"/>
          <w:szCs w:val="24"/>
        </w:rPr>
        <w:t>tadpole</w:t>
      </w:r>
      <w:r w:rsidR="001A22FD">
        <w:rPr>
          <w:rFonts w:ascii="Times New Roman" w:hAnsi="Times New Roman" w:cs="Times New Roman"/>
          <w:sz w:val="24"/>
          <w:szCs w:val="24"/>
        </w:rPr>
        <w:t xml:space="preserve"> was replaced with a younger tadpole</w:t>
      </w:r>
      <w:r w:rsidR="00601161">
        <w:rPr>
          <w:rFonts w:ascii="Times New Roman" w:hAnsi="Times New Roman" w:cs="Times New Roman"/>
          <w:sz w:val="24"/>
          <w:szCs w:val="24"/>
        </w:rPr>
        <w:t xml:space="preserve">. </w:t>
      </w:r>
      <w:r w:rsidR="002123A2">
        <w:rPr>
          <w:rFonts w:ascii="Times New Roman" w:hAnsi="Times New Roman" w:cs="Times New Roman"/>
          <w:sz w:val="24"/>
          <w:szCs w:val="24"/>
        </w:rPr>
        <w:t xml:space="preserve"> On average, we replaced </w:t>
      </w:r>
      <w:r w:rsidR="00601161">
        <w:rPr>
          <w:rFonts w:ascii="Times New Roman" w:hAnsi="Times New Roman" w:cs="Times New Roman"/>
          <w:sz w:val="24"/>
          <w:szCs w:val="24"/>
        </w:rPr>
        <w:t xml:space="preserve">1.3 </w:t>
      </w:r>
      <w:del w:id="492" w:author="Scott Cooper" w:date="2014-12-13T10:27:00Z">
        <w:r w:rsidR="00B84CB8" w:rsidDel="00DB2279">
          <w:rPr>
            <w:rFonts w:ascii="Cambria Math" w:hAnsi="Cambria Math" w:cs="Times New Roman"/>
            <w:sz w:val="24"/>
            <w:szCs w:val="24"/>
          </w:rPr>
          <w:delText>±</w:delText>
        </w:r>
        <w:r w:rsidR="00B84CB8" w:rsidDel="00DB2279">
          <w:rPr>
            <w:rFonts w:ascii="Times New Roman" w:hAnsi="Times New Roman" w:cs="Times New Roman"/>
            <w:sz w:val="24"/>
            <w:szCs w:val="24"/>
          </w:rPr>
          <w:delText xml:space="preserve"> </w:delText>
        </w:r>
      </w:del>
      <w:ins w:id="493" w:author="Scott Cooper" w:date="2014-12-13T10:27:00Z">
        <w:r w:rsidR="00DB2279">
          <w:rPr>
            <w:rFonts w:ascii="Cambria Math" w:hAnsi="Cambria Math" w:cs="Times New Roman"/>
            <w:sz w:val="24"/>
            <w:szCs w:val="24"/>
          </w:rPr>
          <w:t xml:space="preserve">(SE </w:t>
        </w:r>
        <w:proofErr w:type="gramStart"/>
        <w:r w:rsidR="00DB2279">
          <w:rPr>
            <w:rFonts w:ascii="Cambria Math" w:hAnsi="Cambria Math" w:cs="Times New Roman"/>
            <w:sz w:val="24"/>
            <w:szCs w:val="24"/>
          </w:rPr>
          <w:t xml:space="preserve">= </w:t>
        </w:r>
        <w:r w:rsidR="00DB2279">
          <w:rPr>
            <w:rFonts w:ascii="Times New Roman" w:hAnsi="Times New Roman" w:cs="Times New Roman"/>
            <w:sz w:val="24"/>
            <w:szCs w:val="24"/>
          </w:rPr>
          <w:t xml:space="preserve"> </w:t>
        </w:r>
      </w:ins>
      <w:r w:rsidR="00B84CB8">
        <w:rPr>
          <w:rFonts w:ascii="Times New Roman" w:hAnsi="Times New Roman" w:cs="Times New Roman"/>
          <w:sz w:val="24"/>
          <w:szCs w:val="24"/>
        </w:rPr>
        <w:t>0.3</w:t>
      </w:r>
      <w:proofErr w:type="gramEnd"/>
      <w:ins w:id="494" w:author="Scott Cooper" w:date="2014-12-13T10:27:00Z">
        <w:r w:rsidR="00DB2279">
          <w:rPr>
            <w:rFonts w:ascii="Times New Roman" w:hAnsi="Times New Roman" w:cs="Times New Roman"/>
            <w:sz w:val="24"/>
            <w:szCs w:val="24"/>
          </w:rPr>
          <w:t>)</w:t>
        </w:r>
      </w:ins>
      <w:r w:rsidR="00B84CB8">
        <w:rPr>
          <w:rFonts w:ascii="Times New Roman" w:hAnsi="Times New Roman" w:cs="Times New Roman"/>
          <w:sz w:val="24"/>
          <w:szCs w:val="24"/>
        </w:rPr>
        <w:t xml:space="preserve"> </w:t>
      </w:r>
      <w:del w:id="495" w:author="Scott Cooper" w:date="2014-12-13T10:27:00Z">
        <w:r w:rsidR="00B84CB8" w:rsidDel="00DB2279">
          <w:rPr>
            <w:rFonts w:ascii="Times New Roman" w:hAnsi="Times New Roman" w:cs="Times New Roman"/>
            <w:sz w:val="24"/>
            <w:szCs w:val="24"/>
          </w:rPr>
          <w:delText xml:space="preserve">s.e. </w:delText>
        </w:r>
      </w:del>
      <w:r w:rsidR="00601161">
        <w:rPr>
          <w:rFonts w:ascii="Times New Roman" w:hAnsi="Times New Roman" w:cs="Times New Roman"/>
          <w:sz w:val="24"/>
          <w:szCs w:val="24"/>
        </w:rPr>
        <w:t xml:space="preserve">tadpoles per cage per </w:t>
      </w:r>
      <w:ins w:id="496" w:author="Scott Cooper" w:date="2014-12-13T10:27:00Z">
        <w:r w:rsidR="00DB2279">
          <w:rPr>
            <w:rFonts w:ascii="Times New Roman" w:hAnsi="Times New Roman" w:cs="Times New Roman"/>
            <w:sz w:val="24"/>
            <w:szCs w:val="24"/>
          </w:rPr>
          <w:t xml:space="preserve">time </w:t>
        </w:r>
      </w:ins>
      <w:r w:rsidR="00B84CB8">
        <w:rPr>
          <w:rFonts w:ascii="Times New Roman" w:hAnsi="Times New Roman" w:cs="Times New Roman"/>
          <w:sz w:val="24"/>
          <w:szCs w:val="24"/>
        </w:rPr>
        <w:t xml:space="preserve">block (about 12% </w:t>
      </w:r>
      <w:r w:rsidR="00B84CB8">
        <w:rPr>
          <w:rFonts w:ascii="Cambria Math" w:hAnsi="Cambria Math" w:cs="Times New Roman"/>
          <w:sz w:val="24"/>
          <w:szCs w:val="24"/>
        </w:rPr>
        <w:t>±</w:t>
      </w:r>
      <w:r w:rsidR="00B84CB8">
        <w:rPr>
          <w:rFonts w:ascii="Times New Roman" w:hAnsi="Times New Roman" w:cs="Times New Roman"/>
          <w:sz w:val="24"/>
          <w:szCs w:val="24"/>
        </w:rPr>
        <w:t xml:space="preserve"> 3 </w:t>
      </w:r>
      <w:del w:id="497" w:author="Scott Cooper" w:date="2014-12-13T10:28:00Z">
        <w:r w:rsidR="00B84CB8" w:rsidDel="00DB2279">
          <w:rPr>
            <w:rFonts w:ascii="Times New Roman" w:hAnsi="Times New Roman" w:cs="Times New Roman"/>
            <w:sz w:val="24"/>
            <w:szCs w:val="24"/>
          </w:rPr>
          <w:delText>s.e.</w:delText>
        </w:r>
      </w:del>
      <w:ins w:id="498" w:author="Scott Cooper" w:date="2014-12-13T10:28:00Z">
        <w:r w:rsidR="00DB2279">
          <w:rPr>
            <w:rFonts w:ascii="Times New Roman" w:hAnsi="Times New Roman" w:cs="Times New Roman"/>
            <w:sz w:val="24"/>
            <w:szCs w:val="24"/>
          </w:rPr>
          <w:t>(SE)</w:t>
        </w:r>
      </w:ins>
      <w:r w:rsidR="00B84CB8">
        <w:rPr>
          <w:rFonts w:ascii="Times New Roman" w:hAnsi="Times New Roman" w:cs="Times New Roman"/>
          <w:sz w:val="24"/>
          <w:szCs w:val="24"/>
        </w:rPr>
        <w:t xml:space="preserve"> of the tadpoles in </w:t>
      </w:r>
      <w:del w:id="499" w:author="Scott Cooper" w:date="2014-12-13T10:28:00Z">
        <w:r w:rsidR="00B84CB8" w:rsidDel="00DB2279">
          <w:rPr>
            <w:rFonts w:ascii="Times New Roman" w:hAnsi="Times New Roman" w:cs="Times New Roman"/>
            <w:sz w:val="24"/>
            <w:szCs w:val="24"/>
          </w:rPr>
          <w:delText xml:space="preserve">a </w:delText>
        </w:r>
      </w:del>
      <w:ins w:id="500" w:author="Scott Cooper" w:date="2014-12-13T10:28:00Z">
        <w:r w:rsidR="00DB2279">
          <w:rPr>
            <w:rFonts w:ascii="Times New Roman" w:hAnsi="Times New Roman" w:cs="Times New Roman"/>
            <w:sz w:val="24"/>
            <w:szCs w:val="24"/>
          </w:rPr>
          <w:t xml:space="preserve">each </w:t>
        </w:r>
      </w:ins>
      <w:r w:rsidR="00B84CB8">
        <w:rPr>
          <w:rFonts w:ascii="Times New Roman" w:hAnsi="Times New Roman" w:cs="Times New Roman"/>
          <w:sz w:val="24"/>
          <w:szCs w:val="24"/>
        </w:rPr>
        <w:t>cage)</w:t>
      </w:r>
      <w:r w:rsidR="001A22FD">
        <w:rPr>
          <w:rFonts w:ascii="Times New Roman" w:hAnsi="Times New Roman" w:cs="Times New Roman"/>
          <w:sz w:val="24"/>
          <w:szCs w:val="24"/>
        </w:rPr>
        <w:t xml:space="preserve">.  </w:t>
      </w:r>
      <w:del w:id="501" w:author="Scott Cooper" w:date="2014-12-13T10:39:00Z">
        <w:r w:rsidR="00BD1420" w:rsidDel="00B973CC">
          <w:rPr>
            <w:rFonts w:ascii="Times New Roman" w:hAnsi="Times New Roman" w:cs="Times New Roman"/>
            <w:sz w:val="24"/>
            <w:szCs w:val="24"/>
          </w:rPr>
          <w:delText xml:space="preserve">We </w:delText>
        </w:r>
      </w:del>
      <w:ins w:id="502" w:author="Scott Cooper" w:date="2014-12-13T10:39:00Z">
        <w:r w:rsidR="00B973CC">
          <w:rPr>
            <w:rFonts w:ascii="Times New Roman" w:hAnsi="Times New Roman" w:cs="Times New Roman"/>
            <w:sz w:val="24"/>
            <w:szCs w:val="24"/>
          </w:rPr>
          <w:t xml:space="preserve">I </w:t>
        </w:r>
      </w:ins>
      <w:r w:rsidR="00BD1420">
        <w:rPr>
          <w:rFonts w:ascii="Times New Roman" w:hAnsi="Times New Roman" w:cs="Times New Roman"/>
          <w:sz w:val="24"/>
          <w:szCs w:val="24"/>
        </w:rPr>
        <w:t>captured m</w:t>
      </w:r>
      <w:r w:rsidR="00F91046">
        <w:rPr>
          <w:rFonts w:ascii="Times New Roman" w:hAnsi="Times New Roman" w:cs="Times New Roman"/>
          <w:sz w:val="24"/>
          <w:szCs w:val="24"/>
        </w:rPr>
        <w:t xml:space="preserve">ayflies </w:t>
      </w:r>
      <w:r w:rsidR="00BD1420">
        <w:rPr>
          <w:rFonts w:ascii="Times New Roman" w:hAnsi="Times New Roman" w:cs="Times New Roman"/>
          <w:sz w:val="24"/>
          <w:szCs w:val="24"/>
        </w:rPr>
        <w:t xml:space="preserve">in </w:t>
      </w:r>
      <w:del w:id="503" w:author="Scott Cooper" w:date="2014-12-13T10:28:00Z">
        <w:r w:rsidR="00BD1420" w:rsidDel="00DB2279">
          <w:rPr>
            <w:rFonts w:ascii="Times New Roman" w:hAnsi="Times New Roman" w:cs="Times New Roman"/>
            <w:sz w:val="24"/>
            <w:szCs w:val="24"/>
          </w:rPr>
          <w:delText xml:space="preserve">the </w:delText>
        </w:r>
      </w:del>
      <w:ins w:id="504" w:author="Scott Cooper" w:date="2014-12-13T10:28:00Z">
        <w:r w:rsidR="00DB2279">
          <w:rPr>
            <w:rFonts w:ascii="Times New Roman" w:hAnsi="Times New Roman" w:cs="Times New Roman"/>
            <w:sz w:val="24"/>
            <w:szCs w:val="24"/>
          </w:rPr>
          <w:t xml:space="preserve">lake </w:t>
        </w:r>
      </w:ins>
      <w:r w:rsidR="00BD1420">
        <w:rPr>
          <w:rFonts w:ascii="Times New Roman" w:hAnsi="Times New Roman" w:cs="Times New Roman"/>
          <w:sz w:val="24"/>
          <w:szCs w:val="24"/>
        </w:rPr>
        <w:t>littoral zone</w:t>
      </w:r>
      <w:ins w:id="505" w:author="Scott Cooper" w:date="2014-12-13T10:28:00Z">
        <w:r w:rsidR="00DB2279">
          <w:rPr>
            <w:rFonts w:ascii="Times New Roman" w:hAnsi="Times New Roman" w:cs="Times New Roman"/>
            <w:sz w:val="24"/>
            <w:szCs w:val="24"/>
          </w:rPr>
          <w:t>s</w:t>
        </w:r>
      </w:ins>
      <w:r w:rsidR="00BD1420">
        <w:rPr>
          <w:rFonts w:ascii="Times New Roman" w:hAnsi="Times New Roman" w:cs="Times New Roman"/>
          <w:sz w:val="24"/>
          <w:szCs w:val="24"/>
        </w:rPr>
        <w:t xml:space="preserve"> </w:t>
      </w:r>
      <w:del w:id="506" w:author="Scott Cooper" w:date="2014-12-13T10:28:00Z">
        <w:r w:rsidR="00BD1420" w:rsidDel="00DB2279">
          <w:rPr>
            <w:rFonts w:ascii="Times New Roman" w:hAnsi="Times New Roman" w:cs="Times New Roman"/>
            <w:sz w:val="24"/>
            <w:szCs w:val="24"/>
          </w:rPr>
          <w:delText xml:space="preserve">of the lakes </w:delText>
        </w:r>
      </w:del>
      <w:r w:rsidR="00BD1420">
        <w:rPr>
          <w:rFonts w:ascii="Times New Roman" w:hAnsi="Times New Roman" w:cs="Times New Roman"/>
          <w:sz w:val="24"/>
          <w:szCs w:val="24"/>
        </w:rPr>
        <w:t xml:space="preserve">using benthic sweeps </w:t>
      </w:r>
      <w:del w:id="507" w:author="Scott Cooper" w:date="2014-12-13T10:29:00Z">
        <w:r w:rsidR="00BD1420" w:rsidDel="00DB2279">
          <w:rPr>
            <w:rFonts w:ascii="Times New Roman" w:hAnsi="Times New Roman" w:cs="Times New Roman"/>
            <w:sz w:val="24"/>
            <w:szCs w:val="24"/>
          </w:rPr>
          <w:delText xml:space="preserve">of </w:delText>
        </w:r>
      </w:del>
      <w:ins w:id="508" w:author="Scott Cooper" w:date="2014-12-13T10:29:00Z">
        <w:r w:rsidR="00DB2279">
          <w:rPr>
            <w:rFonts w:ascii="Times New Roman" w:hAnsi="Times New Roman" w:cs="Times New Roman"/>
            <w:sz w:val="24"/>
            <w:szCs w:val="24"/>
          </w:rPr>
          <w:t xml:space="preserve">with </w:t>
        </w:r>
      </w:ins>
      <w:r w:rsidR="00BD1420">
        <w:rPr>
          <w:rFonts w:ascii="Times New Roman" w:hAnsi="Times New Roman" w:cs="Times New Roman"/>
          <w:sz w:val="24"/>
          <w:szCs w:val="24"/>
        </w:rPr>
        <w:t xml:space="preserve">a standard D-net (mesh size 250 </w:t>
      </w:r>
      <w:r w:rsidR="00BD1420">
        <w:rPr>
          <w:rFonts w:ascii="Calibri" w:hAnsi="Calibri" w:cs="Times New Roman"/>
          <w:sz w:val="24"/>
          <w:szCs w:val="24"/>
        </w:rPr>
        <w:t>μ</w:t>
      </w:r>
      <w:r w:rsidR="00BD1420">
        <w:rPr>
          <w:rFonts w:ascii="Times New Roman" w:hAnsi="Times New Roman" w:cs="Times New Roman"/>
          <w:sz w:val="24"/>
          <w:szCs w:val="24"/>
        </w:rPr>
        <w:t xml:space="preserve">m), </w:t>
      </w:r>
      <w:del w:id="509" w:author="Scott Cooper" w:date="2014-12-13T10:29:00Z">
        <w:r w:rsidR="00BD1420" w:rsidDel="00DB2279">
          <w:rPr>
            <w:rFonts w:ascii="Times New Roman" w:hAnsi="Times New Roman" w:cs="Times New Roman"/>
            <w:sz w:val="24"/>
            <w:szCs w:val="24"/>
          </w:rPr>
          <w:delText xml:space="preserve">and </w:delText>
        </w:r>
      </w:del>
      <w:ins w:id="510" w:author="Scott Cooper" w:date="2014-12-13T10:29:00Z">
        <w:r w:rsidR="00DB2279">
          <w:rPr>
            <w:rFonts w:ascii="Times New Roman" w:hAnsi="Times New Roman" w:cs="Times New Roman"/>
            <w:sz w:val="24"/>
            <w:szCs w:val="24"/>
          </w:rPr>
          <w:t xml:space="preserve">then </w:t>
        </w:r>
      </w:ins>
      <w:r w:rsidR="00BD1420">
        <w:rPr>
          <w:rFonts w:ascii="Times New Roman" w:hAnsi="Times New Roman" w:cs="Times New Roman"/>
          <w:sz w:val="24"/>
          <w:szCs w:val="24"/>
        </w:rPr>
        <w:t xml:space="preserve">separated mayflies </w:t>
      </w:r>
      <w:ins w:id="511" w:author="Scott Cooper" w:date="2014-12-13T10:29:00Z">
        <w:r w:rsidR="00DB2279">
          <w:rPr>
            <w:rFonts w:ascii="Times New Roman" w:hAnsi="Times New Roman" w:cs="Times New Roman"/>
            <w:sz w:val="24"/>
            <w:szCs w:val="24"/>
          </w:rPr>
          <w:t xml:space="preserve">without wing pads </w:t>
        </w:r>
      </w:ins>
      <w:r w:rsidR="00BD1420">
        <w:rPr>
          <w:rFonts w:ascii="Times New Roman" w:hAnsi="Times New Roman" w:cs="Times New Roman"/>
          <w:sz w:val="24"/>
          <w:szCs w:val="24"/>
        </w:rPr>
        <w:t xml:space="preserve">from other invertebrates in a sorting pan using </w:t>
      </w:r>
      <w:del w:id="512" w:author="Scott Cooper" w:date="2014-12-13T10:29:00Z">
        <w:r w:rsidR="00872EC5" w:rsidDel="00DB2279">
          <w:rPr>
            <w:rFonts w:ascii="Times New Roman" w:hAnsi="Times New Roman" w:cs="Times New Roman"/>
            <w:sz w:val="24"/>
            <w:szCs w:val="24"/>
          </w:rPr>
          <w:delText xml:space="preserve">flexible </w:delText>
        </w:r>
      </w:del>
      <w:r w:rsidR="00872EC5">
        <w:rPr>
          <w:rFonts w:ascii="Times New Roman" w:hAnsi="Times New Roman" w:cs="Times New Roman"/>
          <w:sz w:val="24"/>
          <w:szCs w:val="24"/>
        </w:rPr>
        <w:t xml:space="preserve">forceps and </w:t>
      </w:r>
      <w:r w:rsidR="00BD1420">
        <w:rPr>
          <w:rFonts w:ascii="Times New Roman" w:hAnsi="Times New Roman" w:cs="Times New Roman"/>
          <w:sz w:val="24"/>
          <w:szCs w:val="24"/>
        </w:rPr>
        <w:t xml:space="preserve">a turkey baster.  </w:t>
      </w:r>
      <w:del w:id="513" w:author="Scott Cooper" w:date="2014-12-13T10:29:00Z">
        <w:r w:rsidR="00BD1420" w:rsidDel="00DB2279">
          <w:rPr>
            <w:rFonts w:ascii="Times New Roman" w:hAnsi="Times New Roman" w:cs="Times New Roman"/>
            <w:sz w:val="24"/>
            <w:szCs w:val="24"/>
          </w:rPr>
          <w:delText xml:space="preserve">While mayflies were </w:delText>
        </w:r>
        <w:r w:rsidR="00F91046" w:rsidDel="00DB2279">
          <w:rPr>
            <w:rFonts w:ascii="Times New Roman" w:hAnsi="Times New Roman" w:cs="Times New Roman"/>
            <w:sz w:val="24"/>
            <w:szCs w:val="24"/>
          </w:rPr>
          <w:delText xml:space="preserve">not chosen based </w:delText>
        </w:r>
        <w:r w:rsidR="00BD1420" w:rsidDel="00DB2279">
          <w:rPr>
            <w:rFonts w:ascii="Times New Roman" w:hAnsi="Times New Roman" w:cs="Times New Roman"/>
            <w:sz w:val="24"/>
            <w:szCs w:val="24"/>
          </w:rPr>
          <w:delText xml:space="preserve">on </w:delText>
        </w:r>
        <w:r w:rsidR="00F91046" w:rsidDel="00DB2279">
          <w:rPr>
            <w:rFonts w:ascii="Times New Roman" w:hAnsi="Times New Roman" w:cs="Times New Roman"/>
            <w:sz w:val="24"/>
            <w:szCs w:val="24"/>
          </w:rPr>
          <w:delText xml:space="preserve">instar, </w:delText>
        </w:r>
        <w:r w:rsidR="00817FF4" w:rsidDel="00DB2279">
          <w:rPr>
            <w:rFonts w:ascii="Times New Roman" w:hAnsi="Times New Roman" w:cs="Times New Roman"/>
            <w:sz w:val="24"/>
            <w:szCs w:val="24"/>
          </w:rPr>
          <w:delText xml:space="preserve">we included only those without wing-pads </w:delText>
        </w:r>
        <w:r w:rsidR="00F91046" w:rsidDel="00DB2279">
          <w:rPr>
            <w:rFonts w:ascii="Times New Roman" w:hAnsi="Times New Roman" w:cs="Times New Roman"/>
            <w:sz w:val="24"/>
            <w:szCs w:val="24"/>
          </w:rPr>
          <w:delText>when possible</w:delText>
        </w:r>
        <w:r w:rsidR="00BD1420" w:rsidDel="00DB2279">
          <w:rPr>
            <w:rFonts w:ascii="Times New Roman" w:hAnsi="Times New Roman" w:cs="Times New Roman"/>
            <w:sz w:val="24"/>
            <w:szCs w:val="24"/>
          </w:rPr>
          <w:delText>.  In LeConte,</w:delText>
        </w:r>
      </w:del>
      <w:ins w:id="514" w:author="Scott Cooper" w:date="2014-12-13T10:29:00Z">
        <w:r w:rsidR="00DB2279">
          <w:rPr>
            <w:rFonts w:ascii="Times New Roman" w:hAnsi="Times New Roman" w:cs="Times New Roman"/>
            <w:sz w:val="24"/>
            <w:szCs w:val="24"/>
          </w:rPr>
          <w:t>The</w:t>
        </w:r>
      </w:ins>
      <w:r w:rsidR="00BD1420">
        <w:rPr>
          <w:rFonts w:ascii="Times New Roman" w:hAnsi="Times New Roman" w:cs="Times New Roman"/>
          <w:sz w:val="24"/>
          <w:szCs w:val="24"/>
        </w:rPr>
        <w:t xml:space="preserve"> mayflies </w:t>
      </w:r>
      <w:ins w:id="515" w:author="Scott Cooper" w:date="2014-12-13T10:29:00Z">
        <w:r w:rsidR="00DB2279">
          <w:rPr>
            <w:rFonts w:ascii="Times New Roman" w:hAnsi="Times New Roman" w:cs="Times New Roman"/>
            <w:sz w:val="24"/>
            <w:szCs w:val="24"/>
          </w:rPr>
          <w:t>in LeConte Lak</w:t>
        </w:r>
      </w:ins>
      <w:ins w:id="516" w:author="Scott Cooper" w:date="2014-12-13T10:30:00Z">
        <w:r w:rsidR="00DB2279">
          <w:rPr>
            <w:rFonts w:ascii="Times New Roman" w:hAnsi="Times New Roman" w:cs="Times New Roman"/>
            <w:sz w:val="24"/>
            <w:szCs w:val="24"/>
          </w:rPr>
          <w:t xml:space="preserve">e </w:t>
        </w:r>
      </w:ins>
      <w:r w:rsidR="00BD1420">
        <w:rPr>
          <w:rFonts w:ascii="Times New Roman" w:hAnsi="Times New Roman" w:cs="Times New Roman"/>
          <w:sz w:val="24"/>
          <w:szCs w:val="24"/>
        </w:rPr>
        <w:t>wer</w:t>
      </w:r>
      <w:r w:rsidR="002D4AE8">
        <w:rPr>
          <w:rFonts w:ascii="Times New Roman" w:hAnsi="Times New Roman" w:cs="Times New Roman"/>
          <w:sz w:val="24"/>
          <w:szCs w:val="24"/>
        </w:rPr>
        <w:t xml:space="preserve">e virtually all </w:t>
      </w:r>
      <w:r w:rsidR="0008798F">
        <w:rPr>
          <w:rFonts w:ascii="Times New Roman" w:hAnsi="Times New Roman" w:cs="Times New Roman"/>
          <w:i/>
          <w:sz w:val="24"/>
          <w:szCs w:val="24"/>
        </w:rPr>
        <w:t>Ameletus edmundsi</w:t>
      </w:r>
      <w:r w:rsidR="002D4AE8">
        <w:rPr>
          <w:rFonts w:ascii="Times New Roman" w:hAnsi="Times New Roman" w:cs="Times New Roman"/>
          <w:sz w:val="24"/>
          <w:szCs w:val="24"/>
        </w:rPr>
        <w:t>, but i</w:t>
      </w:r>
      <w:r w:rsidR="00BD1420">
        <w:rPr>
          <w:rFonts w:ascii="Times New Roman" w:hAnsi="Times New Roman" w:cs="Times New Roman"/>
          <w:sz w:val="24"/>
          <w:szCs w:val="24"/>
        </w:rPr>
        <w:t>n Spur</w:t>
      </w:r>
      <w:ins w:id="517" w:author="Scott Cooper" w:date="2014-12-13T10:30:00Z">
        <w:r w:rsidR="00DB2279">
          <w:rPr>
            <w:rFonts w:ascii="Times New Roman" w:hAnsi="Times New Roman" w:cs="Times New Roman"/>
            <w:sz w:val="24"/>
            <w:szCs w:val="24"/>
          </w:rPr>
          <w:t xml:space="preserve"> Lake</w:t>
        </w:r>
      </w:ins>
      <w:r w:rsidR="00BD1420">
        <w:rPr>
          <w:rFonts w:ascii="Times New Roman" w:hAnsi="Times New Roman" w:cs="Times New Roman"/>
          <w:sz w:val="24"/>
          <w:szCs w:val="24"/>
        </w:rPr>
        <w:t xml:space="preserve">, </w:t>
      </w:r>
      <w:ins w:id="518" w:author="Scott Cooper" w:date="2014-12-13T10:30:00Z">
        <w:r w:rsidR="00DB2279">
          <w:rPr>
            <w:rFonts w:ascii="Times New Roman" w:hAnsi="Times New Roman" w:cs="Times New Roman"/>
            <w:sz w:val="24"/>
            <w:szCs w:val="24"/>
          </w:rPr>
          <w:t xml:space="preserve">both </w:t>
        </w:r>
      </w:ins>
      <w:r w:rsidR="0008798F">
        <w:rPr>
          <w:rFonts w:ascii="Times New Roman" w:hAnsi="Times New Roman" w:cs="Times New Roman"/>
          <w:i/>
          <w:sz w:val="24"/>
          <w:szCs w:val="24"/>
        </w:rPr>
        <w:t>Ameletus edmundsi</w:t>
      </w:r>
      <w:r w:rsidR="002D4AE8">
        <w:rPr>
          <w:rFonts w:ascii="Times New Roman" w:hAnsi="Times New Roman" w:cs="Times New Roman"/>
          <w:sz w:val="24"/>
          <w:szCs w:val="24"/>
        </w:rPr>
        <w:t xml:space="preserve"> and </w:t>
      </w:r>
      <w:r w:rsidR="002D4AE8" w:rsidRPr="002D4AE8">
        <w:rPr>
          <w:rFonts w:ascii="Times New Roman" w:hAnsi="Times New Roman" w:cs="Times New Roman"/>
          <w:i/>
          <w:sz w:val="24"/>
          <w:szCs w:val="24"/>
        </w:rPr>
        <w:t>Callibaetis ferrugineus</w:t>
      </w:r>
      <w:r w:rsidR="002D4AE8">
        <w:rPr>
          <w:rFonts w:ascii="Times New Roman" w:hAnsi="Times New Roman" w:cs="Times New Roman"/>
          <w:sz w:val="24"/>
          <w:szCs w:val="24"/>
        </w:rPr>
        <w:t xml:space="preserve"> were present in </w:t>
      </w:r>
      <w:r w:rsidR="003518C5">
        <w:rPr>
          <w:rFonts w:ascii="Times New Roman" w:hAnsi="Times New Roman" w:cs="Times New Roman"/>
          <w:sz w:val="24"/>
          <w:szCs w:val="24"/>
        </w:rPr>
        <w:t>similar</w:t>
      </w:r>
      <w:r w:rsidR="002D4AE8">
        <w:rPr>
          <w:rFonts w:ascii="Times New Roman" w:hAnsi="Times New Roman" w:cs="Times New Roman"/>
          <w:sz w:val="24"/>
          <w:szCs w:val="24"/>
        </w:rPr>
        <w:t xml:space="preserve"> proportions.</w:t>
      </w:r>
      <w:r w:rsidR="00363983">
        <w:rPr>
          <w:rFonts w:ascii="Times New Roman" w:hAnsi="Times New Roman" w:cs="Times New Roman"/>
          <w:sz w:val="24"/>
          <w:szCs w:val="24"/>
        </w:rPr>
        <w:t xml:space="preserve">  </w:t>
      </w:r>
      <w:ins w:id="519" w:author="Scott Cooper" w:date="2014-12-13T10:30:00Z">
        <w:r w:rsidR="00DB2279">
          <w:rPr>
            <w:rFonts w:ascii="Times New Roman" w:hAnsi="Times New Roman" w:cs="Times New Roman"/>
            <w:sz w:val="24"/>
            <w:szCs w:val="24"/>
          </w:rPr>
          <w:t xml:space="preserve">Emerging </w:t>
        </w:r>
      </w:ins>
      <w:del w:id="520" w:author="Scott Cooper" w:date="2014-12-13T10:31:00Z">
        <w:r w:rsidR="001A22FD" w:rsidDel="00DB2279">
          <w:rPr>
            <w:rFonts w:ascii="Times New Roman" w:hAnsi="Times New Roman" w:cs="Times New Roman"/>
            <w:sz w:val="24"/>
            <w:szCs w:val="24"/>
          </w:rPr>
          <w:delText>A</w:delText>
        </w:r>
        <w:r w:rsidR="00363983" w:rsidDel="00DB2279">
          <w:rPr>
            <w:rFonts w:ascii="Times New Roman" w:hAnsi="Times New Roman" w:cs="Times New Roman"/>
            <w:sz w:val="24"/>
            <w:szCs w:val="24"/>
          </w:rPr>
          <w:delText xml:space="preserve">dult </w:delText>
        </w:r>
      </w:del>
      <w:ins w:id="521" w:author="Scott Cooper" w:date="2014-12-13T10:31:00Z">
        <w:r w:rsidR="00DB2279">
          <w:rPr>
            <w:rFonts w:ascii="Times New Roman" w:hAnsi="Times New Roman" w:cs="Times New Roman"/>
            <w:sz w:val="24"/>
            <w:szCs w:val="24"/>
          </w:rPr>
          <w:t xml:space="preserve">adult </w:t>
        </w:r>
      </w:ins>
      <w:r w:rsidR="00363983">
        <w:rPr>
          <w:rFonts w:ascii="Times New Roman" w:hAnsi="Times New Roman" w:cs="Times New Roman"/>
          <w:sz w:val="24"/>
          <w:szCs w:val="24"/>
        </w:rPr>
        <w:t xml:space="preserve">mayflies </w:t>
      </w:r>
      <w:del w:id="522" w:author="Scott Cooper" w:date="2014-12-13T10:31:00Z">
        <w:r w:rsidR="00363983" w:rsidDel="00DB2279">
          <w:rPr>
            <w:rFonts w:ascii="Times New Roman" w:hAnsi="Times New Roman" w:cs="Times New Roman"/>
            <w:sz w:val="24"/>
            <w:szCs w:val="24"/>
          </w:rPr>
          <w:delText xml:space="preserve">which emerged from the nymph stage </w:delText>
        </w:r>
      </w:del>
      <w:ins w:id="523" w:author="Scott Cooper" w:date="2014-12-13T10:31:00Z">
        <w:r w:rsidR="00DB2279">
          <w:rPr>
            <w:rFonts w:ascii="Times New Roman" w:hAnsi="Times New Roman" w:cs="Times New Roman"/>
            <w:sz w:val="24"/>
            <w:szCs w:val="24"/>
          </w:rPr>
          <w:t xml:space="preserve">during experiments </w:t>
        </w:r>
      </w:ins>
      <w:r w:rsidR="00363983">
        <w:rPr>
          <w:rFonts w:ascii="Times New Roman" w:hAnsi="Times New Roman" w:cs="Times New Roman"/>
          <w:sz w:val="24"/>
          <w:szCs w:val="24"/>
        </w:rPr>
        <w:t xml:space="preserve">were </w:t>
      </w:r>
      <w:r w:rsidR="001A22FD">
        <w:rPr>
          <w:rFonts w:ascii="Times New Roman" w:hAnsi="Times New Roman" w:cs="Times New Roman"/>
          <w:sz w:val="24"/>
          <w:szCs w:val="24"/>
        </w:rPr>
        <w:t xml:space="preserve">collected and </w:t>
      </w:r>
      <w:r w:rsidR="00363983">
        <w:rPr>
          <w:rFonts w:ascii="Times New Roman" w:hAnsi="Times New Roman" w:cs="Times New Roman"/>
          <w:sz w:val="24"/>
          <w:szCs w:val="24"/>
        </w:rPr>
        <w:t xml:space="preserve">replaced </w:t>
      </w:r>
      <w:r w:rsidR="001A22FD">
        <w:rPr>
          <w:rFonts w:ascii="Times New Roman" w:hAnsi="Times New Roman" w:cs="Times New Roman"/>
          <w:sz w:val="24"/>
          <w:szCs w:val="24"/>
        </w:rPr>
        <w:t xml:space="preserve">with </w:t>
      </w:r>
      <w:r w:rsidR="00363983">
        <w:rPr>
          <w:rFonts w:ascii="Times New Roman" w:hAnsi="Times New Roman" w:cs="Times New Roman"/>
          <w:sz w:val="24"/>
          <w:szCs w:val="24"/>
        </w:rPr>
        <w:t>younger individuals</w:t>
      </w:r>
      <w:del w:id="524" w:author="Scott Cooper" w:date="2014-12-13T10:31:00Z">
        <w:r w:rsidR="00B84CB8" w:rsidDel="00DB2279">
          <w:rPr>
            <w:rFonts w:ascii="Times New Roman" w:hAnsi="Times New Roman" w:cs="Times New Roman"/>
            <w:sz w:val="24"/>
            <w:szCs w:val="24"/>
          </w:rPr>
          <w:delText xml:space="preserve">; </w:delText>
        </w:r>
        <w:r w:rsidR="003518C5" w:rsidDel="00DB2279">
          <w:rPr>
            <w:rFonts w:ascii="Times New Roman" w:hAnsi="Times New Roman" w:cs="Times New Roman"/>
            <w:sz w:val="24"/>
            <w:szCs w:val="24"/>
          </w:rPr>
          <w:delText>On</w:delText>
        </w:r>
      </w:del>
      <w:ins w:id="525" w:author="Scott Cooper" w:date="2014-12-13T10:31:00Z">
        <w:r w:rsidR="00DB2279">
          <w:rPr>
            <w:rFonts w:ascii="Times New Roman" w:hAnsi="Times New Roman" w:cs="Times New Roman"/>
            <w:sz w:val="24"/>
            <w:szCs w:val="24"/>
          </w:rPr>
          <w:t>, with an</w:t>
        </w:r>
      </w:ins>
      <w:r w:rsidR="003518C5">
        <w:rPr>
          <w:rFonts w:ascii="Times New Roman" w:hAnsi="Times New Roman" w:cs="Times New Roman"/>
          <w:sz w:val="24"/>
          <w:szCs w:val="24"/>
        </w:rPr>
        <w:t xml:space="preserve"> average</w:t>
      </w:r>
      <w:del w:id="526" w:author="Scott Cooper" w:date="2014-12-13T10:31:00Z">
        <w:r w:rsidR="003518C5" w:rsidDel="00DB2279">
          <w:rPr>
            <w:rFonts w:ascii="Times New Roman" w:hAnsi="Times New Roman" w:cs="Times New Roman"/>
            <w:sz w:val="24"/>
            <w:szCs w:val="24"/>
          </w:rPr>
          <w:delText xml:space="preserve">, </w:delText>
        </w:r>
      </w:del>
      <w:ins w:id="527" w:author="Scott Cooper" w:date="2014-12-13T10:31:00Z">
        <w:r w:rsidR="00DB2279">
          <w:rPr>
            <w:rFonts w:ascii="Times New Roman" w:hAnsi="Times New Roman" w:cs="Times New Roman"/>
            <w:sz w:val="24"/>
            <w:szCs w:val="24"/>
          </w:rPr>
          <w:t xml:space="preserve"> of </w:t>
        </w:r>
      </w:ins>
      <w:r w:rsidR="003518C5">
        <w:rPr>
          <w:rFonts w:ascii="Times New Roman" w:hAnsi="Times New Roman" w:cs="Times New Roman"/>
          <w:sz w:val="24"/>
          <w:szCs w:val="24"/>
        </w:rPr>
        <w:t xml:space="preserve">2 </w:t>
      </w:r>
      <w:r w:rsidR="003518C5">
        <w:rPr>
          <w:rFonts w:ascii="Cambria Math" w:hAnsi="Cambria Math" w:cs="Times New Roman"/>
          <w:sz w:val="24"/>
          <w:szCs w:val="24"/>
        </w:rPr>
        <w:t>±</w:t>
      </w:r>
      <w:r w:rsidR="003518C5">
        <w:rPr>
          <w:rFonts w:ascii="Times New Roman" w:hAnsi="Times New Roman" w:cs="Times New Roman"/>
          <w:sz w:val="24"/>
          <w:szCs w:val="24"/>
        </w:rPr>
        <w:t xml:space="preserve"> 0.4</w:t>
      </w:r>
      <w:r w:rsidR="00B84CB8">
        <w:rPr>
          <w:rFonts w:ascii="Times New Roman" w:hAnsi="Times New Roman" w:cs="Times New Roman"/>
          <w:sz w:val="24"/>
          <w:szCs w:val="24"/>
        </w:rPr>
        <w:t xml:space="preserve"> </w:t>
      </w:r>
      <w:del w:id="528" w:author="Scott Cooper" w:date="2014-12-13T10:31:00Z">
        <w:r w:rsidR="003518C5" w:rsidDel="00DB2279">
          <w:rPr>
            <w:rFonts w:ascii="Times New Roman" w:hAnsi="Times New Roman" w:cs="Times New Roman"/>
            <w:sz w:val="24"/>
            <w:szCs w:val="24"/>
          </w:rPr>
          <w:delText xml:space="preserve">s.e </w:delText>
        </w:r>
      </w:del>
      <w:r w:rsidR="00B84CB8">
        <w:rPr>
          <w:rFonts w:ascii="Times New Roman" w:hAnsi="Times New Roman" w:cs="Times New Roman"/>
          <w:sz w:val="24"/>
          <w:szCs w:val="24"/>
        </w:rPr>
        <w:lastRenderedPageBreak/>
        <w:t xml:space="preserve">mayflies </w:t>
      </w:r>
      <w:del w:id="529" w:author="Scott Cooper" w:date="2014-12-13T10:31:00Z">
        <w:r w:rsidR="00B84CB8" w:rsidDel="00DB2279">
          <w:rPr>
            <w:rFonts w:ascii="Times New Roman" w:hAnsi="Times New Roman" w:cs="Times New Roman"/>
            <w:sz w:val="24"/>
            <w:szCs w:val="24"/>
          </w:rPr>
          <w:delText xml:space="preserve">were </w:delText>
        </w:r>
      </w:del>
      <w:ins w:id="530" w:author="Scott Cooper" w:date="2014-12-13T10:31:00Z">
        <w:r w:rsidR="00DB2279">
          <w:rPr>
            <w:rFonts w:ascii="Times New Roman" w:hAnsi="Times New Roman" w:cs="Times New Roman"/>
            <w:sz w:val="24"/>
            <w:szCs w:val="24"/>
          </w:rPr>
          <w:t xml:space="preserve">being </w:t>
        </w:r>
      </w:ins>
      <w:r w:rsidR="00B84CB8">
        <w:rPr>
          <w:rFonts w:ascii="Times New Roman" w:hAnsi="Times New Roman" w:cs="Times New Roman"/>
          <w:sz w:val="24"/>
          <w:szCs w:val="24"/>
        </w:rPr>
        <w:t xml:space="preserve">replaced per enclosure per </w:t>
      </w:r>
      <w:commentRangeStart w:id="531"/>
      <w:r w:rsidR="00B84CB8">
        <w:rPr>
          <w:rFonts w:ascii="Times New Roman" w:hAnsi="Times New Roman" w:cs="Times New Roman"/>
          <w:sz w:val="24"/>
          <w:szCs w:val="24"/>
        </w:rPr>
        <w:t>block</w:t>
      </w:r>
      <w:commentRangeEnd w:id="531"/>
      <w:r w:rsidR="00DB2279">
        <w:rPr>
          <w:rStyle w:val="CommentReference"/>
        </w:rPr>
        <w:commentReference w:id="531"/>
      </w:r>
      <w:ins w:id="532" w:author="Scott Cooper" w:date="2014-12-13T10:32:00Z">
        <w:r w:rsidR="00DB2279">
          <w:rPr>
            <w:rFonts w:ascii="Times New Roman" w:hAnsi="Times New Roman" w:cs="Times New Roman"/>
            <w:sz w:val="24"/>
            <w:szCs w:val="24"/>
          </w:rPr>
          <w:t xml:space="preserve">. </w:t>
        </w:r>
      </w:ins>
      <w:del w:id="533" w:author="Scott Cooper" w:date="2014-12-13T10:32:00Z">
        <w:r w:rsidR="003518C5" w:rsidDel="00DB2279">
          <w:rPr>
            <w:rFonts w:ascii="Times New Roman" w:hAnsi="Times New Roman" w:cs="Times New Roman"/>
            <w:sz w:val="24"/>
            <w:szCs w:val="24"/>
          </w:rPr>
          <w:delText>; m</w:delText>
        </w:r>
      </w:del>
      <w:ins w:id="534" w:author="Scott Cooper" w:date="2014-12-13T10:32:00Z">
        <w:r w:rsidR="00DB2279">
          <w:rPr>
            <w:rFonts w:ascii="Times New Roman" w:hAnsi="Times New Roman" w:cs="Times New Roman"/>
            <w:sz w:val="24"/>
            <w:szCs w:val="24"/>
          </w:rPr>
          <w:t>M</w:t>
        </w:r>
      </w:ins>
      <w:r w:rsidR="003518C5">
        <w:rPr>
          <w:rFonts w:ascii="Times New Roman" w:hAnsi="Times New Roman" w:cs="Times New Roman"/>
          <w:sz w:val="24"/>
          <w:szCs w:val="24"/>
        </w:rPr>
        <w:t xml:space="preserve">ost </w:t>
      </w:r>
      <w:del w:id="535" w:author="Scott Cooper" w:date="2014-12-13T10:32:00Z">
        <w:r w:rsidR="003518C5" w:rsidDel="00DB2279">
          <w:rPr>
            <w:rFonts w:ascii="Times New Roman" w:hAnsi="Times New Roman" w:cs="Times New Roman"/>
            <w:sz w:val="24"/>
            <w:szCs w:val="24"/>
          </w:rPr>
          <w:delText>of the</w:delText>
        </w:r>
      </w:del>
      <w:ins w:id="536" w:author="Scott Cooper" w:date="2014-12-13T10:32:00Z">
        <w:r w:rsidR="00DB2279">
          <w:rPr>
            <w:rFonts w:ascii="Times New Roman" w:hAnsi="Times New Roman" w:cs="Times New Roman"/>
            <w:sz w:val="24"/>
            <w:szCs w:val="24"/>
          </w:rPr>
          <w:t>mayfly</w:t>
        </w:r>
      </w:ins>
      <w:r w:rsidR="003518C5">
        <w:rPr>
          <w:rFonts w:ascii="Times New Roman" w:hAnsi="Times New Roman" w:cs="Times New Roman"/>
          <w:sz w:val="24"/>
          <w:szCs w:val="24"/>
        </w:rPr>
        <w:t xml:space="preserve"> emergence occurred during the first </w:t>
      </w:r>
      <w:ins w:id="537" w:author="Scott Cooper" w:date="2014-12-13T10:32:00Z">
        <w:r w:rsidR="00DB2279">
          <w:rPr>
            <w:rFonts w:ascii="Times New Roman" w:hAnsi="Times New Roman" w:cs="Times New Roman"/>
            <w:sz w:val="24"/>
            <w:szCs w:val="24"/>
          </w:rPr>
          <w:t xml:space="preserve">two time </w:t>
        </w:r>
      </w:ins>
      <w:r w:rsidR="003518C5">
        <w:rPr>
          <w:rFonts w:ascii="Times New Roman" w:hAnsi="Times New Roman" w:cs="Times New Roman"/>
          <w:sz w:val="24"/>
          <w:szCs w:val="24"/>
        </w:rPr>
        <w:t>block</w:t>
      </w:r>
      <w:ins w:id="538" w:author="Scott Cooper" w:date="2014-12-13T10:32:00Z">
        <w:r w:rsidR="00DB2279">
          <w:rPr>
            <w:rFonts w:ascii="Times New Roman" w:hAnsi="Times New Roman" w:cs="Times New Roman"/>
            <w:sz w:val="24"/>
            <w:szCs w:val="24"/>
          </w:rPr>
          <w:t>s</w:t>
        </w:r>
      </w:ins>
      <w:r w:rsidR="003518C5">
        <w:rPr>
          <w:rFonts w:ascii="Times New Roman" w:hAnsi="Times New Roman" w:cs="Times New Roman"/>
          <w:sz w:val="24"/>
          <w:szCs w:val="24"/>
        </w:rPr>
        <w:t xml:space="preserve"> (July and August)</w:t>
      </w:r>
      <w:del w:id="539" w:author="Scott Cooper" w:date="2014-12-13T10:32:00Z">
        <w:r w:rsidR="003518C5" w:rsidDel="00DB2279">
          <w:rPr>
            <w:rFonts w:ascii="Times New Roman" w:hAnsi="Times New Roman" w:cs="Times New Roman"/>
            <w:sz w:val="24"/>
            <w:szCs w:val="24"/>
          </w:rPr>
          <w:delText>,</w:delText>
        </w:r>
      </w:del>
      <w:r w:rsidR="003518C5">
        <w:rPr>
          <w:rFonts w:ascii="Times New Roman" w:hAnsi="Times New Roman" w:cs="Times New Roman"/>
          <w:sz w:val="24"/>
          <w:szCs w:val="24"/>
        </w:rPr>
        <w:t xml:space="preserve"> </w:t>
      </w:r>
      <w:del w:id="540" w:author="Scott Cooper" w:date="2014-12-13T10:32:00Z">
        <w:r w:rsidR="003518C5" w:rsidDel="00DB2279">
          <w:rPr>
            <w:rFonts w:ascii="Times New Roman" w:hAnsi="Times New Roman" w:cs="Times New Roman"/>
            <w:sz w:val="24"/>
            <w:szCs w:val="24"/>
          </w:rPr>
          <w:delText xml:space="preserve">and </w:delText>
        </w:r>
      </w:del>
      <w:ins w:id="541" w:author="Scott Cooper" w:date="2014-12-13T10:32:00Z">
        <w:r w:rsidR="00DB2279">
          <w:rPr>
            <w:rFonts w:ascii="Times New Roman" w:hAnsi="Times New Roman" w:cs="Times New Roman"/>
            <w:sz w:val="24"/>
            <w:szCs w:val="24"/>
          </w:rPr>
          <w:t xml:space="preserve">with </w:t>
        </w:r>
      </w:ins>
      <w:r w:rsidR="003518C5">
        <w:rPr>
          <w:rFonts w:ascii="Times New Roman" w:hAnsi="Times New Roman" w:cs="Times New Roman"/>
          <w:sz w:val="24"/>
          <w:szCs w:val="24"/>
        </w:rPr>
        <w:t xml:space="preserve">almost none </w:t>
      </w:r>
      <w:del w:id="542" w:author="Scott Cooper" w:date="2014-12-13T10:33:00Z">
        <w:r w:rsidR="003518C5" w:rsidDel="00DB2279">
          <w:rPr>
            <w:rFonts w:ascii="Times New Roman" w:hAnsi="Times New Roman" w:cs="Times New Roman"/>
            <w:sz w:val="24"/>
            <w:szCs w:val="24"/>
          </w:rPr>
          <w:delText xml:space="preserve">occurred </w:delText>
        </w:r>
      </w:del>
      <w:ins w:id="543" w:author="Scott Cooper" w:date="2014-12-13T10:33:00Z">
        <w:r w:rsidR="00DB2279">
          <w:rPr>
            <w:rFonts w:ascii="Times New Roman" w:hAnsi="Times New Roman" w:cs="Times New Roman"/>
            <w:sz w:val="24"/>
            <w:szCs w:val="24"/>
          </w:rPr>
          <w:t xml:space="preserve">occurring </w:t>
        </w:r>
      </w:ins>
      <w:r w:rsidR="003518C5">
        <w:rPr>
          <w:rFonts w:ascii="Times New Roman" w:hAnsi="Times New Roman" w:cs="Times New Roman"/>
          <w:sz w:val="24"/>
          <w:szCs w:val="24"/>
        </w:rPr>
        <w:t>during the last block (September)</w:t>
      </w:r>
      <w:r w:rsidR="00363983">
        <w:rPr>
          <w:rFonts w:ascii="Times New Roman" w:hAnsi="Times New Roman" w:cs="Times New Roman"/>
          <w:sz w:val="24"/>
          <w:szCs w:val="24"/>
        </w:rPr>
        <w:t>.</w:t>
      </w:r>
    </w:p>
    <w:p w14:paraId="75F250F5" w14:textId="77134B25" w:rsidR="00892879" w:rsidRDefault="001A22FD" w:rsidP="008D3EF6">
      <w:pPr>
        <w:spacing w:line="480" w:lineRule="auto"/>
        <w:ind w:right="360" w:firstLine="720"/>
        <w:rPr>
          <w:rFonts w:ascii="Times New Roman" w:hAnsi="Times New Roman" w:cs="Times New Roman"/>
          <w:sz w:val="24"/>
          <w:szCs w:val="24"/>
        </w:rPr>
      </w:pPr>
      <w:del w:id="544" w:author="Scott Cooper" w:date="2014-12-13T10:39:00Z">
        <w:r w:rsidDel="00B973CC">
          <w:rPr>
            <w:rFonts w:ascii="Times New Roman" w:hAnsi="Times New Roman" w:cs="Times New Roman"/>
            <w:sz w:val="24"/>
            <w:szCs w:val="24"/>
          </w:rPr>
          <w:delText xml:space="preserve">We </w:delText>
        </w:r>
      </w:del>
      <w:ins w:id="545" w:author="Scott Cooper" w:date="2014-12-13T10:39:00Z">
        <w:r w:rsidR="00B973CC">
          <w:rPr>
            <w:rFonts w:ascii="Times New Roman" w:hAnsi="Times New Roman" w:cs="Times New Roman"/>
            <w:sz w:val="24"/>
            <w:szCs w:val="24"/>
          </w:rPr>
          <w:t xml:space="preserve">I </w:t>
        </w:r>
      </w:ins>
      <w:r>
        <w:rPr>
          <w:rFonts w:ascii="Times New Roman" w:hAnsi="Times New Roman" w:cs="Times New Roman"/>
          <w:sz w:val="24"/>
          <w:szCs w:val="24"/>
        </w:rPr>
        <w:t xml:space="preserve">measured </w:t>
      </w:r>
      <w:del w:id="546" w:author="Scott Cooper" w:date="2014-12-13T10:35:00Z">
        <w:r w:rsidDel="00B973CC">
          <w:rPr>
            <w:rFonts w:ascii="Times New Roman" w:hAnsi="Times New Roman" w:cs="Times New Roman"/>
            <w:sz w:val="24"/>
            <w:szCs w:val="24"/>
          </w:rPr>
          <w:delText xml:space="preserve">the </w:delText>
        </w:r>
      </w:del>
      <w:del w:id="547" w:author="Scott Cooper" w:date="2014-12-13T10:33:00Z">
        <w:r w:rsidDel="00DB2279">
          <w:rPr>
            <w:rFonts w:ascii="Times New Roman" w:hAnsi="Times New Roman" w:cs="Times New Roman"/>
            <w:sz w:val="24"/>
            <w:szCs w:val="24"/>
          </w:rPr>
          <w:delText xml:space="preserve">abundance of </w:delText>
        </w:r>
      </w:del>
      <w:r>
        <w:rPr>
          <w:rFonts w:ascii="Times New Roman" w:hAnsi="Times New Roman" w:cs="Times New Roman"/>
          <w:sz w:val="24"/>
          <w:szCs w:val="24"/>
        </w:rPr>
        <w:t>a</w:t>
      </w:r>
      <w:r w:rsidR="000C7FAB">
        <w:rPr>
          <w:rFonts w:ascii="Times New Roman" w:hAnsi="Times New Roman" w:cs="Times New Roman"/>
          <w:sz w:val="24"/>
          <w:szCs w:val="24"/>
        </w:rPr>
        <w:t>lga</w:t>
      </w:r>
      <w:del w:id="548" w:author="Scott Cooper" w:date="2014-12-13T10:33:00Z">
        <w:r w:rsidDel="00DB2279">
          <w:rPr>
            <w:rFonts w:ascii="Times New Roman" w:hAnsi="Times New Roman" w:cs="Times New Roman"/>
            <w:sz w:val="24"/>
            <w:szCs w:val="24"/>
          </w:rPr>
          <w:delText>e</w:delText>
        </w:r>
      </w:del>
      <w:ins w:id="549" w:author="Scott Cooper" w:date="2014-12-13T10:33:00Z">
        <w:r w:rsidR="00DB2279">
          <w:rPr>
            <w:rFonts w:ascii="Times New Roman" w:hAnsi="Times New Roman" w:cs="Times New Roman"/>
            <w:sz w:val="24"/>
            <w:szCs w:val="24"/>
          </w:rPr>
          <w:t xml:space="preserve">l biomass as </w:t>
        </w:r>
      </w:ins>
      <w:ins w:id="550" w:author="Scott Cooper" w:date="2014-12-13T10:34:00Z">
        <w:r w:rsidR="00DB2279">
          <w:rPr>
            <w:rFonts w:ascii="Times New Roman" w:hAnsi="Times New Roman" w:cs="Times New Roman"/>
            <w:sz w:val="24"/>
            <w:szCs w:val="24"/>
          </w:rPr>
          <w:t>AFDM</w:t>
        </w:r>
      </w:ins>
      <w:ins w:id="551" w:author="Scott Cooper" w:date="2014-12-13T10:33:00Z">
        <w:r w:rsidR="00DB2279">
          <w:rPr>
            <w:rFonts w:ascii="Times New Roman" w:hAnsi="Times New Roman" w:cs="Times New Roman"/>
            <w:sz w:val="24"/>
            <w:szCs w:val="24"/>
          </w:rPr>
          <w:t xml:space="preserve"> concentration</w:t>
        </w:r>
      </w:ins>
      <w:r w:rsidR="000C7FAB">
        <w:rPr>
          <w:rFonts w:ascii="Times New Roman" w:hAnsi="Times New Roman" w:cs="Times New Roman"/>
          <w:sz w:val="24"/>
          <w:szCs w:val="24"/>
        </w:rPr>
        <w:t xml:space="preserve"> </w:t>
      </w:r>
      <w:del w:id="552" w:author="Scott Cooper" w:date="2014-12-13T10:35:00Z">
        <w:r w:rsidR="00CE3207" w:rsidDel="00B973CC">
          <w:rPr>
            <w:rFonts w:ascii="Times New Roman" w:hAnsi="Times New Roman" w:cs="Times New Roman"/>
            <w:sz w:val="24"/>
            <w:szCs w:val="24"/>
          </w:rPr>
          <w:delText xml:space="preserve">in each enclosure </w:delText>
        </w:r>
        <w:r w:rsidDel="00B973CC">
          <w:rPr>
            <w:rFonts w:ascii="Times New Roman" w:hAnsi="Times New Roman" w:cs="Times New Roman"/>
            <w:sz w:val="24"/>
            <w:szCs w:val="24"/>
          </w:rPr>
          <w:delText>as the</w:delText>
        </w:r>
      </w:del>
      <w:ins w:id="553" w:author="Scott Cooper" w:date="2014-12-13T10:38:00Z">
        <w:r w:rsidR="00B973CC">
          <w:rPr>
            <w:rFonts w:ascii="Times New Roman" w:hAnsi="Times New Roman" w:cs="Times New Roman"/>
            <w:sz w:val="24"/>
            <w:szCs w:val="24"/>
          </w:rPr>
          <w:t>on</w:t>
        </w:r>
      </w:ins>
      <w:r>
        <w:rPr>
          <w:rFonts w:ascii="Times New Roman" w:hAnsi="Times New Roman" w:cs="Times New Roman"/>
          <w:sz w:val="24"/>
          <w:szCs w:val="24"/>
        </w:rPr>
        <w:t xml:space="preserve"> </w:t>
      </w:r>
      <w:del w:id="554" w:author="Scott Cooper" w:date="2014-12-13T10:35:00Z">
        <w:r w:rsidDel="00B973CC">
          <w:rPr>
            <w:rFonts w:ascii="Times New Roman" w:hAnsi="Times New Roman" w:cs="Times New Roman"/>
            <w:sz w:val="24"/>
            <w:szCs w:val="24"/>
          </w:rPr>
          <w:delText xml:space="preserve">amount of material on </w:delText>
        </w:r>
      </w:del>
      <w:r w:rsidR="00817FF4">
        <w:rPr>
          <w:rFonts w:ascii="Times New Roman" w:hAnsi="Times New Roman" w:cs="Times New Roman"/>
          <w:sz w:val="24"/>
          <w:szCs w:val="24"/>
        </w:rPr>
        <w:t xml:space="preserve">unglazed </w:t>
      </w:r>
      <w:r w:rsidR="000C7FAB">
        <w:rPr>
          <w:rFonts w:ascii="Times New Roman" w:hAnsi="Times New Roman" w:cs="Times New Roman"/>
          <w:sz w:val="24"/>
          <w:szCs w:val="24"/>
        </w:rPr>
        <w:t xml:space="preserve">porcelain tiles placed on the bottom of each </w:t>
      </w:r>
      <w:commentRangeStart w:id="555"/>
      <w:r w:rsidR="00892879">
        <w:rPr>
          <w:rFonts w:ascii="Times New Roman" w:hAnsi="Times New Roman" w:cs="Times New Roman"/>
          <w:sz w:val="24"/>
          <w:szCs w:val="24"/>
        </w:rPr>
        <w:t>enclosure</w:t>
      </w:r>
      <w:commentRangeEnd w:id="555"/>
      <w:r w:rsidR="00B973CC">
        <w:rPr>
          <w:rStyle w:val="CommentReference"/>
        </w:rPr>
        <w:commentReference w:id="555"/>
      </w:r>
      <w:r w:rsidR="00892879">
        <w:rPr>
          <w:rFonts w:ascii="Times New Roman" w:hAnsi="Times New Roman" w:cs="Times New Roman"/>
          <w:sz w:val="24"/>
          <w:szCs w:val="24"/>
        </w:rPr>
        <w:t xml:space="preserve"> </w:t>
      </w:r>
      <w:r w:rsidR="000C7FAB">
        <w:rPr>
          <w:rFonts w:ascii="Times New Roman" w:hAnsi="Times New Roman" w:cs="Times New Roman"/>
          <w:sz w:val="24"/>
          <w:szCs w:val="24"/>
        </w:rPr>
        <w:t>(</w:t>
      </w:r>
      <w:r w:rsidR="00892879">
        <w:rPr>
          <w:rFonts w:ascii="Times New Roman" w:hAnsi="Times New Roman" w:cs="Times New Roman"/>
          <w:sz w:val="24"/>
          <w:szCs w:val="24"/>
        </w:rPr>
        <w:t xml:space="preserve">two sets of </w:t>
      </w:r>
      <w:r w:rsidR="00EB3B69">
        <w:rPr>
          <w:rFonts w:ascii="Times New Roman" w:hAnsi="Times New Roman" w:cs="Times New Roman"/>
          <w:sz w:val="24"/>
          <w:szCs w:val="24"/>
        </w:rPr>
        <w:t xml:space="preserve">12 </w:t>
      </w:r>
      <w:r w:rsidR="00892879">
        <w:rPr>
          <w:rFonts w:ascii="Times New Roman" w:hAnsi="Times New Roman" w:cs="Times New Roman"/>
          <w:sz w:val="24"/>
          <w:szCs w:val="24"/>
        </w:rPr>
        <w:t xml:space="preserve">porcelain </w:t>
      </w:r>
      <w:commentRangeStart w:id="556"/>
      <w:r w:rsidR="00892879">
        <w:rPr>
          <w:rFonts w:ascii="Times New Roman" w:hAnsi="Times New Roman" w:cs="Times New Roman"/>
          <w:sz w:val="24"/>
          <w:szCs w:val="24"/>
        </w:rPr>
        <w:t>tiles</w:t>
      </w:r>
      <w:commentRangeEnd w:id="556"/>
      <w:r w:rsidR="00B973CC">
        <w:rPr>
          <w:rStyle w:val="CommentReference"/>
        </w:rPr>
        <w:commentReference w:id="556"/>
      </w:r>
      <w:r w:rsidR="000C7FAB">
        <w:rPr>
          <w:rFonts w:ascii="Times New Roman" w:hAnsi="Times New Roman" w:cs="Times New Roman"/>
          <w:sz w:val="24"/>
          <w:szCs w:val="24"/>
        </w:rPr>
        <w:t>, each 2.4 cm x 2.4 cm,</w:t>
      </w:r>
      <w:r w:rsidR="006A5CDE">
        <w:rPr>
          <w:rFonts w:ascii="Times New Roman" w:hAnsi="Times New Roman" w:cs="Times New Roman"/>
          <w:sz w:val="24"/>
          <w:szCs w:val="24"/>
        </w:rPr>
        <w:t xml:space="preserve"> </w:t>
      </w:r>
      <w:r w:rsidR="000C7FAB">
        <w:rPr>
          <w:rFonts w:ascii="Times New Roman" w:hAnsi="Times New Roman" w:cs="Times New Roman"/>
          <w:sz w:val="24"/>
          <w:szCs w:val="24"/>
        </w:rPr>
        <w:t>140</w:t>
      </w:r>
      <w:r w:rsidR="006A5CDE">
        <w:rPr>
          <w:rFonts w:ascii="Times New Roman" w:hAnsi="Times New Roman" w:cs="Times New Roman"/>
          <w:sz w:val="24"/>
          <w:szCs w:val="24"/>
        </w:rPr>
        <w:t xml:space="preserve"> cm</w:t>
      </w:r>
      <w:r w:rsidR="006A5CDE">
        <w:rPr>
          <w:rFonts w:ascii="Times New Roman" w:hAnsi="Times New Roman" w:cs="Times New Roman"/>
          <w:sz w:val="24"/>
          <w:szCs w:val="24"/>
          <w:vertAlign w:val="superscript"/>
        </w:rPr>
        <w:t>2</w:t>
      </w:r>
      <w:r w:rsidR="007C00D6">
        <w:rPr>
          <w:rFonts w:ascii="Times New Roman" w:hAnsi="Times New Roman" w:cs="Times New Roman"/>
          <w:sz w:val="24"/>
          <w:szCs w:val="24"/>
        </w:rPr>
        <w:t xml:space="preserve"> total area per enclosure</w:t>
      </w:r>
      <w:r w:rsidR="000C7FAB">
        <w:rPr>
          <w:rFonts w:ascii="Times New Roman" w:hAnsi="Times New Roman" w:cs="Times New Roman"/>
          <w:sz w:val="24"/>
          <w:szCs w:val="24"/>
        </w:rPr>
        <w:t>)</w:t>
      </w:r>
      <w:r w:rsidR="006A5CDE">
        <w:rPr>
          <w:rFonts w:ascii="Times New Roman" w:hAnsi="Times New Roman" w:cs="Times New Roman"/>
          <w:sz w:val="24"/>
          <w:szCs w:val="24"/>
        </w:rPr>
        <w:t xml:space="preserve">.  </w:t>
      </w:r>
      <w:r w:rsidR="00816DF7">
        <w:rPr>
          <w:rFonts w:ascii="Times New Roman" w:hAnsi="Times New Roman" w:cs="Times New Roman"/>
          <w:sz w:val="24"/>
          <w:szCs w:val="24"/>
        </w:rPr>
        <w:t xml:space="preserve">To account for potential </w:t>
      </w:r>
      <w:ins w:id="557" w:author="Scott Cooper" w:date="2014-12-13T10:39:00Z">
        <w:r w:rsidR="00B973CC">
          <w:rPr>
            <w:rFonts w:ascii="Times New Roman" w:hAnsi="Times New Roman" w:cs="Times New Roman"/>
            <w:sz w:val="24"/>
            <w:szCs w:val="24"/>
          </w:rPr>
          <w:t xml:space="preserve">within lake </w:t>
        </w:r>
      </w:ins>
      <w:r w:rsidR="00816DF7">
        <w:rPr>
          <w:rFonts w:ascii="Times New Roman" w:hAnsi="Times New Roman" w:cs="Times New Roman"/>
          <w:sz w:val="24"/>
          <w:szCs w:val="24"/>
        </w:rPr>
        <w:t>variation in algal growth</w:t>
      </w:r>
      <w:ins w:id="558" w:author="Scott Cooper" w:date="2014-12-13T10:41:00Z">
        <w:r w:rsidR="00B973CC">
          <w:rPr>
            <w:rFonts w:ascii="Times New Roman" w:hAnsi="Times New Roman" w:cs="Times New Roman"/>
            <w:sz w:val="24"/>
            <w:szCs w:val="24"/>
          </w:rPr>
          <w:t xml:space="preserve"> not owing to variable grazing pressure</w:t>
        </w:r>
      </w:ins>
      <w:del w:id="559" w:author="Scott Cooper" w:date="2014-12-13T10:39:00Z">
        <w:r w:rsidR="00816DF7" w:rsidDel="00B973CC">
          <w:rPr>
            <w:rFonts w:ascii="Times New Roman" w:hAnsi="Times New Roman" w:cs="Times New Roman"/>
            <w:sz w:val="24"/>
            <w:szCs w:val="24"/>
          </w:rPr>
          <w:delText xml:space="preserve"> due to </w:delText>
        </w:r>
        <w:r w:rsidR="00CE3207" w:rsidDel="00B973CC">
          <w:rPr>
            <w:rFonts w:ascii="Times New Roman" w:hAnsi="Times New Roman" w:cs="Times New Roman"/>
            <w:sz w:val="24"/>
            <w:szCs w:val="24"/>
          </w:rPr>
          <w:delText xml:space="preserve">unquantified </w:delText>
        </w:r>
        <w:r w:rsidR="00816DF7" w:rsidDel="00B973CC">
          <w:rPr>
            <w:rFonts w:ascii="Times New Roman" w:hAnsi="Times New Roman" w:cs="Times New Roman"/>
            <w:sz w:val="24"/>
            <w:szCs w:val="24"/>
          </w:rPr>
          <w:delText>within</w:delText>
        </w:r>
        <w:r w:rsidR="006F22BD" w:rsidDel="00B973CC">
          <w:rPr>
            <w:rFonts w:ascii="Times New Roman" w:hAnsi="Times New Roman" w:cs="Times New Roman"/>
            <w:sz w:val="24"/>
            <w:szCs w:val="24"/>
          </w:rPr>
          <w:delText>-</w:delText>
        </w:r>
        <w:r w:rsidR="00816DF7" w:rsidDel="00B973CC">
          <w:rPr>
            <w:rFonts w:ascii="Times New Roman" w:hAnsi="Times New Roman" w:cs="Times New Roman"/>
            <w:sz w:val="24"/>
            <w:szCs w:val="24"/>
          </w:rPr>
          <w:delText>lake variation in</w:delText>
        </w:r>
        <w:r w:rsidR="006F22BD" w:rsidDel="00B973CC">
          <w:rPr>
            <w:rFonts w:ascii="Times New Roman" w:hAnsi="Times New Roman" w:cs="Times New Roman"/>
            <w:sz w:val="24"/>
            <w:szCs w:val="24"/>
          </w:rPr>
          <w:delText xml:space="preserve"> local algae community composition,</w:delText>
        </w:r>
        <w:r w:rsidR="00CE3207" w:rsidDel="00B973CC">
          <w:rPr>
            <w:rFonts w:ascii="Times New Roman" w:hAnsi="Times New Roman" w:cs="Times New Roman"/>
            <w:sz w:val="24"/>
            <w:szCs w:val="24"/>
          </w:rPr>
          <w:delText xml:space="preserve"> </w:delText>
        </w:r>
        <w:r w:rsidR="00816DF7" w:rsidDel="00B973CC">
          <w:rPr>
            <w:rFonts w:ascii="Times New Roman" w:hAnsi="Times New Roman" w:cs="Times New Roman"/>
            <w:sz w:val="24"/>
            <w:szCs w:val="24"/>
          </w:rPr>
          <w:delText>nutrient concentrations, temperature, currents, or aspect</w:delText>
        </w:r>
      </w:del>
      <w:r w:rsidR="00CE3207">
        <w:rPr>
          <w:rFonts w:ascii="Times New Roman" w:hAnsi="Times New Roman" w:cs="Times New Roman"/>
          <w:sz w:val="24"/>
          <w:szCs w:val="24"/>
        </w:rPr>
        <w:t xml:space="preserve">, </w:t>
      </w:r>
      <w:del w:id="560" w:author="Scott Cooper" w:date="2014-12-13T10:39:00Z">
        <w:r w:rsidR="00CE3207" w:rsidDel="00B973CC">
          <w:rPr>
            <w:rFonts w:ascii="Times New Roman" w:hAnsi="Times New Roman" w:cs="Times New Roman"/>
            <w:sz w:val="24"/>
            <w:szCs w:val="24"/>
          </w:rPr>
          <w:delText>w</w:delText>
        </w:r>
        <w:r w:rsidR="00873550" w:rsidDel="00B973CC">
          <w:rPr>
            <w:rFonts w:ascii="Times New Roman" w:hAnsi="Times New Roman" w:cs="Times New Roman"/>
            <w:sz w:val="24"/>
            <w:szCs w:val="24"/>
          </w:rPr>
          <w:delText xml:space="preserve">e </w:delText>
        </w:r>
      </w:del>
      <w:ins w:id="561" w:author="Scott Cooper" w:date="2014-12-13T10:39:00Z">
        <w:r w:rsidR="00B973CC">
          <w:rPr>
            <w:rFonts w:ascii="Times New Roman" w:hAnsi="Times New Roman" w:cs="Times New Roman"/>
            <w:sz w:val="24"/>
            <w:szCs w:val="24"/>
          </w:rPr>
          <w:t xml:space="preserve">I </w:t>
        </w:r>
      </w:ins>
      <w:del w:id="562" w:author="Scott Cooper" w:date="2014-12-13T10:41:00Z">
        <w:r w:rsidR="008F14E5" w:rsidDel="00B973CC">
          <w:rPr>
            <w:rFonts w:ascii="Times New Roman" w:hAnsi="Times New Roman" w:cs="Times New Roman"/>
            <w:sz w:val="24"/>
            <w:szCs w:val="24"/>
          </w:rPr>
          <w:delText>established</w:delText>
        </w:r>
        <w:r w:rsidR="00873550" w:rsidDel="00B973CC">
          <w:rPr>
            <w:rFonts w:ascii="Times New Roman" w:hAnsi="Times New Roman" w:cs="Times New Roman"/>
            <w:sz w:val="24"/>
            <w:szCs w:val="24"/>
          </w:rPr>
          <w:delText xml:space="preserve"> a no-consumer </w:delText>
        </w:r>
        <w:r w:rsidR="006F22BD" w:rsidDel="00B973CC">
          <w:rPr>
            <w:rFonts w:ascii="Times New Roman" w:hAnsi="Times New Roman" w:cs="Times New Roman"/>
            <w:sz w:val="24"/>
            <w:szCs w:val="24"/>
          </w:rPr>
          <w:delText>location-</w:delText>
        </w:r>
        <w:r w:rsidR="00B10A49" w:rsidDel="00B973CC">
          <w:rPr>
            <w:rFonts w:ascii="Times New Roman" w:hAnsi="Times New Roman" w:cs="Times New Roman"/>
            <w:sz w:val="24"/>
            <w:szCs w:val="24"/>
          </w:rPr>
          <w:delText>within-lake control</w:delText>
        </w:r>
        <w:r w:rsidR="00873550" w:rsidDel="00B973CC">
          <w:rPr>
            <w:rFonts w:ascii="Times New Roman" w:hAnsi="Times New Roman" w:cs="Times New Roman"/>
            <w:sz w:val="24"/>
            <w:szCs w:val="24"/>
          </w:rPr>
          <w:delText xml:space="preserve"> for each enclosure by p</w:delText>
        </w:r>
      </w:del>
      <w:ins w:id="563" w:author="Scott Cooper" w:date="2014-12-13T10:41:00Z">
        <w:r w:rsidR="00B973CC">
          <w:rPr>
            <w:rFonts w:ascii="Times New Roman" w:hAnsi="Times New Roman" w:cs="Times New Roman"/>
            <w:sz w:val="24"/>
            <w:szCs w:val="24"/>
          </w:rPr>
          <w:t>p</w:t>
        </w:r>
      </w:ins>
      <w:r w:rsidR="00873550">
        <w:rPr>
          <w:rFonts w:ascii="Times New Roman" w:hAnsi="Times New Roman" w:cs="Times New Roman"/>
          <w:sz w:val="24"/>
          <w:szCs w:val="24"/>
        </w:rPr>
        <w:t>lac</w:t>
      </w:r>
      <w:del w:id="564" w:author="Scott Cooper" w:date="2014-12-13T10:41:00Z">
        <w:r w:rsidR="00873550" w:rsidDel="00B973CC">
          <w:rPr>
            <w:rFonts w:ascii="Times New Roman" w:hAnsi="Times New Roman" w:cs="Times New Roman"/>
            <w:sz w:val="24"/>
            <w:szCs w:val="24"/>
          </w:rPr>
          <w:delText>ing</w:delText>
        </w:r>
      </w:del>
      <w:ins w:id="565" w:author="Scott Cooper" w:date="2014-12-13T10:41:00Z">
        <w:r w:rsidR="00B973CC">
          <w:rPr>
            <w:rFonts w:ascii="Times New Roman" w:hAnsi="Times New Roman" w:cs="Times New Roman"/>
            <w:sz w:val="24"/>
            <w:szCs w:val="24"/>
          </w:rPr>
          <w:t>ed</w:t>
        </w:r>
      </w:ins>
      <w:r w:rsidR="00873550">
        <w:rPr>
          <w:rFonts w:ascii="Times New Roman" w:hAnsi="Times New Roman" w:cs="Times New Roman"/>
          <w:sz w:val="24"/>
          <w:szCs w:val="24"/>
        </w:rPr>
        <w:t xml:space="preserve"> a set of </w:t>
      </w:r>
      <w:ins w:id="566" w:author="Scott Cooper" w:date="2014-12-13T10:43:00Z">
        <w:r w:rsidR="00B973CC">
          <w:rPr>
            <w:rFonts w:ascii="Times New Roman" w:hAnsi="Times New Roman" w:cs="Times New Roman"/>
            <w:sz w:val="24"/>
            <w:szCs w:val="24"/>
          </w:rPr>
          <w:t xml:space="preserve">the same </w:t>
        </w:r>
      </w:ins>
      <w:commentRangeStart w:id="567"/>
      <w:r w:rsidR="00873550">
        <w:rPr>
          <w:rFonts w:ascii="Times New Roman" w:hAnsi="Times New Roman" w:cs="Times New Roman"/>
          <w:sz w:val="24"/>
          <w:szCs w:val="24"/>
        </w:rPr>
        <w:t>tiles</w:t>
      </w:r>
      <w:commentRangeEnd w:id="567"/>
      <w:r w:rsidR="00B973CC">
        <w:rPr>
          <w:rStyle w:val="CommentReference"/>
        </w:rPr>
        <w:commentReference w:id="567"/>
      </w:r>
      <w:r w:rsidR="00873550">
        <w:rPr>
          <w:rFonts w:ascii="Times New Roman" w:hAnsi="Times New Roman" w:cs="Times New Roman"/>
          <w:sz w:val="24"/>
          <w:szCs w:val="24"/>
        </w:rPr>
        <w:t xml:space="preserve"> in a small </w:t>
      </w:r>
      <w:commentRangeStart w:id="568"/>
      <w:r w:rsidR="00873550">
        <w:rPr>
          <w:rFonts w:ascii="Times New Roman" w:hAnsi="Times New Roman" w:cs="Times New Roman"/>
          <w:sz w:val="24"/>
          <w:szCs w:val="24"/>
        </w:rPr>
        <w:t>bag</w:t>
      </w:r>
      <w:commentRangeEnd w:id="568"/>
      <w:r w:rsidR="00B973CC">
        <w:rPr>
          <w:rStyle w:val="CommentReference"/>
        </w:rPr>
        <w:commentReference w:id="568"/>
      </w:r>
      <w:r w:rsidR="00873550">
        <w:rPr>
          <w:rFonts w:ascii="Times New Roman" w:hAnsi="Times New Roman" w:cs="Times New Roman"/>
          <w:sz w:val="24"/>
          <w:szCs w:val="24"/>
        </w:rPr>
        <w:t xml:space="preserve"> made of </w:t>
      </w:r>
      <w:del w:id="569" w:author="Scott Cooper" w:date="2014-12-13T10:42:00Z">
        <w:r w:rsidR="00873550" w:rsidDel="00B973CC">
          <w:rPr>
            <w:rFonts w:ascii="Times New Roman" w:hAnsi="Times New Roman" w:cs="Times New Roman"/>
            <w:sz w:val="24"/>
            <w:szCs w:val="24"/>
          </w:rPr>
          <w:delText xml:space="preserve">the same </w:delText>
        </w:r>
      </w:del>
      <w:ins w:id="570" w:author="Scott Cooper" w:date="2014-12-13T10:42:00Z">
        <w:r w:rsidR="00B973CC">
          <w:rPr>
            <w:rFonts w:ascii="Times New Roman" w:hAnsi="Times New Roman" w:cs="Times New Roman"/>
            <w:sz w:val="24"/>
            <w:szCs w:val="24"/>
          </w:rPr>
          <w:t xml:space="preserve">250 </w:t>
        </w:r>
        <w:r w:rsidR="00B973CC" w:rsidRPr="00B973CC">
          <w:rPr>
            <w:rFonts w:ascii="Symbol" w:hAnsi="Symbol" w:cs="Times New Roman"/>
            <w:sz w:val="24"/>
            <w:szCs w:val="24"/>
            <w:rPrChange w:id="571" w:author="Scott Cooper" w:date="2014-12-13T10:43:00Z">
              <w:rPr>
                <w:rFonts w:ascii="Times New Roman" w:hAnsi="Times New Roman" w:cs="Times New Roman"/>
                <w:sz w:val="24"/>
                <w:szCs w:val="24"/>
              </w:rPr>
            </w:rPrChange>
          </w:rPr>
          <w:t></w:t>
        </w:r>
        <w:r w:rsidR="00B973CC">
          <w:rPr>
            <w:rFonts w:ascii="Times New Roman" w:hAnsi="Times New Roman" w:cs="Times New Roman"/>
            <w:sz w:val="24"/>
            <w:szCs w:val="24"/>
          </w:rPr>
          <w:t xml:space="preserve">m  </w:t>
        </w:r>
      </w:ins>
      <w:r w:rsidR="00873550">
        <w:rPr>
          <w:rFonts w:ascii="Times New Roman" w:hAnsi="Times New Roman" w:cs="Times New Roman"/>
          <w:sz w:val="24"/>
          <w:szCs w:val="24"/>
        </w:rPr>
        <w:t xml:space="preserve">mesh </w:t>
      </w:r>
      <w:del w:id="572" w:author="Scott Cooper" w:date="2014-12-13T10:42:00Z">
        <w:r w:rsidR="00873550" w:rsidDel="00B973CC">
          <w:rPr>
            <w:rFonts w:ascii="Times New Roman" w:hAnsi="Times New Roman" w:cs="Times New Roman"/>
            <w:sz w:val="24"/>
            <w:szCs w:val="24"/>
          </w:rPr>
          <w:delText xml:space="preserve">as enclosures, and setting it in the littoral zone </w:delText>
        </w:r>
      </w:del>
      <w:r w:rsidR="00873550">
        <w:rPr>
          <w:rFonts w:ascii="Times New Roman" w:hAnsi="Times New Roman" w:cs="Times New Roman"/>
          <w:sz w:val="24"/>
          <w:szCs w:val="24"/>
        </w:rPr>
        <w:t>next to each enclosure</w:t>
      </w:r>
      <w:r w:rsidR="00817FF4">
        <w:rPr>
          <w:rFonts w:ascii="Times New Roman" w:hAnsi="Times New Roman" w:cs="Times New Roman"/>
          <w:sz w:val="24"/>
          <w:szCs w:val="24"/>
        </w:rPr>
        <w:t xml:space="preserve"> (Figure 1)</w:t>
      </w:r>
      <w:r w:rsidR="00816DF7">
        <w:rPr>
          <w:rFonts w:ascii="Times New Roman" w:hAnsi="Times New Roman" w:cs="Times New Roman"/>
          <w:sz w:val="24"/>
          <w:szCs w:val="24"/>
        </w:rPr>
        <w:t xml:space="preserve">.  </w:t>
      </w:r>
      <w:del w:id="573" w:author="Scott Cooper" w:date="2014-12-13T10:43:00Z">
        <w:r w:rsidR="00816DF7" w:rsidDel="00B973CC">
          <w:rPr>
            <w:rFonts w:ascii="Times New Roman" w:hAnsi="Times New Roman" w:cs="Times New Roman"/>
            <w:sz w:val="24"/>
            <w:szCs w:val="24"/>
          </w:rPr>
          <w:delText>W</w:delText>
        </w:r>
        <w:r w:rsidR="008F14E5" w:rsidDel="00B973CC">
          <w:rPr>
            <w:rFonts w:ascii="Times New Roman" w:hAnsi="Times New Roman" w:cs="Times New Roman"/>
            <w:sz w:val="24"/>
            <w:szCs w:val="24"/>
          </w:rPr>
          <w:delText xml:space="preserve">e </w:delText>
        </w:r>
        <w:r w:rsidR="00816DF7" w:rsidDel="00B973CC">
          <w:rPr>
            <w:rFonts w:ascii="Times New Roman" w:hAnsi="Times New Roman" w:cs="Times New Roman"/>
            <w:sz w:val="24"/>
            <w:szCs w:val="24"/>
          </w:rPr>
          <w:delText xml:space="preserve">also </w:delText>
        </w:r>
        <w:r w:rsidR="008F14E5" w:rsidDel="00B973CC">
          <w:rPr>
            <w:rFonts w:ascii="Times New Roman" w:hAnsi="Times New Roman" w:cs="Times New Roman"/>
            <w:sz w:val="24"/>
            <w:szCs w:val="24"/>
          </w:rPr>
          <w:delText xml:space="preserve">recorded </w:delText>
        </w:r>
        <w:r w:rsidR="00E809B1" w:rsidDel="00B973CC">
          <w:rPr>
            <w:rFonts w:ascii="Times New Roman" w:hAnsi="Times New Roman" w:cs="Times New Roman"/>
            <w:sz w:val="24"/>
            <w:szCs w:val="24"/>
          </w:rPr>
          <w:delText xml:space="preserve">substrate type </w:delText>
        </w:r>
        <w:r w:rsidR="00816DF7" w:rsidDel="00B973CC">
          <w:rPr>
            <w:rFonts w:ascii="Times New Roman" w:hAnsi="Times New Roman" w:cs="Times New Roman"/>
            <w:sz w:val="24"/>
            <w:szCs w:val="24"/>
          </w:rPr>
          <w:delText xml:space="preserve">below </w:delText>
        </w:r>
        <w:r w:rsidR="00E809B1" w:rsidDel="00B973CC">
          <w:rPr>
            <w:rFonts w:ascii="Times New Roman" w:hAnsi="Times New Roman" w:cs="Times New Roman"/>
            <w:sz w:val="24"/>
            <w:szCs w:val="24"/>
          </w:rPr>
          <w:delText xml:space="preserve">and </w:delText>
        </w:r>
        <w:r w:rsidR="003F15CA" w:rsidDel="00B973CC">
          <w:rPr>
            <w:rFonts w:ascii="Times New Roman" w:hAnsi="Times New Roman" w:cs="Times New Roman"/>
            <w:sz w:val="24"/>
            <w:szCs w:val="24"/>
          </w:rPr>
          <w:delText xml:space="preserve">amount of </w:delText>
        </w:r>
        <w:r w:rsidR="00817FF4" w:rsidDel="00B973CC">
          <w:rPr>
            <w:rFonts w:ascii="Times New Roman" w:hAnsi="Times New Roman" w:cs="Times New Roman"/>
            <w:sz w:val="24"/>
            <w:szCs w:val="24"/>
          </w:rPr>
          <w:delText>light</w:delText>
        </w:r>
        <w:r w:rsidR="00E809B1" w:rsidDel="00B973CC">
          <w:rPr>
            <w:rFonts w:ascii="Times New Roman" w:hAnsi="Times New Roman" w:cs="Times New Roman"/>
            <w:sz w:val="24"/>
            <w:szCs w:val="24"/>
          </w:rPr>
          <w:delText xml:space="preserve"> within each </w:delText>
        </w:r>
        <w:r w:rsidR="00816DF7" w:rsidDel="00B973CC">
          <w:rPr>
            <w:rFonts w:ascii="Times New Roman" w:hAnsi="Times New Roman" w:cs="Times New Roman"/>
            <w:sz w:val="24"/>
            <w:szCs w:val="24"/>
          </w:rPr>
          <w:delText>en</w:delText>
        </w:r>
        <w:r w:rsidR="00CE3207" w:rsidDel="00B973CC">
          <w:rPr>
            <w:rFonts w:ascii="Times New Roman" w:hAnsi="Times New Roman" w:cs="Times New Roman"/>
            <w:sz w:val="24"/>
            <w:szCs w:val="24"/>
          </w:rPr>
          <w:delText>c</w:delText>
        </w:r>
        <w:r w:rsidR="00816DF7" w:rsidDel="00B973CC">
          <w:rPr>
            <w:rFonts w:ascii="Times New Roman" w:hAnsi="Times New Roman" w:cs="Times New Roman"/>
            <w:sz w:val="24"/>
            <w:szCs w:val="24"/>
          </w:rPr>
          <w:delText>losure</w:delText>
        </w:r>
        <w:r w:rsidR="00E809B1" w:rsidDel="00B973CC">
          <w:rPr>
            <w:rFonts w:ascii="Times New Roman" w:hAnsi="Times New Roman" w:cs="Times New Roman"/>
            <w:sz w:val="24"/>
            <w:szCs w:val="24"/>
          </w:rPr>
          <w:delText xml:space="preserve">.  </w:delText>
        </w:r>
      </w:del>
      <w:ins w:id="574" w:author="Scott Cooper" w:date="2014-12-13T10:44:00Z">
        <w:r w:rsidR="00B973CC">
          <w:rPr>
            <w:rFonts w:ascii="Times New Roman" w:hAnsi="Times New Roman" w:cs="Times New Roman"/>
            <w:sz w:val="24"/>
            <w:szCs w:val="24"/>
          </w:rPr>
          <w:t>I characterized the substratum under each e</w:t>
        </w:r>
        <w:r w:rsidR="00DB59E2">
          <w:rPr>
            <w:rFonts w:ascii="Times New Roman" w:hAnsi="Times New Roman" w:cs="Times New Roman"/>
            <w:sz w:val="24"/>
            <w:szCs w:val="24"/>
          </w:rPr>
          <w:t>nclosure</w:t>
        </w:r>
        <w:r w:rsidR="00B973CC">
          <w:rPr>
            <w:rFonts w:ascii="Times New Roman" w:hAnsi="Times New Roman" w:cs="Times New Roman"/>
            <w:sz w:val="24"/>
            <w:szCs w:val="24"/>
          </w:rPr>
          <w:t xml:space="preserve"> </w:t>
        </w:r>
      </w:ins>
      <w:del w:id="575" w:author="Scott Cooper" w:date="2014-12-13T10:44:00Z">
        <w:r w:rsidR="00E809B1" w:rsidDel="00B973CC">
          <w:rPr>
            <w:rFonts w:ascii="Times New Roman" w:hAnsi="Times New Roman" w:cs="Times New Roman"/>
            <w:sz w:val="24"/>
            <w:szCs w:val="24"/>
          </w:rPr>
          <w:delText xml:space="preserve">Substrate </w:delText>
        </w:r>
        <w:r w:rsidR="00723B6B" w:rsidDel="00B973CC">
          <w:rPr>
            <w:rFonts w:ascii="Times New Roman" w:hAnsi="Times New Roman" w:cs="Times New Roman"/>
            <w:sz w:val="24"/>
            <w:szCs w:val="24"/>
          </w:rPr>
          <w:delText xml:space="preserve">type </w:delText>
        </w:r>
        <w:r w:rsidR="00E809B1" w:rsidDel="00B973CC">
          <w:rPr>
            <w:rFonts w:ascii="Times New Roman" w:hAnsi="Times New Roman" w:cs="Times New Roman"/>
            <w:sz w:val="24"/>
            <w:szCs w:val="24"/>
          </w:rPr>
          <w:delText xml:space="preserve">was described </w:delText>
        </w:r>
      </w:del>
      <w:r w:rsidR="00E809B1">
        <w:rPr>
          <w:rFonts w:ascii="Times New Roman" w:hAnsi="Times New Roman" w:cs="Times New Roman"/>
          <w:sz w:val="24"/>
          <w:szCs w:val="24"/>
        </w:rPr>
        <w:t xml:space="preserve">as percent of </w:t>
      </w:r>
      <w:del w:id="576" w:author="Scott Cooper" w:date="2014-12-13T10:44:00Z">
        <w:r w:rsidR="00E809B1" w:rsidDel="00DB59E2">
          <w:rPr>
            <w:rFonts w:ascii="Times New Roman" w:hAnsi="Times New Roman" w:cs="Times New Roman"/>
            <w:sz w:val="24"/>
            <w:szCs w:val="24"/>
          </w:rPr>
          <w:delText>the substrate below each enclosure which was</w:delText>
        </w:r>
      </w:del>
      <w:ins w:id="577" w:author="Scott Cooper" w:date="2014-12-13T10:44:00Z">
        <w:r w:rsidR="00DB59E2">
          <w:rPr>
            <w:rFonts w:ascii="Times New Roman" w:hAnsi="Times New Roman" w:cs="Times New Roman"/>
            <w:sz w:val="24"/>
            <w:szCs w:val="24"/>
          </w:rPr>
          <w:t>substrata</w:t>
        </w:r>
      </w:ins>
      <w:r w:rsidR="00E809B1">
        <w:rPr>
          <w:rFonts w:ascii="Times New Roman" w:hAnsi="Times New Roman" w:cs="Times New Roman"/>
          <w:sz w:val="24"/>
          <w:szCs w:val="24"/>
        </w:rPr>
        <w:t xml:space="preserve"> composed of </w:t>
      </w:r>
      <w:commentRangeStart w:id="578"/>
      <w:r w:rsidR="00E809B1">
        <w:rPr>
          <w:rFonts w:ascii="Times New Roman" w:hAnsi="Times New Roman" w:cs="Times New Roman"/>
          <w:sz w:val="24"/>
          <w:szCs w:val="24"/>
        </w:rPr>
        <w:t>silt</w:t>
      </w:r>
      <w:commentRangeEnd w:id="578"/>
      <w:r w:rsidR="00DB59E2">
        <w:rPr>
          <w:rStyle w:val="CommentReference"/>
        </w:rPr>
        <w:commentReference w:id="578"/>
      </w:r>
      <w:r w:rsidR="00E809B1">
        <w:rPr>
          <w:rFonts w:ascii="Times New Roman" w:hAnsi="Times New Roman" w:cs="Times New Roman"/>
          <w:sz w:val="24"/>
          <w:szCs w:val="24"/>
        </w:rPr>
        <w:t xml:space="preserve"> </w:t>
      </w:r>
      <w:r w:rsidR="00817FF4" w:rsidRPr="00817FF4">
        <w:rPr>
          <w:rFonts w:ascii="Times New Roman" w:hAnsi="Times New Roman"/>
          <w:noProof/>
          <w:sz w:val="24"/>
          <w:szCs w:val="24"/>
        </w:rPr>
        <w:t>(</w:t>
      </w:r>
      <w:r w:rsidR="00817FF4">
        <w:rPr>
          <w:rFonts w:ascii="Times New Roman" w:hAnsi="Times New Roman" w:cs="Times New Roman"/>
          <w:noProof/>
          <w:sz w:val="24"/>
          <w:szCs w:val="24"/>
        </w:rPr>
        <w:t xml:space="preserve">defined as particles </w:t>
      </w:r>
      <w:r w:rsidR="00817FF4" w:rsidRPr="00932E21">
        <w:rPr>
          <w:rFonts w:ascii="Times New Roman" w:hAnsi="Times New Roman"/>
          <w:noProof/>
          <w:sz w:val="24"/>
          <w:szCs w:val="24"/>
        </w:rPr>
        <w:t>&lt;</w:t>
      </w:r>
      <w:r w:rsidR="00817FF4">
        <w:rPr>
          <w:rFonts w:ascii="Times New Roman" w:hAnsi="Times New Roman"/>
          <w:noProof/>
          <w:sz w:val="24"/>
          <w:szCs w:val="24"/>
        </w:rPr>
        <w:t xml:space="preserve"> </w:t>
      </w:r>
      <w:r w:rsidR="00817FF4" w:rsidRPr="00932E21">
        <w:rPr>
          <w:rFonts w:ascii="Times New Roman" w:hAnsi="Times New Roman"/>
          <w:noProof/>
          <w:sz w:val="24"/>
          <w:szCs w:val="24"/>
        </w:rPr>
        <w:t>0.5</w:t>
      </w:r>
      <w:ins w:id="579" w:author="Scott Cooper" w:date="2014-12-13T10:44:00Z">
        <w:r w:rsidR="00DB59E2">
          <w:rPr>
            <w:rFonts w:ascii="Times New Roman" w:hAnsi="Times New Roman"/>
            <w:noProof/>
            <w:sz w:val="24"/>
            <w:szCs w:val="24"/>
          </w:rPr>
          <w:t xml:space="preserve"> </w:t>
        </w:r>
      </w:ins>
      <w:r w:rsidR="00817FF4" w:rsidRPr="00932E21">
        <w:rPr>
          <w:rFonts w:ascii="Times New Roman" w:hAnsi="Times New Roman"/>
          <w:noProof/>
          <w:sz w:val="24"/>
          <w:szCs w:val="24"/>
        </w:rPr>
        <w:t>mm</w:t>
      </w:r>
      <w:r w:rsidR="00817FF4">
        <w:rPr>
          <w:rFonts w:ascii="Times New Roman" w:hAnsi="Times New Roman"/>
          <w:noProof/>
          <w:sz w:val="24"/>
          <w:szCs w:val="24"/>
        </w:rPr>
        <w:t xml:space="preserve">, as in </w:t>
      </w:r>
      <w:r w:rsidR="00817FF4" w:rsidRPr="00817FF4">
        <w:rPr>
          <w:rFonts w:ascii="Times New Roman" w:hAnsi="Times New Roman"/>
          <w:noProof/>
          <w:sz w:val="24"/>
          <w:szCs w:val="24"/>
        </w:rPr>
        <w:t>Knapp and Matthews 2000)</w:t>
      </w:r>
      <w:r w:rsidR="00817FF4">
        <w:rPr>
          <w:rFonts w:ascii="Times New Roman" w:hAnsi="Times New Roman" w:cs="Times New Roman"/>
          <w:sz w:val="24"/>
          <w:szCs w:val="24"/>
        </w:rPr>
        <w:t xml:space="preserve">.  </w:t>
      </w:r>
      <w:r w:rsidR="006F22BD">
        <w:rPr>
          <w:rFonts w:ascii="Times New Roman" w:hAnsi="Times New Roman" w:cs="Times New Roman"/>
          <w:sz w:val="24"/>
          <w:szCs w:val="24"/>
        </w:rPr>
        <w:t xml:space="preserve">Light intensity </w:t>
      </w:r>
      <w:r w:rsidR="00817FF4">
        <w:rPr>
          <w:rFonts w:ascii="Times New Roman" w:hAnsi="Times New Roman" w:cs="Times New Roman"/>
          <w:sz w:val="24"/>
          <w:szCs w:val="24"/>
        </w:rPr>
        <w:t>(p</w:t>
      </w:r>
      <w:r w:rsidR="006950AB">
        <w:rPr>
          <w:rFonts w:ascii="Times New Roman" w:hAnsi="Times New Roman" w:cs="Times New Roman"/>
          <w:sz w:val="24"/>
          <w:szCs w:val="24"/>
        </w:rPr>
        <w:t>hotosynthetic photon flux</w:t>
      </w:r>
      <w:r w:rsidR="00817FF4">
        <w:rPr>
          <w:rFonts w:ascii="Times New Roman" w:hAnsi="Times New Roman" w:cs="Times New Roman"/>
          <w:sz w:val="24"/>
          <w:szCs w:val="24"/>
        </w:rPr>
        <w:t>)</w:t>
      </w:r>
      <w:r w:rsidR="0088064A">
        <w:rPr>
          <w:rFonts w:ascii="Times New Roman" w:hAnsi="Times New Roman" w:cs="Times New Roman"/>
          <w:sz w:val="24"/>
          <w:szCs w:val="24"/>
        </w:rPr>
        <w:t xml:space="preserve"> </w:t>
      </w:r>
      <w:del w:id="580" w:author="Scott Cooper" w:date="2014-12-13T10:46:00Z">
        <w:r w:rsidR="006950AB" w:rsidDel="00DB59E2">
          <w:rPr>
            <w:rFonts w:ascii="Times New Roman" w:hAnsi="Times New Roman" w:cs="Times New Roman"/>
            <w:sz w:val="24"/>
            <w:szCs w:val="24"/>
          </w:rPr>
          <w:delText xml:space="preserve">was </w:delText>
        </w:r>
        <w:r w:rsidR="00B22968" w:rsidDel="00DB59E2">
          <w:rPr>
            <w:rFonts w:ascii="Times New Roman" w:hAnsi="Times New Roman" w:cs="Times New Roman"/>
            <w:sz w:val="24"/>
            <w:szCs w:val="24"/>
          </w:rPr>
          <w:delText xml:space="preserve">measured </w:delText>
        </w:r>
      </w:del>
      <w:r w:rsidR="00B22968">
        <w:rPr>
          <w:rFonts w:ascii="Times New Roman" w:hAnsi="Times New Roman" w:cs="Times New Roman"/>
          <w:sz w:val="24"/>
          <w:szCs w:val="24"/>
        </w:rPr>
        <w:t xml:space="preserve">within each enclosure </w:t>
      </w:r>
      <w:ins w:id="581" w:author="Scott Cooper" w:date="2014-12-13T10:46:00Z">
        <w:r w:rsidR="00DB59E2">
          <w:rPr>
            <w:rFonts w:ascii="Times New Roman" w:hAnsi="Times New Roman" w:cs="Times New Roman"/>
            <w:sz w:val="24"/>
            <w:szCs w:val="24"/>
          </w:rPr>
          <w:t xml:space="preserve">was measured </w:t>
        </w:r>
      </w:ins>
      <w:r w:rsidR="00B22968">
        <w:rPr>
          <w:rFonts w:ascii="Times New Roman" w:hAnsi="Times New Roman" w:cs="Times New Roman"/>
          <w:sz w:val="24"/>
          <w:szCs w:val="24"/>
        </w:rPr>
        <w:t xml:space="preserve">at the water surface using </w:t>
      </w:r>
      <w:r w:rsidR="006950AB">
        <w:rPr>
          <w:rFonts w:ascii="Times New Roman" w:hAnsi="Times New Roman" w:cs="Times New Roman"/>
          <w:sz w:val="24"/>
          <w:szCs w:val="24"/>
        </w:rPr>
        <w:t xml:space="preserve">a </w:t>
      </w:r>
      <w:del w:id="582" w:author="Scott Cooper" w:date="2014-12-13T10:47:00Z">
        <w:r w:rsidR="006950AB" w:rsidDel="00DB59E2">
          <w:rPr>
            <w:rFonts w:ascii="Times New Roman" w:hAnsi="Times New Roman" w:cs="Times New Roman"/>
            <w:sz w:val="24"/>
            <w:szCs w:val="24"/>
          </w:rPr>
          <w:delText xml:space="preserve">basic </w:delText>
        </w:r>
      </w:del>
      <w:r w:rsidR="006950AB">
        <w:rPr>
          <w:rFonts w:ascii="Times New Roman" w:hAnsi="Times New Roman" w:cs="Times New Roman"/>
          <w:sz w:val="24"/>
          <w:szCs w:val="24"/>
        </w:rPr>
        <w:t>quantum meter (Apogee Instruments, Logan, UT)</w:t>
      </w:r>
      <w:r w:rsidR="00B22968">
        <w:rPr>
          <w:rFonts w:ascii="Times New Roman" w:hAnsi="Times New Roman" w:cs="Times New Roman"/>
          <w:sz w:val="24"/>
          <w:szCs w:val="24"/>
        </w:rPr>
        <w:t>.</w:t>
      </w:r>
    </w:p>
    <w:p w14:paraId="6C18C4BB" w14:textId="524E8E97" w:rsidR="00363983" w:rsidDel="00847770" w:rsidRDefault="006F22BD" w:rsidP="008D3EF6">
      <w:pPr>
        <w:spacing w:line="480" w:lineRule="auto"/>
        <w:ind w:right="360" w:firstLine="720"/>
        <w:rPr>
          <w:del w:id="583" w:author="Scott Cooper" w:date="2014-12-13T11:03:00Z"/>
          <w:rFonts w:ascii="Times New Roman" w:hAnsi="Times New Roman" w:cs="Times New Roman"/>
          <w:sz w:val="24"/>
          <w:szCs w:val="24"/>
        </w:rPr>
      </w:pPr>
      <w:del w:id="584" w:author="Scott Cooper" w:date="2014-12-13T10:47:00Z">
        <w:r w:rsidDel="00DB59E2">
          <w:rPr>
            <w:rFonts w:ascii="Times New Roman" w:hAnsi="Times New Roman" w:cs="Times New Roman"/>
            <w:sz w:val="24"/>
            <w:szCs w:val="24"/>
          </w:rPr>
          <w:delText>We began e</w:delText>
        </w:r>
      </w:del>
      <w:ins w:id="585" w:author="Scott Cooper" w:date="2014-12-13T10:47:00Z">
        <w:r w:rsidR="00DB59E2">
          <w:rPr>
            <w:rFonts w:ascii="Times New Roman" w:hAnsi="Times New Roman" w:cs="Times New Roman"/>
            <w:sz w:val="24"/>
            <w:szCs w:val="24"/>
          </w:rPr>
          <w:t>E</w:t>
        </w:r>
      </w:ins>
      <w:r w:rsidR="008203AA">
        <w:rPr>
          <w:rFonts w:ascii="Times New Roman" w:hAnsi="Times New Roman" w:cs="Times New Roman"/>
          <w:sz w:val="24"/>
          <w:szCs w:val="24"/>
        </w:rPr>
        <w:t>xperiments</w:t>
      </w:r>
      <w:ins w:id="586" w:author="Scott Cooper" w:date="2014-12-13T10:58:00Z">
        <w:r w:rsidR="00847770">
          <w:rPr>
            <w:rFonts w:ascii="Times New Roman" w:hAnsi="Times New Roman" w:cs="Times New Roman"/>
            <w:sz w:val="24"/>
            <w:szCs w:val="24"/>
          </w:rPr>
          <w:t xml:space="preserve"> began</w:t>
        </w:r>
      </w:ins>
      <w:r w:rsidR="006A5CDE">
        <w:rPr>
          <w:rFonts w:ascii="Times New Roman" w:hAnsi="Times New Roman" w:cs="Times New Roman"/>
          <w:sz w:val="24"/>
          <w:szCs w:val="24"/>
        </w:rPr>
        <w:t xml:space="preserve"> in the early ice-free season (17 July 2009 in LeConte and 21 July 2009 in Spur)</w:t>
      </w:r>
      <w:r w:rsidR="008203AA">
        <w:rPr>
          <w:rFonts w:ascii="Times New Roman" w:hAnsi="Times New Roman" w:cs="Times New Roman"/>
          <w:sz w:val="24"/>
          <w:szCs w:val="24"/>
        </w:rPr>
        <w:t xml:space="preserve">, and </w:t>
      </w:r>
      <w:del w:id="587" w:author="Scott Cooper" w:date="2014-12-13T10:58:00Z">
        <w:r w:rsidR="008203AA" w:rsidDel="00847770">
          <w:rPr>
            <w:rFonts w:ascii="Times New Roman" w:hAnsi="Times New Roman" w:cs="Times New Roman"/>
            <w:sz w:val="24"/>
            <w:szCs w:val="24"/>
          </w:rPr>
          <w:delText>ran</w:delText>
        </w:r>
        <w:r w:rsidR="00872A64" w:rsidDel="00847770">
          <w:rPr>
            <w:rFonts w:ascii="Times New Roman" w:hAnsi="Times New Roman" w:cs="Times New Roman"/>
            <w:sz w:val="24"/>
            <w:szCs w:val="24"/>
          </w:rPr>
          <w:delText xml:space="preserve"> </w:delText>
        </w:r>
      </w:del>
      <w:ins w:id="588" w:author="Scott Cooper" w:date="2014-12-13T10:58:00Z">
        <w:r w:rsidR="00847770">
          <w:rPr>
            <w:rFonts w:ascii="Times New Roman" w:hAnsi="Times New Roman" w:cs="Times New Roman"/>
            <w:sz w:val="24"/>
            <w:szCs w:val="24"/>
          </w:rPr>
          <w:t xml:space="preserve">each of the </w:t>
        </w:r>
      </w:ins>
      <w:r w:rsidR="00872A64">
        <w:rPr>
          <w:rFonts w:ascii="Times New Roman" w:hAnsi="Times New Roman" w:cs="Times New Roman"/>
          <w:sz w:val="24"/>
          <w:szCs w:val="24"/>
        </w:rPr>
        <w:t>three</w:t>
      </w:r>
      <w:ins w:id="589" w:author="Scott Cooper" w:date="2014-12-13T10:58:00Z">
        <w:r w:rsidR="00847770">
          <w:rPr>
            <w:rFonts w:ascii="Times New Roman" w:hAnsi="Times New Roman" w:cs="Times New Roman"/>
            <w:sz w:val="24"/>
            <w:szCs w:val="24"/>
          </w:rPr>
          <w:t xml:space="preserve"> subsequent</w:t>
        </w:r>
      </w:ins>
      <w:r>
        <w:rPr>
          <w:rFonts w:ascii="Times New Roman" w:hAnsi="Times New Roman" w:cs="Times New Roman"/>
          <w:sz w:val="24"/>
          <w:szCs w:val="24"/>
        </w:rPr>
        <w:t xml:space="preserve"> temporal</w:t>
      </w:r>
      <w:r w:rsidR="00872A64">
        <w:rPr>
          <w:rFonts w:ascii="Times New Roman" w:hAnsi="Times New Roman" w:cs="Times New Roman"/>
          <w:sz w:val="24"/>
          <w:szCs w:val="24"/>
        </w:rPr>
        <w:t xml:space="preserve"> blocks</w:t>
      </w:r>
      <w:del w:id="590" w:author="Scott Cooper" w:date="2014-12-13T10:58:00Z">
        <w:r w:rsidDel="00847770">
          <w:rPr>
            <w:rFonts w:ascii="Times New Roman" w:hAnsi="Times New Roman" w:cs="Times New Roman"/>
            <w:sz w:val="24"/>
            <w:szCs w:val="24"/>
          </w:rPr>
          <w:delText xml:space="preserve"> that</w:delText>
        </w:r>
        <w:r w:rsidR="00817FF4" w:rsidDel="00847770">
          <w:rPr>
            <w:rFonts w:ascii="Times New Roman" w:hAnsi="Times New Roman" w:cs="Times New Roman"/>
            <w:sz w:val="24"/>
            <w:szCs w:val="24"/>
          </w:rPr>
          <w:delText xml:space="preserve"> </w:delText>
        </w:r>
        <w:r w:rsidR="00723B6B" w:rsidDel="00847770">
          <w:rPr>
            <w:rFonts w:ascii="Times New Roman" w:hAnsi="Times New Roman" w:cs="Times New Roman"/>
            <w:sz w:val="24"/>
            <w:szCs w:val="24"/>
          </w:rPr>
          <w:delText>each</w:delText>
        </w:r>
      </w:del>
      <w:r w:rsidR="00723B6B">
        <w:rPr>
          <w:rFonts w:ascii="Times New Roman" w:hAnsi="Times New Roman" w:cs="Times New Roman"/>
          <w:sz w:val="24"/>
          <w:szCs w:val="24"/>
        </w:rPr>
        <w:t xml:space="preserve"> </w:t>
      </w:r>
      <w:r w:rsidR="00817FF4">
        <w:rPr>
          <w:rFonts w:ascii="Times New Roman" w:hAnsi="Times New Roman" w:cs="Times New Roman"/>
          <w:sz w:val="24"/>
          <w:szCs w:val="24"/>
        </w:rPr>
        <w:t>lasted 16-21 days</w:t>
      </w:r>
      <w:r w:rsidR="00872EC5">
        <w:rPr>
          <w:rFonts w:ascii="Times New Roman" w:hAnsi="Times New Roman" w:cs="Times New Roman"/>
          <w:sz w:val="24"/>
          <w:szCs w:val="24"/>
        </w:rPr>
        <w:t xml:space="preserve">.  </w:t>
      </w:r>
      <w:r>
        <w:rPr>
          <w:rFonts w:ascii="Times New Roman" w:hAnsi="Times New Roman" w:cs="Times New Roman"/>
          <w:sz w:val="24"/>
          <w:szCs w:val="24"/>
        </w:rPr>
        <w:t xml:space="preserve">At the </w:t>
      </w:r>
      <w:del w:id="591" w:author="Scott Cooper" w:date="2014-12-13T10:59:00Z">
        <w:r w:rsidDel="00847770">
          <w:rPr>
            <w:rFonts w:ascii="Times New Roman" w:hAnsi="Times New Roman" w:cs="Times New Roman"/>
            <w:sz w:val="24"/>
            <w:szCs w:val="24"/>
          </w:rPr>
          <w:delText xml:space="preserve">initiation </w:delText>
        </w:r>
      </w:del>
      <w:ins w:id="592" w:author="Scott Cooper" w:date="2014-12-13T10:59:00Z">
        <w:r w:rsidR="00847770">
          <w:rPr>
            <w:rFonts w:ascii="Times New Roman" w:hAnsi="Times New Roman" w:cs="Times New Roman"/>
            <w:sz w:val="24"/>
            <w:szCs w:val="24"/>
          </w:rPr>
          <w:t xml:space="preserve">beginning </w:t>
        </w:r>
      </w:ins>
      <w:r>
        <w:rPr>
          <w:rFonts w:ascii="Times New Roman" w:hAnsi="Times New Roman" w:cs="Times New Roman"/>
          <w:sz w:val="24"/>
          <w:szCs w:val="24"/>
        </w:rPr>
        <w:t xml:space="preserve">of each </w:t>
      </w:r>
      <w:ins w:id="593" w:author="Scott Cooper" w:date="2014-12-13T10:59:00Z">
        <w:r w:rsidR="00847770">
          <w:rPr>
            <w:rFonts w:ascii="Times New Roman" w:hAnsi="Times New Roman" w:cs="Times New Roman"/>
            <w:sz w:val="24"/>
            <w:szCs w:val="24"/>
          </w:rPr>
          <w:t xml:space="preserve">time </w:t>
        </w:r>
      </w:ins>
      <w:r>
        <w:rPr>
          <w:rFonts w:ascii="Times New Roman" w:hAnsi="Times New Roman" w:cs="Times New Roman"/>
          <w:sz w:val="24"/>
          <w:szCs w:val="24"/>
        </w:rPr>
        <w:t xml:space="preserve">block, </w:t>
      </w:r>
      <w:del w:id="594" w:author="Scott Cooper" w:date="2014-12-13T11:03:00Z">
        <w:r w:rsidDel="00847770">
          <w:rPr>
            <w:rFonts w:ascii="Times New Roman" w:hAnsi="Times New Roman" w:cs="Times New Roman"/>
            <w:sz w:val="24"/>
            <w:szCs w:val="24"/>
          </w:rPr>
          <w:delText xml:space="preserve">we </w:delText>
        </w:r>
      </w:del>
      <w:ins w:id="595" w:author="Scott Cooper" w:date="2014-12-13T11:03:00Z">
        <w:r w:rsidR="00847770">
          <w:rPr>
            <w:rFonts w:ascii="Times New Roman" w:hAnsi="Times New Roman" w:cs="Times New Roman"/>
            <w:sz w:val="24"/>
            <w:szCs w:val="24"/>
          </w:rPr>
          <w:t xml:space="preserve">I </w:t>
        </w:r>
      </w:ins>
      <w:ins w:id="596" w:author="Scott Cooper" w:date="2014-12-13T11:00:00Z">
        <w:r w:rsidR="00847770">
          <w:rPr>
            <w:rFonts w:ascii="Times New Roman" w:hAnsi="Times New Roman" w:cs="Times New Roman"/>
            <w:sz w:val="24"/>
            <w:szCs w:val="24"/>
          </w:rPr>
          <w:t>weighed and staged all experimental tadpoles</w:t>
        </w:r>
      </w:ins>
      <w:ins w:id="597" w:author="Scott Cooper" w:date="2014-12-13T11:01:00Z">
        <w:r w:rsidR="00847770">
          <w:rPr>
            <w:rFonts w:ascii="Times New Roman" w:hAnsi="Times New Roman" w:cs="Times New Roman"/>
            <w:sz w:val="24"/>
            <w:szCs w:val="24"/>
          </w:rPr>
          <w:t>,</w:t>
        </w:r>
      </w:ins>
      <w:ins w:id="598" w:author="Scott Cooper" w:date="2014-12-13T11:00:00Z">
        <w:r w:rsidR="00847770">
          <w:rPr>
            <w:rFonts w:ascii="Times New Roman" w:hAnsi="Times New Roman" w:cs="Times New Roman"/>
            <w:sz w:val="24"/>
            <w:szCs w:val="24"/>
          </w:rPr>
          <w:t xml:space="preserve"> and </w:t>
        </w:r>
      </w:ins>
      <w:r>
        <w:rPr>
          <w:rFonts w:ascii="Times New Roman" w:hAnsi="Times New Roman" w:cs="Times New Roman"/>
          <w:sz w:val="24"/>
          <w:szCs w:val="24"/>
        </w:rPr>
        <w:t xml:space="preserve">placed clean </w:t>
      </w:r>
      <w:del w:id="599" w:author="Scott Cooper" w:date="2014-12-13T10:59:00Z">
        <w:r w:rsidDel="00847770">
          <w:rPr>
            <w:rFonts w:ascii="Times New Roman" w:hAnsi="Times New Roman" w:cs="Times New Roman"/>
            <w:sz w:val="24"/>
            <w:szCs w:val="24"/>
          </w:rPr>
          <w:delText xml:space="preserve">algae-free </w:delText>
        </w:r>
      </w:del>
      <w:r>
        <w:rPr>
          <w:rFonts w:ascii="Times New Roman" w:hAnsi="Times New Roman" w:cs="Times New Roman"/>
          <w:sz w:val="24"/>
          <w:szCs w:val="24"/>
        </w:rPr>
        <w:t>tiles</w:t>
      </w:r>
      <w:ins w:id="600" w:author="Scott Cooper" w:date="2014-12-13T11:00:00Z">
        <w:r w:rsidR="00847770">
          <w:rPr>
            <w:rFonts w:ascii="Times New Roman" w:hAnsi="Times New Roman" w:cs="Times New Roman"/>
            <w:sz w:val="24"/>
            <w:szCs w:val="24"/>
          </w:rPr>
          <w:t xml:space="preserve"> and targeted numbers of tadpoles and mayfly nymphs</w:t>
        </w:r>
      </w:ins>
      <w:r>
        <w:rPr>
          <w:rFonts w:ascii="Times New Roman" w:hAnsi="Times New Roman" w:cs="Times New Roman"/>
          <w:sz w:val="24"/>
          <w:szCs w:val="24"/>
        </w:rPr>
        <w:t xml:space="preserve"> in enclosures</w:t>
      </w:r>
      <w:del w:id="601" w:author="Scott Cooper" w:date="2014-12-13T11:01:00Z">
        <w:r w:rsidDel="00847770">
          <w:rPr>
            <w:rFonts w:ascii="Times New Roman" w:hAnsi="Times New Roman" w:cs="Times New Roman"/>
            <w:sz w:val="24"/>
            <w:szCs w:val="24"/>
          </w:rPr>
          <w:delText xml:space="preserve">, </w:delText>
        </w:r>
      </w:del>
      <w:del w:id="602" w:author="Scott Cooper" w:date="2014-12-13T11:00:00Z">
        <w:r w:rsidDel="00847770">
          <w:rPr>
            <w:rFonts w:ascii="Times New Roman" w:hAnsi="Times New Roman" w:cs="Times New Roman"/>
            <w:sz w:val="24"/>
            <w:szCs w:val="24"/>
          </w:rPr>
          <w:delText xml:space="preserve">stocked both consumers to </w:delText>
        </w:r>
        <w:r w:rsidR="0070579F" w:rsidDel="00847770">
          <w:rPr>
            <w:rFonts w:ascii="Times New Roman" w:hAnsi="Times New Roman" w:cs="Times New Roman"/>
            <w:sz w:val="24"/>
            <w:szCs w:val="24"/>
          </w:rPr>
          <w:delText xml:space="preserve">densities required for each treatment, and </w:delText>
        </w:r>
      </w:del>
      <w:del w:id="603" w:author="Scott Cooper" w:date="2014-12-13T11:01:00Z">
        <w:r w:rsidR="0070579F" w:rsidDel="00847770">
          <w:rPr>
            <w:rFonts w:ascii="Times New Roman" w:hAnsi="Times New Roman" w:cs="Times New Roman"/>
            <w:sz w:val="24"/>
            <w:szCs w:val="24"/>
          </w:rPr>
          <w:delText>weighed and staged tadpoles</w:delText>
        </w:r>
      </w:del>
      <w:r w:rsidR="0070579F">
        <w:rPr>
          <w:rFonts w:ascii="Times New Roman" w:hAnsi="Times New Roman" w:cs="Times New Roman"/>
          <w:sz w:val="24"/>
          <w:szCs w:val="24"/>
        </w:rPr>
        <w:t xml:space="preserve">. </w:t>
      </w:r>
      <w:r w:rsidR="00363983">
        <w:rPr>
          <w:rFonts w:ascii="Times New Roman" w:hAnsi="Times New Roman" w:cs="Times New Roman"/>
          <w:sz w:val="24"/>
          <w:szCs w:val="24"/>
        </w:rPr>
        <w:t xml:space="preserve"> </w:t>
      </w:r>
      <w:r w:rsidR="00817FF4">
        <w:rPr>
          <w:rFonts w:ascii="Times New Roman" w:hAnsi="Times New Roman" w:cs="Times New Roman"/>
          <w:sz w:val="24"/>
          <w:szCs w:val="24"/>
        </w:rPr>
        <w:t xml:space="preserve">At the </w:t>
      </w:r>
      <w:del w:id="604" w:author="Scott Cooper" w:date="2014-12-13T11:01:00Z">
        <w:r w:rsidR="00817FF4" w:rsidDel="00847770">
          <w:rPr>
            <w:rFonts w:ascii="Times New Roman" w:hAnsi="Times New Roman" w:cs="Times New Roman"/>
            <w:sz w:val="24"/>
            <w:szCs w:val="24"/>
          </w:rPr>
          <w:delText xml:space="preserve">conclusion </w:delText>
        </w:r>
      </w:del>
      <w:ins w:id="605" w:author="Scott Cooper" w:date="2014-12-13T11:01:00Z">
        <w:r w:rsidR="00847770">
          <w:rPr>
            <w:rFonts w:ascii="Times New Roman" w:hAnsi="Times New Roman" w:cs="Times New Roman"/>
            <w:sz w:val="24"/>
            <w:szCs w:val="24"/>
          </w:rPr>
          <w:t xml:space="preserve">end </w:t>
        </w:r>
      </w:ins>
      <w:r w:rsidR="00817FF4">
        <w:rPr>
          <w:rFonts w:ascii="Times New Roman" w:hAnsi="Times New Roman" w:cs="Times New Roman"/>
          <w:sz w:val="24"/>
          <w:szCs w:val="24"/>
        </w:rPr>
        <w:t xml:space="preserve">of each </w:t>
      </w:r>
      <w:ins w:id="606" w:author="Scott Cooper" w:date="2014-12-13T11:01:00Z">
        <w:r w:rsidR="00847770">
          <w:rPr>
            <w:rFonts w:ascii="Times New Roman" w:hAnsi="Times New Roman" w:cs="Times New Roman"/>
            <w:sz w:val="24"/>
            <w:szCs w:val="24"/>
          </w:rPr>
          <w:t xml:space="preserve">time </w:t>
        </w:r>
      </w:ins>
      <w:r w:rsidR="00817FF4">
        <w:rPr>
          <w:rFonts w:ascii="Times New Roman" w:hAnsi="Times New Roman" w:cs="Times New Roman"/>
          <w:sz w:val="24"/>
          <w:szCs w:val="24"/>
        </w:rPr>
        <w:t xml:space="preserve">block, </w:t>
      </w:r>
      <w:del w:id="607" w:author="Scott Cooper" w:date="2014-12-13T11:03:00Z">
        <w:r w:rsidR="00817FF4" w:rsidDel="00847770">
          <w:rPr>
            <w:rFonts w:ascii="Times New Roman" w:hAnsi="Times New Roman" w:cs="Times New Roman"/>
            <w:sz w:val="24"/>
            <w:szCs w:val="24"/>
          </w:rPr>
          <w:delText xml:space="preserve">we </w:delText>
        </w:r>
      </w:del>
      <w:ins w:id="608" w:author="Scott Cooper" w:date="2014-12-13T11:03:00Z">
        <w:r w:rsidR="00847770">
          <w:rPr>
            <w:rFonts w:ascii="Times New Roman" w:hAnsi="Times New Roman" w:cs="Times New Roman"/>
            <w:sz w:val="24"/>
            <w:szCs w:val="24"/>
          </w:rPr>
          <w:t xml:space="preserve">I </w:t>
        </w:r>
      </w:ins>
      <w:del w:id="609" w:author="Scott Cooper" w:date="2014-12-13T11:02:00Z">
        <w:r w:rsidR="00817FF4" w:rsidDel="00847770">
          <w:rPr>
            <w:rFonts w:ascii="Times New Roman" w:hAnsi="Times New Roman" w:cs="Times New Roman"/>
            <w:sz w:val="24"/>
            <w:szCs w:val="24"/>
          </w:rPr>
          <w:lastRenderedPageBreak/>
          <w:delText>sample</w:delText>
        </w:r>
        <w:r w:rsidR="00363983" w:rsidDel="00847770">
          <w:rPr>
            <w:rFonts w:ascii="Times New Roman" w:hAnsi="Times New Roman" w:cs="Times New Roman"/>
            <w:sz w:val="24"/>
            <w:szCs w:val="24"/>
          </w:rPr>
          <w:delText>d</w:delText>
        </w:r>
        <w:r w:rsidR="00817FF4" w:rsidDel="00847770">
          <w:rPr>
            <w:rFonts w:ascii="Times New Roman" w:hAnsi="Times New Roman" w:cs="Times New Roman"/>
            <w:sz w:val="24"/>
            <w:szCs w:val="24"/>
          </w:rPr>
          <w:delText xml:space="preserve"> </w:delText>
        </w:r>
      </w:del>
      <w:ins w:id="610" w:author="Scott Cooper" w:date="2014-12-13T11:02:00Z">
        <w:r w:rsidR="00847770">
          <w:rPr>
            <w:rFonts w:ascii="Times New Roman" w:hAnsi="Times New Roman" w:cs="Times New Roman"/>
            <w:sz w:val="24"/>
            <w:szCs w:val="24"/>
          </w:rPr>
          <w:t xml:space="preserve">determined </w:t>
        </w:r>
      </w:ins>
      <w:r w:rsidR="00817FF4">
        <w:rPr>
          <w:rFonts w:ascii="Times New Roman" w:hAnsi="Times New Roman" w:cs="Times New Roman"/>
          <w:sz w:val="24"/>
          <w:szCs w:val="24"/>
        </w:rPr>
        <w:t>algal</w:t>
      </w:r>
      <w:ins w:id="611" w:author="Scott Cooper" w:date="2014-12-13T11:02:00Z">
        <w:r w:rsidR="00847770">
          <w:rPr>
            <w:rFonts w:ascii="Times New Roman" w:hAnsi="Times New Roman" w:cs="Times New Roman"/>
            <w:sz w:val="24"/>
            <w:szCs w:val="24"/>
          </w:rPr>
          <w:t>,</w:t>
        </w:r>
      </w:ins>
      <w:r w:rsidR="00817FF4">
        <w:rPr>
          <w:rFonts w:ascii="Times New Roman" w:hAnsi="Times New Roman" w:cs="Times New Roman"/>
          <w:sz w:val="24"/>
          <w:szCs w:val="24"/>
        </w:rPr>
        <w:t xml:space="preserve"> </w:t>
      </w:r>
      <w:del w:id="612" w:author="Scott Cooper" w:date="2014-12-13T11:01:00Z">
        <w:r w:rsidR="00817FF4" w:rsidDel="00847770">
          <w:rPr>
            <w:rFonts w:ascii="Times New Roman" w:hAnsi="Times New Roman" w:cs="Times New Roman"/>
            <w:sz w:val="24"/>
            <w:szCs w:val="24"/>
          </w:rPr>
          <w:delText xml:space="preserve">abundance, </w:delText>
        </w:r>
      </w:del>
      <w:r w:rsidR="00817FF4">
        <w:rPr>
          <w:rFonts w:ascii="Times New Roman" w:hAnsi="Times New Roman" w:cs="Times New Roman"/>
          <w:sz w:val="24"/>
          <w:szCs w:val="24"/>
        </w:rPr>
        <w:t>mayfly nymph</w:t>
      </w:r>
      <w:ins w:id="613" w:author="Scott Cooper" w:date="2014-12-13T11:01:00Z">
        <w:r w:rsidR="00847770">
          <w:rPr>
            <w:rFonts w:ascii="Times New Roman" w:hAnsi="Times New Roman" w:cs="Times New Roman"/>
            <w:sz w:val="24"/>
            <w:szCs w:val="24"/>
          </w:rPr>
          <w:t xml:space="preserve">, </w:t>
        </w:r>
      </w:ins>
      <w:ins w:id="614" w:author="Scott Cooper" w:date="2014-12-13T11:02:00Z">
        <w:r w:rsidR="00847770">
          <w:rPr>
            <w:rFonts w:ascii="Times New Roman" w:hAnsi="Times New Roman" w:cs="Times New Roman"/>
            <w:sz w:val="24"/>
            <w:szCs w:val="24"/>
          </w:rPr>
          <w:t xml:space="preserve">emerged adult mayfly, </w:t>
        </w:r>
      </w:ins>
      <w:ins w:id="615" w:author="Scott Cooper" w:date="2014-12-13T11:01:00Z">
        <w:r w:rsidR="00847770">
          <w:rPr>
            <w:rFonts w:ascii="Times New Roman" w:hAnsi="Times New Roman" w:cs="Times New Roman"/>
            <w:sz w:val="24"/>
            <w:szCs w:val="24"/>
          </w:rPr>
          <w:t>and tadpole</w:t>
        </w:r>
      </w:ins>
      <w:r w:rsidR="00817FF4">
        <w:rPr>
          <w:rFonts w:ascii="Times New Roman" w:hAnsi="Times New Roman" w:cs="Times New Roman"/>
          <w:sz w:val="24"/>
          <w:szCs w:val="24"/>
        </w:rPr>
        <w:t xml:space="preserve"> abundance</w:t>
      </w:r>
      <w:ins w:id="616" w:author="Scott Cooper" w:date="2014-12-13T11:03:00Z">
        <w:r w:rsidR="00847770">
          <w:rPr>
            <w:rFonts w:ascii="Times New Roman" w:hAnsi="Times New Roman" w:cs="Times New Roman"/>
            <w:sz w:val="24"/>
            <w:szCs w:val="24"/>
          </w:rPr>
          <w:t>s</w:t>
        </w:r>
      </w:ins>
      <w:r w:rsidR="00363983">
        <w:rPr>
          <w:rFonts w:ascii="Times New Roman" w:hAnsi="Times New Roman" w:cs="Times New Roman"/>
          <w:sz w:val="24"/>
          <w:szCs w:val="24"/>
        </w:rPr>
        <w:t xml:space="preserve">, </w:t>
      </w:r>
      <w:del w:id="617" w:author="Scott Cooper" w:date="2014-12-13T11:02:00Z">
        <w:r w:rsidR="00363983" w:rsidDel="00847770">
          <w:rPr>
            <w:rFonts w:ascii="Times New Roman" w:hAnsi="Times New Roman" w:cs="Times New Roman"/>
            <w:sz w:val="24"/>
            <w:szCs w:val="24"/>
          </w:rPr>
          <w:delText xml:space="preserve">emerged adult mayfly abundance, </w:delText>
        </w:r>
        <w:r w:rsidDel="00847770">
          <w:rPr>
            <w:rFonts w:ascii="Times New Roman" w:hAnsi="Times New Roman" w:cs="Times New Roman"/>
            <w:sz w:val="24"/>
            <w:szCs w:val="24"/>
          </w:rPr>
          <w:delText>and</w:delText>
        </w:r>
      </w:del>
      <w:ins w:id="618" w:author="Scott Cooper" w:date="2014-12-13T11:02:00Z">
        <w:r w:rsidR="00847770">
          <w:rPr>
            <w:rFonts w:ascii="Times New Roman" w:hAnsi="Times New Roman" w:cs="Times New Roman"/>
            <w:sz w:val="24"/>
            <w:szCs w:val="24"/>
          </w:rPr>
          <w:t>as well as</w:t>
        </w:r>
      </w:ins>
      <w:r>
        <w:rPr>
          <w:rFonts w:ascii="Times New Roman" w:hAnsi="Times New Roman" w:cs="Times New Roman"/>
          <w:sz w:val="24"/>
          <w:szCs w:val="24"/>
        </w:rPr>
        <w:t xml:space="preserve"> </w:t>
      </w:r>
      <w:r w:rsidR="00363983">
        <w:rPr>
          <w:rFonts w:ascii="Times New Roman" w:hAnsi="Times New Roman" w:cs="Times New Roman"/>
          <w:sz w:val="24"/>
          <w:szCs w:val="24"/>
        </w:rPr>
        <w:t xml:space="preserve">tadpole </w:t>
      </w:r>
      <w:del w:id="619" w:author="Scott Cooper" w:date="2014-12-13T11:02:00Z">
        <w:r w:rsidR="00363983" w:rsidDel="00847770">
          <w:rPr>
            <w:rFonts w:ascii="Times New Roman" w:hAnsi="Times New Roman" w:cs="Times New Roman"/>
            <w:sz w:val="24"/>
            <w:szCs w:val="24"/>
          </w:rPr>
          <w:delText xml:space="preserve">abundance, </w:delText>
        </w:r>
      </w:del>
      <w:r w:rsidR="00363983">
        <w:rPr>
          <w:rFonts w:ascii="Times New Roman" w:hAnsi="Times New Roman" w:cs="Times New Roman"/>
          <w:sz w:val="24"/>
          <w:szCs w:val="24"/>
        </w:rPr>
        <w:t>stage</w:t>
      </w:r>
      <w:del w:id="620" w:author="Scott Cooper" w:date="2014-12-13T11:02:00Z">
        <w:r w:rsidR="00363983" w:rsidDel="00847770">
          <w:rPr>
            <w:rFonts w:ascii="Times New Roman" w:hAnsi="Times New Roman" w:cs="Times New Roman"/>
            <w:sz w:val="24"/>
            <w:szCs w:val="24"/>
          </w:rPr>
          <w:delText>,</w:delText>
        </w:r>
      </w:del>
      <w:r w:rsidR="00363983">
        <w:rPr>
          <w:rFonts w:ascii="Times New Roman" w:hAnsi="Times New Roman" w:cs="Times New Roman"/>
          <w:sz w:val="24"/>
          <w:szCs w:val="24"/>
        </w:rPr>
        <w:t xml:space="preserve"> and weight.  </w:t>
      </w:r>
      <w:del w:id="621" w:author="Scott Cooper" w:date="2014-12-13T11:03:00Z">
        <w:r w:rsidR="00363983" w:rsidDel="00847770">
          <w:rPr>
            <w:rFonts w:ascii="Times New Roman" w:hAnsi="Times New Roman" w:cs="Times New Roman"/>
            <w:sz w:val="24"/>
            <w:szCs w:val="24"/>
          </w:rPr>
          <w:delText xml:space="preserve">These </w:delText>
        </w:r>
        <w:r w:rsidDel="00847770">
          <w:rPr>
            <w:rFonts w:ascii="Times New Roman" w:hAnsi="Times New Roman" w:cs="Times New Roman"/>
            <w:sz w:val="24"/>
            <w:szCs w:val="24"/>
          </w:rPr>
          <w:delText xml:space="preserve">data </w:delText>
        </w:r>
        <w:r w:rsidR="00363983" w:rsidDel="00847770">
          <w:rPr>
            <w:rFonts w:ascii="Times New Roman" w:hAnsi="Times New Roman" w:cs="Times New Roman"/>
            <w:sz w:val="24"/>
            <w:szCs w:val="24"/>
          </w:rPr>
          <w:delText>were used</w:delText>
        </w:r>
        <w:r w:rsidR="003F15CA" w:rsidDel="00847770">
          <w:rPr>
            <w:rFonts w:ascii="Times New Roman" w:hAnsi="Times New Roman" w:cs="Times New Roman"/>
            <w:sz w:val="24"/>
            <w:szCs w:val="24"/>
          </w:rPr>
          <w:delText xml:space="preserve"> </w:delText>
        </w:r>
        <w:r w:rsidR="00363983" w:rsidDel="00847770">
          <w:rPr>
            <w:rFonts w:ascii="Times New Roman" w:hAnsi="Times New Roman" w:cs="Times New Roman"/>
            <w:sz w:val="24"/>
            <w:szCs w:val="24"/>
          </w:rPr>
          <w:delText>as response variables or to calculate response variables.</w:delText>
        </w:r>
      </w:del>
    </w:p>
    <w:p w14:paraId="0D403259" w14:textId="00EF673A" w:rsidR="00363983" w:rsidRPr="006A5CDE" w:rsidRDefault="0070579F" w:rsidP="00847770">
      <w:pPr>
        <w:spacing w:line="480" w:lineRule="auto"/>
        <w:ind w:right="360" w:firstLine="720"/>
        <w:rPr>
          <w:rFonts w:ascii="Times New Roman" w:hAnsi="Times New Roman" w:cs="Times New Roman"/>
          <w:sz w:val="24"/>
          <w:szCs w:val="24"/>
        </w:rPr>
      </w:pPr>
      <w:del w:id="622" w:author="Scott Cooper" w:date="2014-12-13T11:03:00Z">
        <w:r w:rsidDel="00847770">
          <w:rPr>
            <w:rFonts w:ascii="Times New Roman" w:hAnsi="Times New Roman" w:cs="Times New Roman"/>
            <w:sz w:val="24"/>
            <w:szCs w:val="24"/>
          </w:rPr>
          <w:delText xml:space="preserve">At the conclusion of each block, </w:delText>
        </w:r>
      </w:del>
      <w:del w:id="623" w:author="Scott Cooper" w:date="2014-12-13T11:04:00Z">
        <w:r w:rsidDel="00847770">
          <w:rPr>
            <w:rFonts w:ascii="Times New Roman" w:hAnsi="Times New Roman" w:cs="Times New Roman"/>
            <w:sz w:val="24"/>
            <w:szCs w:val="24"/>
          </w:rPr>
          <w:delText>w</w:delText>
        </w:r>
        <w:r w:rsidR="006A5CDE" w:rsidDel="00847770">
          <w:rPr>
            <w:rFonts w:ascii="Times New Roman" w:hAnsi="Times New Roman" w:cs="Times New Roman"/>
            <w:sz w:val="24"/>
            <w:szCs w:val="24"/>
          </w:rPr>
          <w:delText>e</w:delText>
        </w:r>
      </w:del>
      <w:ins w:id="624" w:author="Scott Cooper" w:date="2014-12-13T11:04:00Z">
        <w:r w:rsidR="00847770">
          <w:rPr>
            <w:rFonts w:ascii="Times New Roman" w:hAnsi="Times New Roman" w:cs="Times New Roman"/>
            <w:sz w:val="24"/>
            <w:szCs w:val="24"/>
          </w:rPr>
          <w:t>I</w:t>
        </w:r>
      </w:ins>
      <w:r w:rsidR="006A5CDE">
        <w:rPr>
          <w:rFonts w:ascii="Times New Roman" w:hAnsi="Times New Roman" w:cs="Times New Roman"/>
          <w:sz w:val="24"/>
          <w:szCs w:val="24"/>
        </w:rPr>
        <w:t xml:space="preserve"> </w:t>
      </w:r>
      <w:r w:rsidR="00873550">
        <w:rPr>
          <w:rFonts w:ascii="Times New Roman" w:hAnsi="Times New Roman" w:cs="Times New Roman"/>
          <w:sz w:val="24"/>
          <w:szCs w:val="24"/>
        </w:rPr>
        <w:t xml:space="preserve">collected </w:t>
      </w:r>
      <w:r w:rsidR="006A5CDE">
        <w:rPr>
          <w:rFonts w:ascii="Times New Roman" w:hAnsi="Times New Roman" w:cs="Times New Roman"/>
          <w:sz w:val="24"/>
          <w:szCs w:val="24"/>
        </w:rPr>
        <w:t>alga</w:t>
      </w:r>
      <w:ins w:id="625" w:author="Scott Cooper" w:date="2014-12-13T11:04:00Z">
        <w:r w:rsidR="00847770">
          <w:rPr>
            <w:rFonts w:ascii="Times New Roman" w:hAnsi="Times New Roman" w:cs="Times New Roman"/>
            <w:sz w:val="24"/>
            <w:szCs w:val="24"/>
          </w:rPr>
          <w:t>l</w:t>
        </w:r>
      </w:ins>
      <w:del w:id="626" w:author="Scott Cooper" w:date="2014-12-13T11:04:00Z">
        <w:r w:rsidR="006A5CDE" w:rsidDel="00847770">
          <w:rPr>
            <w:rFonts w:ascii="Times New Roman" w:hAnsi="Times New Roman" w:cs="Times New Roman"/>
            <w:sz w:val="24"/>
            <w:szCs w:val="24"/>
          </w:rPr>
          <w:delText>e</w:delText>
        </w:r>
      </w:del>
      <w:r w:rsidR="006A5CDE">
        <w:rPr>
          <w:rFonts w:ascii="Times New Roman" w:hAnsi="Times New Roman" w:cs="Times New Roman"/>
          <w:sz w:val="24"/>
          <w:szCs w:val="24"/>
        </w:rPr>
        <w:t xml:space="preserve"> samples </w:t>
      </w:r>
      <w:r w:rsidR="00873550">
        <w:rPr>
          <w:rFonts w:ascii="Times New Roman" w:hAnsi="Times New Roman" w:cs="Times New Roman"/>
          <w:sz w:val="24"/>
          <w:szCs w:val="24"/>
        </w:rPr>
        <w:t xml:space="preserve">from </w:t>
      </w:r>
      <w:ins w:id="627" w:author="Scott Cooper" w:date="2014-12-13T11:04:00Z">
        <w:r w:rsidR="00847770">
          <w:rPr>
            <w:rFonts w:ascii="Times New Roman" w:hAnsi="Times New Roman" w:cs="Times New Roman"/>
            <w:sz w:val="24"/>
            <w:szCs w:val="24"/>
          </w:rPr>
          <w:t xml:space="preserve">tiles in </w:t>
        </w:r>
      </w:ins>
      <w:r w:rsidR="00873550">
        <w:rPr>
          <w:rFonts w:ascii="Times New Roman" w:hAnsi="Times New Roman" w:cs="Times New Roman"/>
          <w:sz w:val="24"/>
          <w:szCs w:val="24"/>
        </w:rPr>
        <w:t>enclosure</w:t>
      </w:r>
      <w:ins w:id="628" w:author="Scott Cooper" w:date="2014-12-13T11:04:00Z">
        <w:r w:rsidR="00847770">
          <w:rPr>
            <w:rFonts w:ascii="Times New Roman" w:hAnsi="Times New Roman" w:cs="Times New Roman"/>
            <w:sz w:val="24"/>
            <w:szCs w:val="24"/>
          </w:rPr>
          <w:t>s</w:t>
        </w:r>
      </w:ins>
      <w:r w:rsidR="00873550">
        <w:rPr>
          <w:rFonts w:ascii="Times New Roman" w:hAnsi="Times New Roman" w:cs="Times New Roman"/>
          <w:sz w:val="24"/>
          <w:szCs w:val="24"/>
        </w:rPr>
        <w:t xml:space="preserve"> </w:t>
      </w:r>
      <w:del w:id="629" w:author="Scott Cooper" w:date="2014-12-13T11:04:00Z">
        <w:r w:rsidR="00873550" w:rsidDel="00847770">
          <w:rPr>
            <w:rFonts w:ascii="Times New Roman" w:hAnsi="Times New Roman" w:cs="Times New Roman"/>
            <w:sz w:val="24"/>
            <w:szCs w:val="24"/>
          </w:rPr>
          <w:delText xml:space="preserve">tiles and from </w:delText>
        </w:r>
        <w:r w:rsidR="006F22BD" w:rsidDel="00847770">
          <w:rPr>
            <w:rFonts w:ascii="Times New Roman" w:hAnsi="Times New Roman" w:cs="Times New Roman"/>
            <w:sz w:val="24"/>
            <w:szCs w:val="24"/>
          </w:rPr>
          <w:delText>location-</w:delText>
        </w:r>
        <w:r w:rsidR="00B10A49" w:rsidDel="00847770">
          <w:rPr>
            <w:rFonts w:ascii="Times New Roman" w:hAnsi="Times New Roman" w:cs="Times New Roman"/>
            <w:sz w:val="24"/>
            <w:szCs w:val="24"/>
          </w:rPr>
          <w:delText xml:space="preserve">within-lake- </w:delText>
        </w:r>
      </w:del>
      <w:ins w:id="630" w:author="Scott Cooper" w:date="2014-12-13T11:04:00Z">
        <w:r w:rsidR="00847770">
          <w:rPr>
            <w:rFonts w:ascii="Times New Roman" w:hAnsi="Times New Roman" w:cs="Times New Roman"/>
            <w:sz w:val="24"/>
            <w:szCs w:val="24"/>
          </w:rPr>
          <w:t xml:space="preserve">and </w:t>
        </w:r>
      </w:ins>
      <w:r w:rsidR="00B10A49">
        <w:rPr>
          <w:rFonts w:ascii="Times New Roman" w:hAnsi="Times New Roman" w:cs="Times New Roman"/>
          <w:sz w:val="24"/>
          <w:szCs w:val="24"/>
        </w:rPr>
        <w:t>control</w:t>
      </w:r>
      <w:r w:rsidR="00873550">
        <w:rPr>
          <w:rFonts w:ascii="Times New Roman" w:hAnsi="Times New Roman" w:cs="Times New Roman"/>
          <w:sz w:val="24"/>
          <w:szCs w:val="24"/>
        </w:rPr>
        <w:t xml:space="preserve"> </w:t>
      </w:r>
      <w:del w:id="631" w:author="Scott Cooper" w:date="2014-12-13T11:04:00Z">
        <w:r w:rsidR="00873550" w:rsidDel="00847770">
          <w:rPr>
            <w:rFonts w:ascii="Times New Roman" w:hAnsi="Times New Roman" w:cs="Times New Roman"/>
            <w:sz w:val="24"/>
            <w:szCs w:val="24"/>
          </w:rPr>
          <w:delText>tiles</w:delText>
        </w:r>
      </w:del>
      <w:ins w:id="632" w:author="Scott Cooper" w:date="2014-12-13T11:04:00Z">
        <w:r w:rsidR="00847770">
          <w:rPr>
            <w:rFonts w:ascii="Times New Roman" w:hAnsi="Times New Roman" w:cs="Times New Roman"/>
            <w:sz w:val="24"/>
            <w:szCs w:val="24"/>
          </w:rPr>
          <w:t xml:space="preserve">mesh bags by </w:t>
        </w:r>
      </w:ins>
      <w:del w:id="633" w:author="Scott Cooper" w:date="2014-12-13T11:05:00Z">
        <w:r w:rsidR="00873550" w:rsidDel="00847770">
          <w:rPr>
            <w:rFonts w:ascii="Times New Roman" w:hAnsi="Times New Roman" w:cs="Times New Roman"/>
            <w:sz w:val="24"/>
            <w:szCs w:val="24"/>
          </w:rPr>
          <w:delText xml:space="preserve">, </w:delText>
        </w:r>
        <w:r w:rsidR="006A5CDE" w:rsidDel="00847770">
          <w:rPr>
            <w:rFonts w:ascii="Times New Roman" w:hAnsi="Times New Roman" w:cs="Times New Roman"/>
            <w:sz w:val="24"/>
            <w:szCs w:val="24"/>
          </w:rPr>
          <w:delText>for later determination of ash-free dry mass (AFDM)</w:delText>
        </w:r>
        <w:r w:rsidR="00873550" w:rsidDel="00847770">
          <w:rPr>
            <w:rFonts w:ascii="Times New Roman" w:hAnsi="Times New Roman" w:cs="Times New Roman"/>
            <w:sz w:val="24"/>
            <w:szCs w:val="24"/>
          </w:rPr>
          <w:delText xml:space="preserve">.  </w:delText>
        </w:r>
        <w:r w:rsidR="00363983" w:rsidDel="00847770">
          <w:rPr>
            <w:rFonts w:ascii="Times New Roman" w:hAnsi="Times New Roman" w:cs="Times New Roman"/>
            <w:sz w:val="24"/>
            <w:szCs w:val="24"/>
          </w:rPr>
          <w:delText xml:space="preserve">In the field, algae was </w:delText>
        </w:r>
      </w:del>
      <w:r w:rsidR="00363983">
        <w:rPr>
          <w:rFonts w:ascii="Times New Roman" w:hAnsi="Times New Roman" w:cs="Times New Roman"/>
          <w:sz w:val="24"/>
          <w:szCs w:val="24"/>
        </w:rPr>
        <w:t>scrubb</w:t>
      </w:r>
      <w:del w:id="634" w:author="Scott Cooper" w:date="2014-12-13T11:05:00Z">
        <w:r w:rsidR="00363983" w:rsidDel="00847770">
          <w:rPr>
            <w:rFonts w:ascii="Times New Roman" w:hAnsi="Times New Roman" w:cs="Times New Roman"/>
            <w:sz w:val="24"/>
            <w:szCs w:val="24"/>
          </w:rPr>
          <w:delText>ed</w:delText>
        </w:r>
      </w:del>
      <w:ins w:id="635" w:author="Scott Cooper" w:date="2014-12-13T11:05:00Z">
        <w:r w:rsidR="00847770">
          <w:rPr>
            <w:rFonts w:ascii="Times New Roman" w:hAnsi="Times New Roman" w:cs="Times New Roman"/>
            <w:sz w:val="24"/>
            <w:szCs w:val="24"/>
          </w:rPr>
          <w:t>ing</w:t>
        </w:r>
      </w:ins>
      <w:r w:rsidR="00363983">
        <w:rPr>
          <w:rFonts w:ascii="Times New Roman" w:hAnsi="Times New Roman" w:cs="Times New Roman"/>
          <w:sz w:val="24"/>
          <w:szCs w:val="24"/>
        </w:rPr>
        <w:t xml:space="preserve"> </w:t>
      </w:r>
      <w:del w:id="636" w:author="Scott Cooper" w:date="2014-12-13T11:05:00Z">
        <w:r w:rsidR="00363983" w:rsidDel="00847770">
          <w:rPr>
            <w:rFonts w:ascii="Times New Roman" w:hAnsi="Times New Roman" w:cs="Times New Roman"/>
            <w:sz w:val="24"/>
            <w:szCs w:val="24"/>
          </w:rPr>
          <w:delText xml:space="preserve">from </w:delText>
        </w:r>
      </w:del>
      <w:r w:rsidR="00363983">
        <w:rPr>
          <w:rFonts w:ascii="Times New Roman" w:hAnsi="Times New Roman" w:cs="Times New Roman"/>
          <w:sz w:val="24"/>
          <w:szCs w:val="24"/>
        </w:rPr>
        <w:t xml:space="preserve">tiles </w:t>
      </w:r>
      <w:del w:id="637" w:author="Scott Cooper" w:date="2014-12-13T11:05:00Z">
        <w:r w:rsidR="00363983" w:rsidDel="00847770">
          <w:rPr>
            <w:rFonts w:ascii="Times New Roman" w:hAnsi="Times New Roman" w:cs="Times New Roman"/>
            <w:sz w:val="24"/>
            <w:szCs w:val="24"/>
          </w:rPr>
          <w:delText xml:space="preserve">using </w:delText>
        </w:r>
      </w:del>
      <w:ins w:id="638" w:author="Scott Cooper" w:date="2014-12-13T11:05:00Z">
        <w:r w:rsidR="00847770">
          <w:rPr>
            <w:rFonts w:ascii="Times New Roman" w:hAnsi="Times New Roman" w:cs="Times New Roman"/>
            <w:sz w:val="24"/>
            <w:szCs w:val="24"/>
          </w:rPr>
          <w:t xml:space="preserve">with </w:t>
        </w:r>
      </w:ins>
      <w:r w:rsidR="00363983">
        <w:rPr>
          <w:rFonts w:ascii="Times New Roman" w:hAnsi="Times New Roman" w:cs="Times New Roman"/>
          <w:sz w:val="24"/>
          <w:szCs w:val="24"/>
        </w:rPr>
        <w:t xml:space="preserve">a soft-bristle toothbrush, </w:t>
      </w:r>
      <w:del w:id="639" w:author="Scott Cooper" w:date="2014-12-13T11:05:00Z">
        <w:r w:rsidR="00363983" w:rsidDel="00847770">
          <w:rPr>
            <w:rFonts w:ascii="Times New Roman" w:hAnsi="Times New Roman" w:cs="Times New Roman"/>
            <w:sz w:val="24"/>
            <w:szCs w:val="24"/>
          </w:rPr>
          <w:delText xml:space="preserve">and </w:delText>
        </w:r>
      </w:del>
      <w:r w:rsidR="00363983">
        <w:rPr>
          <w:rFonts w:ascii="Times New Roman" w:hAnsi="Times New Roman" w:cs="Times New Roman"/>
          <w:sz w:val="24"/>
          <w:szCs w:val="24"/>
        </w:rPr>
        <w:t>suspend</w:t>
      </w:r>
      <w:del w:id="640" w:author="Scott Cooper" w:date="2014-12-13T11:05:00Z">
        <w:r w:rsidR="00363983" w:rsidDel="00847770">
          <w:rPr>
            <w:rFonts w:ascii="Times New Roman" w:hAnsi="Times New Roman" w:cs="Times New Roman"/>
            <w:sz w:val="24"/>
            <w:szCs w:val="24"/>
          </w:rPr>
          <w:delText>ed</w:delText>
        </w:r>
      </w:del>
      <w:ins w:id="641" w:author="Scott Cooper" w:date="2014-12-13T11:05:00Z">
        <w:r w:rsidR="00847770">
          <w:rPr>
            <w:rFonts w:ascii="Times New Roman" w:hAnsi="Times New Roman" w:cs="Times New Roman"/>
            <w:sz w:val="24"/>
            <w:szCs w:val="24"/>
          </w:rPr>
          <w:t>ing</w:t>
        </w:r>
      </w:ins>
      <w:r w:rsidR="00363983">
        <w:rPr>
          <w:rFonts w:ascii="Times New Roman" w:hAnsi="Times New Roman" w:cs="Times New Roman"/>
          <w:sz w:val="24"/>
          <w:szCs w:val="24"/>
        </w:rPr>
        <w:t xml:space="preserve"> </w:t>
      </w:r>
      <w:ins w:id="642" w:author="Scott Cooper" w:date="2014-12-13T11:05:00Z">
        <w:r w:rsidR="00847770">
          <w:rPr>
            <w:rFonts w:ascii="Times New Roman" w:hAnsi="Times New Roman" w:cs="Times New Roman"/>
            <w:sz w:val="24"/>
            <w:szCs w:val="24"/>
          </w:rPr>
          <w:t>organic matte</w:t>
        </w:r>
      </w:ins>
      <w:ins w:id="643" w:author="Scott Cooper" w:date="2014-12-13T11:06:00Z">
        <w:r w:rsidR="00847770">
          <w:rPr>
            <w:rFonts w:ascii="Times New Roman" w:hAnsi="Times New Roman" w:cs="Times New Roman"/>
            <w:sz w:val="24"/>
            <w:szCs w:val="24"/>
          </w:rPr>
          <w:t xml:space="preserve">r </w:t>
        </w:r>
      </w:ins>
      <w:r w:rsidR="00363983">
        <w:rPr>
          <w:rFonts w:ascii="Times New Roman" w:hAnsi="Times New Roman" w:cs="Times New Roman"/>
          <w:sz w:val="24"/>
          <w:szCs w:val="24"/>
        </w:rPr>
        <w:t>in 60 mL of water</w:t>
      </w:r>
      <w:ins w:id="644" w:author="Scott Cooper" w:date="2014-12-13T11:06:00Z">
        <w:r w:rsidR="00847770">
          <w:rPr>
            <w:rFonts w:ascii="Times New Roman" w:hAnsi="Times New Roman" w:cs="Times New Roman"/>
            <w:sz w:val="24"/>
            <w:szCs w:val="24"/>
          </w:rPr>
          <w:t>, then filtering algal suspensions through</w:t>
        </w:r>
      </w:ins>
      <w:del w:id="645" w:author="Scott Cooper" w:date="2014-12-13T11:06:00Z">
        <w:r w:rsidR="00363983" w:rsidDel="00847770">
          <w:rPr>
            <w:rFonts w:ascii="Times New Roman" w:hAnsi="Times New Roman" w:cs="Times New Roman"/>
            <w:sz w:val="24"/>
            <w:szCs w:val="24"/>
          </w:rPr>
          <w:delText xml:space="preserve">. </w:delText>
        </w:r>
      </w:del>
      <w:r w:rsidR="00363983">
        <w:rPr>
          <w:rFonts w:ascii="Times New Roman" w:hAnsi="Times New Roman" w:cs="Times New Roman"/>
          <w:sz w:val="24"/>
          <w:szCs w:val="24"/>
        </w:rPr>
        <w:t xml:space="preserve"> </w:t>
      </w:r>
      <w:del w:id="646" w:author="Scott Cooper" w:date="2014-12-13T11:06:00Z">
        <w:r w:rsidR="00363983" w:rsidDel="00847770">
          <w:rPr>
            <w:rFonts w:ascii="Times New Roman" w:hAnsi="Times New Roman" w:cs="Times New Roman"/>
            <w:sz w:val="24"/>
            <w:szCs w:val="24"/>
          </w:rPr>
          <w:delText xml:space="preserve">Suspended algae were collected on </w:delText>
        </w:r>
      </w:del>
      <w:r w:rsidR="00363983">
        <w:rPr>
          <w:rFonts w:ascii="Times New Roman" w:hAnsi="Times New Roman" w:cs="Times New Roman"/>
          <w:sz w:val="24"/>
          <w:szCs w:val="24"/>
        </w:rPr>
        <w:t>glass fiber filter</w:t>
      </w:r>
      <w:r>
        <w:rPr>
          <w:rFonts w:ascii="Times New Roman" w:hAnsi="Times New Roman" w:cs="Times New Roman"/>
          <w:sz w:val="24"/>
          <w:szCs w:val="24"/>
        </w:rPr>
        <w:t>s</w:t>
      </w:r>
      <w:r w:rsidR="00363983">
        <w:rPr>
          <w:rFonts w:ascii="Times New Roman" w:hAnsi="Times New Roman" w:cs="Times New Roman"/>
          <w:sz w:val="24"/>
          <w:szCs w:val="24"/>
        </w:rPr>
        <w:t xml:space="preserve"> </w:t>
      </w:r>
      <w:del w:id="647" w:author="Scott Cooper" w:date="2014-12-13T11:06:00Z">
        <w:r w:rsidR="00363983" w:rsidDel="00847770">
          <w:rPr>
            <w:rFonts w:ascii="Times New Roman" w:hAnsi="Times New Roman" w:cs="Times New Roman"/>
            <w:sz w:val="24"/>
            <w:szCs w:val="24"/>
          </w:rPr>
          <w:delText xml:space="preserve">with </w:delText>
        </w:r>
      </w:del>
      <w:ins w:id="648" w:author="Scott Cooper" w:date="2014-12-13T11:06:00Z">
        <w:r w:rsidR="00847770">
          <w:rPr>
            <w:rFonts w:ascii="Times New Roman" w:hAnsi="Times New Roman" w:cs="Times New Roman"/>
            <w:sz w:val="24"/>
            <w:szCs w:val="24"/>
          </w:rPr>
          <w:t>(</w:t>
        </w:r>
      </w:ins>
      <w:r w:rsidR="00363983">
        <w:rPr>
          <w:rFonts w:ascii="Times New Roman" w:hAnsi="Times New Roman" w:cs="Times New Roman"/>
          <w:sz w:val="24"/>
          <w:szCs w:val="24"/>
        </w:rPr>
        <w:t xml:space="preserve">1.2 </w:t>
      </w:r>
      <w:r w:rsidR="00363983">
        <w:rPr>
          <w:rFonts w:ascii="Calibri" w:hAnsi="Calibri" w:cs="Times New Roman"/>
          <w:sz w:val="24"/>
          <w:szCs w:val="24"/>
        </w:rPr>
        <w:t>μ</w:t>
      </w:r>
      <w:r w:rsidR="00363983">
        <w:rPr>
          <w:rFonts w:ascii="Times New Roman" w:hAnsi="Times New Roman" w:cs="Times New Roman"/>
          <w:sz w:val="24"/>
          <w:szCs w:val="24"/>
        </w:rPr>
        <w:t>m pore size</w:t>
      </w:r>
      <w:del w:id="649" w:author="Scott Cooper" w:date="2014-12-13T11:06:00Z">
        <w:r w:rsidR="00363983" w:rsidDel="00847770">
          <w:rPr>
            <w:rFonts w:ascii="Times New Roman" w:hAnsi="Times New Roman" w:cs="Times New Roman"/>
            <w:sz w:val="24"/>
            <w:szCs w:val="24"/>
          </w:rPr>
          <w:delText>,</w:delText>
        </w:r>
      </w:del>
      <w:ins w:id="650" w:author="Scott Cooper" w:date="2014-12-13T11:06:00Z">
        <w:r w:rsidR="00847770">
          <w:rPr>
            <w:rFonts w:ascii="Times New Roman" w:hAnsi="Times New Roman" w:cs="Times New Roman"/>
            <w:sz w:val="24"/>
            <w:szCs w:val="24"/>
          </w:rPr>
          <w:t>)</w:t>
        </w:r>
      </w:ins>
      <w:del w:id="651" w:author="Scott Cooper" w:date="2014-12-13T11:07:00Z">
        <w:r w:rsidR="00363983" w:rsidDel="00847770">
          <w:rPr>
            <w:rFonts w:ascii="Times New Roman" w:hAnsi="Times New Roman" w:cs="Times New Roman"/>
            <w:sz w:val="24"/>
            <w:szCs w:val="24"/>
          </w:rPr>
          <w:delText xml:space="preserve"> using a hand powered vacuum pump</w:delText>
        </w:r>
      </w:del>
      <w:r w:rsidR="00363983">
        <w:rPr>
          <w:rFonts w:ascii="Times New Roman" w:hAnsi="Times New Roman" w:cs="Times New Roman"/>
          <w:sz w:val="24"/>
          <w:szCs w:val="24"/>
        </w:rPr>
        <w:t>.  Filters were wrapped in foil</w:t>
      </w:r>
      <w:del w:id="652" w:author="Scott Cooper" w:date="2014-12-13T11:07:00Z">
        <w:r w:rsidR="00363983" w:rsidDel="00847770">
          <w:rPr>
            <w:rFonts w:ascii="Times New Roman" w:hAnsi="Times New Roman" w:cs="Times New Roman"/>
            <w:sz w:val="24"/>
            <w:szCs w:val="24"/>
          </w:rPr>
          <w:delText xml:space="preserve"> and </w:delText>
        </w:r>
      </w:del>
      <w:ins w:id="653" w:author="Scott Cooper" w:date="2014-12-13T11:07:00Z">
        <w:r w:rsidR="00847770">
          <w:rPr>
            <w:rFonts w:ascii="Times New Roman" w:hAnsi="Times New Roman" w:cs="Times New Roman"/>
            <w:sz w:val="24"/>
            <w:szCs w:val="24"/>
          </w:rPr>
          <w:t xml:space="preserve">, </w:t>
        </w:r>
      </w:ins>
      <w:r w:rsidR="00363983">
        <w:rPr>
          <w:rFonts w:ascii="Times New Roman" w:hAnsi="Times New Roman" w:cs="Times New Roman"/>
          <w:sz w:val="24"/>
          <w:szCs w:val="24"/>
        </w:rPr>
        <w:t xml:space="preserve">stored in a cool dark place </w:t>
      </w:r>
      <w:del w:id="654" w:author="Scott Cooper" w:date="2014-12-13T11:07:00Z">
        <w:r w:rsidR="00363983" w:rsidDel="00847770">
          <w:rPr>
            <w:rFonts w:ascii="Times New Roman" w:hAnsi="Times New Roman" w:cs="Times New Roman"/>
            <w:sz w:val="24"/>
            <w:szCs w:val="24"/>
          </w:rPr>
          <w:delText xml:space="preserve">(under a boulder) </w:delText>
        </w:r>
      </w:del>
      <w:r w:rsidR="00363983">
        <w:rPr>
          <w:rFonts w:ascii="Times New Roman" w:hAnsi="Times New Roman" w:cs="Times New Roman"/>
          <w:sz w:val="24"/>
          <w:szCs w:val="24"/>
        </w:rPr>
        <w:t>in the field</w:t>
      </w:r>
      <w:ins w:id="655" w:author="Scott Cooper" w:date="2014-12-13T11:07:00Z">
        <w:r w:rsidR="00847770">
          <w:rPr>
            <w:rFonts w:ascii="Times New Roman" w:hAnsi="Times New Roman" w:cs="Times New Roman"/>
            <w:sz w:val="24"/>
            <w:szCs w:val="24"/>
          </w:rPr>
          <w:t xml:space="preserve">, then transported to and </w:t>
        </w:r>
      </w:ins>
      <w:del w:id="656" w:author="Scott Cooper" w:date="2014-12-13T11:08:00Z">
        <w:r w:rsidR="00363983" w:rsidDel="00847770">
          <w:rPr>
            <w:rFonts w:ascii="Times New Roman" w:hAnsi="Times New Roman" w:cs="Times New Roman"/>
            <w:sz w:val="24"/>
            <w:szCs w:val="24"/>
          </w:rPr>
          <w:delText xml:space="preserve"> </w:delText>
        </w:r>
      </w:del>
      <w:del w:id="657" w:author="Scott Cooper" w:date="2014-12-13T11:07:00Z">
        <w:r w:rsidR="00363983" w:rsidDel="00847770">
          <w:rPr>
            <w:rFonts w:ascii="Times New Roman" w:hAnsi="Times New Roman" w:cs="Times New Roman"/>
            <w:sz w:val="24"/>
            <w:szCs w:val="24"/>
          </w:rPr>
          <w:delText xml:space="preserve">until they could be </w:delText>
        </w:r>
      </w:del>
      <w:r w:rsidR="00363983">
        <w:rPr>
          <w:rFonts w:ascii="Times New Roman" w:hAnsi="Times New Roman" w:cs="Times New Roman"/>
          <w:sz w:val="24"/>
          <w:szCs w:val="24"/>
        </w:rPr>
        <w:t>frozen in the lab</w:t>
      </w:r>
      <w:ins w:id="658" w:author="Scott Cooper" w:date="2014-12-13T11:08:00Z">
        <w:r w:rsidR="00847770">
          <w:rPr>
            <w:rFonts w:ascii="Times New Roman" w:hAnsi="Times New Roman" w:cs="Times New Roman"/>
            <w:sz w:val="24"/>
            <w:szCs w:val="24"/>
          </w:rPr>
          <w:t>oratory</w:t>
        </w:r>
      </w:ins>
      <w:del w:id="659" w:author="Scott Cooper" w:date="2014-12-13T11:08:00Z">
        <w:r w:rsidR="00363983" w:rsidDel="00847770">
          <w:rPr>
            <w:rFonts w:ascii="Times New Roman" w:hAnsi="Times New Roman" w:cs="Times New Roman"/>
            <w:sz w:val="24"/>
            <w:szCs w:val="24"/>
          </w:rPr>
          <w:delText xml:space="preserve"> for later processing</w:delText>
        </w:r>
      </w:del>
      <w:r w:rsidR="00363983">
        <w:rPr>
          <w:rFonts w:ascii="Times New Roman" w:hAnsi="Times New Roman" w:cs="Times New Roman"/>
          <w:sz w:val="24"/>
          <w:szCs w:val="24"/>
        </w:rPr>
        <w:t xml:space="preserve">.  </w:t>
      </w:r>
      <w:ins w:id="660" w:author="Scott Cooper" w:date="2014-12-13T11:08:00Z">
        <w:r w:rsidR="000F4E1F">
          <w:rPr>
            <w:rFonts w:ascii="Times New Roman" w:hAnsi="Times New Roman" w:cs="Times New Roman"/>
            <w:sz w:val="24"/>
            <w:szCs w:val="24"/>
          </w:rPr>
          <w:t xml:space="preserve">In the laboratory, </w:t>
        </w:r>
      </w:ins>
      <w:del w:id="661" w:author="Scott Cooper" w:date="2014-12-13T11:08:00Z">
        <w:r w:rsidR="00363983" w:rsidDel="000F4E1F">
          <w:rPr>
            <w:rFonts w:ascii="Times New Roman" w:hAnsi="Times New Roman" w:cs="Times New Roman"/>
            <w:sz w:val="24"/>
            <w:szCs w:val="24"/>
          </w:rPr>
          <w:delText xml:space="preserve">Filters </w:delText>
        </w:r>
      </w:del>
      <w:ins w:id="662" w:author="Scott Cooper" w:date="2014-12-13T11:08:00Z">
        <w:r w:rsidR="000F4E1F">
          <w:rPr>
            <w:rFonts w:ascii="Times New Roman" w:hAnsi="Times New Roman" w:cs="Times New Roman"/>
            <w:sz w:val="24"/>
            <w:szCs w:val="24"/>
          </w:rPr>
          <w:t xml:space="preserve">filters </w:t>
        </w:r>
      </w:ins>
      <w:r w:rsidR="00363983">
        <w:rPr>
          <w:rFonts w:ascii="Times New Roman" w:hAnsi="Times New Roman" w:cs="Times New Roman"/>
          <w:sz w:val="24"/>
          <w:szCs w:val="24"/>
        </w:rPr>
        <w:t>were dried at 105</w:t>
      </w:r>
      <w:ins w:id="663" w:author="Scott Cooper" w:date="2014-12-13T11:09:00Z">
        <w:r w:rsidR="000F4E1F" w:rsidRPr="000F4E1F">
          <w:rPr>
            <w:rFonts w:ascii="Times New Roman" w:hAnsi="Times New Roman" w:cs="Times New Roman"/>
            <w:sz w:val="24"/>
            <w:szCs w:val="24"/>
            <w:vertAlign w:val="superscript"/>
            <w:rPrChange w:id="664" w:author="Scott Cooper" w:date="2014-12-13T11:09:00Z">
              <w:rPr>
                <w:rFonts w:ascii="Times New Roman" w:hAnsi="Times New Roman" w:cs="Times New Roman"/>
                <w:sz w:val="24"/>
                <w:szCs w:val="24"/>
              </w:rPr>
            </w:rPrChange>
          </w:rPr>
          <w:t>o</w:t>
        </w:r>
      </w:ins>
      <w:r w:rsidR="00363983">
        <w:rPr>
          <w:rFonts w:ascii="Times New Roman" w:hAnsi="Times New Roman" w:cs="Times New Roman"/>
          <w:sz w:val="24"/>
          <w:szCs w:val="24"/>
        </w:rPr>
        <w:t xml:space="preserve"> C for at </w:t>
      </w:r>
      <w:commentRangeStart w:id="665"/>
      <w:r w:rsidR="00363983">
        <w:rPr>
          <w:rFonts w:ascii="Times New Roman" w:hAnsi="Times New Roman" w:cs="Times New Roman"/>
          <w:sz w:val="24"/>
          <w:szCs w:val="24"/>
        </w:rPr>
        <w:t>least</w:t>
      </w:r>
      <w:commentRangeEnd w:id="665"/>
      <w:r w:rsidR="000F4E1F">
        <w:rPr>
          <w:rStyle w:val="CommentReference"/>
        </w:rPr>
        <w:commentReference w:id="665"/>
      </w:r>
      <w:r w:rsidR="00363983">
        <w:rPr>
          <w:rFonts w:ascii="Times New Roman" w:hAnsi="Times New Roman" w:cs="Times New Roman"/>
          <w:sz w:val="24"/>
          <w:szCs w:val="24"/>
        </w:rPr>
        <w:t xml:space="preserve"> 24 hours, weighed, combusted at 500</w:t>
      </w:r>
      <w:ins w:id="666" w:author="Scott Cooper" w:date="2014-12-13T11:09:00Z">
        <w:r w:rsidR="000F4E1F" w:rsidRPr="000F4E1F">
          <w:rPr>
            <w:rFonts w:ascii="Times New Roman" w:hAnsi="Times New Roman" w:cs="Times New Roman"/>
            <w:sz w:val="24"/>
            <w:szCs w:val="24"/>
            <w:vertAlign w:val="superscript"/>
            <w:rPrChange w:id="667" w:author="Scott Cooper" w:date="2014-12-13T11:09:00Z">
              <w:rPr>
                <w:rFonts w:ascii="Times New Roman" w:hAnsi="Times New Roman" w:cs="Times New Roman"/>
                <w:sz w:val="24"/>
                <w:szCs w:val="24"/>
              </w:rPr>
            </w:rPrChange>
          </w:rPr>
          <w:t>o</w:t>
        </w:r>
      </w:ins>
      <w:r w:rsidR="00363983">
        <w:rPr>
          <w:rFonts w:ascii="Times New Roman" w:hAnsi="Times New Roman" w:cs="Times New Roman"/>
          <w:sz w:val="24"/>
          <w:szCs w:val="24"/>
        </w:rPr>
        <w:t xml:space="preserve"> C for 1 hour, </w:t>
      </w:r>
      <w:r w:rsidR="00E9207E">
        <w:rPr>
          <w:rFonts w:ascii="Times New Roman" w:hAnsi="Times New Roman" w:cs="Times New Roman"/>
          <w:sz w:val="24"/>
          <w:szCs w:val="24"/>
        </w:rPr>
        <w:t>and then</w:t>
      </w:r>
      <w:r w:rsidR="00363983">
        <w:rPr>
          <w:rFonts w:ascii="Times New Roman" w:hAnsi="Times New Roman" w:cs="Times New Roman"/>
          <w:sz w:val="24"/>
          <w:szCs w:val="24"/>
        </w:rPr>
        <w:t xml:space="preserve"> </w:t>
      </w:r>
      <w:ins w:id="668" w:author="Scott Cooper" w:date="2014-12-13T11:09:00Z">
        <w:r w:rsidR="000F4E1F">
          <w:rPr>
            <w:rFonts w:ascii="Times New Roman" w:hAnsi="Times New Roman" w:cs="Times New Roman"/>
            <w:sz w:val="24"/>
            <w:szCs w:val="24"/>
          </w:rPr>
          <w:t>re-</w:t>
        </w:r>
      </w:ins>
      <w:r w:rsidR="00363983">
        <w:rPr>
          <w:rFonts w:ascii="Times New Roman" w:hAnsi="Times New Roman" w:cs="Times New Roman"/>
          <w:sz w:val="24"/>
          <w:szCs w:val="24"/>
        </w:rPr>
        <w:t>weighed</w:t>
      </w:r>
      <w:del w:id="669" w:author="Scott Cooper" w:date="2014-12-13T11:09:00Z">
        <w:r w:rsidR="00363983" w:rsidDel="000F4E1F">
          <w:rPr>
            <w:rFonts w:ascii="Times New Roman" w:hAnsi="Times New Roman" w:cs="Times New Roman"/>
            <w:sz w:val="24"/>
            <w:szCs w:val="24"/>
          </w:rPr>
          <w:delText xml:space="preserve"> again</w:delText>
        </w:r>
      </w:del>
      <w:r w:rsidR="00363983">
        <w:rPr>
          <w:rFonts w:ascii="Times New Roman" w:hAnsi="Times New Roman" w:cs="Times New Roman"/>
          <w:sz w:val="24"/>
          <w:szCs w:val="24"/>
        </w:rPr>
        <w:t xml:space="preserve">.  Ash-free dry mass </w:t>
      </w:r>
      <w:ins w:id="670" w:author="Scott Cooper" w:date="2014-12-13T11:09:00Z">
        <w:r w:rsidR="000F4E1F">
          <w:rPr>
            <w:rFonts w:ascii="Times New Roman" w:hAnsi="Times New Roman" w:cs="Times New Roman"/>
            <w:sz w:val="24"/>
            <w:szCs w:val="24"/>
          </w:rPr>
          <w:t xml:space="preserve">(AFDM) </w:t>
        </w:r>
      </w:ins>
      <w:r w:rsidR="00363983">
        <w:rPr>
          <w:rFonts w:ascii="Times New Roman" w:hAnsi="Times New Roman" w:cs="Times New Roman"/>
          <w:sz w:val="24"/>
          <w:szCs w:val="24"/>
        </w:rPr>
        <w:t xml:space="preserve">was calculated as the difference </w:t>
      </w:r>
      <w:del w:id="671" w:author="Scott Cooper" w:date="2014-12-13T11:10:00Z">
        <w:r w:rsidR="00363983" w:rsidDel="000F4E1F">
          <w:rPr>
            <w:rFonts w:ascii="Times New Roman" w:hAnsi="Times New Roman" w:cs="Times New Roman"/>
            <w:sz w:val="24"/>
            <w:szCs w:val="24"/>
          </w:rPr>
          <w:delText xml:space="preserve">between </w:delText>
        </w:r>
      </w:del>
      <w:ins w:id="672" w:author="Scott Cooper" w:date="2014-12-13T11:10:00Z">
        <w:r w:rsidR="000F4E1F">
          <w:rPr>
            <w:rFonts w:ascii="Times New Roman" w:hAnsi="Times New Roman" w:cs="Times New Roman"/>
            <w:sz w:val="24"/>
            <w:szCs w:val="24"/>
          </w:rPr>
          <w:t xml:space="preserve">in </w:t>
        </w:r>
      </w:ins>
      <w:r w:rsidR="00363983">
        <w:rPr>
          <w:rFonts w:ascii="Times New Roman" w:hAnsi="Times New Roman" w:cs="Times New Roman"/>
          <w:sz w:val="24"/>
          <w:szCs w:val="24"/>
        </w:rPr>
        <w:t xml:space="preserve">filter-plus-sample weights </w:t>
      </w:r>
      <w:del w:id="673" w:author="Scott Cooper" w:date="2014-12-13T11:10:00Z">
        <w:r w:rsidDel="000F4E1F">
          <w:rPr>
            <w:rFonts w:ascii="Times New Roman" w:hAnsi="Times New Roman" w:cs="Times New Roman"/>
            <w:sz w:val="24"/>
            <w:szCs w:val="24"/>
          </w:rPr>
          <w:delText xml:space="preserve">to the nearest 0.1 mg </w:delText>
        </w:r>
      </w:del>
      <w:r w:rsidR="00363983">
        <w:rPr>
          <w:rFonts w:ascii="Times New Roman" w:hAnsi="Times New Roman" w:cs="Times New Roman"/>
          <w:sz w:val="24"/>
          <w:szCs w:val="24"/>
        </w:rPr>
        <w:t xml:space="preserve">before and after combustion </w:t>
      </w:r>
      <w:r w:rsidR="00363983" w:rsidRPr="00041F0F">
        <w:rPr>
          <w:rFonts w:ascii="Times New Roman" w:hAnsi="Times New Roman" w:cs="Times New Roman"/>
          <w:noProof/>
          <w:sz w:val="24"/>
          <w:szCs w:val="24"/>
        </w:rPr>
        <w:t>(Hauer and Lamberti 2007)</w:t>
      </w:r>
      <w:r w:rsidR="00363983">
        <w:rPr>
          <w:rFonts w:ascii="Times New Roman" w:hAnsi="Times New Roman" w:cs="Times New Roman"/>
          <w:sz w:val="24"/>
          <w:szCs w:val="24"/>
        </w:rPr>
        <w:t xml:space="preserve">.  </w:t>
      </w:r>
      <w:del w:id="674" w:author="Scott Cooper" w:date="2014-12-13T11:10:00Z">
        <w:r w:rsidR="00E9207E" w:rsidDel="000F4E1F">
          <w:rPr>
            <w:rFonts w:ascii="Times New Roman" w:hAnsi="Times New Roman" w:cs="Times New Roman"/>
            <w:sz w:val="24"/>
            <w:szCs w:val="24"/>
          </w:rPr>
          <w:delText xml:space="preserve">When less than 60 mL of algae suspension had been filtered, we multiplied the measured AFDM by the fraction of 60 mL that had been filtered.  </w:delText>
        </w:r>
      </w:del>
    </w:p>
    <w:p w14:paraId="72D82FE9" w14:textId="572A5FBD" w:rsidR="003F15CA" w:rsidRPr="00B41826" w:rsidRDefault="00275758" w:rsidP="00F517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w:t>
      </w:r>
      <w:del w:id="675" w:author="Scott Cooper" w:date="2014-12-13T11:10:00Z">
        <w:r w:rsidDel="000F4E1F">
          <w:rPr>
            <w:rFonts w:ascii="Times New Roman" w:hAnsi="Times New Roman" w:cs="Times New Roman"/>
            <w:sz w:val="24"/>
            <w:szCs w:val="24"/>
          </w:rPr>
          <w:delText xml:space="preserve">conclusion </w:delText>
        </w:r>
      </w:del>
      <w:ins w:id="676" w:author="Scott Cooper" w:date="2014-12-13T11:10:00Z">
        <w:r w:rsidR="000F4E1F">
          <w:rPr>
            <w:rFonts w:ascii="Times New Roman" w:hAnsi="Times New Roman" w:cs="Times New Roman"/>
            <w:sz w:val="24"/>
            <w:szCs w:val="24"/>
          </w:rPr>
          <w:t xml:space="preserve">end </w:t>
        </w:r>
      </w:ins>
      <w:r>
        <w:rPr>
          <w:rFonts w:ascii="Times New Roman" w:hAnsi="Times New Roman" w:cs="Times New Roman"/>
          <w:sz w:val="24"/>
          <w:szCs w:val="24"/>
        </w:rPr>
        <w:t xml:space="preserve">of each </w:t>
      </w:r>
      <w:ins w:id="677" w:author="Scott Cooper" w:date="2014-12-13T11:10:00Z">
        <w:r w:rsidR="000F4E1F">
          <w:rPr>
            <w:rFonts w:ascii="Times New Roman" w:hAnsi="Times New Roman" w:cs="Times New Roman"/>
            <w:sz w:val="24"/>
            <w:szCs w:val="24"/>
          </w:rPr>
          <w:t xml:space="preserve">time </w:t>
        </w:r>
      </w:ins>
      <w:r>
        <w:rPr>
          <w:rFonts w:ascii="Times New Roman" w:hAnsi="Times New Roman" w:cs="Times New Roman"/>
          <w:sz w:val="24"/>
          <w:szCs w:val="24"/>
        </w:rPr>
        <w:t xml:space="preserve">block, </w:t>
      </w:r>
      <w:del w:id="678" w:author="Scott Cooper" w:date="2014-12-13T11:13:00Z">
        <w:r w:rsidDel="000F4E1F">
          <w:rPr>
            <w:rFonts w:ascii="Times New Roman" w:hAnsi="Times New Roman" w:cs="Times New Roman"/>
            <w:sz w:val="24"/>
            <w:szCs w:val="24"/>
          </w:rPr>
          <w:delText>w</w:delText>
        </w:r>
        <w:r w:rsidR="00873550" w:rsidDel="000F4E1F">
          <w:rPr>
            <w:rFonts w:ascii="Times New Roman" w:hAnsi="Times New Roman" w:cs="Times New Roman"/>
            <w:sz w:val="24"/>
            <w:szCs w:val="24"/>
          </w:rPr>
          <w:delText xml:space="preserve">e </w:delText>
        </w:r>
      </w:del>
      <w:ins w:id="679" w:author="Scott Cooper" w:date="2014-12-13T11:13:00Z">
        <w:r w:rsidR="000F4E1F">
          <w:rPr>
            <w:rFonts w:ascii="Times New Roman" w:hAnsi="Times New Roman" w:cs="Times New Roman"/>
            <w:sz w:val="24"/>
            <w:szCs w:val="24"/>
          </w:rPr>
          <w:t xml:space="preserve">I </w:t>
        </w:r>
      </w:ins>
      <w:r w:rsidR="00873550">
        <w:rPr>
          <w:rFonts w:ascii="Times New Roman" w:hAnsi="Times New Roman" w:cs="Times New Roman"/>
          <w:sz w:val="24"/>
          <w:szCs w:val="24"/>
        </w:rPr>
        <w:t>counted, weighed</w:t>
      </w:r>
      <w:r w:rsidR="006A5CDE">
        <w:rPr>
          <w:rFonts w:ascii="Times New Roman" w:hAnsi="Times New Roman" w:cs="Times New Roman"/>
          <w:sz w:val="24"/>
          <w:szCs w:val="24"/>
        </w:rPr>
        <w:t xml:space="preserve">, and </w:t>
      </w:r>
      <w:r w:rsidR="00873550">
        <w:rPr>
          <w:rFonts w:ascii="Times New Roman" w:hAnsi="Times New Roman" w:cs="Times New Roman"/>
          <w:sz w:val="24"/>
          <w:szCs w:val="24"/>
        </w:rPr>
        <w:t>staged tadpoles</w:t>
      </w:r>
      <w:r w:rsidR="00A313BC">
        <w:rPr>
          <w:rFonts w:ascii="Times New Roman" w:hAnsi="Times New Roman" w:cs="Times New Roman"/>
          <w:sz w:val="24"/>
          <w:szCs w:val="24"/>
        </w:rPr>
        <w:t xml:space="preserve">.  </w:t>
      </w:r>
      <w:commentRangeStart w:id="680"/>
      <w:r w:rsidR="00363983">
        <w:rPr>
          <w:rFonts w:ascii="Times New Roman" w:hAnsi="Times New Roman" w:cs="Times New Roman"/>
          <w:sz w:val="24"/>
          <w:szCs w:val="24"/>
        </w:rPr>
        <w:t>At the conclusion of the entire experiment, all tadpoles were weighed and staged a final time,</w:t>
      </w:r>
      <w:r w:rsidR="0070579F">
        <w:rPr>
          <w:rFonts w:ascii="Times New Roman" w:hAnsi="Times New Roman" w:cs="Times New Roman"/>
          <w:sz w:val="24"/>
          <w:szCs w:val="24"/>
        </w:rPr>
        <w:t xml:space="preserve"> </w:t>
      </w:r>
      <w:r w:rsidR="00E9207E">
        <w:rPr>
          <w:rFonts w:ascii="Times New Roman" w:hAnsi="Times New Roman" w:cs="Times New Roman"/>
          <w:sz w:val="24"/>
          <w:szCs w:val="24"/>
        </w:rPr>
        <w:t>then released</w:t>
      </w:r>
      <w:r w:rsidR="00363983">
        <w:rPr>
          <w:rFonts w:ascii="Times New Roman" w:hAnsi="Times New Roman" w:cs="Times New Roman"/>
          <w:sz w:val="24"/>
          <w:szCs w:val="24"/>
        </w:rPr>
        <w:t xml:space="preserve"> back into the</w:t>
      </w:r>
      <w:ins w:id="681" w:author="Scott Cooper" w:date="2014-12-13T11:12:00Z">
        <w:r w:rsidR="000F4E1F">
          <w:rPr>
            <w:rFonts w:ascii="Times New Roman" w:hAnsi="Times New Roman" w:cs="Times New Roman"/>
            <w:sz w:val="24"/>
            <w:szCs w:val="24"/>
          </w:rPr>
          <w:t>ir home</w:t>
        </w:r>
      </w:ins>
      <w:r w:rsidR="00363983">
        <w:rPr>
          <w:rFonts w:ascii="Times New Roman" w:hAnsi="Times New Roman" w:cs="Times New Roman"/>
          <w:sz w:val="24"/>
          <w:szCs w:val="24"/>
        </w:rPr>
        <w:t xml:space="preserve"> lakes</w:t>
      </w:r>
      <w:commentRangeEnd w:id="680"/>
      <w:r w:rsidR="000F4E1F">
        <w:rPr>
          <w:rStyle w:val="CommentReference"/>
        </w:rPr>
        <w:commentReference w:id="680"/>
      </w:r>
      <w:r w:rsidR="00363983">
        <w:rPr>
          <w:rFonts w:ascii="Times New Roman" w:hAnsi="Times New Roman" w:cs="Times New Roman"/>
          <w:sz w:val="24"/>
          <w:szCs w:val="24"/>
        </w:rPr>
        <w:t xml:space="preserve">.  </w:t>
      </w:r>
      <w:del w:id="682" w:author="Scott Cooper" w:date="2014-12-13T11:13:00Z">
        <w:r w:rsidR="0070579F" w:rsidDel="000F4E1F">
          <w:rPr>
            <w:rFonts w:ascii="Times New Roman" w:hAnsi="Times New Roman" w:cs="Times New Roman"/>
            <w:sz w:val="24"/>
            <w:szCs w:val="24"/>
          </w:rPr>
          <w:delText>To estimate</w:delText>
        </w:r>
      </w:del>
      <w:ins w:id="683" w:author="Scott Cooper" w:date="2014-12-13T11:13:00Z">
        <w:r w:rsidR="000F4E1F">
          <w:rPr>
            <w:rFonts w:ascii="Times New Roman" w:hAnsi="Times New Roman" w:cs="Times New Roman"/>
            <w:sz w:val="24"/>
            <w:szCs w:val="24"/>
          </w:rPr>
          <w:t xml:space="preserve">I used a </w:t>
        </w:r>
      </w:ins>
      <w:del w:id="684" w:author="Scott Cooper" w:date="2014-12-13T11:14:00Z">
        <w:r w:rsidR="0070579F" w:rsidDel="000F4E1F">
          <w:rPr>
            <w:rFonts w:ascii="Times New Roman" w:hAnsi="Times New Roman" w:cs="Times New Roman"/>
            <w:sz w:val="24"/>
            <w:szCs w:val="24"/>
          </w:rPr>
          <w:delText xml:space="preserve"> </w:delText>
        </w:r>
      </w:del>
      <w:ins w:id="685" w:author="Scott Cooper" w:date="2014-12-13T11:14:00Z">
        <w:r w:rsidR="000F4E1F">
          <w:rPr>
            <w:rFonts w:ascii="Times New Roman" w:hAnsi="Times New Roman" w:cs="Times New Roman"/>
            <w:sz w:val="24"/>
            <w:szCs w:val="24"/>
          </w:rPr>
          <w:t>Gosner stage-mass regression equation, developed from a sample of 37 ta</w:t>
        </w:r>
      </w:ins>
      <w:ins w:id="686" w:author="Scott Cooper" w:date="2014-12-13T11:15:00Z">
        <w:r w:rsidR="000F4E1F">
          <w:rPr>
            <w:rFonts w:ascii="Times New Roman" w:hAnsi="Times New Roman" w:cs="Times New Roman"/>
            <w:sz w:val="24"/>
            <w:szCs w:val="24"/>
          </w:rPr>
          <w:t xml:space="preserve">dpoles collected from Marmot Lake, CA, </w:t>
        </w:r>
      </w:ins>
      <w:ins w:id="687" w:author="Scott Cooper" w:date="2014-12-13T11:14:00Z">
        <w:r w:rsidR="000F4E1F">
          <w:rPr>
            <w:rFonts w:ascii="Times New Roman" w:hAnsi="Times New Roman" w:cs="Times New Roman"/>
            <w:sz w:val="24"/>
            <w:szCs w:val="24"/>
          </w:rPr>
          <w:t xml:space="preserve">to calculate </w:t>
        </w:r>
      </w:ins>
      <w:ins w:id="688" w:author="Scott Cooper" w:date="2014-12-13T11:12:00Z">
        <w:r w:rsidR="000F4E1F">
          <w:rPr>
            <w:rFonts w:ascii="Times New Roman" w:hAnsi="Times New Roman" w:cs="Times New Roman"/>
            <w:sz w:val="24"/>
            <w:szCs w:val="24"/>
          </w:rPr>
          <w:t xml:space="preserve">the </w:t>
        </w:r>
      </w:ins>
      <w:r w:rsidR="0070579F">
        <w:rPr>
          <w:rFonts w:ascii="Times New Roman" w:hAnsi="Times New Roman" w:cs="Times New Roman"/>
          <w:sz w:val="24"/>
          <w:szCs w:val="24"/>
        </w:rPr>
        <w:t>biomass of tadpoles</w:t>
      </w:r>
      <w:ins w:id="689" w:author="Scott Cooper" w:date="2014-12-13T11:15:00Z">
        <w:r w:rsidR="000F4E1F">
          <w:rPr>
            <w:rFonts w:ascii="Times New Roman" w:hAnsi="Times New Roman" w:cs="Times New Roman"/>
            <w:sz w:val="24"/>
            <w:szCs w:val="24"/>
          </w:rPr>
          <w:t xml:space="preserve"> at the beginning and end of time blocks</w:t>
        </w:r>
      </w:ins>
      <w:del w:id="690" w:author="Scott Cooper" w:date="2014-12-13T11:15:00Z">
        <w:r w:rsidR="0070579F" w:rsidDel="000F4E1F">
          <w:rPr>
            <w:rFonts w:ascii="Times New Roman" w:hAnsi="Times New Roman" w:cs="Times New Roman"/>
            <w:sz w:val="24"/>
            <w:szCs w:val="24"/>
          </w:rPr>
          <w:delText xml:space="preserve"> </w:delText>
        </w:r>
      </w:del>
      <w:del w:id="691" w:author="Scott Cooper" w:date="2014-12-13T11:13:00Z">
        <w:r w:rsidR="0070579F" w:rsidDel="000F4E1F">
          <w:rPr>
            <w:rFonts w:ascii="Times New Roman" w:hAnsi="Times New Roman" w:cs="Times New Roman"/>
            <w:sz w:val="24"/>
            <w:szCs w:val="24"/>
          </w:rPr>
          <w:delText xml:space="preserve">in the same units as biomass of algae, we </w:delText>
        </w:r>
      </w:del>
      <w:del w:id="692" w:author="Scott Cooper" w:date="2014-12-13T11:15:00Z">
        <w:r w:rsidR="0070579F" w:rsidDel="000F4E1F">
          <w:rPr>
            <w:rFonts w:ascii="Times New Roman" w:hAnsi="Times New Roman" w:cs="Times New Roman"/>
            <w:sz w:val="24"/>
            <w:szCs w:val="24"/>
          </w:rPr>
          <w:delText xml:space="preserve">used a novel </w:delText>
        </w:r>
      </w:del>
      <w:del w:id="693" w:author="Scott Cooper" w:date="2014-12-13T11:13:00Z">
        <w:r w:rsidR="0070579F" w:rsidDel="000F4E1F">
          <w:rPr>
            <w:rFonts w:ascii="Times New Roman" w:hAnsi="Times New Roman" w:cs="Times New Roman"/>
            <w:sz w:val="24"/>
            <w:szCs w:val="24"/>
          </w:rPr>
          <w:delText xml:space="preserve">Gosner stage-mass relationship </w:delText>
        </w:r>
      </w:del>
      <w:del w:id="694" w:author="Scott Cooper" w:date="2014-12-13T11:15:00Z">
        <w:r w:rsidR="0070579F" w:rsidDel="000F4E1F">
          <w:rPr>
            <w:rFonts w:ascii="Times New Roman" w:hAnsi="Times New Roman" w:cs="Times New Roman"/>
            <w:sz w:val="24"/>
            <w:szCs w:val="24"/>
          </w:rPr>
          <w:delText>for tadpoles</w:delText>
        </w:r>
      </w:del>
      <w:del w:id="695" w:author="Scott Cooper" w:date="2014-12-13T11:16:00Z">
        <w:r w:rsidR="0070579F" w:rsidDel="000F4E1F">
          <w:rPr>
            <w:rFonts w:ascii="Times New Roman" w:hAnsi="Times New Roman" w:cs="Times New Roman"/>
            <w:sz w:val="24"/>
            <w:szCs w:val="24"/>
          </w:rPr>
          <w:delText>.</w:delText>
        </w:r>
      </w:del>
      <w:r w:rsidR="0070579F">
        <w:rPr>
          <w:rFonts w:ascii="Times New Roman" w:hAnsi="Times New Roman" w:cs="Times New Roman"/>
          <w:sz w:val="24"/>
          <w:szCs w:val="24"/>
        </w:rPr>
        <w:t xml:space="preserve">  </w:t>
      </w:r>
      <w:del w:id="696" w:author="Scott Cooper" w:date="2014-12-13T11:16:00Z">
        <w:r w:rsidR="0070579F" w:rsidDel="000F4E1F">
          <w:rPr>
            <w:rFonts w:ascii="Times New Roman" w:hAnsi="Times New Roman" w:cs="Times New Roman"/>
            <w:sz w:val="24"/>
            <w:szCs w:val="24"/>
          </w:rPr>
          <w:delText>W</w:delText>
        </w:r>
        <w:r w:rsidR="00363983" w:rsidDel="000F4E1F">
          <w:rPr>
            <w:rFonts w:ascii="Times New Roman" w:hAnsi="Times New Roman" w:cs="Times New Roman"/>
            <w:sz w:val="24"/>
            <w:szCs w:val="24"/>
          </w:rPr>
          <w:delText>e collected</w:delText>
        </w:r>
        <w:r w:rsidR="0070579F" w:rsidDel="000F4E1F">
          <w:rPr>
            <w:rFonts w:ascii="Times New Roman" w:hAnsi="Times New Roman" w:cs="Times New Roman"/>
            <w:sz w:val="24"/>
            <w:szCs w:val="24"/>
          </w:rPr>
          <w:delText xml:space="preserve"> 37 tadpoles from a non-study lake (Marmot Lake, 3590 m elevation, </w:delText>
        </w:r>
        <w:r w:rsidR="0070579F" w:rsidRPr="00C11BBD" w:rsidDel="000F4E1F">
          <w:rPr>
            <w:rFonts w:ascii="Times New Roman" w:hAnsi="Times New Roman" w:cs="Times New Roman"/>
            <w:sz w:val="24"/>
            <w:szCs w:val="24"/>
          </w:rPr>
          <w:delText>37°15'36.33" N 118°41'01.38" W</w:delText>
        </w:r>
        <w:r w:rsidR="000645E3" w:rsidDel="000F4E1F">
          <w:rPr>
            <w:rFonts w:ascii="Times New Roman" w:hAnsi="Times New Roman" w:cs="Times New Roman"/>
            <w:sz w:val="24"/>
            <w:szCs w:val="24"/>
          </w:rPr>
          <w:delText>)</w:delText>
        </w:r>
        <w:r w:rsidR="00363983" w:rsidDel="000F4E1F">
          <w:rPr>
            <w:rFonts w:ascii="Times New Roman" w:hAnsi="Times New Roman" w:cs="Times New Roman"/>
            <w:sz w:val="24"/>
            <w:szCs w:val="24"/>
          </w:rPr>
          <w:delText>.</w:delText>
        </w:r>
        <w:r w:rsidR="00B41826" w:rsidDel="000F4E1F">
          <w:rPr>
            <w:rFonts w:ascii="Times New Roman" w:hAnsi="Times New Roman" w:cs="Times New Roman"/>
            <w:sz w:val="24"/>
            <w:szCs w:val="24"/>
          </w:rPr>
          <w:delText xml:space="preserve">  </w:delText>
        </w:r>
        <w:r w:rsidR="00367050" w:rsidDel="000F4E1F">
          <w:rPr>
            <w:rFonts w:ascii="Times New Roman" w:hAnsi="Times New Roman" w:cs="Times New Roman"/>
            <w:sz w:val="24"/>
            <w:szCs w:val="24"/>
          </w:rPr>
          <w:lastRenderedPageBreak/>
          <w:delText>These non-experimental t</w:delText>
        </w:r>
        <w:r w:rsidR="003F15CA" w:rsidRPr="005A4FDD" w:rsidDel="000F4E1F">
          <w:rPr>
            <w:rFonts w:ascii="Times New Roman" w:hAnsi="Times New Roman" w:cs="Times New Roman"/>
            <w:sz w:val="24"/>
            <w:szCs w:val="24"/>
          </w:rPr>
          <w:delText xml:space="preserve">adpoles were </w:delText>
        </w:r>
        <w:r w:rsidR="00367050" w:rsidDel="000F4E1F">
          <w:rPr>
            <w:rFonts w:ascii="Times New Roman" w:hAnsi="Times New Roman" w:cs="Times New Roman"/>
            <w:sz w:val="24"/>
            <w:szCs w:val="24"/>
          </w:rPr>
          <w:delText xml:space="preserve">euthanized in MS222 (UCSB IACUC protocol #), staged, </w:delText>
        </w:r>
        <w:r w:rsidR="003F15CA" w:rsidRPr="005A4FDD" w:rsidDel="000F4E1F">
          <w:rPr>
            <w:rFonts w:ascii="Times New Roman" w:hAnsi="Times New Roman" w:cs="Times New Roman"/>
            <w:sz w:val="24"/>
            <w:szCs w:val="24"/>
          </w:rPr>
          <w:delText>measured</w:delText>
        </w:r>
        <w:r w:rsidR="00367050" w:rsidDel="000F4E1F">
          <w:rPr>
            <w:rFonts w:ascii="Times New Roman" w:hAnsi="Times New Roman" w:cs="Times New Roman"/>
            <w:sz w:val="24"/>
            <w:szCs w:val="24"/>
          </w:rPr>
          <w:delText>,</w:delText>
        </w:r>
        <w:r w:rsidR="003F15CA" w:rsidRPr="005A4FDD" w:rsidDel="000F4E1F">
          <w:rPr>
            <w:rFonts w:ascii="Times New Roman" w:hAnsi="Times New Roman" w:cs="Times New Roman"/>
            <w:sz w:val="24"/>
            <w:szCs w:val="24"/>
          </w:rPr>
          <w:delText xml:space="preserve"> and </w:delText>
        </w:r>
        <w:r w:rsidR="00367050" w:rsidDel="000F4E1F">
          <w:rPr>
            <w:rFonts w:ascii="Times New Roman" w:hAnsi="Times New Roman" w:cs="Times New Roman"/>
            <w:sz w:val="24"/>
            <w:szCs w:val="24"/>
          </w:rPr>
          <w:delText>dissected to remove</w:delText>
        </w:r>
        <w:r w:rsidR="00367050" w:rsidRPr="005A4FDD" w:rsidDel="000F4E1F">
          <w:rPr>
            <w:rFonts w:ascii="Times New Roman" w:hAnsi="Times New Roman" w:cs="Times New Roman"/>
            <w:sz w:val="24"/>
            <w:szCs w:val="24"/>
          </w:rPr>
          <w:delText xml:space="preserve"> </w:delText>
        </w:r>
        <w:r w:rsidR="003F15CA" w:rsidRPr="005A4FDD" w:rsidDel="000F4E1F">
          <w:rPr>
            <w:rFonts w:ascii="Times New Roman" w:hAnsi="Times New Roman" w:cs="Times New Roman"/>
            <w:sz w:val="24"/>
            <w:szCs w:val="24"/>
          </w:rPr>
          <w:delText>gut</w:delText>
        </w:r>
        <w:r w:rsidR="00367050" w:rsidDel="000F4E1F">
          <w:rPr>
            <w:rFonts w:ascii="Times New Roman" w:hAnsi="Times New Roman" w:cs="Times New Roman"/>
            <w:sz w:val="24"/>
            <w:szCs w:val="24"/>
          </w:rPr>
          <w:delText xml:space="preserve"> content</w:delText>
        </w:r>
        <w:r w:rsidR="003F15CA" w:rsidDel="000F4E1F">
          <w:rPr>
            <w:rFonts w:ascii="Times New Roman" w:hAnsi="Times New Roman" w:cs="Times New Roman"/>
            <w:sz w:val="24"/>
            <w:szCs w:val="24"/>
          </w:rPr>
          <w:delText xml:space="preserve"> for</w:delText>
        </w:r>
        <w:r w:rsidR="003F15CA" w:rsidRPr="005A4FDD" w:rsidDel="000F4E1F">
          <w:rPr>
            <w:rFonts w:ascii="Times New Roman" w:hAnsi="Times New Roman" w:cs="Times New Roman"/>
            <w:sz w:val="24"/>
            <w:szCs w:val="24"/>
          </w:rPr>
          <w:delText xml:space="preserve"> inspect</w:delText>
        </w:r>
        <w:r w:rsidR="003F15CA" w:rsidDel="000F4E1F">
          <w:rPr>
            <w:rFonts w:ascii="Times New Roman" w:hAnsi="Times New Roman" w:cs="Times New Roman"/>
            <w:sz w:val="24"/>
            <w:szCs w:val="24"/>
          </w:rPr>
          <w:delText>ion</w:delText>
        </w:r>
        <w:r w:rsidR="003F15CA" w:rsidRPr="005A4FDD" w:rsidDel="000F4E1F">
          <w:rPr>
            <w:rFonts w:ascii="Times New Roman" w:hAnsi="Times New Roman" w:cs="Times New Roman"/>
            <w:sz w:val="24"/>
            <w:szCs w:val="24"/>
          </w:rPr>
          <w:delText xml:space="preserve">. </w:delText>
        </w:r>
        <w:r w:rsidR="003F15CA" w:rsidDel="000F4E1F">
          <w:rPr>
            <w:rFonts w:ascii="Times New Roman" w:hAnsi="Times New Roman" w:cs="Times New Roman"/>
            <w:sz w:val="24"/>
            <w:szCs w:val="24"/>
          </w:rPr>
          <w:delText xml:space="preserve"> </w:delText>
        </w:r>
        <w:r w:rsidR="0070579F" w:rsidDel="000F4E1F">
          <w:rPr>
            <w:rFonts w:ascii="Times New Roman" w:hAnsi="Times New Roman" w:cs="Times New Roman"/>
            <w:sz w:val="24"/>
            <w:szCs w:val="24"/>
          </w:rPr>
          <w:delText xml:space="preserve">We dried the </w:delText>
        </w:r>
        <w:r w:rsidR="003F15CA" w:rsidDel="000F4E1F">
          <w:rPr>
            <w:rFonts w:ascii="Times New Roman" w:hAnsi="Times New Roman" w:cs="Times New Roman"/>
            <w:sz w:val="24"/>
            <w:szCs w:val="24"/>
          </w:rPr>
          <w:delText xml:space="preserve">remaining tissue </w:delText>
        </w:r>
        <w:r w:rsidR="003F15CA" w:rsidRPr="005A4FDD" w:rsidDel="000F4E1F">
          <w:rPr>
            <w:rFonts w:ascii="Times New Roman" w:hAnsi="Times New Roman" w:cs="Times New Roman"/>
            <w:sz w:val="24"/>
            <w:szCs w:val="24"/>
          </w:rPr>
          <w:delText>at 105° C for 24 hours</w:delText>
        </w:r>
        <w:r w:rsidR="003F15CA" w:rsidDel="000F4E1F">
          <w:rPr>
            <w:rFonts w:ascii="Times New Roman" w:hAnsi="Times New Roman" w:cs="Times New Roman"/>
            <w:sz w:val="24"/>
            <w:szCs w:val="24"/>
          </w:rPr>
          <w:delText>, then weighed</w:delText>
        </w:r>
        <w:r w:rsidR="003F15CA" w:rsidRPr="005A4FDD" w:rsidDel="000F4E1F">
          <w:rPr>
            <w:rFonts w:ascii="Times New Roman" w:hAnsi="Times New Roman" w:cs="Times New Roman"/>
            <w:sz w:val="24"/>
            <w:szCs w:val="24"/>
          </w:rPr>
          <w:delText xml:space="preserve"> and</w:delText>
        </w:r>
        <w:r w:rsidR="003F15CA" w:rsidDel="000F4E1F">
          <w:rPr>
            <w:rFonts w:ascii="Times New Roman" w:hAnsi="Times New Roman" w:cs="Times New Roman"/>
            <w:sz w:val="24"/>
            <w:szCs w:val="24"/>
          </w:rPr>
          <w:delText xml:space="preserve"> combusted</w:delText>
        </w:r>
        <w:r w:rsidR="003F15CA" w:rsidRPr="005A4FDD" w:rsidDel="000F4E1F">
          <w:rPr>
            <w:rFonts w:ascii="Times New Roman" w:hAnsi="Times New Roman" w:cs="Times New Roman"/>
            <w:sz w:val="24"/>
            <w:szCs w:val="24"/>
          </w:rPr>
          <w:delText xml:space="preserve"> at 500° C for one hour</w:delText>
        </w:r>
        <w:r w:rsidR="003F15CA" w:rsidDel="000F4E1F">
          <w:rPr>
            <w:rFonts w:ascii="Times New Roman" w:hAnsi="Times New Roman" w:cs="Times New Roman"/>
            <w:sz w:val="24"/>
            <w:szCs w:val="24"/>
          </w:rPr>
          <w:delText xml:space="preserve">, and reweighed.  The AFDM was calculated to the nearest 0.1 mg from the difference between dry weight and the weight after combustion.  Ash free dry </w:delText>
        </w:r>
        <w:r w:rsidR="00E9207E" w:rsidDel="000F4E1F">
          <w:rPr>
            <w:rFonts w:ascii="Times New Roman" w:hAnsi="Times New Roman" w:cs="Times New Roman"/>
            <w:sz w:val="24"/>
            <w:szCs w:val="24"/>
          </w:rPr>
          <w:delText>masses</w:delText>
        </w:r>
        <w:r w:rsidR="00E9207E" w:rsidRPr="00B41826" w:rsidDel="000F4E1F">
          <w:rPr>
            <w:rFonts w:ascii="Times New Roman" w:hAnsi="Times New Roman" w:cs="Times New Roman"/>
            <w:sz w:val="24"/>
            <w:szCs w:val="24"/>
          </w:rPr>
          <w:delText xml:space="preserve"> from</w:delText>
        </w:r>
        <w:r w:rsidR="003F15CA" w:rsidRPr="00B41826" w:rsidDel="000F4E1F">
          <w:rPr>
            <w:rFonts w:ascii="Times New Roman" w:hAnsi="Times New Roman" w:cs="Times New Roman"/>
            <w:sz w:val="24"/>
            <w:szCs w:val="24"/>
          </w:rPr>
          <w:delText xml:space="preserve"> the </w:delText>
        </w:r>
        <w:r w:rsidR="003F15CA" w:rsidDel="000F4E1F">
          <w:rPr>
            <w:rFonts w:ascii="Times New Roman" w:hAnsi="Times New Roman" w:cs="Times New Roman"/>
            <w:sz w:val="24"/>
            <w:szCs w:val="24"/>
          </w:rPr>
          <w:delText>37 non-</w:delText>
        </w:r>
        <w:r w:rsidR="00367050" w:rsidDel="000F4E1F">
          <w:rPr>
            <w:rFonts w:ascii="Times New Roman" w:hAnsi="Times New Roman" w:cs="Times New Roman"/>
            <w:sz w:val="24"/>
            <w:szCs w:val="24"/>
          </w:rPr>
          <w:delText>experimental</w:delText>
        </w:r>
        <w:r w:rsidR="003F15CA" w:rsidDel="000F4E1F">
          <w:rPr>
            <w:rFonts w:ascii="Times New Roman" w:hAnsi="Times New Roman" w:cs="Times New Roman"/>
            <w:sz w:val="24"/>
            <w:szCs w:val="24"/>
          </w:rPr>
          <w:delText xml:space="preserve"> </w:delText>
        </w:r>
        <w:r w:rsidR="003F15CA" w:rsidRPr="00B41826" w:rsidDel="000F4E1F">
          <w:rPr>
            <w:rFonts w:ascii="Times New Roman" w:hAnsi="Times New Roman" w:cs="Times New Roman"/>
            <w:sz w:val="24"/>
            <w:szCs w:val="24"/>
          </w:rPr>
          <w:delText xml:space="preserve">tadpoles were graphed against their respective Gosner stages to produce a </w:delText>
        </w:r>
        <w:r w:rsidR="00367050" w:rsidDel="000F4E1F">
          <w:rPr>
            <w:rFonts w:ascii="Times New Roman" w:hAnsi="Times New Roman" w:cs="Times New Roman"/>
            <w:sz w:val="24"/>
            <w:szCs w:val="24"/>
          </w:rPr>
          <w:delText>stage</w:delText>
        </w:r>
        <w:r w:rsidR="003F15CA" w:rsidRPr="00B41826" w:rsidDel="000F4E1F">
          <w:rPr>
            <w:rFonts w:ascii="Times New Roman" w:hAnsi="Times New Roman" w:cs="Times New Roman"/>
            <w:sz w:val="24"/>
            <w:szCs w:val="24"/>
          </w:rPr>
          <w:delText xml:space="preserve">-mass relationship. </w:delText>
        </w:r>
        <w:r w:rsidR="003F15CA" w:rsidDel="000F4E1F">
          <w:rPr>
            <w:rFonts w:ascii="Times New Roman" w:hAnsi="Times New Roman" w:cs="Times New Roman"/>
            <w:sz w:val="24"/>
            <w:szCs w:val="24"/>
          </w:rPr>
          <w:delText xml:space="preserve">We </w:delText>
        </w:r>
        <w:r w:rsidR="00CC607A" w:rsidDel="000F4E1F">
          <w:rPr>
            <w:rFonts w:ascii="Times New Roman" w:hAnsi="Times New Roman" w:cs="Times New Roman"/>
            <w:sz w:val="24"/>
            <w:szCs w:val="24"/>
          </w:rPr>
          <w:delText xml:space="preserve">fit this relationship with </w:delText>
        </w:r>
        <w:r w:rsidR="003518C5" w:rsidDel="000F4E1F">
          <w:rPr>
            <w:rFonts w:ascii="Times New Roman" w:hAnsi="Times New Roman" w:cs="Times New Roman"/>
            <w:sz w:val="24"/>
            <w:szCs w:val="24"/>
          </w:rPr>
          <w:delText>a</w:delText>
        </w:r>
        <w:r w:rsidR="003518C5" w:rsidRPr="00B41826" w:rsidDel="000F4E1F">
          <w:rPr>
            <w:rFonts w:ascii="Times New Roman" w:hAnsi="Times New Roman" w:cs="Times New Roman"/>
            <w:sz w:val="24"/>
            <w:szCs w:val="24"/>
          </w:rPr>
          <w:delText xml:space="preserve"> </w:delText>
        </w:r>
        <w:r w:rsidR="003F15CA" w:rsidRPr="00B41826" w:rsidDel="000F4E1F">
          <w:rPr>
            <w:rFonts w:ascii="Times New Roman" w:hAnsi="Times New Roman" w:cs="Times New Roman"/>
            <w:sz w:val="24"/>
            <w:szCs w:val="24"/>
          </w:rPr>
          <w:delText>power function</w:delText>
        </w:r>
        <w:r w:rsidR="003F15CA" w:rsidDel="000F4E1F">
          <w:rPr>
            <w:rFonts w:ascii="Times New Roman" w:hAnsi="Times New Roman" w:cs="Times New Roman"/>
            <w:sz w:val="24"/>
            <w:szCs w:val="24"/>
          </w:rPr>
          <w:delText xml:space="preserve"> </w:delText>
        </w:r>
      </w:del>
      <w:r w:rsidR="003518C5">
        <w:rPr>
          <w:rFonts w:ascii="Times New Roman" w:hAnsi="Times New Roman" w:cs="Times New Roman"/>
          <w:sz w:val="24"/>
          <w:szCs w:val="24"/>
        </w:rPr>
        <w:t>(</w:t>
      </w:r>
      <w:ins w:id="697" w:author="Scott Cooper" w:date="2014-12-13T11:16:00Z">
        <w:r w:rsidR="000F4E1F">
          <w:rPr>
            <w:rFonts w:ascii="Times New Roman" w:hAnsi="Times New Roman" w:cs="Times New Roman"/>
            <w:sz w:val="24"/>
            <w:szCs w:val="24"/>
          </w:rPr>
          <w:t xml:space="preserve">tadpole </w:t>
        </w:r>
      </w:ins>
      <w:r w:rsidR="002B45E4">
        <w:rPr>
          <w:rFonts w:ascii="Times New Roman" w:hAnsi="Times New Roman" w:cs="Times New Roman"/>
          <w:sz w:val="24"/>
          <w:szCs w:val="24"/>
        </w:rPr>
        <w:t xml:space="preserve">mg </w:t>
      </w:r>
      <w:r w:rsidR="003F15CA">
        <w:rPr>
          <w:rFonts w:ascii="Times New Roman" w:hAnsi="Times New Roman" w:cs="Times New Roman"/>
          <w:sz w:val="24"/>
          <w:szCs w:val="24"/>
        </w:rPr>
        <w:t xml:space="preserve">AFDM = </w:t>
      </w:r>
      <w:r w:rsidR="00367050">
        <w:rPr>
          <w:rFonts w:ascii="Times New Roman" w:hAnsi="Times New Roman" w:cs="Times New Roman"/>
          <w:sz w:val="24"/>
          <w:szCs w:val="24"/>
        </w:rPr>
        <w:t>3 x 10</w:t>
      </w:r>
      <w:r w:rsidR="00367050" w:rsidRPr="00367050">
        <w:rPr>
          <w:rFonts w:ascii="Times New Roman" w:hAnsi="Times New Roman" w:cs="Times New Roman"/>
          <w:sz w:val="24"/>
          <w:szCs w:val="24"/>
          <w:vertAlign w:val="superscript"/>
        </w:rPr>
        <w:t>-7</w:t>
      </w:r>
      <w:r w:rsidR="008203AA">
        <w:rPr>
          <w:rFonts w:ascii="Times New Roman" w:hAnsi="Times New Roman" w:cs="Times New Roman"/>
          <w:sz w:val="24"/>
          <w:szCs w:val="24"/>
        </w:rPr>
        <w:t xml:space="preserve"> x </w:t>
      </w:r>
      <w:r w:rsidR="002B45E4">
        <w:rPr>
          <w:rFonts w:ascii="Times New Roman" w:hAnsi="Times New Roman" w:cs="Times New Roman"/>
          <w:sz w:val="24"/>
          <w:szCs w:val="24"/>
        </w:rPr>
        <w:t>stage</w:t>
      </w:r>
      <w:r w:rsidR="003F15CA" w:rsidRPr="007254C3">
        <w:rPr>
          <w:rFonts w:ascii="Times New Roman" w:hAnsi="Times New Roman" w:cs="Times New Roman"/>
          <w:sz w:val="24"/>
          <w:szCs w:val="24"/>
          <w:vertAlign w:val="superscript"/>
        </w:rPr>
        <w:t>5.</w:t>
      </w:r>
      <w:r w:rsidR="003F15CA">
        <w:rPr>
          <w:rFonts w:ascii="Times New Roman" w:hAnsi="Times New Roman" w:cs="Times New Roman"/>
          <w:sz w:val="24"/>
          <w:szCs w:val="24"/>
          <w:vertAlign w:val="superscript"/>
        </w:rPr>
        <w:t>3</w:t>
      </w:r>
      <w:r w:rsidR="003518C5">
        <w:rPr>
          <w:rFonts w:ascii="Times New Roman" w:hAnsi="Times New Roman" w:cs="Times New Roman"/>
          <w:sz w:val="24"/>
          <w:szCs w:val="24"/>
        </w:rPr>
        <w:t xml:space="preserve">, </w:t>
      </w:r>
      <w:r w:rsidR="003F15CA">
        <w:rPr>
          <w:rFonts w:ascii="Times New Roman" w:hAnsi="Times New Roman" w:cs="Times New Roman"/>
          <w:sz w:val="24"/>
          <w:szCs w:val="24"/>
        </w:rPr>
        <w:t>R</w:t>
      </w:r>
      <w:r w:rsidR="003F15CA">
        <w:rPr>
          <w:rFonts w:ascii="Times New Roman" w:hAnsi="Times New Roman" w:cs="Times New Roman"/>
          <w:sz w:val="24"/>
          <w:szCs w:val="24"/>
          <w:vertAlign w:val="superscript"/>
        </w:rPr>
        <w:t>2</w:t>
      </w:r>
      <w:r w:rsidR="003F15CA" w:rsidRPr="00B41826">
        <w:rPr>
          <w:rFonts w:ascii="Times New Roman" w:hAnsi="Times New Roman" w:cs="Times New Roman"/>
          <w:sz w:val="24"/>
          <w:szCs w:val="24"/>
        </w:rPr>
        <w:t xml:space="preserve"> </w:t>
      </w:r>
      <w:r w:rsidR="003F15CA">
        <w:rPr>
          <w:rFonts w:ascii="Times New Roman" w:hAnsi="Times New Roman" w:cs="Times New Roman"/>
          <w:sz w:val="24"/>
          <w:szCs w:val="24"/>
        </w:rPr>
        <w:t>= 0.</w:t>
      </w:r>
      <w:commentRangeStart w:id="698"/>
      <w:r w:rsidR="003F15CA">
        <w:rPr>
          <w:rFonts w:ascii="Times New Roman" w:hAnsi="Times New Roman" w:cs="Times New Roman"/>
          <w:sz w:val="24"/>
          <w:szCs w:val="24"/>
        </w:rPr>
        <w:t>58</w:t>
      </w:r>
      <w:commentRangeEnd w:id="698"/>
      <w:r w:rsidR="000F4E1F">
        <w:rPr>
          <w:rStyle w:val="CommentReference"/>
        </w:rPr>
        <w:commentReference w:id="698"/>
      </w:r>
      <w:r w:rsidR="003F15CA">
        <w:rPr>
          <w:rFonts w:ascii="Times New Roman" w:hAnsi="Times New Roman" w:cs="Times New Roman"/>
          <w:sz w:val="24"/>
          <w:szCs w:val="24"/>
        </w:rPr>
        <w:t>)</w:t>
      </w:r>
      <w:del w:id="699" w:author="Scott Cooper" w:date="2014-12-13T11:16:00Z">
        <w:r w:rsidR="003F15CA" w:rsidDel="000F4E1F">
          <w:rPr>
            <w:rFonts w:ascii="Times New Roman" w:hAnsi="Times New Roman" w:cs="Times New Roman"/>
            <w:sz w:val="24"/>
            <w:szCs w:val="24"/>
          </w:rPr>
          <w:delText xml:space="preserve"> </w:delText>
        </w:r>
        <w:r w:rsidR="003F15CA" w:rsidRPr="00B41826" w:rsidDel="000F4E1F">
          <w:rPr>
            <w:rFonts w:ascii="Times New Roman" w:hAnsi="Times New Roman" w:cs="Times New Roman"/>
            <w:sz w:val="24"/>
            <w:szCs w:val="24"/>
          </w:rPr>
          <w:delText>to</w:delText>
        </w:r>
        <w:r w:rsidR="003F15CA" w:rsidDel="000F4E1F">
          <w:rPr>
            <w:rFonts w:ascii="Times New Roman" w:hAnsi="Times New Roman" w:cs="Times New Roman"/>
            <w:sz w:val="24"/>
            <w:szCs w:val="24"/>
          </w:rPr>
          <w:delText xml:space="preserve"> </w:delText>
        </w:r>
        <w:r w:rsidR="003F15CA" w:rsidRPr="00B41826" w:rsidDel="000F4E1F">
          <w:rPr>
            <w:rFonts w:ascii="Times New Roman" w:hAnsi="Times New Roman" w:cs="Times New Roman"/>
            <w:sz w:val="24"/>
            <w:szCs w:val="24"/>
          </w:rPr>
          <w:delText>predict A</w:delText>
        </w:r>
        <w:r w:rsidR="003F15CA" w:rsidDel="000F4E1F">
          <w:rPr>
            <w:rFonts w:ascii="Times New Roman" w:hAnsi="Times New Roman" w:cs="Times New Roman"/>
            <w:sz w:val="24"/>
            <w:szCs w:val="24"/>
          </w:rPr>
          <w:delText>FD</w:delText>
        </w:r>
        <w:r w:rsidR="003F15CA" w:rsidRPr="00B41826" w:rsidDel="000F4E1F">
          <w:rPr>
            <w:rFonts w:ascii="Times New Roman" w:hAnsi="Times New Roman" w:cs="Times New Roman"/>
            <w:sz w:val="24"/>
            <w:szCs w:val="24"/>
          </w:rPr>
          <w:delText>M values</w:delText>
        </w:r>
        <w:r w:rsidR="003F15CA" w:rsidDel="000F4E1F">
          <w:rPr>
            <w:rFonts w:ascii="Times New Roman" w:hAnsi="Times New Roman" w:cs="Times New Roman"/>
            <w:sz w:val="24"/>
            <w:szCs w:val="24"/>
          </w:rPr>
          <w:delText xml:space="preserve"> based on</w:delText>
        </w:r>
        <w:r w:rsidR="003F15CA" w:rsidRPr="00B41826" w:rsidDel="000F4E1F">
          <w:rPr>
            <w:rFonts w:ascii="Times New Roman" w:hAnsi="Times New Roman" w:cs="Times New Roman"/>
            <w:sz w:val="24"/>
            <w:szCs w:val="24"/>
          </w:rPr>
          <w:delText xml:space="preserve"> Gosner stages of tadpoles </w:delText>
        </w:r>
        <w:r w:rsidR="003F15CA" w:rsidDel="000F4E1F">
          <w:rPr>
            <w:rFonts w:ascii="Times New Roman" w:hAnsi="Times New Roman" w:cs="Times New Roman"/>
            <w:sz w:val="24"/>
            <w:szCs w:val="24"/>
          </w:rPr>
          <w:delText>in the enclosures</w:delText>
        </w:r>
      </w:del>
      <w:r w:rsidR="003F15CA" w:rsidRPr="00B41826">
        <w:rPr>
          <w:rFonts w:ascii="Times New Roman" w:hAnsi="Times New Roman" w:cs="Times New Roman"/>
          <w:sz w:val="24"/>
          <w:szCs w:val="24"/>
        </w:rPr>
        <w:t>.</w:t>
      </w:r>
    </w:p>
    <w:p w14:paraId="37C7F8DE" w14:textId="77777777" w:rsidR="00FA468B" w:rsidRDefault="008D1F0A" w:rsidP="008D3EF6">
      <w:pPr>
        <w:spacing w:line="480" w:lineRule="auto"/>
        <w:ind w:right="360" w:firstLine="720"/>
        <w:rPr>
          <w:ins w:id="700" w:author="Scott Cooper" w:date="2014-12-13T11:32:00Z"/>
          <w:rFonts w:ascii="Times New Roman" w:hAnsi="Times New Roman" w:cs="Times New Roman"/>
          <w:sz w:val="24"/>
          <w:szCs w:val="24"/>
        </w:rPr>
      </w:pPr>
      <w:ins w:id="701" w:author="Scott Cooper" w:date="2014-12-13T11:18:00Z">
        <w:r>
          <w:rPr>
            <w:rFonts w:ascii="Times New Roman" w:hAnsi="Times New Roman" w:cs="Times New Roman"/>
            <w:sz w:val="24"/>
            <w:szCs w:val="24"/>
          </w:rPr>
          <w:t xml:space="preserve">At the end of each time block, I </w:t>
        </w:r>
      </w:ins>
      <w:del w:id="702" w:author="Scott Cooper" w:date="2014-12-13T11:18:00Z">
        <w:r w:rsidR="00363983" w:rsidDel="008D1F0A">
          <w:rPr>
            <w:rFonts w:ascii="Times New Roman" w:hAnsi="Times New Roman" w:cs="Times New Roman"/>
            <w:sz w:val="24"/>
            <w:szCs w:val="24"/>
          </w:rPr>
          <w:delText>At the conclusion of each block, w</w:delText>
        </w:r>
        <w:r w:rsidR="00A313BC" w:rsidDel="008D1F0A">
          <w:rPr>
            <w:rFonts w:ascii="Times New Roman" w:hAnsi="Times New Roman" w:cs="Times New Roman"/>
            <w:sz w:val="24"/>
            <w:szCs w:val="24"/>
          </w:rPr>
          <w:delText xml:space="preserve">e </w:delText>
        </w:r>
      </w:del>
      <w:r w:rsidR="00873550">
        <w:rPr>
          <w:rFonts w:ascii="Times New Roman" w:hAnsi="Times New Roman" w:cs="Times New Roman"/>
          <w:sz w:val="24"/>
          <w:szCs w:val="24"/>
        </w:rPr>
        <w:t xml:space="preserve">counted </w:t>
      </w:r>
      <w:ins w:id="703" w:author="Scott Cooper" w:date="2014-12-13T11:20:00Z">
        <w:r>
          <w:rPr>
            <w:rFonts w:ascii="Times New Roman" w:hAnsi="Times New Roman" w:cs="Times New Roman"/>
            <w:sz w:val="24"/>
            <w:szCs w:val="24"/>
          </w:rPr>
          <w:t xml:space="preserve">the number of </w:t>
        </w:r>
      </w:ins>
      <w:r w:rsidR="006A5CDE">
        <w:rPr>
          <w:rFonts w:ascii="Times New Roman" w:hAnsi="Times New Roman" w:cs="Times New Roman"/>
          <w:sz w:val="24"/>
          <w:szCs w:val="24"/>
        </w:rPr>
        <w:t>mayfly nymph</w:t>
      </w:r>
      <w:r w:rsidR="00873550">
        <w:rPr>
          <w:rFonts w:ascii="Times New Roman" w:hAnsi="Times New Roman" w:cs="Times New Roman"/>
          <w:sz w:val="24"/>
          <w:szCs w:val="24"/>
        </w:rPr>
        <w:t>s</w:t>
      </w:r>
      <w:r w:rsidR="003E364B">
        <w:rPr>
          <w:rFonts w:ascii="Times New Roman" w:hAnsi="Times New Roman" w:cs="Times New Roman"/>
          <w:sz w:val="24"/>
          <w:szCs w:val="24"/>
        </w:rPr>
        <w:t xml:space="preserve"> in each enclosure</w:t>
      </w:r>
      <w:r w:rsidR="00873550">
        <w:rPr>
          <w:rFonts w:ascii="Times New Roman" w:hAnsi="Times New Roman" w:cs="Times New Roman"/>
          <w:sz w:val="24"/>
          <w:szCs w:val="24"/>
        </w:rPr>
        <w:t>, and</w:t>
      </w:r>
      <w:r w:rsidR="006A5CDE">
        <w:rPr>
          <w:rFonts w:ascii="Times New Roman" w:hAnsi="Times New Roman" w:cs="Times New Roman"/>
          <w:sz w:val="24"/>
          <w:szCs w:val="24"/>
        </w:rPr>
        <w:t xml:space="preserve"> </w:t>
      </w:r>
      <w:del w:id="704" w:author="Scott Cooper" w:date="2014-12-13T11:19:00Z">
        <w:r w:rsidR="00873550" w:rsidDel="008D1F0A">
          <w:rPr>
            <w:rFonts w:ascii="Times New Roman" w:hAnsi="Times New Roman" w:cs="Times New Roman"/>
            <w:sz w:val="24"/>
            <w:szCs w:val="24"/>
          </w:rPr>
          <w:delText xml:space="preserve">counted and </w:delText>
        </w:r>
      </w:del>
      <w:r w:rsidR="00873550">
        <w:rPr>
          <w:rFonts w:ascii="Times New Roman" w:hAnsi="Times New Roman" w:cs="Times New Roman"/>
          <w:sz w:val="24"/>
          <w:szCs w:val="24"/>
        </w:rPr>
        <w:t xml:space="preserve">collected </w:t>
      </w:r>
      <w:ins w:id="705" w:author="Scott Cooper" w:date="2014-12-13T11:19:00Z">
        <w:r>
          <w:rPr>
            <w:rFonts w:ascii="Times New Roman" w:hAnsi="Times New Roman" w:cs="Times New Roman"/>
            <w:sz w:val="24"/>
            <w:szCs w:val="24"/>
          </w:rPr>
          <w:t xml:space="preserve">and counted </w:t>
        </w:r>
      </w:ins>
      <w:r w:rsidR="00873550">
        <w:rPr>
          <w:rFonts w:ascii="Times New Roman" w:hAnsi="Times New Roman" w:cs="Times New Roman"/>
          <w:sz w:val="24"/>
          <w:szCs w:val="24"/>
        </w:rPr>
        <w:t xml:space="preserve">emerged </w:t>
      </w:r>
      <w:r w:rsidR="006A5CDE">
        <w:rPr>
          <w:rFonts w:ascii="Times New Roman" w:hAnsi="Times New Roman" w:cs="Times New Roman"/>
          <w:sz w:val="24"/>
          <w:szCs w:val="24"/>
        </w:rPr>
        <w:t xml:space="preserve">adult </w:t>
      </w:r>
      <w:commentRangeStart w:id="706"/>
      <w:commentRangeStart w:id="707"/>
      <w:r w:rsidR="00873550">
        <w:rPr>
          <w:rFonts w:ascii="Times New Roman" w:hAnsi="Times New Roman" w:cs="Times New Roman"/>
          <w:sz w:val="24"/>
          <w:szCs w:val="24"/>
        </w:rPr>
        <w:t>mayflies</w:t>
      </w:r>
      <w:commentRangeEnd w:id="706"/>
      <w:r>
        <w:rPr>
          <w:rStyle w:val="CommentReference"/>
        </w:rPr>
        <w:commentReference w:id="706"/>
      </w:r>
      <w:commentRangeEnd w:id="707"/>
      <w:r>
        <w:rPr>
          <w:rStyle w:val="CommentReference"/>
        </w:rPr>
        <w:commentReference w:id="707"/>
      </w:r>
      <w:r w:rsidR="00873550">
        <w:rPr>
          <w:rFonts w:ascii="Times New Roman" w:hAnsi="Times New Roman" w:cs="Times New Roman"/>
          <w:sz w:val="24"/>
          <w:szCs w:val="24"/>
        </w:rPr>
        <w:t>.</w:t>
      </w:r>
      <w:r w:rsidR="00363983">
        <w:rPr>
          <w:rFonts w:ascii="Times New Roman" w:hAnsi="Times New Roman" w:cs="Times New Roman"/>
          <w:sz w:val="24"/>
          <w:szCs w:val="24"/>
        </w:rPr>
        <w:t xml:space="preserve">  </w:t>
      </w:r>
      <w:del w:id="708" w:author="Scott Cooper" w:date="2014-12-13T11:21:00Z">
        <w:r w:rsidR="00A313BC" w:rsidDel="008D1F0A">
          <w:rPr>
            <w:rFonts w:ascii="Times New Roman" w:hAnsi="Times New Roman" w:cs="Times New Roman"/>
            <w:sz w:val="24"/>
            <w:szCs w:val="24"/>
          </w:rPr>
          <w:delText>At the conclusion of the entire experiment,</w:delText>
        </w:r>
        <w:r w:rsidR="00816DF7" w:rsidDel="008D1F0A">
          <w:rPr>
            <w:rFonts w:ascii="Times New Roman" w:hAnsi="Times New Roman" w:cs="Times New Roman"/>
            <w:sz w:val="24"/>
            <w:szCs w:val="24"/>
          </w:rPr>
          <w:delText xml:space="preserve"> </w:delText>
        </w:r>
        <w:r w:rsidR="0037754E" w:rsidDel="008D1F0A">
          <w:rPr>
            <w:rFonts w:ascii="Times New Roman" w:hAnsi="Times New Roman" w:cs="Times New Roman"/>
            <w:sz w:val="24"/>
            <w:szCs w:val="24"/>
          </w:rPr>
          <w:delText xml:space="preserve">the </w:delText>
        </w:r>
      </w:del>
      <w:ins w:id="709" w:author="Scott Cooper" w:date="2014-12-13T11:23:00Z">
        <w:r>
          <w:rPr>
            <w:rFonts w:ascii="Times New Roman" w:hAnsi="Times New Roman" w:cs="Times New Roman"/>
            <w:sz w:val="24"/>
            <w:szCs w:val="24"/>
          </w:rPr>
          <w:t>M</w:t>
        </w:r>
      </w:ins>
      <w:del w:id="710" w:author="Scott Cooper" w:date="2014-12-13T11:21:00Z">
        <w:r w:rsidR="00816DF7" w:rsidDel="008D1F0A">
          <w:rPr>
            <w:rFonts w:ascii="Times New Roman" w:hAnsi="Times New Roman" w:cs="Times New Roman"/>
            <w:sz w:val="24"/>
            <w:szCs w:val="24"/>
          </w:rPr>
          <w:delText xml:space="preserve"> mayflies </w:delText>
        </w:r>
      </w:del>
      <w:ins w:id="711" w:author="Scott Cooper" w:date="2014-12-13T11:21:00Z">
        <w:r>
          <w:rPr>
            <w:rFonts w:ascii="Times New Roman" w:hAnsi="Times New Roman" w:cs="Times New Roman"/>
            <w:sz w:val="24"/>
            <w:szCs w:val="24"/>
          </w:rPr>
          <w:t xml:space="preserve">ayfly nymphs </w:t>
        </w:r>
      </w:ins>
      <w:commentRangeStart w:id="712"/>
      <w:del w:id="713" w:author="Scott Cooper" w:date="2014-12-13T11:23:00Z">
        <w:r w:rsidR="0037754E" w:rsidDel="008D1F0A">
          <w:rPr>
            <w:rFonts w:ascii="Times New Roman" w:hAnsi="Times New Roman" w:cs="Times New Roman"/>
            <w:sz w:val="24"/>
            <w:szCs w:val="24"/>
          </w:rPr>
          <w:delText>used</w:delText>
        </w:r>
        <w:commentRangeEnd w:id="712"/>
        <w:r w:rsidDel="008D1F0A">
          <w:rPr>
            <w:rStyle w:val="CommentReference"/>
          </w:rPr>
          <w:commentReference w:id="712"/>
        </w:r>
        <w:r w:rsidR="0037754E" w:rsidDel="008D1F0A">
          <w:rPr>
            <w:rFonts w:ascii="Times New Roman" w:hAnsi="Times New Roman" w:cs="Times New Roman"/>
            <w:sz w:val="24"/>
            <w:szCs w:val="24"/>
          </w:rPr>
          <w:delText xml:space="preserve"> in</w:delText>
        </w:r>
      </w:del>
      <w:ins w:id="714" w:author="Scott Cooper" w:date="2014-12-13T11:23:00Z">
        <w:r>
          <w:rPr>
            <w:rFonts w:ascii="Times New Roman" w:hAnsi="Times New Roman" w:cs="Times New Roman"/>
            <w:sz w:val="24"/>
            <w:szCs w:val="24"/>
          </w:rPr>
          <w:t>collected after</w:t>
        </w:r>
      </w:ins>
      <w:r w:rsidR="0037754E">
        <w:rPr>
          <w:rFonts w:ascii="Times New Roman" w:hAnsi="Times New Roman" w:cs="Times New Roman"/>
          <w:sz w:val="24"/>
          <w:szCs w:val="24"/>
        </w:rPr>
        <w:t xml:space="preserve"> the last </w:t>
      </w:r>
      <w:ins w:id="715" w:author="Scott Cooper" w:date="2014-12-13T11:23:00Z">
        <w:r>
          <w:rPr>
            <w:rFonts w:ascii="Times New Roman" w:hAnsi="Times New Roman" w:cs="Times New Roman"/>
            <w:sz w:val="24"/>
            <w:szCs w:val="24"/>
          </w:rPr>
          <w:t xml:space="preserve">time </w:t>
        </w:r>
      </w:ins>
      <w:r w:rsidR="0037754E">
        <w:rPr>
          <w:rFonts w:ascii="Times New Roman" w:hAnsi="Times New Roman" w:cs="Times New Roman"/>
          <w:sz w:val="24"/>
          <w:szCs w:val="24"/>
        </w:rPr>
        <w:t xml:space="preserve">block </w:t>
      </w:r>
      <w:r w:rsidR="00816DF7">
        <w:rPr>
          <w:rFonts w:ascii="Times New Roman" w:hAnsi="Times New Roman" w:cs="Times New Roman"/>
          <w:sz w:val="24"/>
          <w:szCs w:val="24"/>
        </w:rPr>
        <w:t xml:space="preserve">were </w:t>
      </w:r>
      <w:del w:id="716" w:author="Scott Cooper" w:date="2014-12-13T11:23:00Z">
        <w:r w:rsidR="00816DF7" w:rsidDel="008D1F0A">
          <w:rPr>
            <w:rFonts w:ascii="Times New Roman" w:hAnsi="Times New Roman" w:cs="Times New Roman"/>
            <w:sz w:val="24"/>
            <w:szCs w:val="24"/>
          </w:rPr>
          <w:delText xml:space="preserve">collected and </w:delText>
        </w:r>
      </w:del>
      <w:r w:rsidR="00816DF7">
        <w:rPr>
          <w:rFonts w:ascii="Times New Roman" w:hAnsi="Times New Roman" w:cs="Times New Roman"/>
          <w:sz w:val="24"/>
          <w:szCs w:val="24"/>
        </w:rPr>
        <w:t>preserved</w:t>
      </w:r>
      <w:r w:rsidR="00CC607A">
        <w:rPr>
          <w:rFonts w:ascii="Times New Roman" w:hAnsi="Times New Roman" w:cs="Times New Roman"/>
          <w:sz w:val="24"/>
          <w:szCs w:val="24"/>
        </w:rPr>
        <w:t xml:space="preserve"> in 70% ethanol</w:t>
      </w:r>
      <w:ins w:id="717" w:author="Scott Cooper" w:date="2014-12-13T11:22:00Z">
        <w:r>
          <w:rPr>
            <w:rFonts w:ascii="Times New Roman" w:hAnsi="Times New Roman" w:cs="Times New Roman"/>
            <w:sz w:val="24"/>
            <w:szCs w:val="24"/>
          </w:rPr>
          <w:t xml:space="preserve"> (n=928)</w:t>
        </w:r>
      </w:ins>
      <w:ins w:id="718" w:author="Scott Cooper" w:date="2014-12-13T11:21:00Z">
        <w:r>
          <w:rPr>
            <w:rFonts w:ascii="Times New Roman" w:hAnsi="Times New Roman" w:cs="Times New Roman"/>
            <w:sz w:val="24"/>
            <w:szCs w:val="24"/>
          </w:rPr>
          <w:t>, then were</w:t>
        </w:r>
      </w:ins>
      <w:ins w:id="719" w:author="Scott Cooper" w:date="2014-12-13T11:22:00Z">
        <w:r>
          <w:rPr>
            <w:rFonts w:ascii="Times New Roman" w:hAnsi="Times New Roman" w:cs="Times New Roman"/>
            <w:sz w:val="24"/>
            <w:szCs w:val="24"/>
          </w:rPr>
          <w:t xml:space="preserve"> </w:t>
        </w:r>
      </w:ins>
      <w:del w:id="720" w:author="Scott Cooper" w:date="2014-12-13T11:22:00Z">
        <w:r w:rsidR="00CC607A" w:rsidDel="008D1F0A">
          <w:rPr>
            <w:rFonts w:ascii="Times New Roman" w:hAnsi="Times New Roman" w:cs="Times New Roman"/>
            <w:sz w:val="24"/>
            <w:szCs w:val="24"/>
          </w:rPr>
          <w:delText xml:space="preserve"> for later processing.</w:delText>
        </w:r>
        <w:r w:rsidR="00AA34AF" w:rsidDel="008D1F0A">
          <w:rPr>
            <w:rFonts w:ascii="Times New Roman" w:hAnsi="Times New Roman" w:cs="Times New Roman"/>
            <w:sz w:val="24"/>
            <w:szCs w:val="24"/>
          </w:rPr>
          <w:delText xml:space="preserve">  </w:delText>
        </w:r>
        <w:r w:rsidR="00382843" w:rsidDel="008D1F0A">
          <w:rPr>
            <w:rFonts w:ascii="Times New Roman" w:hAnsi="Times New Roman" w:cs="Times New Roman"/>
            <w:sz w:val="24"/>
            <w:szCs w:val="24"/>
          </w:rPr>
          <w:delText>We</w:delText>
        </w:r>
        <w:r w:rsidR="00B41826" w:rsidDel="008D1F0A">
          <w:rPr>
            <w:rFonts w:ascii="Times New Roman" w:hAnsi="Times New Roman" w:cs="Times New Roman"/>
            <w:sz w:val="24"/>
            <w:szCs w:val="24"/>
          </w:rPr>
          <w:delText xml:space="preserve"> measured</w:delText>
        </w:r>
        <w:r w:rsidR="00CC607A" w:rsidRPr="00CC607A" w:rsidDel="008D1F0A">
          <w:rPr>
            <w:rFonts w:ascii="Times New Roman" w:hAnsi="Times New Roman" w:cs="Times New Roman"/>
            <w:sz w:val="24"/>
            <w:szCs w:val="24"/>
          </w:rPr>
          <w:delText xml:space="preserve"> </w:delText>
        </w:r>
        <w:r w:rsidR="0037754E" w:rsidDel="008D1F0A">
          <w:rPr>
            <w:rFonts w:ascii="Times New Roman" w:hAnsi="Times New Roman" w:cs="Times New Roman"/>
            <w:sz w:val="24"/>
            <w:szCs w:val="24"/>
          </w:rPr>
          <w:delText xml:space="preserve">these </w:delText>
        </w:r>
        <w:r w:rsidR="00382843" w:rsidDel="008D1F0A">
          <w:rPr>
            <w:rFonts w:ascii="Times New Roman" w:hAnsi="Times New Roman" w:cs="Times New Roman"/>
            <w:sz w:val="24"/>
            <w:szCs w:val="24"/>
          </w:rPr>
          <w:delText xml:space="preserve">mayflies </w:delText>
        </w:r>
      </w:del>
      <w:ins w:id="721" w:author="Scott Cooper" w:date="2014-12-13T11:22:00Z">
        <w:r>
          <w:rPr>
            <w:rFonts w:ascii="Times New Roman" w:hAnsi="Times New Roman" w:cs="Times New Roman"/>
            <w:sz w:val="24"/>
            <w:szCs w:val="24"/>
          </w:rPr>
          <w:t xml:space="preserve">measured </w:t>
        </w:r>
      </w:ins>
      <w:del w:id="722" w:author="Scott Cooper" w:date="2014-12-13T11:22:00Z">
        <w:r w:rsidR="00382843" w:rsidDel="008D1F0A">
          <w:rPr>
            <w:rFonts w:ascii="Times New Roman" w:hAnsi="Times New Roman" w:cs="Times New Roman"/>
            <w:sz w:val="24"/>
            <w:szCs w:val="24"/>
          </w:rPr>
          <w:delText xml:space="preserve">(n=928) </w:delText>
        </w:r>
      </w:del>
      <w:r w:rsidR="00CC607A">
        <w:rPr>
          <w:rFonts w:ascii="Times New Roman" w:hAnsi="Times New Roman" w:cs="Times New Roman"/>
          <w:sz w:val="24"/>
          <w:szCs w:val="24"/>
        </w:rPr>
        <w:t xml:space="preserve">to the nearest 0.1 mm </w:t>
      </w:r>
      <w:del w:id="723" w:author="Scott Cooper" w:date="2014-12-13T11:22:00Z">
        <w:r w:rsidR="00CC607A" w:rsidDel="008D1F0A">
          <w:rPr>
            <w:rFonts w:ascii="Times New Roman" w:hAnsi="Times New Roman" w:cs="Times New Roman"/>
            <w:sz w:val="24"/>
            <w:szCs w:val="24"/>
          </w:rPr>
          <w:delText xml:space="preserve">under </w:delText>
        </w:r>
      </w:del>
      <w:ins w:id="724" w:author="Scott Cooper" w:date="2014-12-13T11:22:00Z">
        <w:r>
          <w:rPr>
            <w:rFonts w:ascii="Times New Roman" w:hAnsi="Times New Roman" w:cs="Times New Roman"/>
            <w:sz w:val="24"/>
            <w:szCs w:val="24"/>
          </w:rPr>
          <w:t xml:space="preserve">at </w:t>
        </w:r>
      </w:ins>
      <w:r w:rsidR="00CC607A">
        <w:rPr>
          <w:rFonts w:ascii="Times New Roman" w:hAnsi="Times New Roman" w:cs="Times New Roman"/>
          <w:sz w:val="24"/>
          <w:szCs w:val="24"/>
        </w:rPr>
        <w:t>10 x magnification</w:t>
      </w:r>
      <w:ins w:id="725" w:author="Scott Cooper" w:date="2014-12-13T11:23:00Z">
        <w:r>
          <w:rPr>
            <w:rFonts w:ascii="Times New Roman" w:hAnsi="Times New Roman" w:cs="Times New Roman"/>
            <w:sz w:val="24"/>
            <w:szCs w:val="24"/>
          </w:rPr>
          <w:t>,</w:t>
        </w:r>
      </w:ins>
      <w:r w:rsidR="00CC607A">
        <w:rPr>
          <w:rFonts w:ascii="Times New Roman" w:hAnsi="Times New Roman" w:cs="Times New Roman"/>
          <w:sz w:val="24"/>
          <w:szCs w:val="24"/>
        </w:rPr>
        <w:t xml:space="preserve"> </w:t>
      </w:r>
      <w:del w:id="726" w:author="Scott Cooper" w:date="2014-12-13T11:22:00Z">
        <w:r w:rsidR="00CC607A" w:rsidRPr="00A046AE" w:rsidDel="008D1F0A">
          <w:rPr>
            <w:rFonts w:ascii="Times New Roman" w:hAnsi="Times New Roman" w:cs="Times New Roman"/>
            <w:sz w:val="24"/>
            <w:szCs w:val="24"/>
          </w:rPr>
          <w:delText>(</w:delText>
        </w:r>
        <w:r w:rsidR="00CC607A" w:rsidDel="008D1F0A">
          <w:rPr>
            <w:rFonts w:ascii="Times New Roman" w:hAnsi="Times New Roman" w:cs="Times New Roman"/>
            <w:sz w:val="24"/>
            <w:szCs w:val="24"/>
          </w:rPr>
          <w:delText>Leica MZ8 stereoscope</w:delText>
        </w:r>
        <w:r w:rsidR="00CC607A" w:rsidRPr="00A046AE" w:rsidDel="008D1F0A">
          <w:rPr>
            <w:rFonts w:ascii="Times New Roman" w:hAnsi="Times New Roman" w:cs="Times New Roman"/>
            <w:sz w:val="24"/>
            <w:szCs w:val="24"/>
          </w:rPr>
          <w:delText>)</w:delText>
        </w:r>
        <w:r w:rsidR="008203AA" w:rsidDel="008D1F0A">
          <w:rPr>
            <w:rFonts w:ascii="Times New Roman" w:hAnsi="Times New Roman" w:cs="Times New Roman"/>
            <w:sz w:val="24"/>
            <w:szCs w:val="24"/>
          </w:rPr>
          <w:delText xml:space="preserve">. </w:delText>
        </w:r>
        <w:r w:rsidR="007A74B7" w:rsidDel="008D1F0A">
          <w:rPr>
            <w:rFonts w:ascii="Times New Roman" w:hAnsi="Times New Roman" w:cs="Times New Roman"/>
            <w:sz w:val="24"/>
            <w:szCs w:val="24"/>
          </w:rPr>
          <w:delText xml:space="preserve"> </w:delText>
        </w:r>
        <w:r w:rsidR="00CC607A" w:rsidDel="008D1F0A">
          <w:rPr>
            <w:rFonts w:ascii="Times New Roman" w:hAnsi="Times New Roman" w:cs="Times New Roman"/>
            <w:sz w:val="24"/>
            <w:szCs w:val="24"/>
          </w:rPr>
          <w:delText xml:space="preserve">We then </w:delText>
        </w:r>
      </w:del>
      <w:r w:rsidR="007A74B7">
        <w:rPr>
          <w:rFonts w:ascii="Times New Roman" w:hAnsi="Times New Roman" w:cs="Times New Roman"/>
          <w:sz w:val="24"/>
          <w:szCs w:val="24"/>
        </w:rPr>
        <w:t>dried</w:t>
      </w:r>
      <w:del w:id="727" w:author="Scott Cooper" w:date="2014-12-13T11:23:00Z">
        <w:r w:rsidR="007A74B7" w:rsidDel="008D1F0A">
          <w:rPr>
            <w:rFonts w:ascii="Times New Roman" w:hAnsi="Times New Roman" w:cs="Times New Roman"/>
            <w:sz w:val="24"/>
            <w:szCs w:val="24"/>
          </w:rPr>
          <w:delText xml:space="preserve"> </w:delText>
        </w:r>
        <w:r w:rsidR="00CC607A" w:rsidDel="008D1F0A">
          <w:rPr>
            <w:rFonts w:ascii="Times New Roman" w:hAnsi="Times New Roman" w:cs="Times New Roman"/>
            <w:sz w:val="24"/>
            <w:szCs w:val="24"/>
          </w:rPr>
          <w:delText xml:space="preserve">these non-experimental mayfly nymphs </w:delText>
        </w:r>
      </w:del>
      <w:ins w:id="728" w:author="Scott Cooper" w:date="2014-12-13T11:23:00Z">
        <w:r>
          <w:rPr>
            <w:rFonts w:ascii="Times New Roman" w:hAnsi="Times New Roman" w:cs="Times New Roman"/>
            <w:sz w:val="24"/>
            <w:szCs w:val="24"/>
          </w:rPr>
          <w:t xml:space="preserve"> </w:t>
        </w:r>
      </w:ins>
      <w:r w:rsidR="007A74B7">
        <w:rPr>
          <w:rFonts w:ascii="Times New Roman" w:hAnsi="Times New Roman" w:cs="Times New Roman"/>
          <w:sz w:val="24"/>
          <w:szCs w:val="24"/>
        </w:rPr>
        <w:t>at 105</w:t>
      </w:r>
      <w:ins w:id="729" w:author="Scott Cooper" w:date="2014-12-13T11:23:00Z">
        <w:r w:rsidRPr="008D1F0A">
          <w:rPr>
            <w:rFonts w:ascii="Times New Roman" w:hAnsi="Times New Roman" w:cs="Times New Roman"/>
            <w:sz w:val="24"/>
            <w:szCs w:val="24"/>
            <w:vertAlign w:val="superscript"/>
            <w:rPrChange w:id="730" w:author="Scott Cooper" w:date="2014-12-13T11:23:00Z">
              <w:rPr>
                <w:rFonts w:ascii="Times New Roman" w:hAnsi="Times New Roman" w:cs="Times New Roman"/>
                <w:sz w:val="24"/>
                <w:szCs w:val="24"/>
              </w:rPr>
            </w:rPrChange>
          </w:rPr>
          <w:t>o</w:t>
        </w:r>
      </w:ins>
      <w:r w:rsidR="007A74B7">
        <w:rPr>
          <w:rFonts w:ascii="Times New Roman" w:hAnsi="Times New Roman" w:cs="Times New Roman"/>
          <w:sz w:val="24"/>
          <w:szCs w:val="24"/>
        </w:rPr>
        <w:t xml:space="preserve"> C for 24 hours, weighed</w:t>
      </w:r>
      <w:del w:id="731" w:author="Scott Cooper" w:date="2014-12-13T11:24:00Z">
        <w:r w:rsidR="00CC607A" w:rsidDel="008D1F0A">
          <w:rPr>
            <w:rFonts w:ascii="Times New Roman" w:hAnsi="Times New Roman" w:cs="Times New Roman"/>
            <w:sz w:val="24"/>
            <w:szCs w:val="24"/>
          </w:rPr>
          <w:delText xml:space="preserve"> them</w:delText>
        </w:r>
      </w:del>
      <w:r w:rsidR="007A74B7">
        <w:rPr>
          <w:rFonts w:ascii="Times New Roman" w:hAnsi="Times New Roman" w:cs="Times New Roman"/>
          <w:sz w:val="24"/>
          <w:szCs w:val="24"/>
        </w:rPr>
        <w:t xml:space="preserve">, combusted </w:t>
      </w:r>
      <w:del w:id="732" w:author="Scott Cooper" w:date="2014-12-13T11:24:00Z">
        <w:r w:rsidR="00CC607A" w:rsidDel="008D1F0A">
          <w:rPr>
            <w:rFonts w:ascii="Times New Roman" w:hAnsi="Times New Roman" w:cs="Times New Roman"/>
            <w:sz w:val="24"/>
            <w:szCs w:val="24"/>
          </w:rPr>
          <w:delText xml:space="preserve">them </w:delText>
        </w:r>
      </w:del>
      <w:r w:rsidR="007A74B7">
        <w:rPr>
          <w:rFonts w:ascii="Times New Roman" w:hAnsi="Times New Roman" w:cs="Times New Roman"/>
          <w:sz w:val="24"/>
          <w:szCs w:val="24"/>
        </w:rPr>
        <w:t>at 500</w:t>
      </w:r>
      <w:ins w:id="733" w:author="Scott Cooper" w:date="2014-12-13T11:24:00Z">
        <w:r w:rsidRPr="008D1F0A">
          <w:rPr>
            <w:rFonts w:ascii="Times New Roman" w:hAnsi="Times New Roman" w:cs="Times New Roman"/>
            <w:sz w:val="24"/>
            <w:szCs w:val="24"/>
            <w:vertAlign w:val="superscript"/>
            <w:rPrChange w:id="734" w:author="Scott Cooper" w:date="2014-12-13T11:24:00Z">
              <w:rPr>
                <w:rFonts w:ascii="Times New Roman" w:hAnsi="Times New Roman" w:cs="Times New Roman"/>
                <w:sz w:val="24"/>
                <w:szCs w:val="24"/>
              </w:rPr>
            </w:rPrChange>
          </w:rPr>
          <w:t>o</w:t>
        </w:r>
      </w:ins>
      <w:r w:rsidR="007A74B7">
        <w:rPr>
          <w:rFonts w:ascii="Times New Roman" w:hAnsi="Times New Roman" w:cs="Times New Roman"/>
          <w:sz w:val="24"/>
          <w:szCs w:val="24"/>
        </w:rPr>
        <w:t xml:space="preserve"> C for 1 hour, and </w:t>
      </w:r>
      <w:ins w:id="735" w:author="Scott Cooper" w:date="2014-12-13T11:24:00Z">
        <w:r>
          <w:rPr>
            <w:rFonts w:ascii="Times New Roman" w:hAnsi="Times New Roman" w:cs="Times New Roman"/>
            <w:sz w:val="24"/>
            <w:szCs w:val="24"/>
          </w:rPr>
          <w:t>re-</w:t>
        </w:r>
      </w:ins>
      <w:r w:rsidR="007A74B7">
        <w:rPr>
          <w:rFonts w:ascii="Times New Roman" w:hAnsi="Times New Roman" w:cs="Times New Roman"/>
          <w:sz w:val="24"/>
          <w:szCs w:val="24"/>
        </w:rPr>
        <w:t>weighed</w:t>
      </w:r>
      <w:del w:id="736" w:author="Scott Cooper" w:date="2014-12-13T11:24:00Z">
        <w:r w:rsidR="007A74B7" w:rsidDel="008D1F0A">
          <w:rPr>
            <w:rFonts w:ascii="Times New Roman" w:hAnsi="Times New Roman" w:cs="Times New Roman"/>
            <w:sz w:val="24"/>
            <w:szCs w:val="24"/>
          </w:rPr>
          <w:delText xml:space="preserve"> </w:delText>
        </w:r>
        <w:r w:rsidR="00CC607A" w:rsidDel="008D1F0A">
          <w:rPr>
            <w:rFonts w:ascii="Times New Roman" w:hAnsi="Times New Roman" w:cs="Times New Roman"/>
            <w:sz w:val="24"/>
            <w:szCs w:val="24"/>
          </w:rPr>
          <w:delText xml:space="preserve">them </w:delText>
        </w:r>
        <w:r w:rsidR="007A74B7" w:rsidDel="008D1F0A">
          <w:rPr>
            <w:rFonts w:ascii="Times New Roman" w:hAnsi="Times New Roman" w:cs="Times New Roman"/>
            <w:sz w:val="24"/>
            <w:szCs w:val="24"/>
          </w:rPr>
          <w:delText>again</w:delText>
        </w:r>
      </w:del>
      <w:ins w:id="737" w:author="Scott Cooper" w:date="2014-12-13T11:24:00Z">
        <w:r>
          <w:rPr>
            <w:rFonts w:ascii="Times New Roman" w:hAnsi="Times New Roman" w:cs="Times New Roman"/>
            <w:sz w:val="24"/>
            <w:szCs w:val="24"/>
          </w:rPr>
          <w:t>, to obtain estimates of mayfly AFDM</w:t>
        </w:r>
      </w:ins>
      <w:ins w:id="738" w:author="Scott Cooper" w:date="2014-12-13T11:25:00Z">
        <w:r>
          <w:rPr>
            <w:rFonts w:ascii="Times New Roman" w:hAnsi="Times New Roman" w:cs="Times New Roman"/>
            <w:sz w:val="24"/>
            <w:szCs w:val="24"/>
          </w:rPr>
          <w:t xml:space="preserve"> from the</w:t>
        </w:r>
      </w:ins>
      <w:ins w:id="739" w:author="Scott Cooper" w:date="2014-12-13T11:26:00Z">
        <w:r>
          <w:rPr>
            <w:rFonts w:ascii="Times New Roman" w:hAnsi="Times New Roman" w:cs="Times New Roman"/>
            <w:sz w:val="24"/>
            <w:szCs w:val="24"/>
          </w:rPr>
          <w:t xml:space="preserve"> resulting </w:t>
        </w:r>
      </w:ins>
      <w:ins w:id="740" w:author="Scott Cooper" w:date="2014-12-13T11:25:00Z">
        <w:r>
          <w:rPr>
            <w:rFonts w:ascii="Times New Roman" w:hAnsi="Times New Roman" w:cs="Times New Roman"/>
            <w:sz w:val="24"/>
            <w:szCs w:val="24"/>
          </w:rPr>
          <w:t xml:space="preserve">length/mass regression (as for tadpole </w:t>
        </w:r>
        <w:commentRangeStart w:id="741"/>
        <w:r>
          <w:rPr>
            <w:rFonts w:ascii="Times New Roman" w:hAnsi="Times New Roman" w:cs="Times New Roman"/>
            <w:sz w:val="24"/>
            <w:szCs w:val="24"/>
          </w:rPr>
          <w:t>samples</w:t>
        </w:r>
      </w:ins>
      <w:commentRangeEnd w:id="741"/>
      <w:ins w:id="742" w:author="Scott Cooper" w:date="2014-12-13T11:26:00Z">
        <w:r>
          <w:rPr>
            <w:rStyle w:val="CommentReference"/>
          </w:rPr>
          <w:commentReference w:id="741"/>
        </w:r>
      </w:ins>
      <w:ins w:id="743" w:author="Scott Cooper" w:date="2014-12-13T11:25:00Z">
        <w:r>
          <w:rPr>
            <w:rFonts w:ascii="Times New Roman" w:hAnsi="Times New Roman" w:cs="Times New Roman"/>
            <w:sz w:val="24"/>
            <w:szCs w:val="24"/>
          </w:rPr>
          <w:t>)</w:t>
        </w:r>
      </w:ins>
      <w:r w:rsidR="00CC607A">
        <w:rPr>
          <w:rFonts w:ascii="Times New Roman" w:hAnsi="Times New Roman" w:cs="Times New Roman"/>
          <w:sz w:val="24"/>
          <w:szCs w:val="24"/>
        </w:rPr>
        <w:t>.</w:t>
      </w:r>
      <w:r w:rsidR="007A74B7">
        <w:rPr>
          <w:rFonts w:ascii="Times New Roman" w:hAnsi="Times New Roman" w:cs="Times New Roman"/>
          <w:sz w:val="24"/>
          <w:szCs w:val="24"/>
        </w:rPr>
        <w:t xml:space="preserve"> </w:t>
      </w:r>
      <w:r w:rsidR="00CC607A">
        <w:rPr>
          <w:rFonts w:ascii="Times New Roman" w:hAnsi="Times New Roman" w:cs="Times New Roman"/>
          <w:sz w:val="24"/>
          <w:szCs w:val="24"/>
        </w:rPr>
        <w:t xml:space="preserve"> </w:t>
      </w:r>
    </w:p>
    <w:p w14:paraId="21AFBA21" w14:textId="77777777" w:rsidR="00FA468B" w:rsidRDefault="00FA468B" w:rsidP="008D3EF6">
      <w:pPr>
        <w:spacing w:line="480" w:lineRule="auto"/>
        <w:ind w:right="360" w:firstLine="720"/>
        <w:rPr>
          <w:ins w:id="744" w:author="Scott Cooper" w:date="2014-12-13T11:33:00Z"/>
          <w:rFonts w:ascii="Times New Roman" w:hAnsi="Times New Roman" w:cs="Times New Roman"/>
          <w:sz w:val="24"/>
          <w:szCs w:val="24"/>
        </w:rPr>
      </w:pPr>
      <w:ins w:id="745" w:author="Scott Cooper" w:date="2014-12-13T11:32:00Z">
        <w:r>
          <w:rPr>
            <w:rFonts w:ascii="Times New Roman" w:hAnsi="Times New Roman" w:cs="Times New Roman"/>
            <w:sz w:val="24"/>
            <w:szCs w:val="24"/>
          </w:rPr>
          <w:t>[Tom:  The weakest parts</w:t>
        </w:r>
      </w:ins>
      <w:ins w:id="746" w:author="Scott Cooper" w:date="2014-12-13T11:33:00Z">
        <w:r>
          <w:rPr>
            <w:rFonts w:ascii="Times New Roman" w:hAnsi="Times New Roman" w:cs="Times New Roman"/>
            <w:sz w:val="24"/>
            <w:szCs w:val="24"/>
          </w:rPr>
          <w:t xml:space="preserve"> of this experiment, which need to be addressed, are:</w:t>
        </w:r>
      </w:ins>
    </w:p>
    <w:p w14:paraId="1D4CD7AE" w14:textId="77777777" w:rsidR="00385386" w:rsidRDefault="00FA468B" w:rsidP="008D3EF6">
      <w:pPr>
        <w:spacing w:line="480" w:lineRule="auto"/>
        <w:ind w:right="360" w:firstLine="720"/>
        <w:rPr>
          <w:ins w:id="747" w:author="Scott Cooper" w:date="2014-12-13T11:38:00Z"/>
          <w:rFonts w:ascii="Times New Roman" w:hAnsi="Times New Roman" w:cs="Times New Roman"/>
          <w:sz w:val="24"/>
          <w:szCs w:val="24"/>
        </w:rPr>
      </w:pPr>
      <w:ins w:id="748" w:author="Scott Cooper" w:date="2014-12-13T11:33:00Z">
        <w:r>
          <w:rPr>
            <w:rFonts w:ascii="Times New Roman" w:hAnsi="Times New Roman" w:cs="Times New Roman"/>
            <w:sz w:val="24"/>
            <w:szCs w:val="24"/>
          </w:rPr>
          <w:t>1.  The artificiality of food and substrata conditions within enclosures.  Algae should have been</w:t>
        </w:r>
      </w:ins>
      <w:ins w:id="749" w:author="Scott Cooper" w:date="2014-12-13T11:34:00Z">
        <w:r w:rsidR="00385386">
          <w:rPr>
            <w:rFonts w:ascii="Times New Roman" w:hAnsi="Times New Roman" w:cs="Times New Roman"/>
            <w:sz w:val="24"/>
            <w:szCs w:val="24"/>
          </w:rPr>
          <w:t xml:space="preserve"> allowed to colonize and grow on tiles for some time before treatments were set up</w:t>
        </w:r>
      </w:ins>
      <w:ins w:id="750" w:author="Scott Cooper" w:date="2014-12-13T11:37:00Z">
        <w:r w:rsidR="00385386">
          <w:rPr>
            <w:rFonts w:ascii="Times New Roman" w:hAnsi="Times New Roman" w:cs="Times New Roman"/>
            <w:sz w:val="24"/>
            <w:szCs w:val="24"/>
          </w:rPr>
          <w:t>, and natural substrata should have been placed in enclosures</w:t>
        </w:r>
      </w:ins>
      <w:ins w:id="751" w:author="Scott Cooper" w:date="2014-12-13T11:34:00Z">
        <w:r w:rsidR="00385386">
          <w:rPr>
            <w:rFonts w:ascii="Times New Roman" w:hAnsi="Times New Roman" w:cs="Times New Roman"/>
            <w:sz w:val="24"/>
            <w:szCs w:val="24"/>
          </w:rPr>
          <w:t xml:space="preserve">.  There are a couple of ways to address some of these problems.  You could </w:t>
        </w:r>
      </w:ins>
      <w:ins w:id="752" w:author="Scott Cooper" w:date="2014-12-13T11:35:00Z">
        <w:r w:rsidR="00385386">
          <w:rPr>
            <w:rFonts w:ascii="Times New Roman" w:hAnsi="Times New Roman" w:cs="Times New Roman"/>
            <w:sz w:val="24"/>
            <w:szCs w:val="24"/>
          </w:rPr>
          <w:t xml:space="preserve">cite literature for studies which used nylon mesh </w:t>
        </w:r>
        <w:r w:rsidR="00385386">
          <w:rPr>
            <w:rFonts w:ascii="Times New Roman" w:hAnsi="Times New Roman" w:cs="Times New Roman"/>
            <w:sz w:val="24"/>
            <w:szCs w:val="24"/>
          </w:rPr>
          <w:lastRenderedPageBreak/>
          <w:t>(and a small number of tiles) as a substrate for algal colonization and growth.  You could state that nylon mesh bottoms simulat</w:t>
        </w:r>
      </w:ins>
      <w:ins w:id="753" w:author="Scott Cooper" w:date="2014-12-13T11:36:00Z">
        <w:r w:rsidR="00385386">
          <w:rPr>
            <w:rFonts w:ascii="Times New Roman" w:hAnsi="Times New Roman" w:cs="Times New Roman"/>
            <w:sz w:val="24"/>
            <w:szCs w:val="24"/>
          </w:rPr>
          <w:t xml:space="preserve">ed smooth lake bottoms (not sure this is true).  You could show that algal biomass in control enclosures and control mesh bags were relatively high and comparable to algal biomass measured on natural substrata </w:t>
        </w:r>
      </w:ins>
      <w:ins w:id="754" w:author="Scott Cooper" w:date="2014-12-13T11:37:00Z">
        <w:r w:rsidR="00385386">
          <w:rPr>
            <w:rFonts w:ascii="Times New Roman" w:hAnsi="Times New Roman" w:cs="Times New Roman"/>
            <w:sz w:val="24"/>
            <w:szCs w:val="24"/>
          </w:rPr>
          <w:t xml:space="preserve">(perhaps from the literature or you own measurements in other studies) to show that algal levels approached natural levels, at least </w:t>
        </w:r>
      </w:ins>
      <w:ins w:id="755" w:author="Scott Cooper" w:date="2014-12-13T11:38:00Z">
        <w:r w:rsidR="00385386">
          <w:rPr>
            <w:rFonts w:ascii="Times New Roman" w:hAnsi="Times New Roman" w:cs="Times New Roman"/>
            <w:sz w:val="24"/>
            <w:szCs w:val="24"/>
          </w:rPr>
          <w:t>by the end of the experiment.</w:t>
        </w:r>
      </w:ins>
    </w:p>
    <w:p w14:paraId="244C8F9A" w14:textId="04A01404" w:rsidR="00385386" w:rsidRDefault="00385386" w:rsidP="008D3EF6">
      <w:pPr>
        <w:spacing w:line="480" w:lineRule="auto"/>
        <w:ind w:right="360" w:firstLine="720"/>
        <w:rPr>
          <w:ins w:id="756" w:author="Scott Cooper" w:date="2014-12-13T11:40:00Z"/>
          <w:rFonts w:ascii="Times New Roman" w:hAnsi="Times New Roman" w:cs="Times New Roman"/>
          <w:sz w:val="24"/>
          <w:szCs w:val="24"/>
        </w:rPr>
      </w:pPr>
      <w:ins w:id="757" w:author="Scott Cooper" w:date="2014-12-13T11:38:00Z">
        <w:r>
          <w:rPr>
            <w:rFonts w:ascii="Times New Roman" w:hAnsi="Times New Roman" w:cs="Times New Roman"/>
            <w:sz w:val="24"/>
            <w:szCs w:val="24"/>
          </w:rPr>
          <w:t>2.  Reuse of individual tadpoles and mayflies across different time blocks.  This ne</w:t>
        </w:r>
      </w:ins>
      <w:ins w:id="758" w:author="Scott Cooper" w:date="2014-12-13T11:44:00Z">
        <w:r w:rsidR="00153656">
          <w:rPr>
            <w:rFonts w:ascii="Times New Roman" w:hAnsi="Times New Roman" w:cs="Times New Roman"/>
            <w:sz w:val="24"/>
            <w:szCs w:val="24"/>
          </w:rPr>
          <w:t>e</w:t>
        </w:r>
      </w:ins>
      <w:ins w:id="759" w:author="Scott Cooper" w:date="2014-12-13T11:38:00Z">
        <w:r>
          <w:rPr>
            <w:rFonts w:ascii="Times New Roman" w:hAnsi="Times New Roman" w:cs="Times New Roman"/>
            <w:sz w:val="24"/>
            <w:szCs w:val="24"/>
          </w:rPr>
          <w:t>ds to be clarified</w:t>
        </w:r>
      </w:ins>
      <w:ins w:id="760" w:author="Scott Cooper" w:date="2014-12-13T11:39:00Z">
        <w:r>
          <w:rPr>
            <w:rFonts w:ascii="Times New Roman" w:hAnsi="Times New Roman" w:cs="Times New Roman"/>
            <w:sz w:val="24"/>
            <w:szCs w:val="24"/>
          </w:rPr>
          <w:t xml:space="preserve">, but it appears that you reused the same individual consumers in different time blocks, </w:t>
        </w:r>
      </w:ins>
      <w:ins w:id="761" w:author="Scott Cooper" w:date="2014-12-13T11:44:00Z">
        <w:r w:rsidR="00153656">
          <w:rPr>
            <w:rFonts w:ascii="Times New Roman" w:hAnsi="Times New Roman" w:cs="Times New Roman"/>
            <w:sz w:val="24"/>
            <w:szCs w:val="24"/>
          </w:rPr>
          <w:t>and</w:t>
        </w:r>
      </w:ins>
      <w:ins w:id="762" w:author="Scott Cooper" w:date="2014-12-13T11:39:00Z">
        <w:r>
          <w:rPr>
            <w:rFonts w:ascii="Times New Roman" w:hAnsi="Times New Roman" w:cs="Times New Roman"/>
            <w:sz w:val="24"/>
            <w:szCs w:val="24"/>
          </w:rPr>
          <w:t xml:space="preserve"> it would have been much better if different individuals were used in different time blocks, so they can be viewed as independent replicates.  If each enclosure c</w:t>
        </w:r>
      </w:ins>
      <w:ins w:id="763" w:author="Scott Cooper" w:date="2014-12-13T11:40:00Z">
        <w:r>
          <w:rPr>
            <w:rFonts w:ascii="Times New Roman" w:hAnsi="Times New Roman" w:cs="Times New Roman"/>
            <w:sz w:val="24"/>
            <w:szCs w:val="24"/>
          </w:rPr>
          <w:t>ontained mostly the same individuals among time blocks, then something like a repeated measures ANOVA would have been more appropriate.</w:t>
        </w:r>
      </w:ins>
    </w:p>
    <w:p w14:paraId="6AB2E498" w14:textId="051F426F" w:rsidR="00AA34AF" w:rsidRDefault="00385386" w:rsidP="008D3EF6">
      <w:pPr>
        <w:spacing w:line="480" w:lineRule="auto"/>
        <w:ind w:right="360" w:firstLine="720"/>
        <w:rPr>
          <w:rFonts w:ascii="Times New Roman" w:hAnsi="Times New Roman" w:cs="Times New Roman"/>
          <w:sz w:val="24"/>
          <w:szCs w:val="24"/>
        </w:rPr>
      </w:pPr>
      <w:ins w:id="764" w:author="Scott Cooper" w:date="2014-12-13T11:40:00Z">
        <w:r>
          <w:rPr>
            <w:rFonts w:ascii="Times New Roman" w:hAnsi="Times New Roman" w:cs="Times New Roman"/>
            <w:sz w:val="24"/>
            <w:szCs w:val="24"/>
          </w:rPr>
          <w:t>3.  Because you replaced tadpoles that reached a late Gosner stage and any mayflies that emerged, the interpretation of g</w:t>
        </w:r>
      </w:ins>
      <w:ins w:id="765" w:author="Scott Cooper" w:date="2014-12-13T11:41:00Z">
        <w:r>
          <w:rPr>
            <w:rFonts w:ascii="Times New Roman" w:hAnsi="Times New Roman" w:cs="Times New Roman"/>
            <w:sz w:val="24"/>
            <w:szCs w:val="24"/>
          </w:rPr>
          <w:t xml:space="preserve">rowth and size data become problematic, because different individual consumers will have been inside enclosures for different amounts of time, so would have been exposed to treatments for different amounts of time.  </w:t>
        </w:r>
      </w:ins>
      <w:ins w:id="766" w:author="Scott Cooper" w:date="2014-12-13T11:42:00Z">
        <w:r>
          <w:rPr>
            <w:rFonts w:ascii="Times New Roman" w:hAnsi="Times New Roman" w:cs="Times New Roman"/>
            <w:sz w:val="24"/>
            <w:szCs w:val="24"/>
          </w:rPr>
          <w:t>The best way to deal with this problem is to show that only small proportion</w:t>
        </w:r>
      </w:ins>
      <w:ins w:id="767" w:author="Scott Cooper" w:date="2014-12-13T12:07:00Z">
        <w:r w:rsidR="00D069EA">
          <w:rPr>
            <w:rFonts w:ascii="Times New Roman" w:hAnsi="Times New Roman" w:cs="Times New Roman"/>
            <w:sz w:val="24"/>
            <w:szCs w:val="24"/>
          </w:rPr>
          <w:t>s</w:t>
        </w:r>
      </w:ins>
      <w:ins w:id="768" w:author="Scott Cooper" w:date="2014-12-13T11:42:00Z">
        <w:r>
          <w:rPr>
            <w:rFonts w:ascii="Times New Roman" w:hAnsi="Times New Roman" w:cs="Times New Roman"/>
            <w:sz w:val="24"/>
            <w:szCs w:val="24"/>
          </w:rPr>
          <w:t xml:space="preserve"> of the manipulated consumer populations were replaced over a time block.  You did this to some degree for tadp</w:t>
        </w:r>
      </w:ins>
      <w:ins w:id="769" w:author="Scott Cooper" w:date="2014-12-13T11:43:00Z">
        <w:r>
          <w:rPr>
            <w:rFonts w:ascii="Times New Roman" w:hAnsi="Times New Roman" w:cs="Times New Roman"/>
            <w:sz w:val="24"/>
            <w:szCs w:val="24"/>
          </w:rPr>
          <w:t>oles, but not for mayflies.  Also, the important parameter is not the average number replaced for each consumer species</w:t>
        </w:r>
      </w:ins>
      <w:ins w:id="770" w:author="Scott Cooper" w:date="2014-12-13T12:07:00Z">
        <w:r w:rsidR="00D069EA">
          <w:rPr>
            <w:rFonts w:ascii="Times New Roman" w:hAnsi="Times New Roman" w:cs="Times New Roman"/>
            <w:sz w:val="24"/>
            <w:szCs w:val="24"/>
          </w:rPr>
          <w:t xml:space="preserve"> per enclosure</w:t>
        </w:r>
      </w:ins>
      <w:ins w:id="771" w:author="Scott Cooper" w:date="2014-12-13T11:43:00Z">
        <w:r>
          <w:rPr>
            <w:rFonts w:ascii="Times New Roman" w:hAnsi="Times New Roman" w:cs="Times New Roman"/>
            <w:sz w:val="24"/>
            <w:szCs w:val="24"/>
          </w:rPr>
          <w:t xml:space="preserve">, but the % of the consumer population at each consumer density </w:t>
        </w:r>
      </w:ins>
      <w:ins w:id="772" w:author="Scott Cooper" w:date="2014-12-13T11:44:00Z">
        <w:r>
          <w:rPr>
            <w:rFonts w:ascii="Times New Roman" w:hAnsi="Times New Roman" w:cs="Times New Roman"/>
            <w:sz w:val="24"/>
            <w:szCs w:val="24"/>
          </w:rPr>
          <w:t>level which w</w:t>
        </w:r>
        <w:r w:rsidR="00153656">
          <w:rPr>
            <w:rFonts w:ascii="Times New Roman" w:hAnsi="Times New Roman" w:cs="Times New Roman"/>
            <w:sz w:val="24"/>
            <w:szCs w:val="24"/>
          </w:rPr>
          <w:t>as</w:t>
        </w:r>
        <w:r>
          <w:rPr>
            <w:rFonts w:ascii="Times New Roman" w:hAnsi="Times New Roman" w:cs="Times New Roman"/>
            <w:sz w:val="24"/>
            <w:szCs w:val="24"/>
          </w:rPr>
          <w:t xml:space="preserve"> replaced</w:t>
        </w:r>
        <w:r w:rsidR="00153656">
          <w:rPr>
            <w:rFonts w:ascii="Times New Roman" w:hAnsi="Times New Roman" w:cs="Times New Roman"/>
            <w:sz w:val="24"/>
            <w:szCs w:val="24"/>
          </w:rPr>
          <w:t xml:space="preserve"> for each time block</w:t>
        </w:r>
      </w:ins>
      <w:ins w:id="773" w:author="Scott Cooper" w:date="2014-12-14T09:39:00Z">
        <w:r w:rsidR="001F212E">
          <w:rPr>
            <w:rFonts w:ascii="Times New Roman" w:hAnsi="Times New Roman" w:cs="Times New Roman"/>
            <w:sz w:val="24"/>
            <w:szCs w:val="24"/>
          </w:rPr>
          <w:t xml:space="preserve"> and over the entire experiment</w:t>
        </w:r>
      </w:ins>
      <w:ins w:id="774" w:author="Scott Cooper" w:date="2014-12-13T11:44:00Z">
        <w:r w:rsidR="00153656">
          <w:rPr>
            <w:rFonts w:ascii="Times New Roman" w:hAnsi="Times New Roman" w:cs="Times New Roman"/>
            <w:sz w:val="24"/>
            <w:szCs w:val="24"/>
          </w:rPr>
          <w:t>.</w:t>
        </w:r>
      </w:ins>
      <w:ins w:id="775" w:author="Scott Cooper" w:date="2014-12-14T09:35:00Z">
        <w:r w:rsidR="006B4EBD">
          <w:rPr>
            <w:rFonts w:ascii="Times New Roman" w:hAnsi="Times New Roman" w:cs="Times New Roman"/>
            <w:sz w:val="24"/>
            <w:szCs w:val="24"/>
          </w:rPr>
          <w:t xml:space="preserve">  In lieu of this, you could maybe get at the growth rates or sizes of tadpoles or mayflies that were added at the beginning of the time period versus those that had remained from the last time </w:t>
        </w:r>
        <w:r w:rsidR="006B4EBD">
          <w:rPr>
            <w:rFonts w:ascii="Times New Roman" w:hAnsi="Times New Roman" w:cs="Times New Roman"/>
            <w:sz w:val="24"/>
            <w:szCs w:val="24"/>
          </w:rPr>
          <w:lastRenderedPageBreak/>
          <w:t xml:space="preserve">period by looking at the size structure data.  If tadpoles and mayflies that were added, to replace those that were lost to metamorphosis or emergence, were smaller than those that remained in enclosures, then you might expect a bimodal size distribution at the end of a time period.  If so, then you can </w:t>
        </w:r>
      </w:ins>
      <w:ins w:id="776" w:author="Scott Cooper" w:date="2014-12-14T09:37:00Z">
        <w:r w:rsidR="006B4EBD">
          <w:rPr>
            <w:rFonts w:ascii="Times New Roman" w:hAnsi="Times New Roman" w:cs="Times New Roman"/>
            <w:sz w:val="24"/>
            <w:szCs w:val="24"/>
          </w:rPr>
          <w:t>treat</w:t>
        </w:r>
      </w:ins>
      <w:ins w:id="777" w:author="Scott Cooper" w:date="2014-12-14T09:35:00Z">
        <w:r w:rsidR="006B4EBD">
          <w:rPr>
            <w:rFonts w:ascii="Times New Roman" w:hAnsi="Times New Roman" w:cs="Times New Roman"/>
            <w:sz w:val="24"/>
            <w:szCs w:val="24"/>
          </w:rPr>
          <w:t xml:space="preserve"> final size for each mode</w:t>
        </w:r>
      </w:ins>
      <w:ins w:id="778" w:author="Scott Cooper" w:date="2014-12-14T09:37:00Z">
        <w:r w:rsidR="006B4EBD">
          <w:rPr>
            <w:rFonts w:ascii="Times New Roman" w:hAnsi="Times New Roman" w:cs="Times New Roman"/>
            <w:sz w:val="24"/>
            <w:szCs w:val="24"/>
          </w:rPr>
          <w:t xml:space="preserve"> separately, so you would get size of added vs. remaining consumers, or, if you have initial sizes for each cohort, you could get growth rates for added vs. remaining consumers in each time period. Is this possible?  Finally, because you know how many</w:t>
        </w:r>
      </w:ins>
      <w:ins w:id="779" w:author="Scott Cooper" w:date="2014-12-14T09:39:00Z">
        <w:r w:rsidR="001F212E">
          <w:rPr>
            <w:rFonts w:ascii="Times New Roman" w:hAnsi="Times New Roman" w:cs="Times New Roman"/>
            <w:sz w:val="24"/>
            <w:szCs w:val="24"/>
          </w:rPr>
          <w:t xml:space="preserve"> consumers were added to each enclosure at any point in time, as well as how many tadpoles metamorphosed or mayflies emerged, then you should also be able to calculate mortality rates for each consumer species for each time period, unless you had substantial numbers of escapees.</w:t>
        </w:r>
      </w:ins>
      <w:ins w:id="780" w:author="Scott Cooper" w:date="2014-12-14T09:41:00Z">
        <w:r w:rsidR="001F212E">
          <w:rPr>
            <w:rFonts w:ascii="Times New Roman" w:hAnsi="Times New Roman" w:cs="Times New Roman"/>
            <w:sz w:val="24"/>
            <w:szCs w:val="24"/>
          </w:rPr>
          <w:t xml:space="preserve">  Metamorphosis and emergence rates could also be better quantified to see if they are affected by treatment.</w:t>
        </w:r>
      </w:ins>
      <w:ins w:id="781" w:author="Scott Cooper" w:date="2014-12-14T09:49:00Z">
        <w:r w:rsidR="001F212E">
          <w:rPr>
            <w:rFonts w:ascii="Times New Roman" w:hAnsi="Times New Roman" w:cs="Times New Roman"/>
            <w:sz w:val="24"/>
            <w:szCs w:val="24"/>
          </w:rPr>
          <w:t xml:space="preserve">  If it is possible, then, you could partition</w:t>
        </w:r>
        <w:r w:rsidR="00CB4BAD">
          <w:rPr>
            <w:rFonts w:ascii="Times New Roman" w:hAnsi="Times New Roman" w:cs="Times New Roman"/>
            <w:sz w:val="24"/>
            <w:szCs w:val="24"/>
          </w:rPr>
          <w:t xml:space="preserve"> population losses for tadpoles and mayflies into death (both), metamorphosis (tadpoles), and emergence (mayflies).  Such vital rates are usually expressed in per capita terms </w:t>
        </w:r>
      </w:ins>
      <w:ins w:id="782" w:author="Scott Cooper" w:date="2014-12-14T09:50:00Z">
        <w:r w:rsidR="00CB4BAD">
          <w:rPr>
            <w:rFonts w:ascii="Times New Roman" w:hAnsi="Times New Roman" w:cs="Times New Roman"/>
            <w:sz w:val="24"/>
            <w:szCs w:val="24"/>
          </w:rPr>
          <w:t xml:space="preserve">(proportion of population) </w:t>
        </w:r>
      </w:ins>
      <w:ins w:id="783" w:author="Scott Cooper" w:date="2014-12-14T09:49:00Z">
        <w:r w:rsidR="00CB4BAD">
          <w:rPr>
            <w:rFonts w:ascii="Times New Roman" w:hAnsi="Times New Roman" w:cs="Times New Roman"/>
            <w:sz w:val="24"/>
            <w:szCs w:val="24"/>
          </w:rPr>
          <w:t>and have units of per day.</w:t>
        </w:r>
      </w:ins>
      <w:ins w:id="784" w:author="Scott Cooper" w:date="2014-12-13T11:45:00Z">
        <w:r w:rsidR="00153656">
          <w:rPr>
            <w:rFonts w:ascii="Times New Roman" w:hAnsi="Times New Roman" w:cs="Times New Roman"/>
            <w:sz w:val="24"/>
            <w:szCs w:val="24"/>
          </w:rPr>
          <w:t>]</w:t>
        </w:r>
      </w:ins>
      <w:del w:id="785" w:author="Scott Cooper" w:date="2014-12-13T11:25:00Z">
        <w:r w:rsidR="00CC607A" w:rsidDel="008D1F0A">
          <w:rPr>
            <w:rFonts w:ascii="Times New Roman" w:hAnsi="Times New Roman" w:cs="Times New Roman"/>
            <w:sz w:val="24"/>
            <w:szCs w:val="24"/>
          </w:rPr>
          <w:delText>A</w:delText>
        </w:r>
        <w:r w:rsidR="007A74B7" w:rsidDel="008D1F0A">
          <w:rPr>
            <w:rFonts w:ascii="Times New Roman" w:hAnsi="Times New Roman" w:cs="Times New Roman"/>
            <w:sz w:val="24"/>
            <w:szCs w:val="24"/>
          </w:rPr>
          <w:delText xml:space="preserve">sh free dry mass was calculated as the difference between the two weights </w:delText>
        </w:r>
        <w:r w:rsidR="007A74B7" w:rsidRPr="007A74B7" w:rsidDel="008D1F0A">
          <w:rPr>
            <w:rFonts w:ascii="Times New Roman" w:hAnsi="Times New Roman" w:cs="Times New Roman"/>
            <w:noProof/>
            <w:sz w:val="24"/>
            <w:szCs w:val="24"/>
          </w:rPr>
          <w:delText>(Hauer and Lamberti 2007)</w:delText>
        </w:r>
        <w:r w:rsidR="00CC607A" w:rsidDel="008D1F0A">
          <w:rPr>
            <w:rFonts w:ascii="Times New Roman" w:hAnsi="Times New Roman" w:cs="Times New Roman"/>
            <w:sz w:val="24"/>
            <w:szCs w:val="24"/>
          </w:rPr>
          <w:delText xml:space="preserve"> </w:delText>
        </w:r>
        <w:r w:rsidR="00AA34AF" w:rsidDel="008D1F0A">
          <w:rPr>
            <w:rFonts w:ascii="Times New Roman" w:hAnsi="Times New Roman" w:cs="Times New Roman"/>
            <w:sz w:val="24"/>
            <w:szCs w:val="24"/>
          </w:rPr>
          <w:delText xml:space="preserve">as it was for </w:delText>
        </w:r>
        <w:r w:rsidR="000645E3" w:rsidDel="008D1F0A">
          <w:rPr>
            <w:rFonts w:ascii="Times New Roman" w:hAnsi="Times New Roman" w:cs="Times New Roman"/>
            <w:sz w:val="24"/>
            <w:szCs w:val="24"/>
          </w:rPr>
          <w:delText xml:space="preserve">the </w:delText>
        </w:r>
        <w:r w:rsidR="00B41826" w:rsidDel="008D1F0A">
          <w:rPr>
            <w:rFonts w:ascii="Times New Roman" w:hAnsi="Times New Roman" w:cs="Times New Roman"/>
            <w:sz w:val="24"/>
            <w:szCs w:val="24"/>
          </w:rPr>
          <w:delText>alga</w:delText>
        </w:r>
        <w:r w:rsidR="00CC607A" w:rsidDel="008D1F0A">
          <w:rPr>
            <w:rFonts w:ascii="Times New Roman" w:hAnsi="Times New Roman" w:cs="Times New Roman"/>
            <w:sz w:val="24"/>
            <w:szCs w:val="24"/>
          </w:rPr>
          <w:delText xml:space="preserve">e and tadpole </w:delText>
        </w:r>
        <w:r w:rsidR="00B41826" w:rsidDel="008D1F0A">
          <w:rPr>
            <w:rFonts w:ascii="Times New Roman" w:hAnsi="Times New Roman" w:cs="Times New Roman"/>
            <w:sz w:val="24"/>
            <w:szCs w:val="24"/>
          </w:rPr>
          <w:delText>samples</w:delText>
        </w:r>
        <w:r w:rsidR="000645E3" w:rsidDel="008D1F0A">
          <w:rPr>
            <w:rFonts w:ascii="Times New Roman" w:hAnsi="Times New Roman" w:cs="Times New Roman"/>
            <w:sz w:val="24"/>
            <w:szCs w:val="24"/>
          </w:rPr>
          <w:delText>.</w:delText>
        </w:r>
      </w:del>
    </w:p>
    <w:p w14:paraId="6BF88B3C" w14:textId="5EB65970" w:rsidR="005446CA" w:rsidDel="00153656" w:rsidRDefault="00B41826" w:rsidP="008D3EF6">
      <w:pPr>
        <w:spacing w:line="480" w:lineRule="auto"/>
        <w:ind w:right="360" w:firstLine="720"/>
        <w:rPr>
          <w:del w:id="786" w:author="Scott Cooper" w:date="2014-12-13T11:48:00Z"/>
          <w:rFonts w:ascii="Times New Roman" w:hAnsi="Times New Roman" w:cs="Times New Roman"/>
          <w:sz w:val="24"/>
          <w:szCs w:val="24"/>
        </w:rPr>
      </w:pPr>
      <w:r w:rsidRPr="00B41826">
        <w:rPr>
          <w:rFonts w:ascii="Times New Roman" w:hAnsi="Times New Roman" w:cs="Times New Roman"/>
          <w:i/>
          <w:sz w:val="24"/>
          <w:szCs w:val="24"/>
        </w:rPr>
        <w:t xml:space="preserve">Mesocosm experiment. – </w:t>
      </w:r>
      <w:del w:id="787" w:author="Scott Cooper" w:date="2014-12-13T11:45:00Z">
        <w:r w:rsidR="003E05D3" w:rsidDel="00153656">
          <w:rPr>
            <w:rFonts w:ascii="Times New Roman" w:hAnsi="Times New Roman" w:cs="Times New Roman"/>
            <w:sz w:val="24"/>
            <w:szCs w:val="24"/>
          </w:rPr>
          <w:delText>W</w:delText>
        </w:r>
        <w:r w:rsidR="007F3BD1" w:rsidDel="00153656">
          <w:rPr>
            <w:rFonts w:ascii="Times New Roman" w:hAnsi="Times New Roman" w:cs="Times New Roman"/>
            <w:sz w:val="24"/>
            <w:szCs w:val="24"/>
          </w:rPr>
          <w:delText xml:space="preserve">e </w:delText>
        </w:r>
        <w:r w:rsidR="003E05D3" w:rsidDel="00153656">
          <w:rPr>
            <w:rFonts w:ascii="Times New Roman" w:hAnsi="Times New Roman" w:cs="Times New Roman"/>
            <w:sz w:val="24"/>
            <w:szCs w:val="24"/>
          </w:rPr>
          <w:delText xml:space="preserve">also </w:delText>
        </w:r>
        <w:r w:rsidR="007F3BD1" w:rsidDel="00153656">
          <w:rPr>
            <w:rFonts w:ascii="Times New Roman" w:hAnsi="Times New Roman" w:cs="Times New Roman"/>
            <w:sz w:val="24"/>
            <w:szCs w:val="24"/>
          </w:rPr>
          <w:delText>conducted a mesocosm experiment to further explore the effects of tadpoles an</w:delText>
        </w:r>
        <w:r w:rsidR="003E05D3" w:rsidDel="00153656">
          <w:rPr>
            <w:rFonts w:ascii="Times New Roman" w:hAnsi="Times New Roman" w:cs="Times New Roman"/>
            <w:sz w:val="24"/>
            <w:szCs w:val="24"/>
          </w:rPr>
          <w:delText xml:space="preserve">d mayflies on algal resources, without the environmental </w:delText>
        </w:r>
        <w:r w:rsidR="00382843" w:rsidDel="00153656">
          <w:rPr>
            <w:rFonts w:ascii="Times New Roman" w:hAnsi="Times New Roman" w:cs="Times New Roman"/>
            <w:sz w:val="24"/>
            <w:szCs w:val="24"/>
          </w:rPr>
          <w:delText xml:space="preserve">heterogeneity </w:delText>
        </w:r>
        <w:r w:rsidR="003E05D3" w:rsidDel="00153656">
          <w:rPr>
            <w:rFonts w:ascii="Times New Roman" w:hAnsi="Times New Roman" w:cs="Times New Roman"/>
            <w:sz w:val="24"/>
            <w:szCs w:val="24"/>
          </w:rPr>
          <w:delText xml:space="preserve">that occurs </w:delText>
        </w:r>
        <w:r w:rsidR="00382843" w:rsidDel="00153656">
          <w:rPr>
            <w:rFonts w:ascii="Times New Roman" w:hAnsi="Times New Roman" w:cs="Times New Roman"/>
            <w:sz w:val="24"/>
            <w:szCs w:val="24"/>
          </w:rPr>
          <w:delText xml:space="preserve">within </w:delText>
        </w:r>
        <w:r w:rsidR="003E05D3" w:rsidDel="00153656">
          <w:rPr>
            <w:rFonts w:ascii="Times New Roman" w:hAnsi="Times New Roman" w:cs="Times New Roman"/>
            <w:sz w:val="24"/>
            <w:szCs w:val="24"/>
          </w:rPr>
          <w:delText>lakes.  We</w:delText>
        </w:r>
      </w:del>
      <w:ins w:id="788" w:author="Scott Cooper" w:date="2014-12-13T11:45:00Z">
        <w:r w:rsidR="00153656">
          <w:rPr>
            <w:rFonts w:ascii="Times New Roman" w:hAnsi="Times New Roman" w:cs="Times New Roman"/>
            <w:sz w:val="24"/>
            <w:szCs w:val="24"/>
          </w:rPr>
          <w:t>In the outdoor mesocosm</w:t>
        </w:r>
      </w:ins>
      <w:r w:rsidR="003E05D3">
        <w:rPr>
          <w:rFonts w:ascii="Times New Roman" w:hAnsi="Times New Roman" w:cs="Times New Roman"/>
          <w:sz w:val="24"/>
          <w:szCs w:val="24"/>
        </w:rPr>
        <w:t xml:space="preserve"> </w:t>
      </w:r>
      <w:ins w:id="789" w:author="Scott Cooper" w:date="2014-12-13T11:45:00Z">
        <w:r w:rsidR="00153656">
          <w:rPr>
            <w:rFonts w:ascii="Times New Roman" w:hAnsi="Times New Roman" w:cs="Times New Roman"/>
            <w:sz w:val="24"/>
            <w:szCs w:val="24"/>
          </w:rPr>
          <w:t xml:space="preserve">experiment </w:t>
        </w:r>
      </w:ins>
      <w:ins w:id="790" w:author="Scott Cooper" w:date="2014-12-13T11:46:00Z">
        <w:r w:rsidR="00153656">
          <w:rPr>
            <w:rFonts w:ascii="Times New Roman" w:hAnsi="Times New Roman" w:cs="Times New Roman"/>
            <w:sz w:val="24"/>
            <w:szCs w:val="24"/>
          </w:rPr>
          <w:t xml:space="preserve">I </w:t>
        </w:r>
      </w:ins>
      <w:r w:rsidR="003E05D3">
        <w:rPr>
          <w:rFonts w:ascii="Times New Roman" w:hAnsi="Times New Roman" w:cs="Times New Roman"/>
          <w:sz w:val="24"/>
          <w:szCs w:val="24"/>
        </w:rPr>
        <w:t xml:space="preserve">used </w:t>
      </w:r>
      <w:r w:rsidR="00F83DE3">
        <w:rPr>
          <w:rFonts w:ascii="Times New Roman" w:hAnsi="Times New Roman" w:cs="Times New Roman"/>
          <w:sz w:val="24"/>
          <w:szCs w:val="24"/>
        </w:rPr>
        <w:t xml:space="preserve">a 2 x 2 </w:t>
      </w:r>
      <w:r w:rsidR="003E05D3">
        <w:rPr>
          <w:rFonts w:ascii="Times New Roman" w:hAnsi="Times New Roman" w:cs="Times New Roman"/>
          <w:sz w:val="24"/>
          <w:szCs w:val="24"/>
        </w:rPr>
        <w:t xml:space="preserve">factorial design, </w:t>
      </w:r>
      <w:del w:id="791" w:author="Scott Cooper" w:date="2014-12-13T11:46:00Z">
        <w:r w:rsidR="003E05D3" w:rsidDel="00153656">
          <w:rPr>
            <w:rFonts w:ascii="Times New Roman" w:hAnsi="Times New Roman" w:cs="Times New Roman"/>
            <w:sz w:val="24"/>
            <w:szCs w:val="24"/>
          </w:rPr>
          <w:delText xml:space="preserve">with treatment levels </w:delText>
        </w:r>
        <w:r w:rsidR="000645E3" w:rsidDel="00153656">
          <w:rPr>
            <w:rFonts w:ascii="Times New Roman" w:hAnsi="Times New Roman" w:cs="Times New Roman"/>
            <w:sz w:val="24"/>
            <w:szCs w:val="24"/>
          </w:rPr>
          <w:delText>of</w:delText>
        </w:r>
      </w:del>
      <w:ins w:id="792" w:author="Scott Cooper" w:date="2014-12-13T11:46:00Z">
        <w:r w:rsidR="00153656">
          <w:rPr>
            <w:rFonts w:ascii="Times New Roman" w:hAnsi="Times New Roman" w:cs="Times New Roman"/>
            <w:sz w:val="24"/>
            <w:szCs w:val="24"/>
          </w:rPr>
          <w:t>where the</w:t>
        </w:r>
      </w:ins>
      <w:r w:rsidR="000645E3">
        <w:rPr>
          <w:rFonts w:ascii="Times New Roman" w:hAnsi="Times New Roman" w:cs="Times New Roman"/>
          <w:sz w:val="24"/>
          <w:szCs w:val="24"/>
        </w:rPr>
        <w:t xml:space="preserve"> </w:t>
      </w:r>
      <w:r w:rsidR="003E05D3">
        <w:rPr>
          <w:rFonts w:ascii="Times New Roman" w:hAnsi="Times New Roman" w:cs="Times New Roman"/>
          <w:sz w:val="24"/>
          <w:szCs w:val="24"/>
        </w:rPr>
        <w:t xml:space="preserve">presence and absence of tadpoles </w:t>
      </w:r>
      <w:del w:id="793" w:author="Scott Cooper" w:date="2014-12-13T11:46:00Z">
        <w:r w:rsidR="003E05D3" w:rsidDel="00153656">
          <w:rPr>
            <w:rFonts w:ascii="Times New Roman" w:hAnsi="Times New Roman" w:cs="Times New Roman"/>
            <w:sz w:val="24"/>
            <w:szCs w:val="24"/>
          </w:rPr>
          <w:delText xml:space="preserve">and </w:delText>
        </w:r>
      </w:del>
      <w:ins w:id="794" w:author="Scott Cooper" w:date="2014-12-13T11:46:00Z">
        <w:r w:rsidR="00153656">
          <w:rPr>
            <w:rFonts w:ascii="Times New Roman" w:hAnsi="Times New Roman" w:cs="Times New Roman"/>
            <w:sz w:val="24"/>
            <w:szCs w:val="24"/>
          </w:rPr>
          <w:t xml:space="preserve">were cross-classified by the presence and absence of </w:t>
        </w:r>
      </w:ins>
      <w:del w:id="795" w:author="Scott Cooper" w:date="2014-12-13T11:46:00Z">
        <w:r w:rsidR="003E05D3" w:rsidDel="00153656">
          <w:rPr>
            <w:rFonts w:ascii="Times New Roman" w:hAnsi="Times New Roman" w:cs="Times New Roman"/>
            <w:sz w:val="24"/>
            <w:szCs w:val="24"/>
          </w:rPr>
          <w:delText>mayflies</w:delText>
        </w:r>
      </w:del>
      <w:ins w:id="796" w:author="Scott Cooper" w:date="2014-12-13T11:46:00Z">
        <w:r w:rsidR="00153656">
          <w:rPr>
            <w:rFonts w:ascii="Times New Roman" w:hAnsi="Times New Roman" w:cs="Times New Roman"/>
            <w:sz w:val="24"/>
            <w:szCs w:val="24"/>
          </w:rPr>
          <w:t>mayfly nymphs</w:t>
        </w:r>
      </w:ins>
      <w:ins w:id="797" w:author="Scott Cooper" w:date="2014-12-13T11:47:00Z">
        <w:r w:rsidR="00153656">
          <w:rPr>
            <w:rFonts w:ascii="Times New Roman" w:hAnsi="Times New Roman" w:cs="Times New Roman"/>
            <w:sz w:val="24"/>
            <w:szCs w:val="24"/>
          </w:rPr>
          <w:t>, with four replicate mesocosms assigned to each</w:t>
        </w:r>
      </w:ins>
      <w:ins w:id="798" w:author="Scott Cooper" w:date="2014-12-13T12:04:00Z">
        <w:r w:rsidR="00D069EA">
          <w:rPr>
            <w:rFonts w:ascii="Times New Roman" w:hAnsi="Times New Roman" w:cs="Times New Roman"/>
            <w:sz w:val="24"/>
            <w:szCs w:val="24"/>
          </w:rPr>
          <w:t xml:space="preserve"> the four</w:t>
        </w:r>
      </w:ins>
      <w:ins w:id="799" w:author="Scott Cooper" w:date="2014-12-13T11:47:00Z">
        <w:r w:rsidR="00153656">
          <w:rPr>
            <w:rFonts w:ascii="Times New Roman" w:hAnsi="Times New Roman" w:cs="Times New Roman"/>
            <w:sz w:val="24"/>
            <w:szCs w:val="24"/>
          </w:rPr>
          <w:t xml:space="preserve"> treatment</w:t>
        </w:r>
      </w:ins>
      <w:ins w:id="800" w:author="Scott Cooper" w:date="2014-12-13T12:04:00Z">
        <w:r w:rsidR="00D069EA">
          <w:rPr>
            <w:rFonts w:ascii="Times New Roman" w:hAnsi="Times New Roman" w:cs="Times New Roman"/>
            <w:sz w:val="24"/>
            <w:szCs w:val="24"/>
          </w:rPr>
          <w:t>s</w:t>
        </w:r>
      </w:ins>
      <w:ins w:id="801" w:author="Scott Cooper" w:date="2014-12-13T11:47:00Z">
        <w:r w:rsidR="00153656">
          <w:rPr>
            <w:rFonts w:ascii="Times New Roman" w:hAnsi="Times New Roman" w:cs="Times New Roman"/>
            <w:sz w:val="24"/>
            <w:szCs w:val="24"/>
          </w:rPr>
          <w:t xml:space="preserve"> (no consumers, 16 tadpoles</w:t>
        </w:r>
      </w:ins>
      <w:r w:rsidR="003E05D3">
        <w:rPr>
          <w:rFonts w:ascii="Times New Roman" w:hAnsi="Times New Roman" w:cs="Times New Roman"/>
          <w:sz w:val="24"/>
          <w:szCs w:val="24"/>
        </w:rPr>
        <w:t xml:space="preserve">, </w:t>
      </w:r>
      <w:ins w:id="802" w:author="Scott Cooper" w:date="2014-12-13T11:47:00Z">
        <w:r w:rsidR="00153656">
          <w:rPr>
            <w:rFonts w:ascii="Times New Roman" w:hAnsi="Times New Roman" w:cs="Times New Roman"/>
            <w:sz w:val="24"/>
            <w:szCs w:val="24"/>
          </w:rPr>
          <w:t>250 mayfly nymphs, and 16</w:t>
        </w:r>
      </w:ins>
      <w:ins w:id="803" w:author="Scott Cooper" w:date="2014-12-13T11:48:00Z">
        <w:r w:rsidR="00153656">
          <w:rPr>
            <w:rFonts w:ascii="Times New Roman" w:hAnsi="Times New Roman" w:cs="Times New Roman"/>
            <w:sz w:val="24"/>
            <w:szCs w:val="24"/>
          </w:rPr>
          <w:t xml:space="preserve"> tadpoles + 250 mayfly nymphs). </w:t>
        </w:r>
      </w:ins>
      <w:del w:id="804" w:author="Scott Cooper" w:date="2014-12-13T11:48:00Z">
        <w:r w:rsidR="003E05D3" w:rsidDel="00153656">
          <w:rPr>
            <w:rFonts w:ascii="Times New Roman" w:hAnsi="Times New Roman" w:cs="Times New Roman"/>
            <w:sz w:val="24"/>
            <w:szCs w:val="24"/>
          </w:rPr>
          <w:delText>arranged randomly among</w:delText>
        </w:r>
        <w:r w:rsidR="00C11BBD" w:rsidDel="00153656">
          <w:rPr>
            <w:rFonts w:ascii="Times New Roman" w:hAnsi="Times New Roman" w:cs="Times New Roman"/>
            <w:sz w:val="24"/>
            <w:szCs w:val="24"/>
          </w:rPr>
          <w:delText xml:space="preserve"> four</w:delText>
        </w:r>
        <w:r w:rsidR="003E05D3" w:rsidDel="00153656">
          <w:rPr>
            <w:rFonts w:ascii="Times New Roman" w:hAnsi="Times New Roman" w:cs="Times New Roman"/>
            <w:sz w:val="24"/>
            <w:szCs w:val="24"/>
          </w:rPr>
          <w:delText xml:space="preserve"> </w:delText>
        </w:r>
        <w:r w:rsidR="003E05D3" w:rsidDel="00153656">
          <w:rPr>
            <w:rFonts w:ascii="Times New Roman" w:hAnsi="Times New Roman" w:cs="Times New Roman"/>
            <w:sz w:val="24"/>
            <w:szCs w:val="24"/>
          </w:rPr>
          <w:lastRenderedPageBreak/>
          <w:delText>blocks.</w:delText>
        </w:r>
        <w:r w:rsidR="005446CA" w:rsidDel="00153656">
          <w:rPr>
            <w:rFonts w:ascii="Times New Roman" w:hAnsi="Times New Roman" w:cs="Times New Roman"/>
            <w:sz w:val="24"/>
            <w:szCs w:val="24"/>
          </w:rPr>
          <w:delText xml:space="preserve">  Four mesocosms contained zero consumers, four contained</w:delText>
        </w:r>
        <w:r w:rsidR="000645E3" w:rsidDel="00153656">
          <w:rPr>
            <w:rFonts w:ascii="Times New Roman" w:hAnsi="Times New Roman" w:cs="Times New Roman"/>
            <w:sz w:val="24"/>
            <w:szCs w:val="24"/>
          </w:rPr>
          <w:delText xml:space="preserve"> </w:delText>
        </w:r>
        <w:r w:rsidR="005446CA" w:rsidDel="00153656">
          <w:rPr>
            <w:rFonts w:ascii="Times New Roman" w:hAnsi="Times New Roman" w:cs="Times New Roman"/>
            <w:sz w:val="24"/>
            <w:szCs w:val="24"/>
          </w:rPr>
          <w:delText>16 tadpoles, four contained 250 mayflies, and the remaining four contained 16 tadpoles and 250 mayflies</w:delText>
        </w:r>
        <w:r w:rsidR="005E1BDE" w:rsidDel="00153656">
          <w:rPr>
            <w:rFonts w:ascii="Times New Roman" w:hAnsi="Times New Roman" w:cs="Times New Roman"/>
            <w:sz w:val="24"/>
            <w:szCs w:val="24"/>
          </w:rPr>
          <w:delText xml:space="preserve"> (n = 16).</w:delText>
        </w:r>
      </w:del>
    </w:p>
    <w:p w14:paraId="5F52C12E" w14:textId="2397B1C1" w:rsidR="00EF4556" w:rsidRDefault="003E05D3" w:rsidP="00EF455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Mesocosms were located at the Sierra Nevada Aquatic Research Laboratory </w:t>
      </w:r>
      <w:ins w:id="805" w:author="Scott Cooper" w:date="2014-12-13T12:04:00Z">
        <w:r w:rsidR="00D069EA">
          <w:rPr>
            <w:rFonts w:ascii="Times New Roman" w:hAnsi="Times New Roman" w:cs="Times New Roman"/>
            <w:sz w:val="24"/>
            <w:szCs w:val="24"/>
          </w:rPr>
          <w:t xml:space="preserve">(SNARL) </w:t>
        </w:r>
      </w:ins>
      <w:r>
        <w:rPr>
          <w:rFonts w:ascii="Times New Roman" w:hAnsi="Times New Roman" w:cs="Times New Roman"/>
          <w:sz w:val="24"/>
          <w:szCs w:val="24"/>
        </w:rPr>
        <w:t>near Mammoth Lakes, CA (</w:t>
      </w:r>
      <w:r w:rsidR="00AB258D">
        <w:rPr>
          <w:rFonts w:ascii="Times New Roman" w:hAnsi="Times New Roman" w:cs="Times New Roman"/>
          <w:sz w:val="24"/>
          <w:szCs w:val="24"/>
        </w:rPr>
        <w:t xml:space="preserve">2165 m elevation, </w:t>
      </w:r>
      <w:r w:rsidR="00AB258D" w:rsidRPr="00AB258D">
        <w:rPr>
          <w:rFonts w:ascii="Times New Roman" w:hAnsi="Times New Roman" w:cs="Times New Roman"/>
          <w:sz w:val="24"/>
          <w:szCs w:val="24"/>
        </w:rPr>
        <w:t>37°36'50.83" N 118°49'57.56" W</w:t>
      </w:r>
      <w:del w:id="806" w:author="Scott Cooper" w:date="2014-12-13T11:49:00Z">
        <w:r w:rsidDel="00153656">
          <w:rPr>
            <w:rFonts w:ascii="Times New Roman" w:hAnsi="Times New Roman" w:cs="Times New Roman"/>
            <w:sz w:val="24"/>
            <w:szCs w:val="24"/>
          </w:rPr>
          <w:delText xml:space="preserve">).  </w:delText>
        </w:r>
        <w:r w:rsidR="000C7FAB" w:rsidDel="00153656">
          <w:rPr>
            <w:rFonts w:ascii="Times New Roman" w:hAnsi="Times New Roman" w:cs="Times New Roman"/>
            <w:sz w:val="24"/>
            <w:szCs w:val="24"/>
          </w:rPr>
          <w:delText>We used</w:delText>
        </w:r>
      </w:del>
      <w:ins w:id="807" w:author="Scott Cooper" w:date="2014-12-13T11:49:00Z">
        <w:r w:rsidR="00153656">
          <w:rPr>
            <w:rFonts w:ascii="Times New Roman" w:hAnsi="Times New Roman" w:cs="Times New Roman"/>
            <w:sz w:val="24"/>
            <w:szCs w:val="24"/>
          </w:rPr>
          <w:t xml:space="preserve">) and consisted of </w:t>
        </w:r>
      </w:ins>
      <w:r w:rsidR="000C7FAB">
        <w:rPr>
          <w:rFonts w:ascii="Times New Roman" w:hAnsi="Times New Roman" w:cs="Times New Roman"/>
          <w:sz w:val="24"/>
          <w:szCs w:val="24"/>
        </w:rPr>
        <w:t xml:space="preserve"> s</w:t>
      </w:r>
      <w:r>
        <w:rPr>
          <w:rFonts w:ascii="Times New Roman" w:hAnsi="Times New Roman" w:cs="Times New Roman"/>
          <w:sz w:val="24"/>
          <w:szCs w:val="24"/>
        </w:rPr>
        <w:t xml:space="preserve">ixteen </w:t>
      </w:r>
      <w:r w:rsidR="000C7FAB">
        <w:rPr>
          <w:rFonts w:ascii="Times New Roman" w:hAnsi="Times New Roman" w:cs="Times New Roman"/>
          <w:sz w:val="24"/>
          <w:szCs w:val="24"/>
        </w:rPr>
        <w:t>cube</w:t>
      </w:r>
      <w:ins w:id="808" w:author="Scott Cooper" w:date="2014-12-13T11:49:00Z">
        <w:r w:rsidR="00153656">
          <w:rPr>
            <w:rFonts w:ascii="Times New Roman" w:hAnsi="Times New Roman" w:cs="Times New Roman"/>
            <w:sz w:val="24"/>
            <w:szCs w:val="24"/>
          </w:rPr>
          <w:t>-</w:t>
        </w:r>
      </w:ins>
      <w:del w:id="809" w:author="Scott Cooper" w:date="2014-12-13T11:49:00Z">
        <w:r w:rsidR="000C7FAB" w:rsidDel="00153656">
          <w:rPr>
            <w:rFonts w:ascii="Times New Roman" w:hAnsi="Times New Roman" w:cs="Times New Roman"/>
            <w:sz w:val="24"/>
            <w:szCs w:val="24"/>
          </w:rPr>
          <w:delText xml:space="preserve"> </w:delText>
        </w:r>
      </w:del>
      <w:r w:rsidR="000C7FAB">
        <w:rPr>
          <w:rFonts w:ascii="Times New Roman" w:hAnsi="Times New Roman" w:cs="Times New Roman"/>
          <w:sz w:val="24"/>
          <w:szCs w:val="24"/>
        </w:rPr>
        <w:t>shaped (</w:t>
      </w:r>
      <w:r>
        <w:rPr>
          <w:rFonts w:ascii="Times New Roman" w:hAnsi="Times New Roman" w:cs="Times New Roman"/>
          <w:sz w:val="24"/>
          <w:szCs w:val="24"/>
        </w:rPr>
        <w:t>1 m</w:t>
      </w:r>
      <w:r w:rsidR="005E1BDE">
        <w:rPr>
          <w:rFonts w:ascii="Times New Roman" w:hAnsi="Times New Roman" w:cs="Times New Roman"/>
          <w:sz w:val="24"/>
          <w:szCs w:val="24"/>
          <w:vertAlign w:val="superscript"/>
        </w:rPr>
        <w:t>3</w:t>
      </w:r>
      <w:r w:rsidR="000C7FAB">
        <w:rPr>
          <w:rFonts w:ascii="Times New Roman" w:hAnsi="Times New Roman" w:cs="Times New Roman"/>
          <w:sz w:val="24"/>
          <w:szCs w:val="24"/>
        </w:rPr>
        <w:t>)</w:t>
      </w:r>
      <w:r>
        <w:rPr>
          <w:rFonts w:ascii="Times New Roman" w:hAnsi="Times New Roman" w:cs="Times New Roman"/>
          <w:sz w:val="24"/>
          <w:szCs w:val="24"/>
        </w:rPr>
        <w:t xml:space="preserve"> concrete tanks</w:t>
      </w:r>
      <w:r w:rsidR="00435DD8">
        <w:rPr>
          <w:rFonts w:ascii="Times New Roman" w:hAnsi="Times New Roman" w:cs="Times New Roman"/>
          <w:sz w:val="24"/>
          <w:szCs w:val="24"/>
        </w:rPr>
        <w:t xml:space="preserve"> lined with </w:t>
      </w:r>
      <w:proofErr w:type="spellStart"/>
      <w:r w:rsidR="00435DD8">
        <w:rPr>
          <w:rFonts w:ascii="Times New Roman" w:hAnsi="Times New Roman" w:cs="Times New Roman"/>
          <w:sz w:val="24"/>
          <w:szCs w:val="24"/>
        </w:rPr>
        <w:t>Thoroseal</w:t>
      </w:r>
      <w:proofErr w:type="spellEnd"/>
      <w:r w:rsidR="00435DD8">
        <w:rPr>
          <w:rFonts w:ascii="Times New Roman" w:hAnsi="Times New Roman" w:cs="Times New Roman"/>
          <w:sz w:val="24"/>
          <w:szCs w:val="24"/>
        </w:rPr>
        <w:t xml:space="preserve"> concrete sealer</w:t>
      </w:r>
      <w:r>
        <w:rPr>
          <w:rFonts w:ascii="Times New Roman" w:hAnsi="Times New Roman" w:cs="Times New Roman"/>
          <w:sz w:val="24"/>
          <w:szCs w:val="24"/>
        </w:rPr>
        <w:t xml:space="preserve">, with </w:t>
      </w:r>
      <w:r w:rsidR="00AB258D">
        <w:rPr>
          <w:rFonts w:ascii="Times New Roman" w:hAnsi="Times New Roman" w:cs="Times New Roman"/>
          <w:sz w:val="24"/>
          <w:szCs w:val="24"/>
        </w:rPr>
        <w:t>sloping</w:t>
      </w:r>
      <w:r w:rsidR="005E1BDE">
        <w:rPr>
          <w:rFonts w:ascii="Times New Roman" w:hAnsi="Times New Roman" w:cs="Times New Roman"/>
          <w:sz w:val="24"/>
          <w:szCs w:val="24"/>
        </w:rPr>
        <w:t>, partially submerged</w:t>
      </w:r>
      <w:r w:rsidR="00AB258D">
        <w:rPr>
          <w:rFonts w:ascii="Times New Roman" w:hAnsi="Times New Roman" w:cs="Times New Roman"/>
          <w:sz w:val="24"/>
          <w:szCs w:val="24"/>
        </w:rPr>
        <w:t xml:space="preserve"> </w:t>
      </w:r>
      <w:r>
        <w:rPr>
          <w:rFonts w:ascii="Times New Roman" w:hAnsi="Times New Roman" w:cs="Times New Roman"/>
          <w:sz w:val="24"/>
          <w:szCs w:val="24"/>
        </w:rPr>
        <w:t xml:space="preserve">shelves on </w:t>
      </w:r>
      <w:del w:id="810" w:author="Scott Cooper" w:date="2014-12-13T11:50:00Z">
        <w:r w:rsidDel="00153656">
          <w:rPr>
            <w:rFonts w:ascii="Times New Roman" w:hAnsi="Times New Roman" w:cs="Times New Roman"/>
            <w:sz w:val="24"/>
            <w:szCs w:val="24"/>
          </w:rPr>
          <w:delText>the south facing</w:delText>
        </w:r>
      </w:del>
      <w:ins w:id="811" w:author="Scott Cooper" w:date="2014-12-13T11:50:00Z">
        <w:r w:rsidR="00153656">
          <w:rPr>
            <w:rFonts w:ascii="Times New Roman" w:hAnsi="Times New Roman" w:cs="Times New Roman"/>
            <w:sz w:val="24"/>
            <w:szCs w:val="24"/>
          </w:rPr>
          <w:t>one</w:t>
        </w:r>
      </w:ins>
      <w:r>
        <w:rPr>
          <w:rFonts w:ascii="Times New Roman" w:hAnsi="Times New Roman" w:cs="Times New Roman"/>
          <w:sz w:val="24"/>
          <w:szCs w:val="24"/>
        </w:rPr>
        <w:t xml:space="preserve"> side to allow tadpoles and metamorphs to bask</w:t>
      </w:r>
      <w:r w:rsidR="00435DD8">
        <w:rPr>
          <w:rFonts w:ascii="Times New Roman" w:hAnsi="Times New Roman" w:cs="Times New Roman"/>
          <w:sz w:val="24"/>
          <w:szCs w:val="24"/>
        </w:rPr>
        <w:t xml:space="preserve"> (Fig.1).  These tanks </w:t>
      </w:r>
      <w:r w:rsidR="00AB258D">
        <w:rPr>
          <w:rFonts w:ascii="Times New Roman" w:hAnsi="Times New Roman" w:cs="Times New Roman"/>
          <w:sz w:val="24"/>
          <w:szCs w:val="24"/>
        </w:rPr>
        <w:t xml:space="preserve">were filled with water from </w:t>
      </w:r>
      <w:r w:rsidR="00435DD8">
        <w:rPr>
          <w:rFonts w:ascii="Times New Roman" w:hAnsi="Times New Roman" w:cs="Times New Roman"/>
          <w:sz w:val="24"/>
          <w:szCs w:val="24"/>
        </w:rPr>
        <w:t xml:space="preserve">adjacent </w:t>
      </w:r>
      <w:r w:rsidR="00AB258D">
        <w:rPr>
          <w:rFonts w:ascii="Times New Roman" w:hAnsi="Times New Roman" w:cs="Times New Roman"/>
          <w:sz w:val="24"/>
          <w:szCs w:val="24"/>
        </w:rPr>
        <w:t>Convict Creek</w:t>
      </w:r>
      <w:del w:id="812" w:author="Scott Cooper" w:date="2014-12-13T11:51:00Z">
        <w:r w:rsidR="00435DD8" w:rsidDel="00153656">
          <w:rPr>
            <w:rFonts w:ascii="Times New Roman" w:hAnsi="Times New Roman" w:cs="Times New Roman"/>
            <w:sz w:val="24"/>
            <w:szCs w:val="24"/>
          </w:rPr>
          <w:delText xml:space="preserve">; </w:delText>
        </w:r>
      </w:del>
      <w:ins w:id="813" w:author="Scott Cooper" w:date="2014-12-13T11:51:00Z">
        <w:r w:rsidR="00153656">
          <w:rPr>
            <w:rFonts w:ascii="Times New Roman" w:hAnsi="Times New Roman" w:cs="Times New Roman"/>
            <w:sz w:val="24"/>
            <w:szCs w:val="24"/>
          </w:rPr>
          <w:t xml:space="preserve">, which contained </w:t>
        </w:r>
      </w:ins>
      <w:r w:rsidR="00EA0087">
        <w:rPr>
          <w:rFonts w:ascii="Times New Roman" w:hAnsi="Times New Roman" w:cs="Times New Roman"/>
          <w:sz w:val="24"/>
          <w:szCs w:val="24"/>
        </w:rPr>
        <w:t xml:space="preserve">nitrate and phosphate levels </w:t>
      </w:r>
      <w:del w:id="814" w:author="Scott Cooper" w:date="2014-12-13T11:51:00Z">
        <w:r w:rsidR="00EA0087" w:rsidDel="00153656">
          <w:rPr>
            <w:rFonts w:ascii="Times New Roman" w:hAnsi="Times New Roman" w:cs="Times New Roman"/>
            <w:sz w:val="24"/>
            <w:szCs w:val="24"/>
          </w:rPr>
          <w:delText xml:space="preserve">in Convict Creek are </w:delText>
        </w:r>
      </w:del>
      <w:r w:rsidR="00EA0087">
        <w:rPr>
          <w:rFonts w:ascii="Times New Roman" w:hAnsi="Times New Roman" w:cs="Times New Roman"/>
          <w:sz w:val="24"/>
          <w:szCs w:val="24"/>
        </w:rPr>
        <w:t>similar to</w:t>
      </w:r>
      <w:ins w:id="815" w:author="Scott Cooper" w:date="2014-12-13T11:53:00Z">
        <w:r w:rsidR="00153656">
          <w:rPr>
            <w:rFonts w:ascii="Times New Roman" w:hAnsi="Times New Roman" w:cs="Times New Roman"/>
            <w:sz w:val="24"/>
            <w:szCs w:val="24"/>
          </w:rPr>
          <w:t xml:space="preserve">, but </w:t>
        </w:r>
        <w:proofErr w:type="spellStart"/>
        <w:proofErr w:type="gramStart"/>
        <w:r w:rsidR="00153656">
          <w:rPr>
            <w:rFonts w:ascii="Times New Roman" w:hAnsi="Times New Roman" w:cs="Times New Roman"/>
            <w:sz w:val="24"/>
            <w:szCs w:val="24"/>
          </w:rPr>
          <w:t>pHs</w:t>
        </w:r>
        <w:proofErr w:type="spellEnd"/>
        <w:proofErr w:type="gramEnd"/>
        <w:r w:rsidR="00153656">
          <w:rPr>
            <w:rFonts w:ascii="Times New Roman" w:hAnsi="Times New Roman" w:cs="Times New Roman"/>
            <w:sz w:val="24"/>
            <w:szCs w:val="24"/>
          </w:rPr>
          <w:t xml:space="preserve"> which were higher than,</w:t>
        </w:r>
      </w:ins>
      <w:r w:rsidR="00EA0087">
        <w:rPr>
          <w:rFonts w:ascii="Times New Roman" w:hAnsi="Times New Roman" w:cs="Times New Roman"/>
          <w:sz w:val="24"/>
          <w:szCs w:val="24"/>
        </w:rPr>
        <w:t xml:space="preserve"> those observ</w:t>
      </w:r>
      <w:r w:rsidR="00B75D9A">
        <w:rPr>
          <w:rFonts w:ascii="Times New Roman" w:hAnsi="Times New Roman" w:cs="Times New Roman"/>
          <w:sz w:val="24"/>
          <w:szCs w:val="24"/>
        </w:rPr>
        <w:t xml:space="preserve">ed in </w:t>
      </w:r>
      <w:del w:id="816" w:author="Scott Cooper" w:date="2014-12-13T11:51:00Z">
        <w:r w:rsidR="00B75D9A" w:rsidDel="00153656">
          <w:rPr>
            <w:rFonts w:ascii="Times New Roman" w:hAnsi="Times New Roman" w:cs="Times New Roman"/>
            <w:sz w:val="24"/>
            <w:szCs w:val="24"/>
          </w:rPr>
          <w:delText xml:space="preserve">most </w:delText>
        </w:r>
      </w:del>
      <w:ins w:id="817" w:author="Scott Cooper" w:date="2014-12-13T11:51:00Z">
        <w:r w:rsidR="00153656">
          <w:rPr>
            <w:rFonts w:ascii="Times New Roman" w:hAnsi="Times New Roman" w:cs="Times New Roman"/>
            <w:sz w:val="24"/>
            <w:szCs w:val="24"/>
          </w:rPr>
          <w:t xml:space="preserve">other </w:t>
        </w:r>
      </w:ins>
      <w:r w:rsidR="00B75D9A">
        <w:rPr>
          <w:rFonts w:ascii="Times New Roman" w:hAnsi="Times New Roman" w:cs="Times New Roman"/>
          <w:sz w:val="24"/>
          <w:szCs w:val="24"/>
        </w:rPr>
        <w:t>Sierra Nevada lakes</w:t>
      </w:r>
      <w:del w:id="818" w:author="Scott Cooper" w:date="2014-12-13T11:53:00Z">
        <w:r w:rsidR="00B75D9A" w:rsidDel="00153656">
          <w:rPr>
            <w:rFonts w:ascii="Times New Roman" w:hAnsi="Times New Roman" w:cs="Times New Roman"/>
            <w:sz w:val="24"/>
            <w:szCs w:val="24"/>
          </w:rPr>
          <w:delText xml:space="preserve">, </w:delText>
        </w:r>
      </w:del>
      <w:del w:id="819" w:author="Scott Cooper" w:date="2014-12-13T11:51:00Z">
        <w:r w:rsidR="00B75D9A" w:rsidDel="00153656">
          <w:rPr>
            <w:rFonts w:ascii="Times New Roman" w:hAnsi="Times New Roman" w:cs="Times New Roman"/>
            <w:sz w:val="24"/>
            <w:szCs w:val="24"/>
          </w:rPr>
          <w:delText>and while</w:delText>
        </w:r>
      </w:del>
      <w:del w:id="820" w:author="Scott Cooper" w:date="2014-12-13T11:53:00Z">
        <w:r w:rsidR="00B75D9A" w:rsidDel="00153656">
          <w:rPr>
            <w:rFonts w:ascii="Times New Roman" w:hAnsi="Times New Roman" w:cs="Times New Roman"/>
            <w:sz w:val="24"/>
            <w:szCs w:val="24"/>
          </w:rPr>
          <w:delText xml:space="preserve"> </w:delText>
        </w:r>
        <w:r w:rsidR="00EA0087" w:rsidDel="00153656">
          <w:rPr>
            <w:rFonts w:ascii="Times New Roman" w:hAnsi="Times New Roman" w:cs="Times New Roman"/>
            <w:sz w:val="24"/>
            <w:szCs w:val="24"/>
          </w:rPr>
          <w:delText xml:space="preserve">pH </w:delText>
        </w:r>
      </w:del>
      <w:del w:id="821" w:author="Scott Cooper" w:date="2014-12-13T11:52:00Z">
        <w:r w:rsidR="00435DD8" w:rsidDel="00153656">
          <w:rPr>
            <w:rFonts w:ascii="Times New Roman" w:hAnsi="Times New Roman" w:cs="Times New Roman"/>
            <w:sz w:val="24"/>
            <w:szCs w:val="24"/>
          </w:rPr>
          <w:delText xml:space="preserve">is </w:delText>
        </w:r>
        <w:r w:rsidR="00EA0087" w:rsidDel="00153656">
          <w:rPr>
            <w:rFonts w:ascii="Times New Roman" w:hAnsi="Times New Roman" w:cs="Times New Roman"/>
            <w:sz w:val="24"/>
            <w:szCs w:val="24"/>
          </w:rPr>
          <w:delText>higher</w:delText>
        </w:r>
        <w:r w:rsidR="00435DD8" w:rsidDel="00153656">
          <w:rPr>
            <w:rFonts w:ascii="Times New Roman" w:hAnsi="Times New Roman" w:cs="Times New Roman"/>
            <w:sz w:val="24"/>
            <w:szCs w:val="24"/>
          </w:rPr>
          <w:delText xml:space="preserve"> than </w:delText>
        </w:r>
        <w:r w:rsidR="00436B9D" w:rsidDel="00153656">
          <w:rPr>
            <w:rFonts w:ascii="Times New Roman" w:hAnsi="Times New Roman" w:cs="Times New Roman"/>
            <w:sz w:val="24"/>
            <w:szCs w:val="24"/>
          </w:rPr>
          <w:delText xml:space="preserve">in </w:delText>
        </w:r>
        <w:r w:rsidR="00EA0087" w:rsidDel="00153656">
          <w:rPr>
            <w:rFonts w:ascii="Times New Roman" w:hAnsi="Times New Roman" w:cs="Times New Roman"/>
            <w:sz w:val="24"/>
            <w:szCs w:val="24"/>
          </w:rPr>
          <w:delText>most Sierra Nevada</w:delText>
        </w:r>
        <w:r w:rsidR="00435DD8" w:rsidDel="00153656">
          <w:rPr>
            <w:rFonts w:ascii="Times New Roman" w:hAnsi="Times New Roman" w:cs="Times New Roman"/>
            <w:sz w:val="24"/>
            <w:szCs w:val="24"/>
          </w:rPr>
          <w:delText xml:space="preserve"> lakes </w:delText>
        </w:r>
      </w:del>
      <w:ins w:id="822" w:author="Scott Cooper" w:date="2014-12-13T11:52:00Z">
        <w:r w:rsidR="00153656">
          <w:rPr>
            <w:rFonts w:ascii="Times New Roman" w:hAnsi="Times New Roman" w:cs="Times New Roman"/>
            <w:sz w:val="24"/>
            <w:szCs w:val="24"/>
          </w:rPr>
          <w:t xml:space="preserve"> </w:t>
        </w:r>
      </w:ins>
      <w:r w:rsidR="00436B9D" w:rsidRPr="00436B9D">
        <w:rPr>
          <w:rFonts w:ascii="Times New Roman" w:hAnsi="Times New Roman" w:cs="Times New Roman"/>
          <w:noProof/>
          <w:sz w:val="24"/>
          <w:szCs w:val="24"/>
        </w:rPr>
        <w:t>(</w:t>
      </w:r>
      <w:ins w:id="823" w:author="Scott Cooper" w:date="2014-12-13T11:54:00Z">
        <w:r w:rsidR="00EF4556">
          <w:rPr>
            <w:rFonts w:ascii="Times New Roman" w:hAnsi="Times New Roman" w:cs="Times New Roman"/>
            <w:noProof/>
            <w:sz w:val="24"/>
            <w:szCs w:val="24"/>
          </w:rPr>
          <w:t xml:space="preserve">tank </w:t>
        </w:r>
      </w:ins>
      <w:r w:rsidR="00436B9D">
        <w:rPr>
          <w:rFonts w:ascii="Times New Roman" w:hAnsi="Times New Roman" w:cs="Times New Roman"/>
          <w:noProof/>
          <w:sz w:val="24"/>
          <w:szCs w:val="24"/>
        </w:rPr>
        <w:t xml:space="preserve">pH 7.9 – 8.5, </w:t>
      </w:r>
      <w:r w:rsidR="00436B9D" w:rsidRPr="00436B9D">
        <w:rPr>
          <w:rFonts w:ascii="Times New Roman" w:hAnsi="Times New Roman" w:cs="Times New Roman"/>
          <w:noProof/>
          <w:sz w:val="24"/>
          <w:szCs w:val="24"/>
        </w:rPr>
        <w:t>Leland et al. 1989, Sickman et al. 2003)</w:t>
      </w:r>
      <w:ins w:id="824" w:author="Scott Cooper" w:date="2014-12-13T11:52:00Z">
        <w:r w:rsidR="00153656">
          <w:rPr>
            <w:rFonts w:ascii="Times New Roman" w:hAnsi="Times New Roman" w:cs="Times New Roman"/>
            <w:noProof/>
            <w:sz w:val="24"/>
            <w:szCs w:val="24"/>
          </w:rPr>
          <w:t>.  Tank pHs, howe</w:t>
        </w:r>
      </w:ins>
      <w:ins w:id="825" w:author="Scott Cooper" w:date="2014-12-13T11:53:00Z">
        <w:r w:rsidR="00153656">
          <w:rPr>
            <w:rFonts w:ascii="Times New Roman" w:hAnsi="Times New Roman" w:cs="Times New Roman"/>
            <w:noProof/>
            <w:sz w:val="24"/>
            <w:szCs w:val="24"/>
          </w:rPr>
          <w:t>ver, were within the range</w:t>
        </w:r>
      </w:ins>
      <w:r w:rsidR="00B75D9A">
        <w:rPr>
          <w:rFonts w:ascii="Times New Roman" w:hAnsi="Times New Roman" w:cs="Times New Roman"/>
          <w:sz w:val="24"/>
          <w:szCs w:val="24"/>
        </w:rPr>
        <w:t xml:space="preserve"> </w:t>
      </w:r>
      <w:del w:id="826" w:author="Scott Cooper" w:date="2014-12-13T11:54:00Z">
        <w:r w:rsidR="00B75D9A" w:rsidDel="00153656">
          <w:rPr>
            <w:rFonts w:ascii="Times New Roman" w:hAnsi="Times New Roman" w:cs="Times New Roman"/>
            <w:sz w:val="24"/>
            <w:szCs w:val="24"/>
          </w:rPr>
          <w:delText>it is in the range tolerate by</w:delText>
        </w:r>
      </w:del>
      <w:ins w:id="827" w:author="Scott Cooper" w:date="2014-12-13T11:54:00Z">
        <w:r w:rsidR="00153656">
          <w:rPr>
            <w:rFonts w:ascii="Times New Roman" w:hAnsi="Times New Roman" w:cs="Times New Roman"/>
            <w:sz w:val="24"/>
            <w:szCs w:val="24"/>
          </w:rPr>
          <w:t>observed for lakes containing high densities of</w:t>
        </w:r>
      </w:ins>
      <w:r w:rsidR="00B75D9A">
        <w:rPr>
          <w:rFonts w:ascii="Times New Roman" w:hAnsi="Times New Roman" w:cs="Times New Roman"/>
          <w:sz w:val="24"/>
          <w:szCs w:val="24"/>
        </w:rPr>
        <w:t xml:space="preserve"> </w:t>
      </w:r>
      <w:del w:id="828" w:author="Scott Cooper" w:date="2014-12-13T11:54:00Z">
        <w:r w:rsidR="00B75D9A" w:rsidDel="00153656">
          <w:rPr>
            <w:rFonts w:ascii="Times New Roman" w:hAnsi="Times New Roman" w:cs="Times New Roman"/>
            <w:sz w:val="24"/>
            <w:szCs w:val="24"/>
          </w:rPr>
          <w:delText xml:space="preserve">mayflies </w:delText>
        </w:r>
      </w:del>
      <w:ins w:id="829" w:author="Scott Cooper" w:date="2014-12-13T11:54:00Z">
        <w:r w:rsidR="00153656">
          <w:rPr>
            <w:rFonts w:ascii="Times New Roman" w:hAnsi="Times New Roman" w:cs="Times New Roman"/>
            <w:sz w:val="24"/>
            <w:szCs w:val="24"/>
          </w:rPr>
          <w:t xml:space="preserve">mayfly nymphs </w:t>
        </w:r>
      </w:ins>
      <w:r w:rsidR="00B75D9A">
        <w:rPr>
          <w:rFonts w:ascii="Times New Roman" w:hAnsi="Times New Roman" w:cs="Times New Roman"/>
          <w:sz w:val="24"/>
          <w:szCs w:val="24"/>
        </w:rPr>
        <w:t xml:space="preserve">and tadpoles </w:t>
      </w:r>
      <w:del w:id="830" w:author="Scott Cooper" w:date="2014-12-13T11:54:00Z">
        <w:r w:rsidR="00B75D9A" w:rsidDel="00EF4556">
          <w:rPr>
            <w:rFonts w:ascii="Times New Roman" w:hAnsi="Times New Roman" w:cs="Times New Roman"/>
            <w:sz w:val="24"/>
            <w:szCs w:val="24"/>
          </w:rPr>
          <w:delText xml:space="preserve">in lakes </w:delText>
        </w:r>
        <w:r w:rsidR="00EA0087" w:rsidDel="00EF4556">
          <w:rPr>
            <w:rFonts w:ascii="Times New Roman" w:hAnsi="Times New Roman" w:cs="Times New Roman"/>
            <w:sz w:val="24"/>
            <w:szCs w:val="24"/>
          </w:rPr>
          <w:delText xml:space="preserve"> </w:delText>
        </w:r>
      </w:del>
      <w:r w:rsidR="00436B9D" w:rsidRPr="00436B9D">
        <w:rPr>
          <w:rFonts w:ascii="Times New Roman" w:hAnsi="Times New Roman" w:cs="Times New Roman"/>
          <w:noProof/>
          <w:sz w:val="24"/>
          <w:szCs w:val="24"/>
        </w:rPr>
        <w:t>(</w:t>
      </w:r>
      <w:r w:rsidR="00436B9D">
        <w:rPr>
          <w:rFonts w:ascii="Times New Roman" w:hAnsi="Times New Roman" w:cs="Times New Roman"/>
          <w:noProof/>
          <w:sz w:val="24"/>
          <w:szCs w:val="24"/>
        </w:rPr>
        <w:t xml:space="preserve">pH 6.5 - 8.5, </w:t>
      </w:r>
      <w:r w:rsidR="00436B9D" w:rsidRPr="00436B9D">
        <w:rPr>
          <w:rFonts w:ascii="Times New Roman" w:hAnsi="Times New Roman" w:cs="Times New Roman"/>
          <w:noProof/>
          <w:sz w:val="24"/>
          <w:szCs w:val="24"/>
        </w:rPr>
        <w:t>Bradford et al. 1998)</w:t>
      </w:r>
      <w:r w:rsidR="00435DD8">
        <w:rPr>
          <w:rFonts w:ascii="Times New Roman" w:hAnsi="Times New Roman" w:cs="Times New Roman"/>
          <w:sz w:val="24"/>
          <w:szCs w:val="24"/>
        </w:rPr>
        <w:t>.</w:t>
      </w:r>
      <w:r w:rsidR="00F83DE3">
        <w:rPr>
          <w:rFonts w:ascii="Times New Roman" w:hAnsi="Times New Roman" w:cs="Times New Roman"/>
          <w:sz w:val="24"/>
          <w:szCs w:val="24"/>
        </w:rPr>
        <w:t xml:space="preserve">  </w:t>
      </w:r>
      <w:del w:id="831" w:author="Scott Cooper" w:date="2014-12-13T11:55:00Z">
        <w:r w:rsidR="00435DD8" w:rsidDel="00EF4556">
          <w:rPr>
            <w:rFonts w:ascii="Times New Roman" w:hAnsi="Times New Roman" w:cs="Times New Roman"/>
            <w:sz w:val="24"/>
            <w:szCs w:val="24"/>
          </w:rPr>
          <w:delText xml:space="preserve">Creek water </w:delText>
        </w:r>
        <w:r w:rsidR="00AB258D" w:rsidDel="00EF4556">
          <w:rPr>
            <w:rFonts w:ascii="Times New Roman" w:hAnsi="Times New Roman" w:cs="Times New Roman"/>
            <w:sz w:val="24"/>
            <w:szCs w:val="24"/>
          </w:rPr>
          <w:delText>was the source for algae</w:delText>
        </w:r>
        <w:r w:rsidR="00435DD8" w:rsidDel="00EF4556">
          <w:rPr>
            <w:rFonts w:ascii="Times New Roman" w:hAnsi="Times New Roman" w:cs="Times New Roman"/>
            <w:sz w:val="24"/>
            <w:szCs w:val="24"/>
          </w:rPr>
          <w:delText>, and m</w:delText>
        </w:r>
      </w:del>
      <w:ins w:id="832" w:author="Scott Cooper" w:date="2014-12-13T11:55:00Z">
        <w:r w:rsidR="00EF4556">
          <w:rPr>
            <w:rFonts w:ascii="Times New Roman" w:hAnsi="Times New Roman" w:cs="Times New Roman"/>
            <w:sz w:val="24"/>
            <w:szCs w:val="24"/>
          </w:rPr>
          <w:t>M</w:t>
        </w:r>
      </w:ins>
      <w:r w:rsidR="00435DD8">
        <w:rPr>
          <w:rFonts w:ascii="Times New Roman" w:hAnsi="Times New Roman" w:cs="Times New Roman"/>
          <w:sz w:val="24"/>
          <w:szCs w:val="24"/>
        </w:rPr>
        <w:t xml:space="preserve">esocosms </w:t>
      </w:r>
      <w:r w:rsidR="00A74156">
        <w:rPr>
          <w:rFonts w:ascii="Times New Roman" w:hAnsi="Times New Roman" w:cs="Times New Roman"/>
          <w:sz w:val="24"/>
          <w:szCs w:val="24"/>
        </w:rPr>
        <w:t xml:space="preserve">were filled in April </w:t>
      </w:r>
      <w:r w:rsidR="00435DD8">
        <w:rPr>
          <w:rFonts w:ascii="Times New Roman" w:hAnsi="Times New Roman" w:cs="Times New Roman"/>
          <w:sz w:val="24"/>
          <w:szCs w:val="24"/>
        </w:rPr>
        <w:t xml:space="preserve">2010 </w:t>
      </w:r>
      <w:ins w:id="833" w:author="Scott Cooper" w:date="2014-12-13T11:55:00Z">
        <w:r w:rsidR="00EF4556">
          <w:rPr>
            <w:rFonts w:ascii="Times New Roman" w:hAnsi="Times New Roman" w:cs="Times New Roman"/>
            <w:sz w:val="24"/>
            <w:szCs w:val="24"/>
          </w:rPr>
          <w:t xml:space="preserve">and thirty sets of </w:t>
        </w:r>
      </w:ins>
      <w:moveToRangeStart w:id="834" w:author="Scott Cooper" w:date="2014-12-13T11:57:00Z" w:name="move406235151"/>
      <w:moveTo w:id="835" w:author="Scott Cooper" w:date="2014-12-13T11:57:00Z">
        <w:r w:rsidR="00EF4556">
          <w:rPr>
            <w:rFonts w:ascii="Times New Roman" w:hAnsi="Times New Roman" w:cs="Times New Roman"/>
            <w:sz w:val="24"/>
            <w:szCs w:val="24"/>
          </w:rPr>
          <w:t>twelve porcelain tiles</w:t>
        </w:r>
      </w:moveTo>
      <w:ins w:id="836" w:author="Scott Cooper" w:date="2014-12-13T11:58:00Z">
        <w:r w:rsidR="00EF4556">
          <w:rPr>
            <w:rFonts w:ascii="Times New Roman" w:hAnsi="Times New Roman" w:cs="Times New Roman"/>
            <w:sz w:val="24"/>
            <w:szCs w:val="24"/>
          </w:rPr>
          <w:t xml:space="preserve"> per set </w:t>
        </w:r>
      </w:ins>
      <w:moveTo w:id="837" w:author="Scott Cooper" w:date="2014-12-13T11:57:00Z">
        <w:del w:id="838" w:author="Scott Cooper" w:date="2014-12-13T11:58:00Z">
          <w:r w:rsidR="00EF4556" w:rsidDel="00EF4556">
            <w:rPr>
              <w:rFonts w:ascii="Times New Roman" w:hAnsi="Times New Roman" w:cs="Times New Roman"/>
              <w:sz w:val="24"/>
              <w:szCs w:val="24"/>
            </w:rPr>
            <w:delText xml:space="preserve"> </w:delText>
          </w:r>
        </w:del>
        <w:r w:rsidR="00EF4556">
          <w:rPr>
            <w:rFonts w:ascii="Times New Roman" w:hAnsi="Times New Roman" w:cs="Times New Roman"/>
            <w:sz w:val="24"/>
            <w:szCs w:val="24"/>
          </w:rPr>
          <w:t>(identical to those used in the field enclosures</w:t>
        </w:r>
        <w:del w:id="839" w:author="Scott Cooper" w:date="2014-12-13T11:57:00Z">
          <w:r w:rsidR="00EF4556" w:rsidDel="00EF4556">
            <w:rPr>
              <w:rFonts w:ascii="Times New Roman" w:hAnsi="Times New Roman" w:cs="Times New Roman"/>
              <w:sz w:val="24"/>
              <w:szCs w:val="24"/>
            </w:rPr>
            <w:delText xml:space="preserve">, each tile was 2.4 cm x 2.4 cm, </w:delText>
          </w:r>
        </w:del>
      </w:moveTo>
      <w:ins w:id="840" w:author="Scott Cooper" w:date="2014-12-13T11:57:00Z">
        <w:r w:rsidR="00EF4556">
          <w:rPr>
            <w:rFonts w:ascii="Times New Roman" w:hAnsi="Times New Roman" w:cs="Times New Roman"/>
            <w:sz w:val="24"/>
            <w:szCs w:val="24"/>
          </w:rPr>
          <w:t xml:space="preserve">, </w:t>
        </w:r>
      </w:ins>
      <w:moveTo w:id="841" w:author="Scott Cooper" w:date="2014-12-13T11:57:00Z">
        <w:r w:rsidR="00EF4556">
          <w:rPr>
            <w:rFonts w:ascii="Times New Roman" w:hAnsi="Times New Roman" w:cs="Times New Roman"/>
            <w:sz w:val="24"/>
            <w:szCs w:val="24"/>
          </w:rPr>
          <w:t xml:space="preserve">total </w:t>
        </w:r>
      </w:moveTo>
      <w:ins w:id="842" w:author="Scott Cooper" w:date="2014-12-13T11:57:00Z">
        <w:r w:rsidR="00EF4556">
          <w:rPr>
            <w:rFonts w:ascii="Times New Roman" w:hAnsi="Times New Roman" w:cs="Times New Roman"/>
            <w:sz w:val="24"/>
            <w:szCs w:val="24"/>
          </w:rPr>
          <w:t xml:space="preserve">tile </w:t>
        </w:r>
      </w:ins>
      <w:moveTo w:id="843" w:author="Scott Cooper" w:date="2014-12-13T11:57:00Z">
        <w:r w:rsidR="00EF4556">
          <w:rPr>
            <w:rFonts w:ascii="Times New Roman" w:hAnsi="Times New Roman" w:cs="Times New Roman"/>
            <w:sz w:val="24"/>
            <w:szCs w:val="24"/>
          </w:rPr>
          <w:t xml:space="preserve">area </w:t>
        </w:r>
        <w:del w:id="844" w:author="Scott Cooper" w:date="2014-12-13T11:57:00Z">
          <w:r w:rsidR="00EF4556" w:rsidDel="00EF4556">
            <w:rPr>
              <w:rFonts w:ascii="Times New Roman" w:hAnsi="Times New Roman" w:cs="Times New Roman"/>
              <w:sz w:val="24"/>
              <w:szCs w:val="24"/>
            </w:rPr>
            <w:delText>of 12 tiles x 30 sets of tiles:</w:delText>
          </w:r>
        </w:del>
      </w:moveTo>
      <w:ins w:id="845" w:author="Scott Cooper" w:date="2014-12-13T11:57:00Z">
        <w:r w:rsidR="00EF4556">
          <w:rPr>
            <w:rFonts w:ascii="Times New Roman" w:hAnsi="Times New Roman" w:cs="Times New Roman"/>
            <w:sz w:val="24"/>
            <w:szCs w:val="24"/>
          </w:rPr>
          <w:t xml:space="preserve">in each </w:t>
        </w:r>
      </w:ins>
      <w:ins w:id="846" w:author="Scott Cooper" w:date="2014-12-13T12:00:00Z">
        <w:r w:rsidR="00EF4556">
          <w:rPr>
            <w:rFonts w:ascii="Times New Roman" w:hAnsi="Times New Roman" w:cs="Times New Roman"/>
            <w:sz w:val="24"/>
            <w:szCs w:val="24"/>
          </w:rPr>
          <w:t>tank</w:t>
        </w:r>
      </w:ins>
      <w:ins w:id="847" w:author="Scott Cooper" w:date="2014-12-13T11:58:00Z">
        <w:r w:rsidR="00EF4556">
          <w:rPr>
            <w:rFonts w:ascii="Times New Roman" w:hAnsi="Times New Roman" w:cs="Times New Roman"/>
            <w:sz w:val="24"/>
            <w:szCs w:val="24"/>
          </w:rPr>
          <w:t xml:space="preserve"> = </w:t>
        </w:r>
      </w:ins>
      <w:moveTo w:id="848" w:author="Scott Cooper" w:date="2014-12-13T11:57:00Z">
        <w:del w:id="849" w:author="Scott Cooper" w:date="2014-12-13T12:05:00Z">
          <w:r w:rsidR="00EF4556" w:rsidDel="00D069EA">
            <w:rPr>
              <w:rFonts w:ascii="Times New Roman" w:hAnsi="Times New Roman" w:cs="Times New Roman"/>
              <w:sz w:val="24"/>
              <w:szCs w:val="24"/>
            </w:rPr>
            <w:delText xml:space="preserve"> </w:delText>
          </w:r>
        </w:del>
        <w:r w:rsidR="00EF4556">
          <w:rPr>
            <w:rFonts w:ascii="Times New Roman" w:hAnsi="Times New Roman" w:cs="Times New Roman"/>
            <w:sz w:val="24"/>
            <w:szCs w:val="24"/>
          </w:rPr>
          <w:t>2074 cm</w:t>
        </w:r>
        <w:r w:rsidR="00EF4556" w:rsidRPr="00EA0087">
          <w:rPr>
            <w:rFonts w:ascii="Times New Roman" w:hAnsi="Times New Roman" w:cs="Times New Roman"/>
            <w:sz w:val="24"/>
            <w:szCs w:val="24"/>
            <w:vertAlign w:val="superscript"/>
          </w:rPr>
          <w:t>2</w:t>
        </w:r>
        <w:r w:rsidR="00EF4556">
          <w:rPr>
            <w:rFonts w:ascii="Times New Roman" w:hAnsi="Times New Roman" w:cs="Times New Roman"/>
            <w:sz w:val="24"/>
            <w:szCs w:val="24"/>
          </w:rPr>
          <w:t xml:space="preserve">) </w:t>
        </w:r>
      </w:moveTo>
      <w:ins w:id="850" w:author="Scott Cooper" w:date="2014-12-13T11:58:00Z">
        <w:r w:rsidR="00EF4556">
          <w:rPr>
            <w:rFonts w:ascii="Times New Roman" w:hAnsi="Times New Roman" w:cs="Times New Roman"/>
            <w:sz w:val="24"/>
            <w:szCs w:val="24"/>
          </w:rPr>
          <w:t xml:space="preserve">were placed in each mesocosm </w:t>
        </w:r>
      </w:ins>
      <w:moveTo w:id="851" w:author="Scott Cooper" w:date="2014-12-13T11:57:00Z">
        <w:r w:rsidR="00EF4556">
          <w:rPr>
            <w:rFonts w:ascii="Times New Roman" w:hAnsi="Times New Roman" w:cs="Times New Roman"/>
            <w:sz w:val="24"/>
            <w:szCs w:val="24"/>
          </w:rPr>
          <w:t xml:space="preserve">to provide standard surfaces </w:t>
        </w:r>
        <w:del w:id="852" w:author="Scott Cooper" w:date="2014-12-13T11:58:00Z">
          <w:r w:rsidR="00EF4556" w:rsidDel="00EF4556">
            <w:rPr>
              <w:rFonts w:ascii="Times New Roman" w:hAnsi="Times New Roman" w:cs="Times New Roman"/>
              <w:sz w:val="24"/>
              <w:szCs w:val="24"/>
            </w:rPr>
            <w:delText>on which we could</w:delText>
          </w:r>
        </w:del>
      </w:moveTo>
      <w:ins w:id="853" w:author="Scott Cooper" w:date="2014-12-13T11:58:00Z">
        <w:r w:rsidR="00EF4556">
          <w:rPr>
            <w:rFonts w:ascii="Times New Roman" w:hAnsi="Times New Roman" w:cs="Times New Roman"/>
            <w:sz w:val="24"/>
            <w:szCs w:val="24"/>
          </w:rPr>
          <w:t>for</w:t>
        </w:r>
      </w:ins>
      <w:moveTo w:id="854" w:author="Scott Cooper" w:date="2014-12-13T11:57:00Z">
        <w:r w:rsidR="00EF4556">
          <w:rPr>
            <w:rFonts w:ascii="Times New Roman" w:hAnsi="Times New Roman" w:cs="Times New Roman"/>
            <w:sz w:val="24"/>
            <w:szCs w:val="24"/>
          </w:rPr>
          <w:t xml:space="preserve"> measur</w:t>
        </w:r>
        <w:del w:id="855" w:author="Scott Cooper" w:date="2014-12-13T11:58:00Z">
          <w:r w:rsidR="00EF4556" w:rsidDel="00EF4556">
            <w:rPr>
              <w:rFonts w:ascii="Times New Roman" w:hAnsi="Times New Roman" w:cs="Times New Roman"/>
              <w:sz w:val="24"/>
              <w:szCs w:val="24"/>
            </w:rPr>
            <w:delText>e</w:delText>
          </w:r>
        </w:del>
      </w:moveTo>
      <w:ins w:id="856" w:author="Scott Cooper" w:date="2014-12-13T11:58:00Z">
        <w:r w:rsidR="00EF4556">
          <w:rPr>
            <w:rFonts w:ascii="Times New Roman" w:hAnsi="Times New Roman" w:cs="Times New Roman"/>
            <w:sz w:val="24"/>
            <w:szCs w:val="24"/>
          </w:rPr>
          <w:t>ing</w:t>
        </w:r>
      </w:ins>
      <w:moveTo w:id="857" w:author="Scott Cooper" w:date="2014-12-13T11:57:00Z">
        <w:r w:rsidR="00EF4556">
          <w:rPr>
            <w:rFonts w:ascii="Times New Roman" w:hAnsi="Times New Roman" w:cs="Times New Roman"/>
            <w:sz w:val="24"/>
            <w:szCs w:val="24"/>
          </w:rPr>
          <w:t xml:space="preserve"> algal abundance</w:t>
        </w:r>
        <w:del w:id="858" w:author="Scott Cooper" w:date="2014-12-13T11:59:00Z">
          <w:r w:rsidR="00EF4556" w:rsidDel="00EF4556">
            <w:rPr>
              <w:rFonts w:ascii="Times New Roman" w:hAnsi="Times New Roman" w:cs="Times New Roman"/>
              <w:sz w:val="24"/>
              <w:szCs w:val="24"/>
            </w:rPr>
            <w:delText>;</w:delText>
          </w:r>
        </w:del>
      </w:moveTo>
      <w:ins w:id="859" w:author="Scott Cooper" w:date="2014-12-13T11:59:00Z">
        <w:r w:rsidR="00EF4556">
          <w:rPr>
            <w:rFonts w:ascii="Times New Roman" w:hAnsi="Times New Roman" w:cs="Times New Roman"/>
            <w:sz w:val="24"/>
            <w:szCs w:val="24"/>
          </w:rPr>
          <w:t xml:space="preserve">.  Colonizing algae came from Convict Creek water and </w:t>
        </w:r>
      </w:ins>
      <w:moveTo w:id="860" w:author="Scott Cooper" w:date="2014-12-13T11:57:00Z">
        <w:del w:id="861" w:author="Scott Cooper" w:date="2014-12-13T11:59:00Z">
          <w:r w:rsidR="00EF4556" w:rsidDel="00EF4556">
            <w:rPr>
              <w:rFonts w:ascii="Times New Roman" w:hAnsi="Times New Roman" w:cs="Times New Roman"/>
              <w:sz w:val="24"/>
              <w:szCs w:val="24"/>
            </w:rPr>
            <w:delText xml:space="preserve"> </w:delText>
          </w:r>
        </w:del>
        <w:r w:rsidR="00EF4556">
          <w:rPr>
            <w:rFonts w:ascii="Times New Roman" w:hAnsi="Times New Roman" w:cs="Times New Roman"/>
            <w:sz w:val="24"/>
            <w:szCs w:val="24"/>
          </w:rPr>
          <w:t xml:space="preserve">twenty five </w:t>
        </w:r>
      </w:moveTo>
      <w:ins w:id="862" w:author="Scott Cooper" w:date="2014-12-13T11:59:00Z">
        <w:r w:rsidR="00EF4556">
          <w:rPr>
            <w:rFonts w:ascii="Times New Roman" w:hAnsi="Times New Roman" w:cs="Times New Roman"/>
            <w:sz w:val="24"/>
            <w:szCs w:val="24"/>
          </w:rPr>
          <w:t xml:space="preserve">tile sets </w:t>
        </w:r>
      </w:ins>
      <w:moveTo w:id="863" w:author="Scott Cooper" w:date="2014-12-13T11:57:00Z">
        <w:r w:rsidR="00EF4556">
          <w:rPr>
            <w:rFonts w:ascii="Times New Roman" w:hAnsi="Times New Roman" w:cs="Times New Roman"/>
            <w:sz w:val="24"/>
            <w:szCs w:val="24"/>
          </w:rPr>
          <w:t>were placed on the bottom of each mesocosm</w:t>
        </w:r>
        <w:del w:id="864" w:author="Scott Cooper" w:date="2014-12-13T11:59:00Z">
          <w:r w:rsidR="00EF4556" w:rsidDel="00EF4556">
            <w:rPr>
              <w:rFonts w:ascii="Times New Roman" w:hAnsi="Times New Roman" w:cs="Times New Roman"/>
              <w:sz w:val="24"/>
              <w:szCs w:val="24"/>
            </w:rPr>
            <w:delText>,</w:delText>
          </w:r>
        </w:del>
        <w:r w:rsidR="00EF4556">
          <w:rPr>
            <w:rFonts w:ascii="Times New Roman" w:hAnsi="Times New Roman" w:cs="Times New Roman"/>
            <w:sz w:val="24"/>
            <w:szCs w:val="24"/>
          </w:rPr>
          <w:t xml:space="preserve"> and five were placed on each shelf (Fig. 1).</w:t>
        </w:r>
      </w:moveTo>
    </w:p>
    <w:moveToRangeEnd w:id="834"/>
    <w:p w14:paraId="39026BD7" w14:textId="730A530E" w:rsidR="005446CA" w:rsidDel="00EF4556" w:rsidRDefault="00A74156" w:rsidP="008D3EF6">
      <w:pPr>
        <w:spacing w:line="480" w:lineRule="auto"/>
        <w:ind w:right="360" w:firstLine="720"/>
        <w:rPr>
          <w:del w:id="865" w:author="Scott Cooper" w:date="2014-12-13T12:00:00Z"/>
          <w:rFonts w:ascii="Times New Roman" w:hAnsi="Times New Roman" w:cs="Times New Roman"/>
          <w:sz w:val="24"/>
          <w:szCs w:val="24"/>
        </w:rPr>
      </w:pPr>
      <w:del w:id="866" w:author="Scott Cooper" w:date="2014-12-13T12:00:00Z">
        <w:r w:rsidDel="00EF4556">
          <w:rPr>
            <w:rFonts w:ascii="Times New Roman" w:hAnsi="Times New Roman" w:cs="Times New Roman"/>
            <w:sz w:val="24"/>
            <w:szCs w:val="24"/>
          </w:rPr>
          <w:delText xml:space="preserve">to allow algae communities to develop prior to the introduction of consumers.  </w:delText>
        </w:r>
        <w:r w:rsidR="00EA0087" w:rsidDel="00EF4556">
          <w:rPr>
            <w:rFonts w:ascii="Times New Roman" w:hAnsi="Times New Roman" w:cs="Times New Roman"/>
            <w:sz w:val="24"/>
            <w:szCs w:val="24"/>
          </w:rPr>
          <w:delText xml:space="preserve">Each mesocosm contained thirty sets of </w:delText>
        </w:r>
      </w:del>
      <w:moveFromRangeStart w:id="867" w:author="Scott Cooper" w:date="2014-12-13T11:57:00Z" w:name="move406235151"/>
      <w:moveFrom w:id="868" w:author="Scott Cooper" w:date="2014-12-13T11:57:00Z">
        <w:del w:id="869" w:author="Scott Cooper" w:date="2014-12-13T12:00:00Z">
          <w:r w:rsidR="00EA0087" w:rsidDel="00EF4556">
            <w:rPr>
              <w:rFonts w:ascii="Times New Roman" w:hAnsi="Times New Roman" w:cs="Times New Roman"/>
              <w:sz w:val="24"/>
              <w:szCs w:val="24"/>
            </w:rPr>
            <w:delText>twelve porcelain tiles (</w:delText>
          </w:r>
          <w:r w:rsidR="00436B9D" w:rsidDel="00EF4556">
            <w:rPr>
              <w:rFonts w:ascii="Times New Roman" w:hAnsi="Times New Roman" w:cs="Times New Roman"/>
              <w:sz w:val="24"/>
              <w:szCs w:val="24"/>
            </w:rPr>
            <w:delText xml:space="preserve">identical </w:delText>
          </w:r>
          <w:r w:rsidR="00EA0087" w:rsidDel="00EF4556">
            <w:rPr>
              <w:rFonts w:ascii="Times New Roman" w:hAnsi="Times New Roman" w:cs="Times New Roman"/>
              <w:sz w:val="24"/>
              <w:szCs w:val="24"/>
            </w:rPr>
            <w:delText xml:space="preserve">to those used in the field enclosures, each tile was 2.4 cm x 2.4 cm, total area </w:delText>
          </w:r>
          <w:r w:rsidR="007C00D6" w:rsidDel="00EF4556">
            <w:rPr>
              <w:rFonts w:ascii="Times New Roman" w:hAnsi="Times New Roman" w:cs="Times New Roman"/>
              <w:sz w:val="24"/>
              <w:szCs w:val="24"/>
            </w:rPr>
            <w:delText xml:space="preserve">of 12 tiles x 30 sets of tiles: </w:delText>
          </w:r>
          <w:r w:rsidR="00EA0087" w:rsidDel="00EF4556">
            <w:rPr>
              <w:rFonts w:ascii="Times New Roman" w:hAnsi="Times New Roman" w:cs="Times New Roman"/>
              <w:sz w:val="24"/>
              <w:szCs w:val="24"/>
            </w:rPr>
            <w:delText>2074 cm</w:delText>
          </w:r>
          <w:r w:rsidR="00EA0087" w:rsidRPr="00EA0087" w:rsidDel="00EF4556">
            <w:rPr>
              <w:rFonts w:ascii="Times New Roman" w:hAnsi="Times New Roman" w:cs="Times New Roman"/>
              <w:sz w:val="24"/>
              <w:szCs w:val="24"/>
              <w:vertAlign w:val="superscript"/>
            </w:rPr>
            <w:delText>2</w:delText>
          </w:r>
          <w:r w:rsidR="00EA0087" w:rsidDel="00EF4556">
            <w:rPr>
              <w:rFonts w:ascii="Times New Roman" w:hAnsi="Times New Roman" w:cs="Times New Roman"/>
              <w:sz w:val="24"/>
              <w:szCs w:val="24"/>
            </w:rPr>
            <w:delText xml:space="preserve">) </w:delText>
          </w:r>
          <w:r w:rsidR="00407E62" w:rsidDel="00EF4556">
            <w:rPr>
              <w:rFonts w:ascii="Times New Roman" w:hAnsi="Times New Roman" w:cs="Times New Roman"/>
              <w:sz w:val="24"/>
              <w:szCs w:val="24"/>
            </w:rPr>
            <w:delText xml:space="preserve">to </w:delText>
          </w:r>
          <w:r w:rsidR="00407E62" w:rsidDel="00EF4556">
            <w:rPr>
              <w:rFonts w:ascii="Times New Roman" w:hAnsi="Times New Roman" w:cs="Times New Roman"/>
              <w:sz w:val="24"/>
              <w:szCs w:val="24"/>
            </w:rPr>
            <w:lastRenderedPageBreak/>
            <w:delText>provide standard surfaces on which we could measure</w:delText>
          </w:r>
          <w:r w:rsidR="00EA0087" w:rsidDel="00EF4556">
            <w:rPr>
              <w:rFonts w:ascii="Times New Roman" w:hAnsi="Times New Roman" w:cs="Times New Roman"/>
              <w:sz w:val="24"/>
              <w:szCs w:val="24"/>
            </w:rPr>
            <w:delText xml:space="preserve"> algal abundance; twenty five were placed on the bottom of each mesocosm, and fi</w:delText>
          </w:r>
          <w:r w:rsidR="005446CA" w:rsidDel="00EF4556">
            <w:rPr>
              <w:rFonts w:ascii="Times New Roman" w:hAnsi="Times New Roman" w:cs="Times New Roman"/>
              <w:sz w:val="24"/>
              <w:szCs w:val="24"/>
            </w:rPr>
            <w:delText>ve were placed on each shelf</w:delText>
          </w:r>
          <w:r w:rsidR="005E1BDE" w:rsidDel="00EF4556">
            <w:rPr>
              <w:rFonts w:ascii="Times New Roman" w:hAnsi="Times New Roman" w:cs="Times New Roman"/>
              <w:sz w:val="24"/>
              <w:szCs w:val="24"/>
            </w:rPr>
            <w:delText xml:space="preserve"> (Fig. 1)</w:delText>
          </w:r>
          <w:r w:rsidR="005446CA" w:rsidDel="00EF4556">
            <w:rPr>
              <w:rFonts w:ascii="Times New Roman" w:hAnsi="Times New Roman" w:cs="Times New Roman"/>
              <w:sz w:val="24"/>
              <w:szCs w:val="24"/>
            </w:rPr>
            <w:delText>.</w:delText>
          </w:r>
        </w:del>
      </w:moveFrom>
      <w:moveFromRangeEnd w:id="867"/>
    </w:p>
    <w:p w14:paraId="2CEFF870" w14:textId="6A49DCF5" w:rsidR="005446CA" w:rsidRDefault="005446CA" w:rsidP="008D3EF6">
      <w:pPr>
        <w:spacing w:line="480" w:lineRule="auto"/>
        <w:ind w:right="360" w:firstLine="720"/>
        <w:rPr>
          <w:rFonts w:ascii="Times New Roman" w:hAnsi="Times New Roman" w:cs="Times New Roman"/>
          <w:sz w:val="24"/>
          <w:szCs w:val="24"/>
        </w:rPr>
      </w:pPr>
      <w:del w:id="870" w:author="Scott Cooper" w:date="2014-12-13T12:08:00Z">
        <w:r w:rsidDel="00D069EA">
          <w:rPr>
            <w:rFonts w:ascii="Times New Roman" w:hAnsi="Times New Roman" w:cs="Times New Roman"/>
            <w:sz w:val="24"/>
            <w:szCs w:val="24"/>
          </w:rPr>
          <w:delText>We</w:delText>
        </w:r>
      </w:del>
      <w:ins w:id="871" w:author="Scott Cooper" w:date="2014-12-13T12:08:00Z">
        <w:r w:rsidR="00D069EA">
          <w:rPr>
            <w:rFonts w:ascii="Times New Roman" w:hAnsi="Times New Roman" w:cs="Times New Roman"/>
            <w:sz w:val="24"/>
            <w:szCs w:val="24"/>
          </w:rPr>
          <w:t>I</w:t>
        </w:r>
      </w:ins>
      <w:r>
        <w:rPr>
          <w:rFonts w:ascii="Times New Roman" w:hAnsi="Times New Roman" w:cs="Times New Roman"/>
          <w:sz w:val="24"/>
          <w:szCs w:val="24"/>
        </w:rPr>
        <w:t xml:space="preserve"> collected 160 </w:t>
      </w:r>
      <w:r w:rsidRPr="00AB258D">
        <w:rPr>
          <w:rFonts w:ascii="Times New Roman" w:hAnsi="Times New Roman" w:cs="Times New Roman"/>
          <w:i/>
          <w:sz w:val="24"/>
          <w:szCs w:val="24"/>
        </w:rPr>
        <w:t>Rana sierrae</w:t>
      </w:r>
      <w:r>
        <w:rPr>
          <w:rFonts w:ascii="Times New Roman" w:hAnsi="Times New Roman" w:cs="Times New Roman"/>
          <w:sz w:val="24"/>
          <w:szCs w:val="24"/>
        </w:rPr>
        <w:t xml:space="preserve"> tadpoles (Gosner stages 34-39) from Marmot Lake (</w:t>
      </w:r>
      <w:r w:rsidR="00B75D9A">
        <w:rPr>
          <w:rFonts w:ascii="Times New Roman" w:hAnsi="Times New Roman" w:cs="Times New Roman"/>
          <w:sz w:val="24"/>
          <w:szCs w:val="24"/>
        </w:rPr>
        <w:t xml:space="preserve">John Muir Wilderness, </w:t>
      </w:r>
      <w:r>
        <w:rPr>
          <w:rFonts w:ascii="Times New Roman" w:hAnsi="Times New Roman" w:cs="Times New Roman"/>
          <w:sz w:val="24"/>
          <w:szCs w:val="24"/>
        </w:rPr>
        <w:t xml:space="preserve">3590 m elevation, </w:t>
      </w:r>
      <w:r w:rsidRPr="00C11BBD">
        <w:rPr>
          <w:rFonts w:ascii="Times New Roman" w:hAnsi="Times New Roman" w:cs="Times New Roman"/>
          <w:sz w:val="24"/>
          <w:szCs w:val="24"/>
        </w:rPr>
        <w:t>37°15'36.33" N 118°41'01.38" W</w:t>
      </w:r>
      <w:r>
        <w:rPr>
          <w:rFonts w:ascii="Times New Roman" w:hAnsi="Times New Roman" w:cs="Times New Roman"/>
          <w:sz w:val="24"/>
          <w:szCs w:val="24"/>
        </w:rPr>
        <w:t xml:space="preserve">) and transported them </w:t>
      </w:r>
      <w:ins w:id="872" w:author="Scott Cooper" w:date="2014-12-13T12:01:00Z">
        <w:r w:rsidR="00EF4556">
          <w:rPr>
            <w:rFonts w:ascii="Times New Roman" w:hAnsi="Times New Roman" w:cs="Times New Roman"/>
            <w:sz w:val="24"/>
            <w:szCs w:val="24"/>
          </w:rPr>
          <w:t xml:space="preserve">to SNARL </w:t>
        </w:r>
      </w:ins>
      <w:r>
        <w:rPr>
          <w:rFonts w:ascii="Times New Roman" w:hAnsi="Times New Roman" w:cs="Times New Roman"/>
          <w:sz w:val="24"/>
          <w:szCs w:val="24"/>
        </w:rPr>
        <w:t xml:space="preserve">in </w:t>
      </w:r>
      <w:del w:id="873" w:author="Scott Cooper" w:date="2014-12-13T12:02:00Z">
        <w:r w:rsidDel="00EF4556">
          <w:rPr>
            <w:rFonts w:ascii="Times New Roman" w:hAnsi="Times New Roman" w:cs="Times New Roman"/>
            <w:sz w:val="24"/>
            <w:szCs w:val="24"/>
          </w:rPr>
          <w:delText xml:space="preserve">one gallon </w:delText>
        </w:r>
      </w:del>
      <w:r>
        <w:rPr>
          <w:rFonts w:ascii="Times New Roman" w:hAnsi="Times New Roman" w:cs="Times New Roman"/>
          <w:sz w:val="24"/>
          <w:szCs w:val="24"/>
        </w:rPr>
        <w:t xml:space="preserve">containers with portable aerators </w:t>
      </w:r>
      <w:ins w:id="874" w:author="Scott Cooper" w:date="2014-12-13T12:02:00Z">
        <w:r w:rsidR="00EF4556">
          <w:rPr>
            <w:rFonts w:ascii="Times New Roman" w:hAnsi="Times New Roman" w:cs="Times New Roman"/>
            <w:sz w:val="24"/>
            <w:szCs w:val="24"/>
          </w:rPr>
          <w:t xml:space="preserve">and </w:t>
        </w:r>
      </w:ins>
      <w:del w:id="875" w:author="Scott Cooper" w:date="2014-12-13T12:02:00Z">
        <w:r w:rsidDel="00EF4556">
          <w:rPr>
            <w:rFonts w:ascii="Times New Roman" w:hAnsi="Times New Roman" w:cs="Times New Roman"/>
            <w:sz w:val="24"/>
            <w:szCs w:val="24"/>
          </w:rPr>
          <w:delText xml:space="preserve">and </w:delText>
        </w:r>
        <w:r w:rsidR="005E1BDE" w:rsidDel="00EF4556">
          <w:rPr>
            <w:rFonts w:ascii="Times New Roman" w:hAnsi="Times New Roman" w:cs="Times New Roman"/>
            <w:sz w:val="24"/>
            <w:szCs w:val="24"/>
          </w:rPr>
          <w:delText>surrounded</w:delText>
        </w:r>
      </w:del>
      <w:ins w:id="876" w:author="Scott Cooper" w:date="2014-12-13T12:02:00Z">
        <w:r w:rsidR="00EF4556">
          <w:rPr>
            <w:rFonts w:ascii="Times New Roman" w:hAnsi="Times New Roman" w:cs="Times New Roman"/>
            <w:sz w:val="24"/>
            <w:szCs w:val="24"/>
          </w:rPr>
          <w:t>cooled</w:t>
        </w:r>
      </w:ins>
      <w:r w:rsidR="005E1BDE">
        <w:rPr>
          <w:rFonts w:ascii="Times New Roman" w:hAnsi="Times New Roman" w:cs="Times New Roman"/>
          <w:sz w:val="24"/>
          <w:szCs w:val="24"/>
        </w:rPr>
        <w:t xml:space="preserve"> by blocks of </w:t>
      </w:r>
      <w:r>
        <w:rPr>
          <w:rFonts w:ascii="Times New Roman" w:hAnsi="Times New Roman" w:cs="Times New Roman"/>
          <w:sz w:val="24"/>
          <w:szCs w:val="24"/>
        </w:rPr>
        <w:t>snow.  About 3000 mayflies (</w:t>
      </w:r>
      <w:r w:rsidRPr="00AB258D">
        <w:rPr>
          <w:rFonts w:ascii="Times New Roman" w:hAnsi="Times New Roman" w:cs="Times New Roman"/>
          <w:i/>
          <w:sz w:val="24"/>
          <w:szCs w:val="24"/>
        </w:rPr>
        <w:t>Callibaetis ferrugineus</w:t>
      </w:r>
      <w:r>
        <w:rPr>
          <w:rFonts w:ascii="Times New Roman" w:hAnsi="Times New Roman" w:cs="Times New Roman"/>
          <w:sz w:val="24"/>
          <w:szCs w:val="24"/>
        </w:rPr>
        <w:t xml:space="preserve">) were collected from a small pond in Yosemite National Park (2608 m elevation, </w:t>
      </w:r>
      <w:r w:rsidRPr="00C11BBD">
        <w:rPr>
          <w:rFonts w:ascii="Times New Roman" w:hAnsi="Times New Roman" w:cs="Times New Roman"/>
          <w:sz w:val="24"/>
          <w:szCs w:val="24"/>
        </w:rPr>
        <w:t>37°53'07.18" N 119°23'39.97" W</w:t>
      </w:r>
      <w:r>
        <w:rPr>
          <w:rFonts w:ascii="Times New Roman" w:hAnsi="Times New Roman" w:cs="Times New Roman"/>
          <w:sz w:val="24"/>
          <w:szCs w:val="24"/>
        </w:rPr>
        <w:t xml:space="preserve">) using a D-net with 250 </w:t>
      </w:r>
      <w:r>
        <w:rPr>
          <w:rFonts w:ascii="Calibri" w:hAnsi="Calibri" w:cs="Times New Roman"/>
          <w:sz w:val="24"/>
          <w:szCs w:val="24"/>
        </w:rPr>
        <w:t>μ</w:t>
      </w:r>
      <w:r>
        <w:rPr>
          <w:rFonts w:ascii="Times New Roman" w:hAnsi="Times New Roman" w:cs="Times New Roman"/>
          <w:sz w:val="24"/>
          <w:szCs w:val="24"/>
        </w:rPr>
        <w:t>m mesh size</w:t>
      </w:r>
      <w:del w:id="877" w:author="Scott Cooper" w:date="2014-12-13T12:03:00Z">
        <w:r w:rsidDel="00EF4556">
          <w:rPr>
            <w:rFonts w:ascii="Times New Roman" w:hAnsi="Times New Roman" w:cs="Times New Roman"/>
            <w:sz w:val="24"/>
            <w:szCs w:val="24"/>
          </w:rPr>
          <w:delText xml:space="preserve">, </w:delText>
        </w:r>
      </w:del>
      <w:ins w:id="878" w:author="Scott Cooper" w:date="2014-12-13T12:03:00Z">
        <w:r w:rsidR="00EF4556">
          <w:rPr>
            <w:rFonts w:ascii="Times New Roman" w:hAnsi="Times New Roman" w:cs="Times New Roman"/>
            <w:sz w:val="24"/>
            <w:szCs w:val="24"/>
          </w:rPr>
          <w:t xml:space="preserve">; </w:t>
        </w:r>
      </w:ins>
      <w:r>
        <w:rPr>
          <w:rFonts w:ascii="Times New Roman" w:hAnsi="Times New Roman" w:cs="Times New Roman"/>
          <w:sz w:val="24"/>
          <w:szCs w:val="24"/>
        </w:rPr>
        <w:t xml:space="preserve">sorted using </w:t>
      </w:r>
      <w:del w:id="879" w:author="Scott Cooper" w:date="2014-12-13T12:03:00Z">
        <w:r w:rsidDel="00EF4556">
          <w:rPr>
            <w:rFonts w:ascii="Times New Roman" w:hAnsi="Times New Roman" w:cs="Times New Roman"/>
            <w:sz w:val="24"/>
            <w:szCs w:val="24"/>
          </w:rPr>
          <w:delText xml:space="preserve">250 </w:delText>
        </w:r>
        <w:r w:rsidDel="00EF4556">
          <w:rPr>
            <w:rFonts w:ascii="Calibri" w:hAnsi="Calibri" w:cs="Times New Roman"/>
            <w:sz w:val="24"/>
            <w:szCs w:val="24"/>
          </w:rPr>
          <w:delText>μ</w:delText>
        </w:r>
        <w:r w:rsidDel="00EF4556">
          <w:rPr>
            <w:rFonts w:ascii="Times New Roman" w:hAnsi="Times New Roman" w:cs="Times New Roman"/>
            <w:sz w:val="24"/>
            <w:szCs w:val="24"/>
          </w:rPr>
          <w:delText xml:space="preserve">m </w:delText>
        </w:r>
      </w:del>
      <w:r>
        <w:rPr>
          <w:rFonts w:ascii="Times New Roman" w:hAnsi="Times New Roman" w:cs="Times New Roman"/>
          <w:sz w:val="24"/>
          <w:szCs w:val="24"/>
        </w:rPr>
        <w:t>sieves, pipettes, and turkey basters</w:t>
      </w:r>
      <w:del w:id="880" w:author="Scott Cooper" w:date="2014-12-13T12:03:00Z">
        <w:r w:rsidDel="00EF4556">
          <w:rPr>
            <w:rFonts w:ascii="Times New Roman" w:hAnsi="Times New Roman" w:cs="Times New Roman"/>
            <w:sz w:val="24"/>
            <w:szCs w:val="24"/>
          </w:rPr>
          <w:delText xml:space="preserve">, </w:delText>
        </w:r>
      </w:del>
      <w:ins w:id="881" w:author="Scott Cooper" w:date="2014-12-13T12:03:00Z">
        <w:r w:rsidR="00EF4556">
          <w:rPr>
            <w:rFonts w:ascii="Times New Roman" w:hAnsi="Times New Roman" w:cs="Times New Roman"/>
            <w:sz w:val="24"/>
            <w:szCs w:val="24"/>
          </w:rPr>
          <w:t xml:space="preserve">; </w:t>
        </w:r>
      </w:ins>
      <w:r>
        <w:rPr>
          <w:rFonts w:ascii="Times New Roman" w:hAnsi="Times New Roman" w:cs="Times New Roman"/>
          <w:sz w:val="24"/>
          <w:szCs w:val="24"/>
        </w:rPr>
        <w:t xml:space="preserve">and transported </w:t>
      </w:r>
      <w:ins w:id="882" w:author="Scott Cooper" w:date="2014-12-13T12:03:00Z">
        <w:r w:rsidR="00EF4556">
          <w:rPr>
            <w:rFonts w:ascii="Times New Roman" w:hAnsi="Times New Roman" w:cs="Times New Roman"/>
            <w:sz w:val="24"/>
            <w:szCs w:val="24"/>
          </w:rPr>
          <w:t xml:space="preserve">to SNARL like the </w:t>
        </w:r>
      </w:ins>
      <w:del w:id="883" w:author="Scott Cooper" w:date="2014-12-13T12:04:00Z">
        <w:r w:rsidDel="00EF4556">
          <w:rPr>
            <w:rFonts w:ascii="Times New Roman" w:hAnsi="Times New Roman" w:cs="Times New Roman"/>
            <w:sz w:val="24"/>
            <w:szCs w:val="24"/>
          </w:rPr>
          <w:delText xml:space="preserve">similarly to </w:delText>
        </w:r>
      </w:del>
      <w:r>
        <w:rPr>
          <w:rFonts w:ascii="Times New Roman" w:hAnsi="Times New Roman" w:cs="Times New Roman"/>
          <w:sz w:val="24"/>
          <w:szCs w:val="24"/>
        </w:rPr>
        <w:t xml:space="preserve">tadpoles.  </w:t>
      </w:r>
    </w:p>
    <w:p w14:paraId="0D1AB8A8" w14:textId="792440D1" w:rsidR="007D4B11" w:rsidRDefault="005446CA"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The experiment began in</w:t>
      </w:r>
      <w:r w:rsidR="00A74156">
        <w:rPr>
          <w:rFonts w:ascii="Times New Roman" w:hAnsi="Times New Roman" w:cs="Times New Roman"/>
          <w:sz w:val="24"/>
          <w:szCs w:val="24"/>
        </w:rPr>
        <w:t xml:space="preserve"> </w:t>
      </w:r>
      <w:r>
        <w:rPr>
          <w:rFonts w:ascii="Times New Roman" w:hAnsi="Times New Roman" w:cs="Times New Roman"/>
          <w:sz w:val="24"/>
          <w:szCs w:val="24"/>
        </w:rPr>
        <w:t xml:space="preserve">late </w:t>
      </w:r>
      <w:r w:rsidR="00A74156">
        <w:rPr>
          <w:rFonts w:ascii="Times New Roman" w:hAnsi="Times New Roman" w:cs="Times New Roman"/>
          <w:sz w:val="24"/>
          <w:szCs w:val="24"/>
        </w:rPr>
        <w:t xml:space="preserve">July </w:t>
      </w:r>
      <w:commentRangeStart w:id="884"/>
      <w:r w:rsidR="00435DD8">
        <w:rPr>
          <w:rFonts w:ascii="Times New Roman" w:hAnsi="Times New Roman" w:cs="Times New Roman"/>
          <w:sz w:val="24"/>
          <w:szCs w:val="24"/>
        </w:rPr>
        <w:t>2010</w:t>
      </w:r>
      <w:commentRangeEnd w:id="884"/>
      <w:r w:rsidR="00D069EA">
        <w:rPr>
          <w:rStyle w:val="CommentReference"/>
        </w:rPr>
        <w:commentReference w:id="884"/>
      </w:r>
      <w:r w:rsidR="00435DD8">
        <w:rPr>
          <w:rFonts w:ascii="Times New Roman" w:hAnsi="Times New Roman" w:cs="Times New Roman"/>
          <w:sz w:val="24"/>
          <w:szCs w:val="24"/>
        </w:rPr>
        <w:t xml:space="preserve"> </w:t>
      </w:r>
      <w:r>
        <w:rPr>
          <w:rFonts w:ascii="Times New Roman" w:hAnsi="Times New Roman" w:cs="Times New Roman"/>
          <w:sz w:val="24"/>
          <w:szCs w:val="24"/>
        </w:rPr>
        <w:t xml:space="preserve">when </w:t>
      </w:r>
      <w:del w:id="885" w:author="Scott Cooper" w:date="2014-12-13T12:06:00Z">
        <w:r w:rsidDel="00D069EA">
          <w:rPr>
            <w:rFonts w:ascii="Times New Roman" w:hAnsi="Times New Roman" w:cs="Times New Roman"/>
            <w:sz w:val="24"/>
            <w:szCs w:val="24"/>
          </w:rPr>
          <w:delText xml:space="preserve">we </w:delText>
        </w:r>
      </w:del>
      <w:ins w:id="886" w:author="Scott Cooper" w:date="2014-12-13T12:06:00Z">
        <w:r w:rsidR="00D069EA">
          <w:rPr>
            <w:rFonts w:ascii="Times New Roman" w:hAnsi="Times New Roman" w:cs="Times New Roman"/>
            <w:sz w:val="24"/>
            <w:szCs w:val="24"/>
          </w:rPr>
          <w:t xml:space="preserve">I </w:t>
        </w:r>
      </w:ins>
      <w:r>
        <w:rPr>
          <w:rFonts w:ascii="Times New Roman" w:hAnsi="Times New Roman" w:cs="Times New Roman"/>
          <w:sz w:val="24"/>
          <w:szCs w:val="24"/>
        </w:rPr>
        <w:t xml:space="preserve">added </w:t>
      </w:r>
      <w:r w:rsidR="00EA0087">
        <w:rPr>
          <w:rFonts w:ascii="Times New Roman" w:hAnsi="Times New Roman" w:cs="Times New Roman"/>
          <w:sz w:val="24"/>
          <w:szCs w:val="24"/>
        </w:rPr>
        <w:t xml:space="preserve">consumers </w:t>
      </w:r>
      <w:r>
        <w:rPr>
          <w:rFonts w:ascii="Times New Roman" w:hAnsi="Times New Roman" w:cs="Times New Roman"/>
          <w:sz w:val="24"/>
          <w:szCs w:val="24"/>
        </w:rPr>
        <w:t>to the mesocosms</w:t>
      </w:r>
      <w:ins w:id="887" w:author="Scott Cooper" w:date="2014-12-13T12:06:00Z">
        <w:r w:rsidR="00D069EA">
          <w:rPr>
            <w:rFonts w:ascii="Times New Roman" w:hAnsi="Times New Roman" w:cs="Times New Roman"/>
            <w:sz w:val="24"/>
            <w:szCs w:val="24"/>
          </w:rPr>
          <w:t xml:space="preserve">, then </w:t>
        </w:r>
      </w:ins>
      <w:del w:id="888" w:author="Scott Cooper" w:date="2014-12-13T12:08:00Z">
        <w:r w:rsidR="00F352C9" w:rsidDel="00D069EA">
          <w:rPr>
            <w:rFonts w:ascii="Times New Roman" w:hAnsi="Times New Roman" w:cs="Times New Roman"/>
            <w:sz w:val="24"/>
            <w:szCs w:val="24"/>
          </w:rPr>
          <w:delText xml:space="preserve">, and </w:delText>
        </w:r>
      </w:del>
      <w:r w:rsidR="00F352C9">
        <w:rPr>
          <w:rFonts w:ascii="Times New Roman" w:hAnsi="Times New Roman" w:cs="Times New Roman"/>
          <w:sz w:val="24"/>
          <w:szCs w:val="24"/>
        </w:rPr>
        <w:t xml:space="preserve">ran </w:t>
      </w:r>
      <w:ins w:id="889" w:author="Scott Cooper" w:date="2014-12-13T12:08:00Z">
        <w:r w:rsidR="00D069EA">
          <w:rPr>
            <w:rFonts w:ascii="Times New Roman" w:hAnsi="Times New Roman" w:cs="Times New Roman"/>
            <w:sz w:val="24"/>
            <w:szCs w:val="24"/>
          </w:rPr>
          <w:t xml:space="preserve">the experiment </w:t>
        </w:r>
      </w:ins>
      <w:r w:rsidR="00F352C9">
        <w:rPr>
          <w:rFonts w:ascii="Times New Roman" w:hAnsi="Times New Roman" w:cs="Times New Roman"/>
          <w:sz w:val="24"/>
          <w:szCs w:val="24"/>
        </w:rPr>
        <w:t>for 21 days</w:t>
      </w:r>
      <w:r>
        <w:rPr>
          <w:rFonts w:ascii="Times New Roman" w:hAnsi="Times New Roman" w:cs="Times New Roman"/>
          <w:sz w:val="24"/>
          <w:szCs w:val="24"/>
        </w:rPr>
        <w:t xml:space="preserve">.  </w:t>
      </w:r>
      <w:del w:id="890" w:author="Scott Cooper" w:date="2014-12-13T12:09:00Z">
        <w:r w:rsidDel="00D069EA">
          <w:rPr>
            <w:rFonts w:ascii="Times New Roman" w:hAnsi="Times New Roman" w:cs="Times New Roman"/>
            <w:sz w:val="24"/>
            <w:szCs w:val="24"/>
          </w:rPr>
          <w:delText>We were not able to maintain the mayfly densities,</w:delText>
        </w:r>
      </w:del>
      <w:ins w:id="891" w:author="Scott Cooper" w:date="2014-12-13T12:09:00Z">
        <w:r w:rsidR="00D069EA">
          <w:rPr>
            <w:rFonts w:ascii="Times New Roman" w:hAnsi="Times New Roman" w:cs="Times New Roman"/>
            <w:sz w:val="24"/>
            <w:szCs w:val="24"/>
          </w:rPr>
          <w:t>Mayfly nymphs disappeared from tanks over the course of the experiment</w:t>
        </w:r>
      </w:ins>
      <w:commentRangeStart w:id="892"/>
      <w:del w:id="893" w:author="Scott Cooper" w:date="2014-12-13T12:09:00Z">
        <w:r w:rsidDel="00D069EA">
          <w:rPr>
            <w:rFonts w:ascii="Times New Roman" w:hAnsi="Times New Roman" w:cs="Times New Roman"/>
            <w:sz w:val="24"/>
            <w:szCs w:val="24"/>
          </w:rPr>
          <w:delText xml:space="preserve"> because mayflies </w:delText>
        </w:r>
        <w:r w:rsidR="0054169C" w:rsidDel="00D069EA">
          <w:rPr>
            <w:rFonts w:ascii="Times New Roman" w:hAnsi="Times New Roman" w:cs="Times New Roman"/>
            <w:sz w:val="24"/>
            <w:szCs w:val="24"/>
          </w:rPr>
          <w:delText xml:space="preserve">were </w:delText>
        </w:r>
        <w:r w:rsidR="00B75D9A" w:rsidDel="00D069EA">
          <w:rPr>
            <w:rFonts w:ascii="Times New Roman" w:hAnsi="Times New Roman" w:cs="Times New Roman"/>
            <w:sz w:val="24"/>
            <w:szCs w:val="24"/>
          </w:rPr>
          <w:delText>un</w:delText>
        </w:r>
        <w:r w:rsidR="0054169C" w:rsidDel="00D069EA">
          <w:rPr>
            <w:rFonts w:ascii="Times New Roman" w:hAnsi="Times New Roman" w:cs="Times New Roman"/>
            <w:sz w:val="24"/>
            <w:szCs w:val="24"/>
          </w:rPr>
          <w:delText>detect</w:delText>
        </w:r>
        <w:r w:rsidR="00B75D9A" w:rsidDel="00D069EA">
          <w:rPr>
            <w:rFonts w:ascii="Times New Roman" w:hAnsi="Times New Roman" w:cs="Times New Roman"/>
            <w:sz w:val="24"/>
            <w:szCs w:val="24"/>
          </w:rPr>
          <w:delText>able</w:delText>
        </w:r>
        <w:r w:rsidR="0054169C" w:rsidDel="00D069EA">
          <w:rPr>
            <w:rFonts w:ascii="Times New Roman" w:hAnsi="Times New Roman" w:cs="Times New Roman"/>
            <w:sz w:val="24"/>
            <w:szCs w:val="24"/>
          </w:rPr>
          <w:delText xml:space="preserve"> in the mesocosms, </w:delText>
        </w:r>
        <w:r w:rsidR="00436B9D" w:rsidDel="00D069EA">
          <w:rPr>
            <w:rFonts w:ascii="Times New Roman" w:hAnsi="Times New Roman" w:cs="Times New Roman"/>
            <w:sz w:val="24"/>
            <w:szCs w:val="24"/>
          </w:rPr>
          <w:delText xml:space="preserve">and </w:delText>
        </w:r>
        <w:r w:rsidR="00B75D9A" w:rsidDel="00D069EA">
          <w:rPr>
            <w:rFonts w:ascii="Times New Roman" w:hAnsi="Times New Roman" w:cs="Times New Roman"/>
            <w:sz w:val="24"/>
            <w:szCs w:val="24"/>
          </w:rPr>
          <w:delText xml:space="preserve">mortality </w:delText>
        </w:r>
        <w:r w:rsidR="00243B43" w:rsidDel="00D069EA">
          <w:rPr>
            <w:rFonts w:ascii="Times New Roman" w:hAnsi="Times New Roman" w:cs="Times New Roman"/>
            <w:sz w:val="24"/>
            <w:szCs w:val="24"/>
          </w:rPr>
          <w:delText xml:space="preserve">occurred </w:delText>
        </w:r>
        <w:r w:rsidR="00B75D9A" w:rsidDel="00D069EA">
          <w:rPr>
            <w:rFonts w:ascii="Times New Roman" w:hAnsi="Times New Roman" w:cs="Times New Roman"/>
            <w:sz w:val="24"/>
            <w:szCs w:val="24"/>
          </w:rPr>
          <w:delText>without our knowledge</w:delText>
        </w:r>
      </w:del>
      <w:commentRangeEnd w:id="892"/>
      <w:r w:rsidR="00D069EA">
        <w:rPr>
          <w:rStyle w:val="CommentReference"/>
        </w:rPr>
        <w:commentReference w:id="892"/>
      </w:r>
      <w:r w:rsidR="005B7279">
        <w:rPr>
          <w:rFonts w:ascii="Times New Roman" w:hAnsi="Times New Roman" w:cs="Times New Roman"/>
          <w:sz w:val="24"/>
          <w:szCs w:val="24"/>
        </w:rPr>
        <w:t>.</w:t>
      </w:r>
      <w:r w:rsidR="00AC1331">
        <w:rPr>
          <w:rFonts w:ascii="Times New Roman" w:hAnsi="Times New Roman" w:cs="Times New Roman"/>
          <w:sz w:val="24"/>
          <w:szCs w:val="24"/>
        </w:rPr>
        <w:t xml:space="preserve">  </w:t>
      </w:r>
      <w:ins w:id="894" w:author="Scott Cooper" w:date="2014-12-13T12:10:00Z">
        <w:r w:rsidR="00D069EA">
          <w:rPr>
            <w:rFonts w:ascii="Times New Roman" w:hAnsi="Times New Roman" w:cs="Times New Roman"/>
            <w:sz w:val="24"/>
            <w:szCs w:val="24"/>
          </w:rPr>
          <w:t xml:space="preserve">In contrast, </w:t>
        </w:r>
      </w:ins>
      <w:del w:id="895" w:author="Scott Cooper" w:date="2014-12-13T12:10:00Z">
        <w:r w:rsidR="00AC1331" w:rsidDel="00D069EA">
          <w:rPr>
            <w:rFonts w:ascii="Times New Roman" w:hAnsi="Times New Roman" w:cs="Times New Roman"/>
            <w:sz w:val="24"/>
            <w:szCs w:val="24"/>
          </w:rPr>
          <w:delText xml:space="preserve">Tadpole </w:delText>
        </w:r>
      </w:del>
      <w:ins w:id="896" w:author="Scott Cooper" w:date="2014-12-13T12:10:00Z">
        <w:r w:rsidR="00D069EA">
          <w:rPr>
            <w:rFonts w:ascii="Times New Roman" w:hAnsi="Times New Roman" w:cs="Times New Roman"/>
            <w:sz w:val="24"/>
            <w:szCs w:val="24"/>
          </w:rPr>
          <w:t xml:space="preserve">tadpole </w:t>
        </w:r>
      </w:ins>
      <w:r w:rsidR="009A0D57">
        <w:rPr>
          <w:rFonts w:ascii="Times New Roman" w:hAnsi="Times New Roman" w:cs="Times New Roman"/>
          <w:sz w:val="24"/>
          <w:szCs w:val="24"/>
        </w:rPr>
        <w:t>abundance</w:t>
      </w:r>
      <w:r w:rsidR="00AC1331">
        <w:rPr>
          <w:rFonts w:ascii="Times New Roman" w:hAnsi="Times New Roman" w:cs="Times New Roman"/>
          <w:sz w:val="24"/>
          <w:szCs w:val="24"/>
        </w:rPr>
        <w:t xml:space="preserve"> was maintained by adding </w:t>
      </w:r>
      <w:commentRangeStart w:id="897"/>
      <w:r w:rsidR="00200828">
        <w:rPr>
          <w:rFonts w:ascii="Times New Roman" w:hAnsi="Times New Roman" w:cs="Times New Roman"/>
          <w:sz w:val="24"/>
          <w:szCs w:val="24"/>
        </w:rPr>
        <w:t>young</w:t>
      </w:r>
      <w:del w:id="898" w:author="Scott Cooper" w:date="2014-12-13T12:10:00Z">
        <w:r w:rsidR="00200828" w:rsidDel="00D069EA">
          <w:rPr>
            <w:rFonts w:ascii="Times New Roman" w:hAnsi="Times New Roman" w:cs="Times New Roman"/>
            <w:sz w:val="24"/>
            <w:szCs w:val="24"/>
          </w:rPr>
          <w:delText>er</w:delText>
        </w:r>
      </w:del>
      <w:commentRangeEnd w:id="897"/>
      <w:r w:rsidR="00D069EA">
        <w:rPr>
          <w:rStyle w:val="CommentReference"/>
        </w:rPr>
        <w:commentReference w:id="897"/>
      </w:r>
      <w:r w:rsidR="00200828">
        <w:rPr>
          <w:rFonts w:ascii="Times New Roman" w:hAnsi="Times New Roman" w:cs="Times New Roman"/>
          <w:sz w:val="24"/>
          <w:szCs w:val="24"/>
        </w:rPr>
        <w:t xml:space="preserve"> tadpoles to </w:t>
      </w:r>
      <w:ins w:id="899" w:author="Scott Cooper" w:date="2014-12-13T12:11:00Z">
        <w:r w:rsidR="00D069EA">
          <w:rPr>
            <w:rFonts w:ascii="Times New Roman" w:hAnsi="Times New Roman" w:cs="Times New Roman"/>
            <w:sz w:val="24"/>
            <w:szCs w:val="24"/>
          </w:rPr>
          <w:t xml:space="preserve">mesocosms to </w:t>
        </w:r>
      </w:ins>
      <w:r w:rsidR="00200828">
        <w:rPr>
          <w:rFonts w:ascii="Times New Roman" w:hAnsi="Times New Roman" w:cs="Times New Roman"/>
          <w:sz w:val="24"/>
          <w:szCs w:val="24"/>
        </w:rPr>
        <w:t xml:space="preserve">replace individuals which </w:t>
      </w:r>
      <w:ins w:id="900" w:author="Scott Cooper" w:date="2014-12-13T12:11:00Z">
        <w:r w:rsidR="00D069EA">
          <w:rPr>
            <w:rFonts w:ascii="Times New Roman" w:hAnsi="Times New Roman" w:cs="Times New Roman"/>
            <w:sz w:val="24"/>
            <w:szCs w:val="24"/>
          </w:rPr>
          <w:t xml:space="preserve">had </w:t>
        </w:r>
      </w:ins>
      <w:r w:rsidR="00200828">
        <w:rPr>
          <w:rFonts w:ascii="Times New Roman" w:hAnsi="Times New Roman" w:cs="Times New Roman"/>
          <w:sz w:val="24"/>
          <w:szCs w:val="24"/>
        </w:rPr>
        <w:t>metamorphosed and were removed.</w:t>
      </w:r>
      <w:r>
        <w:rPr>
          <w:rFonts w:ascii="Times New Roman" w:hAnsi="Times New Roman" w:cs="Times New Roman"/>
          <w:sz w:val="24"/>
          <w:szCs w:val="24"/>
        </w:rPr>
        <w:t xml:space="preserve">  </w:t>
      </w:r>
      <w:del w:id="901" w:author="Scott Cooper" w:date="2014-12-13T12:11:00Z">
        <w:r w:rsidDel="00D069EA">
          <w:rPr>
            <w:rFonts w:ascii="Times New Roman" w:hAnsi="Times New Roman" w:cs="Times New Roman"/>
            <w:sz w:val="24"/>
            <w:szCs w:val="24"/>
          </w:rPr>
          <w:delText>We ended the</w:delText>
        </w:r>
      </w:del>
      <w:ins w:id="902" w:author="Scott Cooper" w:date="2014-12-13T12:11:00Z">
        <w:r w:rsidR="00D069EA">
          <w:rPr>
            <w:rFonts w:ascii="Times New Roman" w:hAnsi="Times New Roman" w:cs="Times New Roman"/>
            <w:sz w:val="24"/>
            <w:szCs w:val="24"/>
          </w:rPr>
          <w:t>The</w:t>
        </w:r>
      </w:ins>
      <w:r>
        <w:rPr>
          <w:rFonts w:ascii="Times New Roman" w:hAnsi="Times New Roman" w:cs="Times New Roman"/>
          <w:sz w:val="24"/>
          <w:szCs w:val="24"/>
        </w:rPr>
        <w:t xml:space="preserve"> experiment </w:t>
      </w:r>
      <w:ins w:id="903" w:author="Scott Cooper" w:date="2014-12-13T12:11:00Z">
        <w:r w:rsidR="00D069EA">
          <w:rPr>
            <w:rFonts w:ascii="Times New Roman" w:hAnsi="Times New Roman" w:cs="Times New Roman"/>
            <w:sz w:val="24"/>
            <w:szCs w:val="24"/>
          </w:rPr>
          <w:t xml:space="preserve">ended </w:t>
        </w:r>
      </w:ins>
      <w:r>
        <w:rPr>
          <w:rFonts w:ascii="Times New Roman" w:hAnsi="Times New Roman" w:cs="Times New Roman"/>
          <w:sz w:val="24"/>
          <w:szCs w:val="24"/>
        </w:rPr>
        <w:t xml:space="preserve">when </w:t>
      </w:r>
      <w:ins w:id="904" w:author="Scott Cooper" w:date="2014-12-13T12:11:00Z">
        <w:r w:rsidR="00D069EA">
          <w:rPr>
            <w:rFonts w:ascii="Times New Roman" w:hAnsi="Times New Roman" w:cs="Times New Roman"/>
            <w:sz w:val="24"/>
            <w:szCs w:val="24"/>
          </w:rPr>
          <w:t>tadpole densities c</w:t>
        </w:r>
      </w:ins>
      <w:ins w:id="905" w:author="Scott Cooper" w:date="2014-12-13T12:12:00Z">
        <w:r w:rsidR="00D069EA">
          <w:rPr>
            <w:rFonts w:ascii="Times New Roman" w:hAnsi="Times New Roman" w:cs="Times New Roman"/>
            <w:sz w:val="24"/>
            <w:szCs w:val="24"/>
          </w:rPr>
          <w:t xml:space="preserve">ould not be maintained because of high levels of tadpole metamorphosis. At the end of the experiment, </w:t>
        </w:r>
      </w:ins>
      <w:del w:id="906" w:author="Scott Cooper" w:date="2014-12-13T12:12:00Z">
        <w:r w:rsidDel="00D069EA">
          <w:rPr>
            <w:rFonts w:ascii="Times New Roman" w:hAnsi="Times New Roman" w:cs="Times New Roman"/>
            <w:sz w:val="24"/>
            <w:szCs w:val="24"/>
          </w:rPr>
          <w:delText xml:space="preserve">so many tadpoles metamorphosed that we could no longer maintain tadpole densities in the mesocosms.  </w:delText>
        </w:r>
        <w:r w:rsidR="00A6404C" w:rsidDel="00D069EA">
          <w:rPr>
            <w:rFonts w:ascii="Times New Roman" w:hAnsi="Times New Roman" w:cs="Times New Roman"/>
            <w:sz w:val="24"/>
            <w:szCs w:val="24"/>
          </w:rPr>
          <w:delText>We</w:delText>
        </w:r>
      </w:del>
      <w:ins w:id="907" w:author="Scott Cooper" w:date="2014-12-13T12:12:00Z">
        <w:r w:rsidR="00D069EA">
          <w:rPr>
            <w:rFonts w:ascii="Times New Roman" w:hAnsi="Times New Roman" w:cs="Times New Roman"/>
            <w:sz w:val="24"/>
            <w:szCs w:val="24"/>
          </w:rPr>
          <w:t>I</w:t>
        </w:r>
      </w:ins>
      <w:r w:rsidR="00A6404C">
        <w:rPr>
          <w:rFonts w:ascii="Times New Roman" w:hAnsi="Times New Roman" w:cs="Times New Roman"/>
          <w:sz w:val="24"/>
          <w:szCs w:val="24"/>
        </w:rPr>
        <w:t xml:space="preserve"> </w:t>
      </w:r>
      <w:del w:id="908" w:author="Scott Cooper" w:date="2014-12-13T12:12:00Z">
        <w:r w:rsidR="00A6404C" w:rsidDel="00D069EA">
          <w:rPr>
            <w:rFonts w:ascii="Times New Roman" w:hAnsi="Times New Roman" w:cs="Times New Roman"/>
            <w:sz w:val="24"/>
            <w:szCs w:val="24"/>
          </w:rPr>
          <w:delText xml:space="preserve">then </w:delText>
        </w:r>
      </w:del>
      <w:r w:rsidR="00A6404C">
        <w:rPr>
          <w:rFonts w:ascii="Times New Roman" w:hAnsi="Times New Roman" w:cs="Times New Roman"/>
          <w:sz w:val="24"/>
          <w:szCs w:val="24"/>
        </w:rPr>
        <w:t xml:space="preserve">measured </w:t>
      </w:r>
      <w:ins w:id="909" w:author="Scott Cooper" w:date="2014-12-13T12:12:00Z">
        <w:r w:rsidR="00D069EA">
          <w:rPr>
            <w:rFonts w:ascii="Times New Roman" w:hAnsi="Times New Roman" w:cs="Times New Roman"/>
            <w:sz w:val="24"/>
            <w:szCs w:val="24"/>
          </w:rPr>
          <w:t xml:space="preserve">the </w:t>
        </w:r>
      </w:ins>
      <w:r w:rsidR="00A6404C">
        <w:rPr>
          <w:rFonts w:ascii="Times New Roman" w:hAnsi="Times New Roman" w:cs="Times New Roman"/>
          <w:sz w:val="24"/>
          <w:szCs w:val="24"/>
        </w:rPr>
        <w:t xml:space="preserve">size (tail </w:t>
      </w:r>
      <w:r w:rsidR="007A2BBA">
        <w:rPr>
          <w:rFonts w:ascii="Times New Roman" w:hAnsi="Times New Roman" w:cs="Times New Roman"/>
          <w:sz w:val="24"/>
          <w:szCs w:val="24"/>
        </w:rPr>
        <w:t xml:space="preserve">muscle height and </w:t>
      </w:r>
      <w:r w:rsidR="00A6404C">
        <w:rPr>
          <w:rFonts w:ascii="Times New Roman" w:hAnsi="Times New Roman" w:cs="Times New Roman"/>
          <w:sz w:val="24"/>
          <w:szCs w:val="24"/>
        </w:rPr>
        <w:t>width</w:t>
      </w:r>
      <w:r w:rsidR="00436B9D">
        <w:rPr>
          <w:rFonts w:ascii="Times New Roman" w:hAnsi="Times New Roman" w:cs="Times New Roman"/>
          <w:sz w:val="24"/>
          <w:szCs w:val="24"/>
        </w:rPr>
        <w:t>,</w:t>
      </w:r>
      <w:r w:rsidR="00A6404C">
        <w:rPr>
          <w:rFonts w:ascii="Times New Roman" w:hAnsi="Times New Roman" w:cs="Times New Roman"/>
          <w:sz w:val="24"/>
          <w:szCs w:val="24"/>
        </w:rPr>
        <w:t xml:space="preserve"> body length not including tail</w:t>
      </w:r>
      <w:r w:rsidR="007A2BBA">
        <w:rPr>
          <w:rFonts w:ascii="Times New Roman" w:hAnsi="Times New Roman" w:cs="Times New Roman"/>
          <w:sz w:val="24"/>
          <w:szCs w:val="24"/>
        </w:rPr>
        <w:t>, and wet weight</w:t>
      </w:r>
      <w:r w:rsidR="00A6404C">
        <w:rPr>
          <w:rFonts w:ascii="Times New Roman" w:hAnsi="Times New Roman" w:cs="Times New Roman"/>
          <w:sz w:val="24"/>
          <w:szCs w:val="24"/>
        </w:rPr>
        <w:t xml:space="preserve">) and developmental stage (Gosner stage) of </w:t>
      </w:r>
      <w:r w:rsidR="0009227D">
        <w:rPr>
          <w:rFonts w:ascii="Times New Roman" w:hAnsi="Times New Roman" w:cs="Times New Roman"/>
          <w:sz w:val="24"/>
          <w:szCs w:val="24"/>
        </w:rPr>
        <w:t xml:space="preserve">all </w:t>
      </w:r>
      <w:r w:rsidR="00A6404C">
        <w:rPr>
          <w:rFonts w:ascii="Times New Roman" w:hAnsi="Times New Roman" w:cs="Times New Roman"/>
          <w:sz w:val="24"/>
          <w:szCs w:val="24"/>
        </w:rPr>
        <w:t xml:space="preserve">tadpoles.  </w:t>
      </w:r>
      <w:del w:id="910" w:author="Scott Cooper" w:date="2014-12-13T12:13:00Z">
        <w:r w:rsidR="00A6404C" w:rsidDel="00D069EA">
          <w:rPr>
            <w:rFonts w:ascii="Times New Roman" w:hAnsi="Times New Roman" w:cs="Times New Roman"/>
            <w:sz w:val="24"/>
            <w:szCs w:val="24"/>
          </w:rPr>
          <w:delText xml:space="preserve">We sampled each mesocosm </w:delText>
        </w:r>
      </w:del>
      <w:ins w:id="911" w:author="Scott Cooper" w:date="2014-12-13T12:13:00Z">
        <w:r w:rsidR="00D069EA">
          <w:rPr>
            <w:rFonts w:ascii="Times New Roman" w:hAnsi="Times New Roman" w:cs="Times New Roman"/>
            <w:sz w:val="24"/>
            <w:szCs w:val="24"/>
          </w:rPr>
          <w:t xml:space="preserve">During the experiment, </w:t>
        </w:r>
      </w:ins>
      <w:del w:id="912" w:author="Scott Cooper" w:date="2014-12-13T12:13:00Z">
        <w:r w:rsidR="00A6404C" w:rsidDel="00D069EA">
          <w:rPr>
            <w:rFonts w:ascii="Times New Roman" w:hAnsi="Times New Roman" w:cs="Times New Roman"/>
            <w:sz w:val="24"/>
            <w:szCs w:val="24"/>
          </w:rPr>
          <w:delText xml:space="preserve">for </w:delText>
        </w:r>
      </w:del>
      <w:r w:rsidR="00A6404C">
        <w:rPr>
          <w:rFonts w:ascii="Times New Roman" w:hAnsi="Times New Roman" w:cs="Times New Roman"/>
          <w:sz w:val="24"/>
          <w:szCs w:val="24"/>
        </w:rPr>
        <w:t>mayfl</w:t>
      </w:r>
      <w:del w:id="913" w:author="Scott Cooper" w:date="2014-12-13T12:13:00Z">
        <w:r w:rsidR="00A6404C" w:rsidDel="00D069EA">
          <w:rPr>
            <w:rFonts w:ascii="Times New Roman" w:hAnsi="Times New Roman" w:cs="Times New Roman"/>
            <w:sz w:val="24"/>
            <w:szCs w:val="24"/>
          </w:rPr>
          <w:delText>ies</w:delText>
        </w:r>
      </w:del>
      <w:ins w:id="914" w:author="Scott Cooper" w:date="2014-12-13T12:13:00Z">
        <w:r w:rsidR="00D069EA">
          <w:rPr>
            <w:rFonts w:ascii="Times New Roman" w:hAnsi="Times New Roman" w:cs="Times New Roman"/>
            <w:sz w:val="24"/>
            <w:szCs w:val="24"/>
          </w:rPr>
          <w:t>y nymphs were collected</w:t>
        </w:r>
      </w:ins>
      <w:r w:rsidR="00A6404C">
        <w:rPr>
          <w:rFonts w:ascii="Times New Roman" w:hAnsi="Times New Roman" w:cs="Times New Roman"/>
          <w:sz w:val="24"/>
          <w:szCs w:val="24"/>
        </w:rPr>
        <w:t xml:space="preserve"> </w:t>
      </w:r>
      <w:del w:id="915" w:author="Scott Cooper" w:date="2014-12-13T12:13:00Z">
        <w:r w:rsidR="00A6404C" w:rsidDel="00D069EA">
          <w:rPr>
            <w:rFonts w:ascii="Times New Roman" w:hAnsi="Times New Roman" w:cs="Times New Roman"/>
            <w:sz w:val="24"/>
            <w:szCs w:val="24"/>
          </w:rPr>
          <w:delText xml:space="preserve">using </w:delText>
        </w:r>
      </w:del>
      <w:ins w:id="916" w:author="Scott Cooper" w:date="2014-12-13T12:13:00Z">
        <w:r w:rsidR="00D069EA">
          <w:rPr>
            <w:rFonts w:ascii="Times New Roman" w:hAnsi="Times New Roman" w:cs="Times New Roman"/>
            <w:sz w:val="24"/>
            <w:szCs w:val="24"/>
          </w:rPr>
          <w:t xml:space="preserve">with </w:t>
        </w:r>
      </w:ins>
      <w:r w:rsidR="00A6404C">
        <w:rPr>
          <w:rFonts w:ascii="Times New Roman" w:hAnsi="Times New Roman" w:cs="Times New Roman"/>
          <w:sz w:val="24"/>
          <w:szCs w:val="24"/>
        </w:rPr>
        <w:t xml:space="preserve">the </w:t>
      </w:r>
      <w:del w:id="917" w:author="Scott Cooper" w:date="2014-12-13T12:14:00Z">
        <w:r w:rsidR="00A6404C" w:rsidDel="00D069EA">
          <w:rPr>
            <w:rFonts w:ascii="Times New Roman" w:hAnsi="Times New Roman" w:cs="Times New Roman"/>
            <w:sz w:val="24"/>
            <w:szCs w:val="24"/>
          </w:rPr>
          <w:delText xml:space="preserve">same </w:delText>
        </w:r>
      </w:del>
      <w:r w:rsidR="00A6404C">
        <w:rPr>
          <w:rFonts w:ascii="Times New Roman" w:hAnsi="Times New Roman" w:cs="Times New Roman"/>
          <w:sz w:val="24"/>
          <w:szCs w:val="24"/>
        </w:rPr>
        <w:t>D-net</w:t>
      </w:r>
      <w:del w:id="918" w:author="Scott Cooper" w:date="2014-12-13T12:14:00Z">
        <w:r w:rsidR="00A6404C" w:rsidDel="00D069EA">
          <w:rPr>
            <w:rFonts w:ascii="Times New Roman" w:hAnsi="Times New Roman" w:cs="Times New Roman"/>
            <w:sz w:val="24"/>
            <w:szCs w:val="24"/>
          </w:rPr>
          <w:delText xml:space="preserve"> used to collect them</w:delText>
        </w:r>
      </w:del>
      <w:r w:rsidR="00A6404C">
        <w:rPr>
          <w:rFonts w:ascii="Times New Roman" w:hAnsi="Times New Roman" w:cs="Times New Roman"/>
          <w:sz w:val="24"/>
          <w:szCs w:val="24"/>
        </w:rPr>
        <w:t xml:space="preserve">, sampling until </w:t>
      </w:r>
      <w:r w:rsidR="00436B9D">
        <w:rPr>
          <w:rFonts w:ascii="Times New Roman" w:hAnsi="Times New Roman" w:cs="Times New Roman"/>
          <w:sz w:val="24"/>
          <w:szCs w:val="24"/>
        </w:rPr>
        <w:t>2</w:t>
      </w:r>
      <w:r w:rsidR="00A6404C">
        <w:rPr>
          <w:rFonts w:ascii="Times New Roman" w:hAnsi="Times New Roman" w:cs="Times New Roman"/>
          <w:sz w:val="24"/>
          <w:szCs w:val="24"/>
        </w:rPr>
        <w:t xml:space="preserve">0 consecutive sweeps collected no more mayfly nymphs.  </w:t>
      </w:r>
      <w:r w:rsidR="00A6404C">
        <w:rPr>
          <w:rFonts w:ascii="Times New Roman" w:hAnsi="Times New Roman" w:cs="Times New Roman"/>
          <w:sz w:val="24"/>
          <w:szCs w:val="24"/>
        </w:rPr>
        <w:lastRenderedPageBreak/>
        <w:t>Mayflies were counted</w:t>
      </w:r>
      <w:del w:id="919" w:author="Scott Cooper" w:date="2014-12-13T12:14:00Z">
        <w:r w:rsidR="00A6404C" w:rsidDel="00D069EA">
          <w:rPr>
            <w:rFonts w:ascii="Times New Roman" w:hAnsi="Times New Roman" w:cs="Times New Roman"/>
            <w:sz w:val="24"/>
            <w:szCs w:val="24"/>
          </w:rPr>
          <w:delText>,</w:delText>
        </w:r>
      </w:del>
      <w:r w:rsidR="00A6404C">
        <w:rPr>
          <w:rFonts w:ascii="Times New Roman" w:hAnsi="Times New Roman" w:cs="Times New Roman"/>
          <w:sz w:val="24"/>
          <w:szCs w:val="24"/>
        </w:rPr>
        <w:t xml:space="preserve"> </w:t>
      </w:r>
      <w:r w:rsidR="0009227D">
        <w:rPr>
          <w:rFonts w:ascii="Times New Roman" w:hAnsi="Times New Roman" w:cs="Times New Roman"/>
          <w:sz w:val="24"/>
          <w:szCs w:val="24"/>
        </w:rPr>
        <w:t xml:space="preserve">and </w:t>
      </w:r>
      <w:r w:rsidR="00A6404C">
        <w:rPr>
          <w:rFonts w:ascii="Times New Roman" w:hAnsi="Times New Roman" w:cs="Times New Roman"/>
          <w:sz w:val="24"/>
          <w:szCs w:val="24"/>
        </w:rPr>
        <w:t>measured</w:t>
      </w:r>
      <w:r w:rsidR="0009227D">
        <w:rPr>
          <w:rFonts w:ascii="Times New Roman" w:hAnsi="Times New Roman" w:cs="Times New Roman"/>
          <w:sz w:val="24"/>
          <w:szCs w:val="24"/>
        </w:rPr>
        <w:t xml:space="preserve"> </w:t>
      </w:r>
      <w:del w:id="920" w:author="Scott Cooper" w:date="2014-12-13T12:14:00Z">
        <w:r w:rsidR="0009227D" w:rsidDel="00D069EA">
          <w:rPr>
            <w:rFonts w:ascii="Times New Roman" w:hAnsi="Times New Roman" w:cs="Times New Roman"/>
            <w:sz w:val="24"/>
            <w:szCs w:val="24"/>
          </w:rPr>
          <w:delText>similarly to those</w:delText>
        </w:r>
      </w:del>
      <w:ins w:id="921" w:author="Scott Cooper" w:date="2014-12-13T12:14:00Z">
        <w:r w:rsidR="00D069EA">
          <w:rPr>
            <w:rFonts w:ascii="Times New Roman" w:hAnsi="Times New Roman" w:cs="Times New Roman"/>
            <w:sz w:val="24"/>
            <w:szCs w:val="24"/>
          </w:rPr>
          <w:t>as in</w:t>
        </w:r>
      </w:ins>
      <w:r w:rsidR="0009227D">
        <w:rPr>
          <w:rFonts w:ascii="Times New Roman" w:hAnsi="Times New Roman" w:cs="Times New Roman"/>
          <w:sz w:val="24"/>
          <w:szCs w:val="24"/>
        </w:rPr>
        <w:t xml:space="preserve"> </w:t>
      </w:r>
      <w:del w:id="922" w:author="Scott Cooper" w:date="2014-12-13T12:14:00Z">
        <w:r w:rsidR="0009227D" w:rsidDel="00F72102">
          <w:rPr>
            <w:rFonts w:ascii="Times New Roman" w:hAnsi="Times New Roman" w:cs="Times New Roman"/>
            <w:sz w:val="24"/>
            <w:szCs w:val="24"/>
          </w:rPr>
          <w:delText xml:space="preserve">in </w:delText>
        </w:r>
      </w:del>
      <w:r w:rsidR="0009227D">
        <w:rPr>
          <w:rFonts w:ascii="Times New Roman" w:hAnsi="Times New Roman" w:cs="Times New Roman"/>
          <w:sz w:val="24"/>
          <w:szCs w:val="24"/>
        </w:rPr>
        <w:t xml:space="preserve">the field enclosure </w:t>
      </w:r>
      <w:commentRangeStart w:id="923"/>
      <w:r w:rsidR="0009227D">
        <w:rPr>
          <w:rFonts w:ascii="Times New Roman" w:hAnsi="Times New Roman" w:cs="Times New Roman"/>
          <w:sz w:val="24"/>
          <w:szCs w:val="24"/>
        </w:rPr>
        <w:t>experiment</w:t>
      </w:r>
      <w:commentRangeEnd w:id="923"/>
      <w:r w:rsidR="00F72102">
        <w:rPr>
          <w:rStyle w:val="CommentReference"/>
        </w:rPr>
        <w:commentReference w:id="923"/>
      </w:r>
      <w:r w:rsidR="00A6404C">
        <w:rPr>
          <w:rFonts w:ascii="Times New Roman" w:hAnsi="Times New Roman" w:cs="Times New Roman"/>
          <w:sz w:val="24"/>
          <w:szCs w:val="24"/>
        </w:rPr>
        <w:t>.</w:t>
      </w:r>
    </w:p>
    <w:p w14:paraId="552AC1F2" w14:textId="5CC68ACB" w:rsidR="005446CA" w:rsidRDefault="00407E62" w:rsidP="008D3EF6">
      <w:pPr>
        <w:spacing w:line="480" w:lineRule="auto"/>
        <w:ind w:right="360" w:firstLine="720"/>
        <w:rPr>
          <w:ins w:id="924" w:author="Scott Cooper" w:date="2014-12-13T12:24:00Z"/>
          <w:rFonts w:ascii="Times New Roman" w:hAnsi="Times New Roman" w:cs="Times New Roman"/>
          <w:sz w:val="24"/>
          <w:szCs w:val="24"/>
        </w:rPr>
      </w:pPr>
      <w:del w:id="925" w:author="Scott Cooper" w:date="2014-12-13T12:15:00Z">
        <w:r w:rsidDel="00F72102">
          <w:rPr>
            <w:rFonts w:ascii="Times New Roman" w:hAnsi="Times New Roman" w:cs="Times New Roman"/>
            <w:sz w:val="24"/>
            <w:szCs w:val="24"/>
          </w:rPr>
          <w:delText>In the mesocosm experiment, we sampled a</w:delText>
        </w:r>
      </w:del>
      <w:ins w:id="926" w:author="Scott Cooper" w:date="2014-12-13T12:15:00Z">
        <w:r w:rsidR="00F72102">
          <w:rPr>
            <w:rFonts w:ascii="Times New Roman" w:hAnsi="Times New Roman" w:cs="Times New Roman"/>
            <w:sz w:val="24"/>
            <w:szCs w:val="24"/>
          </w:rPr>
          <w:t>A</w:t>
        </w:r>
      </w:ins>
      <w:r>
        <w:rPr>
          <w:rFonts w:ascii="Times New Roman" w:hAnsi="Times New Roman" w:cs="Times New Roman"/>
          <w:sz w:val="24"/>
          <w:szCs w:val="24"/>
        </w:rPr>
        <w:t xml:space="preserve">lgal abundance </w:t>
      </w:r>
      <w:ins w:id="927" w:author="Scott Cooper" w:date="2014-12-13T12:15:00Z">
        <w:r w:rsidR="00F72102">
          <w:rPr>
            <w:rFonts w:ascii="Times New Roman" w:hAnsi="Times New Roman" w:cs="Times New Roman"/>
            <w:sz w:val="24"/>
            <w:szCs w:val="24"/>
          </w:rPr>
          <w:t xml:space="preserve">was determined </w:t>
        </w:r>
      </w:ins>
      <w:r w:rsidR="00B75D9A">
        <w:rPr>
          <w:rFonts w:ascii="Times New Roman" w:hAnsi="Times New Roman" w:cs="Times New Roman"/>
          <w:sz w:val="24"/>
          <w:szCs w:val="24"/>
        </w:rPr>
        <w:t>four times</w:t>
      </w:r>
      <w:ins w:id="928" w:author="Scott Cooper" w:date="2014-12-13T12:15:00Z">
        <w:r w:rsidR="00F72102">
          <w:rPr>
            <w:rFonts w:ascii="Times New Roman" w:hAnsi="Times New Roman" w:cs="Times New Roman"/>
            <w:sz w:val="24"/>
            <w:szCs w:val="24"/>
          </w:rPr>
          <w:t xml:space="preserve"> during the experiment</w:t>
        </w:r>
      </w:ins>
      <w:r w:rsidR="00B75D9A">
        <w:rPr>
          <w:rFonts w:ascii="Times New Roman" w:hAnsi="Times New Roman" w:cs="Times New Roman"/>
          <w:sz w:val="24"/>
          <w:szCs w:val="24"/>
        </w:rPr>
        <w:t xml:space="preserve">: once prior to </w:t>
      </w:r>
      <w:del w:id="929" w:author="Scott Cooper" w:date="2014-12-13T12:16:00Z">
        <w:r w:rsidR="00B75D9A" w:rsidDel="00F72102">
          <w:rPr>
            <w:rFonts w:ascii="Times New Roman" w:hAnsi="Times New Roman" w:cs="Times New Roman"/>
            <w:sz w:val="24"/>
            <w:szCs w:val="24"/>
          </w:rPr>
          <w:delText xml:space="preserve">the start of the </w:delText>
        </w:r>
      </w:del>
      <w:r w:rsidR="00B75D9A">
        <w:rPr>
          <w:rFonts w:ascii="Times New Roman" w:hAnsi="Times New Roman" w:cs="Times New Roman"/>
          <w:sz w:val="24"/>
          <w:szCs w:val="24"/>
        </w:rPr>
        <w:t>experiment</w:t>
      </w:r>
      <w:ins w:id="930" w:author="Scott Cooper" w:date="2014-12-13T12:16:00Z">
        <w:r w:rsidR="00F72102">
          <w:rPr>
            <w:rFonts w:ascii="Times New Roman" w:hAnsi="Times New Roman" w:cs="Times New Roman"/>
            <w:sz w:val="24"/>
            <w:szCs w:val="24"/>
          </w:rPr>
          <w:t xml:space="preserve"> initiation</w:t>
        </w:r>
      </w:ins>
      <w:r w:rsidR="00B75D9A">
        <w:rPr>
          <w:rFonts w:ascii="Times New Roman" w:hAnsi="Times New Roman" w:cs="Times New Roman"/>
          <w:sz w:val="24"/>
          <w:szCs w:val="24"/>
        </w:rPr>
        <w:t xml:space="preserve"> in </w:t>
      </w:r>
      <w:commentRangeStart w:id="931"/>
      <w:r w:rsidR="00B75D9A">
        <w:rPr>
          <w:rFonts w:ascii="Times New Roman" w:hAnsi="Times New Roman" w:cs="Times New Roman"/>
          <w:sz w:val="24"/>
          <w:szCs w:val="24"/>
        </w:rPr>
        <w:t>July</w:t>
      </w:r>
      <w:commentRangeEnd w:id="931"/>
      <w:r w:rsidR="00F72102">
        <w:rPr>
          <w:rStyle w:val="CommentReference"/>
        </w:rPr>
        <w:commentReference w:id="931"/>
      </w:r>
      <w:r w:rsidR="00B75D9A">
        <w:rPr>
          <w:rFonts w:ascii="Times New Roman" w:hAnsi="Times New Roman" w:cs="Times New Roman"/>
          <w:sz w:val="24"/>
          <w:szCs w:val="24"/>
        </w:rPr>
        <w:t xml:space="preserve">, then </w:t>
      </w:r>
      <w:del w:id="932" w:author="Scott Cooper" w:date="2014-12-13T12:18:00Z">
        <w:r w:rsidR="000B42C3" w:rsidDel="00F72102">
          <w:rPr>
            <w:rFonts w:ascii="Times New Roman" w:hAnsi="Times New Roman" w:cs="Times New Roman"/>
            <w:sz w:val="24"/>
            <w:szCs w:val="24"/>
          </w:rPr>
          <w:delText xml:space="preserve">three </w:delText>
        </w:r>
        <w:r w:rsidR="00B75D9A" w:rsidDel="00F72102">
          <w:rPr>
            <w:rFonts w:ascii="Times New Roman" w:hAnsi="Times New Roman" w:cs="Times New Roman"/>
            <w:sz w:val="24"/>
            <w:szCs w:val="24"/>
          </w:rPr>
          <w:delText>more</w:delText>
        </w:r>
      </w:del>
      <w:ins w:id="933" w:author="Scott Cooper" w:date="2014-12-13T12:18:00Z">
        <w:r w:rsidR="00F72102">
          <w:rPr>
            <w:rFonts w:ascii="Times New Roman" w:hAnsi="Times New Roman" w:cs="Times New Roman"/>
            <w:sz w:val="24"/>
            <w:szCs w:val="24"/>
          </w:rPr>
          <w:t>at one</w:t>
        </w:r>
      </w:ins>
      <w:ins w:id="934" w:author="Scott Cooper" w:date="2014-12-13T12:19:00Z">
        <w:r w:rsidR="00F72102">
          <w:rPr>
            <w:rFonts w:ascii="Times New Roman" w:hAnsi="Times New Roman" w:cs="Times New Roman"/>
            <w:sz w:val="24"/>
            <w:szCs w:val="24"/>
          </w:rPr>
          <w:t xml:space="preserve"> (n = 15/mesocosm)</w:t>
        </w:r>
      </w:ins>
      <w:ins w:id="935" w:author="Scott Cooper" w:date="2014-12-13T12:18:00Z">
        <w:r w:rsidR="00F72102">
          <w:rPr>
            <w:rFonts w:ascii="Times New Roman" w:hAnsi="Times New Roman" w:cs="Times New Roman"/>
            <w:sz w:val="24"/>
            <w:szCs w:val="24"/>
          </w:rPr>
          <w:t>, two</w:t>
        </w:r>
      </w:ins>
      <w:ins w:id="936" w:author="Scott Cooper" w:date="2014-12-13T12:19:00Z">
        <w:r w:rsidR="00F72102">
          <w:rPr>
            <w:rFonts w:ascii="Times New Roman" w:hAnsi="Times New Roman" w:cs="Times New Roman"/>
            <w:sz w:val="24"/>
            <w:szCs w:val="24"/>
          </w:rPr>
          <w:t xml:space="preserve"> (n = 5 of tiles</w:t>
        </w:r>
      </w:ins>
      <w:ins w:id="937" w:author="Scott Cooper" w:date="2014-12-13T12:20:00Z">
        <w:r w:rsidR="00F72102">
          <w:rPr>
            <w:rFonts w:ascii="Times New Roman" w:hAnsi="Times New Roman" w:cs="Times New Roman"/>
            <w:sz w:val="24"/>
            <w:szCs w:val="24"/>
          </w:rPr>
          <w:t xml:space="preserve"> previously sampled)</w:t>
        </w:r>
      </w:ins>
      <w:ins w:id="938" w:author="Scott Cooper" w:date="2014-12-13T12:18:00Z">
        <w:r w:rsidR="00F72102">
          <w:rPr>
            <w:rFonts w:ascii="Times New Roman" w:hAnsi="Times New Roman" w:cs="Times New Roman"/>
            <w:sz w:val="24"/>
            <w:szCs w:val="24"/>
          </w:rPr>
          <w:t xml:space="preserve">, and three </w:t>
        </w:r>
      </w:ins>
      <w:ins w:id="939" w:author="Scott Cooper" w:date="2014-12-13T12:20:00Z">
        <w:r w:rsidR="00F72102">
          <w:rPr>
            <w:rFonts w:ascii="Times New Roman" w:hAnsi="Times New Roman" w:cs="Times New Roman"/>
            <w:sz w:val="24"/>
            <w:szCs w:val="24"/>
          </w:rPr>
          <w:t xml:space="preserve">(all remaining tiles) </w:t>
        </w:r>
      </w:ins>
      <w:ins w:id="940" w:author="Scott Cooper" w:date="2014-12-13T12:18:00Z">
        <w:r w:rsidR="00F72102">
          <w:rPr>
            <w:rFonts w:ascii="Times New Roman" w:hAnsi="Times New Roman" w:cs="Times New Roman"/>
            <w:sz w:val="24"/>
            <w:szCs w:val="24"/>
          </w:rPr>
          <w:t xml:space="preserve">weeks after the experiment </w:t>
        </w:r>
        <w:commentRangeStart w:id="941"/>
        <w:r w:rsidR="00F72102">
          <w:rPr>
            <w:rFonts w:ascii="Times New Roman" w:hAnsi="Times New Roman" w:cs="Times New Roman"/>
            <w:sz w:val="24"/>
            <w:szCs w:val="24"/>
          </w:rPr>
          <w:t>started</w:t>
        </w:r>
      </w:ins>
      <w:commentRangeEnd w:id="941"/>
      <w:ins w:id="942" w:author="Scott Cooper" w:date="2014-12-13T12:21:00Z">
        <w:r w:rsidR="00F72102">
          <w:rPr>
            <w:rStyle w:val="CommentReference"/>
          </w:rPr>
          <w:commentReference w:id="941"/>
        </w:r>
      </w:ins>
      <w:del w:id="943" w:author="Scott Cooper" w:date="2014-12-13T12:23:00Z">
        <w:r w:rsidR="00B75D9A" w:rsidDel="00F72102">
          <w:rPr>
            <w:rFonts w:ascii="Times New Roman" w:hAnsi="Times New Roman" w:cs="Times New Roman"/>
            <w:sz w:val="24"/>
            <w:szCs w:val="24"/>
          </w:rPr>
          <w:delText xml:space="preserve"> </w:delText>
        </w:r>
      </w:del>
      <w:commentRangeStart w:id="944"/>
      <w:del w:id="945" w:author="Scott Cooper" w:date="2014-12-13T12:18:00Z">
        <w:r w:rsidR="000B42C3" w:rsidDel="00F72102">
          <w:rPr>
            <w:rFonts w:ascii="Times New Roman" w:hAnsi="Times New Roman" w:cs="Times New Roman"/>
            <w:sz w:val="24"/>
            <w:szCs w:val="24"/>
          </w:rPr>
          <w:delText>times</w:delText>
        </w:r>
        <w:commentRangeEnd w:id="944"/>
        <w:r w:rsidR="00F72102" w:rsidDel="00F72102">
          <w:rPr>
            <w:rStyle w:val="CommentReference"/>
          </w:rPr>
          <w:commentReference w:id="944"/>
        </w:r>
        <w:r w:rsidR="000B42C3" w:rsidDel="00F72102">
          <w:rPr>
            <w:rFonts w:ascii="Times New Roman" w:hAnsi="Times New Roman" w:cs="Times New Roman"/>
            <w:sz w:val="24"/>
            <w:szCs w:val="24"/>
          </w:rPr>
          <w:delText xml:space="preserve"> </w:delText>
        </w:r>
        <w:r w:rsidR="005E1BDE" w:rsidDel="00F72102">
          <w:rPr>
            <w:rFonts w:ascii="Times New Roman" w:hAnsi="Times New Roman" w:cs="Times New Roman"/>
            <w:sz w:val="24"/>
            <w:szCs w:val="24"/>
          </w:rPr>
          <w:delText>during</w:delText>
        </w:r>
      </w:del>
      <w:del w:id="946" w:author="Scott Cooper" w:date="2014-12-13T12:23:00Z">
        <w:r w:rsidR="005E1BDE" w:rsidDel="00F72102">
          <w:rPr>
            <w:rFonts w:ascii="Times New Roman" w:hAnsi="Times New Roman" w:cs="Times New Roman"/>
            <w:sz w:val="24"/>
            <w:szCs w:val="24"/>
          </w:rPr>
          <w:delText xml:space="preserve"> July and </w:delText>
        </w:r>
        <w:r w:rsidDel="00F72102">
          <w:rPr>
            <w:rFonts w:ascii="Times New Roman" w:hAnsi="Times New Roman" w:cs="Times New Roman"/>
            <w:sz w:val="24"/>
            <w:szCs w:val="24"/>
          </w:rPr>
          <w:delText>August</w:delText>
        </w:r>
        <w:r w:rsidR="005E1BDE" w:rsidDel="00F72102">
          <w:rPr>
            <w:rFonts w:ascii="Times New Roman" w:hAnsi="Times New Roman" w:cs="Times New Roman"/>
            <w:sz w:val="24"/>
            <w:szCs w:val="24"/>
          </w:rPr>
          <w:delText xml:space="preserve"> 2010</w:delText>
        </w:r>
      </w:del>
      <w:r>
        <w:rPr>
          <w:rFonts w:ascii="Times New Roman" w:hAnsi="Times New Roman" w:cs="Times New Roman"/>
          <w:sz w:val="24"/>
          <w:szCs w:val="24"/>
        </w:rPr>
        <w:t xml:space="preserve">.  </w:t>
      </w:r>
      <w:del w:id="947" w:author="Scott Cooper" w:date="2014-12-13T12:18:00Z">
        <w:r w:rsidDel="00F72102">
          <w:rPr>
            <w:rFonts w:ascii="Times New Roman" w:hAnsi="Times New Roman" w:cs="Times New Roman"/>
            <w:sz w:val="24"/>
            <w:szCs w:val="24"/>
          </w:rPr>
          <w:delText>On each date,</w:delText>
        </w:r>
        <w:r w:rsidR="000B42C3" w:rsidDel="00F72102">
          <w:rPr>
            <w:rFonts w:ascii="Times New Roman" w:hAnsi="Times New Roman" w:cs="Times New Roman"/>
            <w:sz w:val="24"/>
            <w:szCs w:val="24"/>
          </w:rPr>
          <w:delText xml:space="preserve"> </w:delText>
        </w:r>
        <w:r w:rsidR="005B530B" w:rsidDel="00F72102">
          <w:rPr>
            <w:rFonts w:ascii="Times New Roman" w:hAnsi="Times New Roman" w:cs="Times New Roman"/>
            <w:sz w:val="24"/>
            <w:szCs w:val="24"/>
          </w:rPr>
          <w:delText xml:space="preserve">we sampled bottom tiles.  </w:delText>
        </w:r>
      </w:del>
      <w:del w:id="948" w:author="Scott Cooper" w:date="2014-12-13T12:19:00Z">
        <w:r w:rsidR="007325B7" w:rsidDel="00F72102">
          <w:rPr>
            <w:rFonts w:ascii="Times New Roman" w:hAnsi="Times New Roman" w:cs="Times New Roman"/>
            <w:sz w:val="24"/>
            <w:szCs w:val="24"/>
          </w:rPr>
          <w:delText>T</w:delText>
        </w:r>
        <w:r w:rsidR="005B530B" w:rsidDel="00F72102">
          <w:rPr>
            <w:rFonts w:ascii="Times New Roman" w:hAnsi="Times New Roman" w:cs="Times New Roman"/>
            <w:sz w:val="24"/>
            <w:szCs w:val="24"/>
          </w:rPr>
          <w:delText xml:space="preserve">iles </w:delText>
        </w:r>
        <w:r w:rsidR="007325B7" w:rsidDel="00F72102">
          <w:rPr>
            <w:rFonts w:ascii="Times New Roman" w:hAnsi="Times New Roman" w:cs="Times New Roman"/>
            <w:sz w:val="24"/>
            <w:szCs w:val="24"/>
          </w:rPr>
          <w:delText xml:space="preserve">on the bottoms of mesocosms </w:delText>
        </w:r>
        <w:r w:rsidR="006F25A5" w:rsidDel="00F72102">
          <w:rPr>
            <w:rFonts w:ascii="Times New Roman" w:hAnsi="Times New Roman" w:cs="Times New Roman"/>
            <w:sz w:val="24"/>
            <w:szCs w:val="24"/>
          </w:rPr>
          <w:delText>were exposed to grazing f</w:delText>
        </w:r>
        <w:r w:rsidR="005B530B" w:rsidDel="00F72102">
          <w:rPr>
            <w:rFonts w:ascii="Times New Roman" w:hAnsi="Times New Roman" w:cs="Times New Roman"/>
            <w:sz w:val="24"/>
            <w:szCs w:val="24"/>
          </w:rPr>
          <w:delText xml:space="preserve">or </w:delText>
        </w:r>
        <w:r w:rsidR="006F25A5" w:rsidDel="00F72102">
          <w:rPr>
            <w:rFonts w:ascii="Times New Roman" w:hAnsi="Times New Roman" w:cs="Times New Roman"/>
            <w:sz w:val="24"/>
            <w:szCs w:val="24"/>
          </w:rPr>
          <w:delText xml:space="preserve">one, two, </w:delText>
        </w:r>
        <w:r w:rsidR="00834A80" w:rsidDel="00F72102">
          <w:rPr>
            <w:rFonts w:ascii="Times New Roman" w:hAnsi="Times New Roman" w:cs="Times New Roman"/>
            <w:sz w:val="24"/>
            <w:szCs w:val="24"/>
          </w:rPr>
          <w:delText>and</w:delText>
        </w:r>
        <w:r w:rsidR="005B530B" w:rsidDel="00F72102">
          <w:rPr>
            <w:rFonts w:ascii="Times New Roman" w:hAnsi="Times New Roman" w:cs="Times New Roman"/>
            <w:sz w:val="24"/>
            <w:szCs w:val="24"/>
          </w:rPr>
          <w:delText xml:space="preserve"> three weeks; </w:delText>
        </w:r>
        <w:r w:rsidR="00B75D9A" w:rsidDel="00F72102">
          <w:rPr>
            <w:rFonts w:ascii="Times New Roman" w:hAnsi="Times New Roman" w:cs="Times New Roman"/>
            <w:sz w:val="24"/>
            <w:szCs w:val="24"/>
          </w:rPr>
          <w:delText xml:space="preserve">in week 1, </w:delText>
        </w:r>
        <w:r w:rsidR="005B530B" w:rsidDel="00F72102">
          <w:rPr>
            <w:rFonts w:ascii="Times New Roman" w:hAnsi="Times New Roman" w:cs="Times New Roman"/>
            <w:sz w:val="24"/>
            <w:szCs w:val="24"/>
          </w:rPr>
          <w:delText>15 tiles were removed from mesocosms</w:delText>
        </w:r>
        <w:r w:rsidR="006F25A5" w:rsidDel="00F72102">
          <w:rPr>
            <w:rFonts w:ascii="Times New Roman" w:hAnsi="Times New Roman" w:cs="Times New Roman"/>
            <w:sz w:val="24"/>
            <w:szCs w:val="24"/>
          </w:rPr>
          <w:delText>, sampled for algae</w:delText>
        </w:r>
        <w:r w:rsidR="00B75D9A" w:rsidDel="00F72102">
          <w:rPr>
            <w:rFonts w:ascii="Times New Roman" w:hAnsi="Times New Roman" w:cs="Times New Roman"/>
            <w:sz w:val="24"/>
            <w:szCs w:val="24"/>
          </w:rPr>
          <w:delText>,</w:delText>
        </w:r>
        <w:r w:rsidR="006F25A5" w:rsidDel="00F72102">
          <w:rPr>
            <w:rFonts w:ascii="Times New Roman" w:hAnsi="Times New Roman" w:cs="Times New Roman"/>
            <w:sz w:val="24"/>
            <w:szCs w:val="24"/>
          </w:rPr>
          <w:delText xml:space="preserve"> and replaced</w:delText>
        </w:r>
        <w:r w:rsidR="005E1BDE" w:rsidDel="00F72102">
          <w:rPr>
            <w:rFonts w:ascii="Times New Roman" w:hAnsi="Times New Roman" w:cs="Times New Roman"/>
            <w:sz w:val="24"/>
            <w:szCs w:val="24"/>
          </w:rPr>
          <w:delText xml:space="preserve">.  </w:delText>
        </w:r>
      </w:del>
      <w:del w:id="949" w:author="Scott Cooper" w:date="2014-12-13T12:20:00Z">
        <w:r w:rsidR="00B75D9A" w:rsidDel="00F72102">
          <w:rPr>
            <w:rFonts w:ascii="Times New Roman" w:hAnsi="Times New Roman" w:cs="Times New Roman"/>
            <w:sz w:val="24"/>
            <w:szCs w:val="24"/>
          </w:rPr>
          <w:delText>In week 2, five</w:delText>
        </w:r>
        <w:r w:rsidR="006F25A5" w:rsidDel="00F72102">
          <w:rPr>
            <w:rFonts w:ascii="Times New Roman" w:hAnsi="Times New Roman" w:cs="Times New Roman"/>
            <w:sz w:val="24"/>
            <w:szCs w:val="24"/>
          </w:rPr>
          <w:delText xml:space="preserve"> </w:delText>
        </w:r>
        <w:r w:rsidR="00834A80" w:rsidDel="00F72102">
          <w:rPr>
            <w:rFonts w:ascii="Times New Roman" w:hAnsi="Times New Roman" w:cs="Times New Roman"/>
            <w:sz w:val="24"/>
            <w:szCs w:val="24"/>
          </w:rPr>
          <w:delText xml:space="preserve">previously sampled tiles </w:delText>
        </w:r>
        <w:r w:rsidR="006F25A5" w:rsidDel="00F72102">
          <w:rPr>
            <w:rFonts w:ascii="Times New Roman" w:hAnsi="Times New Roman" w:cs="Times New Roman"/>
            <w:sz w:val="24"/>
            <w:szCs w:val="24"/>
          </w:rPr>
          <w:delText>were removed, sampled</w:delText>
        </w:r>
        <w:r w:rsidR="00834A80" w:rsidDel="00F72102">
          <w:rPr>
            <w:rFonts w:ascii="Times New Roman" w:hAnsi="Times New Roman" w:cs="Times New Roman"/>
            <w:sz w:val="24"/>
            <w:szCs w:val="24"/>
          </w:rPr>
          <w:delText xml:space="preserve"> again</w:delText>
        </w:r>
        <w:r w:rsidR="006F25A5" w:rsidDel="00F72102">
          <w:rPr>
            <w:rFonts w:ascii="Times New Roman" w:hAnsi="Times New Roman" w:cs="Times New Roman"/>
            <w:sz w:val="24"/>
            <w:szCs w:val="24"/>
          </w:rPr>
          <w:delText>, and replaced</w:delText>
        </w:r>
        <w:r w:rsidR="00B75D9A" w:rsidDel="00F72102">
          <w:rPr>
            <w:rFonts w:ascii="Times New Roman" w:hAnsi="Times New Roman" w:cs="Times New Roman"/>
            <w:sz w:val="24"/>
            <w:szCs w:val="24"/>
          </w:rPr>
          <w:delText xml:space="preserve">.  In week 3, at the end of the experiment, </w:delText>
        </w:r>
        <w:r w:rsidR="006F25A5" w:rsidDel="00F72102">
          <w:rPr>
            <w:rFonts w:ascii="Times New Roman" w:hAnsi="Times New Roman" w:cs="Times New Roman"/>
            <w:sz w:val="24"/>
            <w:szCs w:val="24"/>
          </w:rPr>
          <w:delText>all remaining</w:delText>
        </w:r>
        <w:r w:rsidR="0037754E" w:rsidDel="00F72102">
          <w:rPr>
            <w:rFonts w:ascii="Times New Roman" w:hAnsi="Times New Roman" w:cs="Times New Roman"/>
            <w:sz w:val="24"/>
            <w:szCs w:val="24"/>
          </w:rPr>
          <w:delText xml:space="preserve"> bottom</w:delText>
        </w:r>
        <w:r w:rsidR="006F25A5" w:rsidDel="00F72102">
          <w:rPr>
            <w:rFonts w:ascii="Times New Roman" w:hAnsi="Times New Roman" w:cs="Times New Roman"/>
            <w:sz w:val="24"/>
            <w:szCs w:val="24"/>
          </w:rPr>
          <w:delText xml:space="preserve"> tiles were removed</w:delText>
        </w:r>
        <w:r w:rsidR="007325B7" w:rsidDel="00F72102">
          <w:rPr>
            <w:rFonts w:ascii="Times New Roman" w:hAnsi="Times New Roman" w:cs="Times New Roman"/>
            <w:sz w:val="24"/>
            <w:szCs w:val="24"/>
          </w:rPr>
          <w:delText xml:space="preserve"> and</w:delText>
        </w:r>
        <w:r w:rsidR="006F25A5" w:rsidDel="00F72102">
          <w:rPr>
            <w:rFonts w:ascii="Times New Roman" w:hAnsi="Times New Roman" w:cs="Times New Roman"/>
            <w:sz w:val="24"/>
            <w:szCs w:val="24"/>
          </w:rPr>
          <w:delText xml:space="preserve"> sampled.</w:delText>
        </w:r>
        <w:r w:rsidR="005446CA" w:rsidDel="00F72102">
          <w:rPr>
            <w:rFonts w:ascii="Times New Roman" w:hAnsi="Times New Roman" w:cs="Times New Roman"/>
            <w:sz w:val="24"/>
            <w:szCs w:val="24"/>
          </w:rPr>
          <w:delText xml:space="preserve">    </w:delText>
        </w:r>
      </w:del>
      <w:del w:id="950" w:author="Scott Cooper" w:date="2014-12-13T12:22:00Z">
        <w:r w:rsidR="005446CA" w:rsidDel="00F72102">
          <w:rPr>
            <w:rFonts w:ascii="Times New Roman" w:hAnsi="Times New Roman" w:cs="Times New Roman"/>
            <w:sz w:val="24"/>
            <w:szCs w:val="24"/>
          </w:rPr>
          <w:delText>For all tiles, we scrubbed a</w:delText>
        </w:r>
      </w:del>
      <w:ins w:id="951" w:author="Scott Cooper" w:date="2014-12-13T12:22:00Z">
        <w:r w:rsidR="00F72102">
          <w:rPr>
            <w:rFonts w:ascii="Times New Roman" w:hAnsi="Times New Roman" w:cs="Times New Roman"/>
            <w:sz w:val="24"/>
            <w:szCs w:val="24"/>
          </w:rPr>
          <w:t>A</w:t>
        </w:r>
      </w:ins>
      <w:r w:rsidR="005B0884">
        <w:rPr>
          <w:rFonts w:ascii="Times New Roman" w:hAnsi="Times New Roman" w:cs="Times New Roman"/>
          <w:sz w:val="24"/>
          <w:szCs w:val="24"/>
        </w:rPr>
        <w:t xml:space="preserve">lgae </w:t>
      </w:r>
      <w:ins w:id="952" w:author="Scott Cooper" w:date="2014-12-13T12:22:00Z">
        <w:r w:rsidR="00F72102">
          <w:rPr>
            <w:rFonts w:ascii="Times New Roman" w:hAnsi="Times New Roman" w:cs="Times New Roman"/>
            <w:sz w:val="24"/>
            <w:szCs w:val="24"/>
          </w:rPr>
          <w:t xml:space="preserve">were removed </w:t>
        </w:r>
      </w:ins>
      <w:r w:rsidR="005B0884">
        <w:rPr>
          <w:rFonts w:ascii="Times New Roman" w:hAnsi="Times New Roman" w:cs="Times New Roman"/>
          <w:sz w:val="24"/>
          <w:szCs w:val="24"/>
        </w:rPr>
        <w:t>from each tile</w:t>
      </w:r>
      <w:ins w:id="953" w:author="Scott Cooper" w:date="2014-12-13T12:22:00Z">
        <w:r w:rsidR="00F72102">
          <w:rPr>
            <w:rFonts w:ascii="Times New Roman" w:hAnsi="Times New Roman" w:cs="Times New Roman"/>
            <w:sz w:val="24"/>
            <w:szCs w:val="24"/>
          </w:rPr>
          <w:t xml:space="preserve"> by </w:t>
        </w:r>
        <w:commentRangeStart w:id="954"/>
        <w:r w:rsidR="00F72102">
          <w:rPr>
            <w:rFonts w:ascii="Times New Roman" w:hAnsi="Times New Roman" w:cs="Times New Roman"/>
            <w:sz w:val="24"/>
            <w:szCs w:val="24"/>
          </w:rPr>
          <w:t>scrubbing</w:t>
        </w:r>
        <w:commentRangeEnd w:id="954"/>
        <w:r w:rsidR="00F72102">
          <w:rPr>
            <w:rStyle w:val="CommentReference"/>
          </w:rPr>
          <w:commentReference w:id="954"/>
        </w:r>
      </w:ins>
      <w:del w:id="955" w:author="Scott Cooper" w:date="2014-12-13T12:23:00Z">
        <w:r w:rsidR="005B0884" w:rsidDel="00F72102">
          <w:rPr>
            <w:rFonts w:ascii="Times New Roman" w:hAnsi="Times New Roman" w:cs="Times New Roman"/>
            <w:sz w:val="24"/>
            <w:szCs w:val="24"/>
          </w:rPr>
          <w:delText xml:space="preserve">, </w:delText>
        </w:r>
      </w:del>
      <w:ins w:id="956" w:author="Scott Cooper" w:date="2014-12-13T12:23:00Z">
        <w:r w:rsidR="00F72102">
          <w:rPr>
            <w:rFonts w:ascii="Times New Roman" w:hAnsi="Times New Roman" w:cs="Times New Roman"/>
            <w:sz w:val="24"/>
            <w:szCs w:val="24"/>
          </w:rPr>
          <w:t xml:space="preserve"> and </w:t>
        </w:r>
      </w:ins>
      <w:r w:rsidR="005B0884">
        <w:rPr>
          <w:rFonts w:ascii="Times New Roman" w:hAnsi="Times New Roman" w:cs="Times New Roman"/>
          <w:sz w:val="24"/>
          <w:szCs w:val="24"/>
        </w:rPr>
        <w:t xml:space="preserve">suspended </w:t>
      </w:r>
      <w:del w:id="957" w:author="Scott Cooper" w:date="2014-12-13T12:23:00Z">
        <w:r w:rsidR="005446CA" w:rsidDel="00F72102">
          <w:rPr>
            <w:rFonts w:ascii="Times New Roman" w:hAnsi="Times New Roman" w:cs="Times New Roman"/>
            <w:sz w:val="24"/>
            <w:szCs w:val="24"/>
          </w:rPr>
          <w:delText xml:space="preserve">it </w:delText>
        </w:r>
      </w:del>
      <w:r w:rsidR="005B0884">
        <w:rPr>
          <w:rFonts w:ascii="Times New Roman" w:hAnsi="Times New Roman" w:cs="Times New Roman"/>
          <w:sz w:val="24"/>
          <w:szCs w:val="24"/>
        </w:rPr>
        <w:t xml:space="preserve">in </w:t>
      </w:r>
      <w:r w:rsidR="0048024A">
        <w:rPr>
          <w:rFonts w:ascii="Times New Roman" w:hAnsi="Times New Roman" w:cs="Times New Roman"/>
          <w:sz w:val="24"/>
          <w:szCs w:val="24"/>
        </w:rPr>
        <w:t xml:space="preserve">60 mL of </w:t>
      </w:r>
      <w:r w:rsidR="005B0884">
        <w:rPr>
          <w:rFonts w:ascii="Times New Roman" w:hAnsi="Times New Roman" w:cs="Times New Roman"/>
          <w:sz w:val="24"/>
          <w:szCs w:val="24"/>
        </w:rPr>
        <w:t xml:space="preserve">water, </w:t>
      </w:r>
      <w:del w:id="958" w:author="Scott Cooper" w:date="2014-12-13T12:23:00Z">
        <w:r w:rsidR="005B0884" w:rsidDel="00F72102">
          <w:rPr>
            <w:rFonts w:ascii="Times New Roman" w:hAnsi="Times New Roman" w:cs="Times New Roman"/>
            <w:sz w:val="24"/>
            <w:szCs w:val="24"/>
          </w:rPr>
          <w:delText xml:space="preserve">and </w:delText>
        </w:r>
      </w:del>
      <w:ins w:id="959" w:author="Scott Cooper" w:date="2014-12-13T12:23:00Z">
        <w:r w:rsidR="00F72102">
          <w:rPr>
            <w:rFonts w:ascii="Times New Roman" w:hAnsi="Times New Roman" w:cs="Times New Roman"/>
            <w:sz w:val="24"/>
            <w:szCs w:val="24"/>
          </w:rPr>
          <w:t xml:space="preserve">then algal suspensions were </w:t>
        </w:r>
      </w:ins>
      <w:r w:rsidR="005B0884">
        <w:rPr>
          <w:rFonts w:ascii="Times New Roman" w:hAnsi="Times New Roman" w:cs="Times New Roman"/>
          <w:sz w:val="24"/>
          <w:szCs w:val="24"/>
        </w:rPr>
        <w:t xml:space="preserve">filtered </w:t>
      </w:r>
      <w:del w:id="960" w:author="Scott Cooper" w:date="2014-12-13T12:24:00Z">
        <w:r w:rsidR="005446CA" w:rsidDel="00F72102">
          <w:rPr>
            <w:rFonts w:ascii="Times New Roman" w:hAnsi="Times New Roman" w:cs="Times New Roman"/>
            <w:sz w:val="24"/>
            <w:szCs w:val="24"/>
          </w:rPr>
          <w:delText xml:space="preserve">the suspension </w:delText>
        </w:r>
        <w:r w:rsidR="005B0884" w:rsidDel="00F72102">
          <w:rPr>
            <w:rFonts w:ascii="Times New Roman" w:hAnsi="Times New Roman" w:cs="Times New Roman"/>
            <w:sz w:val="24"/>
            <w:szCs w:val="24"/>
          </w:rPr>
          <w:delText>onto a</w:delText>
        </w:r>
      </w:del>
      <w:ins w:id="961" w:author="Scott Cooper" w:date="2014-12-13T12:24:00Z">
        <w:r w:rsidR="00F72102">
          <w:rPr>
            <w:rFonts w:ascii="Times New Roman" w:hAnsi="Times New Roman" w:cs="Times New Roman"/>
            <w:sz w:val="24"/>
            <w:szCs w:val="24"/>
          </w:rPr>
          <w:t>through</w:t>
        </w:r>
      </w:ins>
      <w:r w:rsidR="005B0884">
        <w:rPr>
          <w:rFonts w:ascii="Times New Roman" w:hAnsi="Times New Roman" w:cs="Times New Roman"/>
          <w:sz w:val="24"/>
          <w:szCs w:val="24"/>
        </w:rPr>
        <w:t xml:space="preserve"> glass fiber filter</w:t>
      </w:r>
      <w:ins w:id="962" w:author="Scott Cooper" w:date="2014-12-13T12:24:00Z">
        <w:r w:rsidR="00F72102">
          <w:rPr>
            <w:rFonts w:ascii="Times New Roman" w:hAnsi="Times New Roman" w:cs="Times New Roman"/>
            <w:sz w:val="24"/>
            <w:szCs w:val="24"/>
          </w:rPr>
          <w:t>s</w:t>
        </w:r>
      </w:ins>
      <w:del w:id="963" w:author="Scott Cooper" w:date="2014-12-13T12:24:00Z">
        <w:r w:rsidR="00A6404C" w:rsidDel="00F72102">
          <w:rPr>
            <w:rFonts w:ascii="Times New Roman" w:hAnsi="Times New Roman" w:cs="Times New Roman"/>
            <w:sz w:val="24"/>
            <w:szCs w:val="24"/>
          </w:rPr>
          <w:delText>,</w:delText>
        </w:r>
        <w:r w:rsidR="006B47ED" w:rsidDel="00F72102">
          <w:rPr>
            <w:rFonts w:ascii="Times New Roman" w:hAnsi="Times New Roman" w:cs="Times New Roman"/>
            <w:sz w:val="24"/>
            <w:szCs w:val="24"/>
          </w:rPr>
          <w:delText xml:space="preserve"> </w:delText>
        </w:r>
        <w:r w:rsidR="00A6404C" w:rsidDel="00F72102">
          <w:rPr>
            <w:rFonts w:ascii="Times New Roman" w:hAnsi="Times New Roman" w:cs="Times New Roman"/>
            <w:sz w:val="24"/>
            <w:szCs w:val="24"/>
          </w:rPr>
          <w:delText xml:space="preserve">using </w:delText>
        </w:r>
        <w:r w:rsidR="006B47ED" w:rsidDel="00F72102">
          <w:rPr>
            <w:rFonts w:ascii="Times New Roman" w:hAnsi="Times New Roman" w:cs="Times New Roman"/>
            <w:sz w:val="24"/>
            <w:szCs w:val="24"/>
          </w:rPr>
          <w:delText>an electric vacuum pump</w:delText>
        </w:r>
      </w:del>
      <w:r w:rsidR="006B47ED">
        <w:rPr>
          <w:rFonts w:ascii="Times New Roman" w:hAnsi="Times New Roman" w:cs="Times New Roman"/>
          <w:sz w:val="24"/>
          <w:szCs w:val="24"/>
        </w:rPr>
        <w:t xml:space="preserve">.  </w:t>
      </w:r>
      <w:r w:rsidR="005B0884">
        <w:rPr>
          <w:rFonts w:ascii="Times New Roman" w:hAnsi="Times New Roman" w:cs="Times New Roman"/>
          <w:sz w:val="24"/>
          <w:szCs w:val="24"/>
        </w:rPr>
        <w:t xml:space="preserve">These </w:t>
      </w:r>
      <w:r w:rsidR="005446CA">
        <w:rPr>
          <w:rFonts w:ascii="Times New Roman" w:hAnsi="Times New Roman" w:cs="Times New Roman"/>
          <w:sz w:val="24"/>
          <w:szCs w:val="24"/>
        </w:rPr>
        <w:t xml:space="preserve">samples </w:t>
      </w:r>
      <w:r w:rsidR="005B0884">
        <w:rPr>
          <w:rFonts w:ascii="Times New Roman" w:hAnsi="Times New Roman" w:cs="Times New Roman"/>
          <w:sz w:val="24"/>
          <w:szCs w:val="24"/>
        </w:rPr>
        <w:t>were frozen immediately, and later processed for AFDM as described above.</w:t>
      </w:r>
      <w:r w:rsidR="00397E20">
        <w:rPr>
          <w:rFonts w:ascii="Times New Roman" w:hAnsi="Times New Roman" w:cs="Times New Roman"/>
          <w:sz w:val="24"/>
          <w:szCs w:val="24"/>
        </w:rPr>
        <w:t xml:space="preserve">  </w:t>
      </w:r>
    </w:p>
    <w:p w14:paraId="04DAFE43" w14:textId="347B0054" w:rsidR="00F72102" w:rsidRDefault="00F72102" w:rsidP="008D3EF6">
      <w:pPr>
        <w:spacing w:line="480" w:lineRule="auto"/>
        <w:ind w:right="360" w:firstLine="720"/>
        <w:rPr>
          <w:ins w:id="964" w:author="Scott Cooper" w:date="2014-12-13T12:24:00Z"/>
          <w:rFonts w:ascii="Times New Roman" w:hAnsi="Times New Roman" w:cs="Times New Roman"/>
          <w:sz w:val="24"/>
          <w:szCs w:val="24"/>
        </w:rPr>
      </w:pPr>
      <w:ins w:id="965" w:author="Scott Cooper" w:date="2014-12-13T12:24:00Z">
        <w:r>
          <w:rPr>
            <w:rFonts w:ascii="Times New Roman" w:hAnsi="Times New Roman" w:cs="Times New Roman"/>
            <w:sz w:val="24"/>
            <w:szCs w:val="24"/>
          </w:rPr>
          <w:t>[Tom:  This experiment also suffers from a number of weaknesses:</w:t>
        </w:r>
      </w:ins>
    </w:p>
    <w:p w14:paraId="3D23F561" w14:textId="3C40CE05" w:rsidR="00F72102" w:rsidRDefault="00F72102" w:rsidP="008D3EF6">
      <w:pPr>
        <w:spacing w:line="480" w:lineRule="auto"/>
        <w:ind w:right="360" w:firstLine="720"/>
        <w:rPr>
          <w:ins w:id="966" w:author="Scott Cooper" w:date="2014-12-13T12:27:00Z"/>
          <w:rFonts w:ascii="Times New Roman" w:hAnsi="Times New Roman" w:cs="Times New Roman"/>
          <w:sz w:val="24"/>
          <w:szCs w:val="24"/>
        </w:rPr>
      </w:pPr>
      <w:ins w:id="967" w:author="Scott Cooper" w:date="2014-12-13T12:24:00Z">
        <w:r>
          <w:rPr>
            <w:rFonts w:ascii="Times New Roman" w:hAnsi="Times New Roman" w:cs="Times New Roman"/>
            <w:sz w:val="24"/>
            <w:szCs w:val="24"/>
          </w:rPr>
          <w:t xml:space="preserve">1.  </w:t>
        </w:r>
      </w:ins>
      <w:ins w:id="968" w:author="Scott Cooper" w:date="2014-12-13T12:26:00Z">
        <w:r w:rsidR="00366588">
          <w:rPr>
            <w:rFonts w:ascii="Times New Roman" w:hAnsi="Times New Roman" w:cs="Times New Roman"/>
            <w:sz w:val="24"/>
            <w:szCs w:val="24"/>
          </w:rPr>
          <w:t>The biggest problem, of course, was that treatments were not maintained.  Given the disappearance of mayflies, you</w:t>
        </w:r>
      </w:ins>
      <w:ins w:id="969" w:author="Scott Cooper" w:date="2014-12-13T12:27:00Z">
        <w:r w:rsidR="00366588">
          <w:rPr>
            <w:rFonts w:ascii="Times New Roman" w:hAnsi="Times New Roman" w:cs="Times New Roman"/>
            <w:sz w:val="24"/>
            <w:szCs w:val="24"/>
          </w:rPr>
          <w:t xml:space="preserve"> probably can’t say much about mayfly effects on algae or tadpoles.  It might be good just to concentrate on tadpole effects on algae.</w:t>
        </w:r>
      </w:ins>
    </w:p>
    <w:p w14:paraId="23EC13CB" w14:textId="0348CA76" w:rsidR="00366588" w:rsidRPr="007D4B11" w:rsidRDefault="00366588" w:rsidP="008D3EF6">
      <w:pPr>
        <w:spacing w:line="480" w:lineRule="auto"/>
        <w:ind w:right="360" w:firstLine="720"/>
        <w:rPr>
          <w:rFonts w:ascii="Times New Roman" w:hAnsi="Times New Roman" w:cs="Times New Roman"/>
          <w:sz w:val="24"/>
          <w:szCs w:val="24"/>
        </w:rPr>
      </w:pPr>
      <w:ins w:id="970" w:author="Scott Cooper" w:date="2014-12-13T12:27:00Z">
        <w:r>
          <w:rPr>
            <w:rFonts w:ascii="Times New Roman" w:hAnsi="Times New Roman" w:cs="Times New Roman"/>
            <w:sz w:val="24"/>
            <w:szCs w:val="24"/>
          </w:rPr>
          <w:t>2.  As with the previous experiment</w:t>
        </w:r>
      </w:ins>
      <w:ins w:id="971" w:author="Scott Cooper" w:date="2014-12-13T12:28:00Z">
        <w:r>
          <w:rPr>
            <w:rFonts w:ascii="Times New Roman" w:hAnsi="Times New Roman" w:cs="Times New Roman"/>
            <w:sz w:val="24"/>
            <w:szCs w:val="24"/>
          </w:rPr>
          <w:t>, it is difficult to interpret growth</w:t>
        </w:r>
      </w:ins>
      <w:ins w:id="972" w:author="Scott Cooper" w:date="2014-12-13T12:36:00Z">
        <w:r w:rsidR="00825C4F">
          <w:rPr>
            <w:rFonts w:ascii="Times New Roman" w:hAnsi="Times New Roman" w:cs="Times New Roman"/>
            <w:sz w:val="24"/>
            <w:szCs w:val="24"/>
          </w:rPr>
          <w:t>, biomass, or</w:t>
        </w:r>
      </w:ins>
      <w:ins w:id="973" w:author="Scott Cooper" w:date="2014-12-13T12:28:00Z">
        <w:r>
          <w:rPr>
            <w:rFonts w:ascii="Times New Roman" w:hAnsi="Times New Roman" w:cs="Times New Roman"/>
            <w:sz w:val="24"/>
            <w:szCs w:val="24"/>
          </w:rPr>
          <w:t xml:space="preserve"> length data when consumers are replaced throughout the experiment</w:t>
        </w:r>
      </w:ins>
      <w:ins w:id="974" w:author="Scott Cooper" w:date="2014-12-14T09:51:00Z">
        <w:r w:rsidR="00CB4BAD">
          <w:rPr>
            <w:rFonts w:ascii="Times New Roman" w:hAnsi="Times New Roman" w:cs="Times New Roman"/>
            <w:sz w:val="24"/>
            <w:szCs w:val="24"/>
          </w:rPr>
          <w:t xml:space="preserve"> or when population losses are so high</w:t>
        </w:r>
      </w:ins>
      <w:ins w:id="975" w:author="Scott Cooper" w:date="2014-12-13T12:28:00Z">
        <w:r>
          <w:rPr>
            <w:rFonts w:ascii="Times New Roman" w:hAnsi="Times New Roman" w:cs="Times New Roman"/>
            <w:sz w:val="24"/>
            <w:szCs w:val="24"/>
          </w:rPr>
          <w:t xml:space="preserve">.  </w:t>
        </w:r>
      </w:ins>
      <w:ins w:id="976" w:author="Scott Cooper" w:date="2014-12-14T09:51:00Z">
        <w:r w:rsidR="00CB4BAD">
          <w:rPr>
            <w:rFonts w:ascii="Times New Roman" w:hAnsi="Times New Roman" w:cs="Times New Roman"/>
            <w:sz w:val="24"/>
            <w:szCs w:val="24"/>
          </w:rPr>
          <w:t>Also, many aquatic insects do not feed just before emergence</w:t>
        </w:r>
      </w:ins>
      <w:ins w:id="977" w:author="Scott Cooper" w:date="2014-12-14T09:52:00Z">
        <w:r w:rsidR="00CB4BAD">
          <w:rPr>
            <w:rFonts w:ascii="Times New Roman" w:hAnsi="Times New Roman" w:cs="Times New Roman"/>
            <w:sz w:val="24"/>
            <w:szCs w:val="24"/>
          </w:rPr>
          <w:t xml:space="preserve">.  </w:t>
        </w:r>
      </w:ins>
      <w:ins w:id="978" w:author="Scott Cooper" w:date="2014-12-13T12:29:00Z">
        <w:r>
          <w:rPr>
            <w:rFonts w:ascii="Times New Roman" w:hAnsi="Times New Roman" w:cs="Times New Roman"/>
            <w:sz w:val="24"/>
            <w:szCs w:val="24"/>
          </w:rPr>
          <w:t xml:space="preserve">When consumer densities are declining owing to metamorphosis/emergence or death, then the </w:t>
        </w:r>
        <w:r>
          <w:rPr>
            <w:rFonts w:ascii="Times New Roman" w:hAnsi="Times New Roman" w:cs="Times New Roman"/>
            <w:sz w:val="24"/>
            <w:szCs w:val="24"/>
          </w:rPr>
          <w:lastRenderedPageBreak/>
          <w:t>analysis of grazing experiments</w:t>
        </w:r>
      </w:ins>
      <w:ins w:id="979" w:author="Scott Cooper" w:date="2014-12-13T12:30:00Z">
        <w:r>
          <w:rPr>
            <w:rFonts w:ascii="Times New Roman" w:hAnsi="Times New Roman" w:cs="Times New Roman"/>
            <w:sz w:val="24"/>
            <w:szCs w:val="24"/>
          </w:rPr>
          <w:t xml:space="preserve"> is also problematic, because it is not clear what the average consumer density was or what the per capita grazing impact was.</w:t>
        </w:r>
      </w:ins>
      <w:ins w:id="980" w:author="Scott Cooper" w:date="2014-12-14T09:52:00Z">
        <w:r w:rsidR="00CB4BAD">
          <w:rPr>
            <w:rFonts w:ascii="Times New Roman" w:hAnsi="Times New Roman" w:cs="Times New Roman"/>
            <w:sz w:val="24"/>
            <w:szCs w:val="24"/>
          </w:rPr>
          <w:t xml:space="preserve"> As for the previous experiment, you know the number of consumers added to each enclosure, so should be able to partition losses into death (for both), metamorphosis (for tadpoles), and emergence (for mayflies), </w:t>
        </w:r>
        <w:commentRangeStart w:id="981"/>
        <w:r w:rsidR="00CB4BAD">
          <w:rPr>
            <w:rFonts w:ascii="Times New Roman" w:hAnsi="Times New Roman" w:cs="Times New Roman"/>
            <w:sz w:val="24"/>
            <w:szCs w:val="24"/>
          </w:rPr>
          <w:t>so would have vital rate metrics for sources of loss</w:t>
        </w:r>
      </w:ins>
      <w:commentRangeEnd w:id="981"/>
      <w:r w:rsidR="000170F5">
        <w:rPr>
          <w:rStyle w:val="CommentReference"/>
        </w:rPr>
        <w:commentReference w:id="981"/>
      </w:r>
      <w:ins w:id="982" w:author="Scott Cooper" w:date="2014-12-14T09:52:00Z">
        <w:r w:rsidR="00CB4BAD">
          <w:rPr>
            <w:rFonts w:ascii="Times New Roman" w:hAnsi="Times New Roman" w:cs="Times New Roman"/>
            <w:sz w:val="24"/>
            <w:szCs w:val="24"/>
          </w:rPr>
          <w:t>.  In both experiments, you need to show to what degree treatments were maintained by showing the population densities or levels of tadpoles and mayflies in each treatment over time.</w:t>
        </w:r>
      </w:ins>
      <w:ins w:id="983" w:author="Scott Cooper" w:date="2014-12-13T12:30:00Z">
        <w:r>
          <w:rPr>
            <w:rFonts w:ascii="Times New Roman" w:hAnsi="Times New Roman" w:cs="Times New Roman"/>
            <w:sz w:val="24"/>
            <w:szCs w:val="24"/>
          </w:rPr>
          <w:t>]</w:t>
        </w:r>
      </w:ins>
    </w:p>
    <w:p w14:paraId="645F549A" w14:textId="77777777" w:rsidR="00A6404C" w:rsidRPr="00AF721D" w:rsidRDefault="008F14E5" w:rsidP="00570AB9">
      <w:pPr>
        <w:spacing w:line="480" w:lineRule="auto"/>
        <w:ind w:right="360"/>
        <w:jc w:val="center"/>
        <w:rPr>
          <w:rFonts w:ascii="Times New Roman" w:hAnsi="Times New Roman" w:cs="Times New Roman"/>
          <w:i/>
          <w:sz w:val="24"/>
          <w:szCs w:val="24"/>
        </w:rPr>
      </w:pPr>
      <w:r w:rsidRPr="00AF721D">
        <w:rPr>
          <w:rFonts w:ascii="Times New Roman" w:hAnsi="Times New Roman" w:cs="Times New Roman"/>
          <w:i/>
          <w:sz w:val="24"/>
          <w:szCs w:val="24"/>
        </w:rPr>
        <w:t>Analytical methods</w:t>
      </w:r>
    </w:p>
    <w:p w14:paraId="383D832B" w14:textId="034A71B4" w:rsidR="009A0D57" w:rsidRPr="00F51734" w:rsidRDefault="009A0D57" w:rsidP="008D3EF6">
      <w:pPr>
        <w:spacing w:line="480" w:lineRule="auto"/>
        <w:ind w:right="360" w:firstLine="720"/>
        <w:rPr>
          <w:rFonts w:ascii="Times New Roman" w:hAnsi="Times New Roman" w:cs="Times New Roman"/>
          <w:sz w:val="24"/>
          <w:szCs w:val="24"/>
        </w:rPr>
      </w:pPr>
      <w:del w:id="984" w:author="Scott Cooper" w:date="2014-12-13T12:31:00Z">
        <w:r w:rsidDel="00366588">
          <w:rPr>
            <w:rFonts w:ascii="Times New Roman" w:hAnsi="Times New Roman" w:cs="Times New Roman"/>
            <w:sz w:val="24"/>
            <w:szCs w:val="24"/>
          </w:rPr>
          <w:delText>For both experiments, we</w:delText>
        </w:r>
      </w:del>
      <w:ins w:id="985" w:author="Scott Cooper" w:date="2014-12-13T12:31:00Z">
        <w:r w:rsidR="00366588">
          <w:rPr>
            <w:rFonts w:ascii="Times New Roman" w:hAnsi="Times New Roman" w:cs="Times New Roman"/>
            <w:sz w:val="24"/>
            <w:szCs w:val="24"/>
          </w:rPr>
          <w:t>I</w:t>
        </w:r>
      </w:ins>
      <w:r>
        <w:rPr>
          <w:rFonts w:ascii="Times New Roman" w:hAnsi="Times New Roman" w:cs="Times New Roman"/>
          <w:sz w:val="24"/>
          <w:szCs w:val="24"/>
        </w:rPr>
        <w:t xml:space="preserve"> performed analyses to relate algal abundance to consumer abundance, and analyses to relate </w:t>
      </w:r>
      <w:ins w:id="986" w:author="Scott Cooper" w:date="2014-12-13T12:37:00Z">
        <w:r w:rsidR="00825C4F">
          <w:rPr>
            <w:rFonts w:ascii="Times New Roman" w:hAnsi="Times New Roman" w:cs="Times New Roman"/>
            <w:sz w:val="24"/>
            <w:szCs w:val="24"/>
          </w:rPr>
          <w:t xml:space="preserve">the </w:t>
        </w:r>
      </w:ins>
      <w:r>
        <w:rPr>
          <w:rFonts w:ascii="Times New Roman" w:hAnsi="Times New Roman" w:cs="Times New Roman"/>
          <w:sz w:val="24"/>
          <w:szCs w:val="24"/>
        </w:rPr>
        <w:t xml:space="preserve">body size </w:t>
      </w:r>
      <w:commentRangeStart w:id="987"/>
      <w:r>
        <w:rPr>
          <w:rFonts w:ascii="Times New Roman" w:hAnsi="Times New Roman" w:cs="Times New Roman"/>
          <w:sz w:val="24"/>
          <w:szCs w:val="24"/>
        </w:rPr>
        <w:t>of</w:t>
      </w:r>
      <w:commentRangeEnd w:id="987"/>
      <w:r w:rsidR="00FA182C">
        <w:rPr>
          <w:rStyle w:val="CommentReference"/>
        </w:rPr>
        <w:commentReference w:id="987"/>
      </w:r>
      <w:r>
        <w:rPr>
          <w:rFonts w:ascii="Times New Roman" w:hAnsi="Times New Roman" w:cs="Times New Roman"/>
          <w:sz w:val="24"/>
          <w:szCs w:val="24"/>
        </w:rPr>
        <w:t xml:space="preserve"> each consumer </w:t>
      </w:r>
      <w:ins w:id="988" w:author="Scott Cooper" w:date="2014-12-13T12:37:00Z">
        <w:r w:rsidR="00825C4F">
          <w:rPr>
            <w:rFonts w:ascii="Times New Roman" w:hAnsi="Times New Roman" w:cs="Times New Roman"/>
            <w:sz w:val="24"/>
            <w:szCs w:val="24"/>
          </w:rPr>
          <w:t xml:space="preserve">species </w:t>
        </w:r>
      </w:ins>
      <w:r>
        <w:rPr>
          <w:rFonts w:ascii="Times New Roman" w:hAnsi="Times New Roman" w:cs="Times New Roman"/>
          <w:sz w:val="24"/>
          <w:szCs w:val="24"/>
        </w:rPr>
        <w:t xml:space="preserve">to its abundance and </w:t>
      </w:r>
      <w:del w:id="989" w:author="Scott Cooper" w:date="2014-12-13T12:38:00Z">
        <w:r w:rsidDel="00825C4F">
          <w:rPr>
            <w:rFonts w:ascii="Times New Roman" w:hAnsi="Times New Roman" w:cs="Times New Roman"/>
            <w:sz w:val="24"/>
            <w:szCs w:val="24"/>
          </w:rPr>
          <w:delText xml:space="preserve">to </w:delText>
        </w:r>
      </w:del>
      <w:r>
        <w:rPr>
          <w:rFonts w:ascii="Times New Roman" w:hAnsi="Times New Roman" w:cs="Times New Roman"/>
          <w:sz w:val="24"/>
          <w:szCs w:val="24"/>
        </w:rPr>
        <w:t>the abundance of its competitor</w:t>
      </w:r>
      <w:r w:rsidR="008A3BE3">
        <w:rPr>
          <w:rFonts w:ascii="Times New Roman" w:hAnsi="Times New Roman" w:cs="Times New Roman"/>
          <w:sz w:val="24"/>
          <w:szCs w:val="24"/>
        </w:rPr>
        <w:t xml:space="preserve"> (Table </w:t>
      </w:r>
      <w:commentRangeStart w:id="990"/>
      <w:r w:rsidR="008A3BE3">
        <w:rPr>
          <w:rFonts w:ascii="Times New Roman" w:hAnsi="Times New Roman" w:cs="Times New Roman"/>
          <w:sz w:val="24"/>
          <w:szCs w:val="24"/>
        </w:rPr>
        <w:t>1</w:t>
      </w:r>
      <w:commentRangeEnd w:id="990"/>
      <w:r w:rsidR="00FA182C">
        <w:rPr>
          <w:rStyle w:val="CommentReference"/>
        </w:rPr>
        <w:commentReference w:id="990"/>
      </w:r>
      <w:r w:rsidR="008A3BE3">
        <w:rPr>
          <w:rFonts w:ascii="Times New Roman" w:hAnsi="Times New Roman" w:cs="Times New Roman"/>
          <w:sz w:val="24"/>
          <w:szCs w:val="24"/>
        </w:rPr>
        <w:t>)</w:t>
      </w:r>
      <w:r>
        <w:rPr>
          <w:rFonts w:ascii="Times New Roman" w:hAnsi="Times New Roman" w:cs="Times New Roman"/>
          <w:sz w:val="24"/>
          <w:szCs w:val="24"/>
        </w:rPr>
        <w:t>.</w:t>
      </w:r>
    </w:p>
    <w:p w14:paraId="2ADDDFB0" w14:textId="54102421" w:rsidR="009A0D57" w:rsidDel="00604780" w:rsidRDefault="00A6404C" w:rsidP="009A0D57">
      <w:pPr>
        <w:spacing w:line="480" w:lineRule="auto"/>
        <w:ind w:right="360" w:firstLine="720"/>
        <w:rPr>
          <w:del w:id="992" w:author="Scott Cooper" w:date="2014-12-13T13:36:00Z"/>
          <w:rFonts w:ascii="Times New Roman" w:hAnsi="Times New Roman" w:cs="Times New Roman"/>
          <w:sz w:val="24"/>
          <w:szCs w:val="24"/>
        </w:rPr>
      </w:pPr>
      <w:r>
        <w:rPr>
          <w:rFonts w:ascii="Times New Roman" w:hAnsi="Times New Roman" w:cs="Times New Roman"/>
          <w:i/>
          <w:sz w:val="24"/>
          <w:szCs w:val="24"/>
        </w:rPr>
        <w:t>Analysis of field enclosure experiment</w:t>
      </w:r>
      <w:r w:rsidR="008F14E5" w:rsidRPr="008F14E5">
        <w:rPr>
          <w:rFonts w:ascii="Times New Roman" w:hAnsi="Times New Roman" w:cs="Times New Roman"/>
          <w:i/>
          <w:sz w:val="24"/>
          <w:szCs w:val="24"/>
        </w:rPr>
        <w:t xml:space="preserve">. – </w:t>
      </w:r>
      <w:del w:id="993" w:author="Scott Cooper" w:date="2014-12-13T13:20:00Z">
        <w:r w:rsidR="008F14E5" w:rsidDel="00FA182C">
          <w:rPr>
            <w:rFonts w:ascii="Times New Roman" w:hAnsi="Times New Roman" w:cs="Times New Roman"/>
            <w:sz w:val="24"/>
            <w:szCs w:val="24"/>
          </w:rPr>
          <w:delText xml:space="preserve">For </w:delText>
        </w:r>
        <w:r w:rsidR="00C143D2" w:rsidDel="00FA182C">
          <w:rPr>
            <w:rFonts w:ascii="Times New Roman" w:hAnsi="Times New Roman" w:cs="Times New Roman"/>
            <w:sz w:val="24"/>
            <w:szCs w:val="24"/>
          </w:rPr>
          <w:delText xml:space="preserve">our analysis of field enclosure </w:delText>
        </w:r>
        <w:r w:rsidDel="00FA182C">
          <w:rPr>
            <w:rFonts w:ascii="Times New Roman" w:hAnsi="Times New Roman" w:cs="Times New Roman"/>
            <w:sz w:val="24"/>
            <w:szCs w:val="24"/>
          </w:rPr>
          <w:delText xml:space="preserve">algal abundance </w:delText>
        </w:r>
        <w:r w:rsidR="00C143D2" w:rsidDel="00FA182C">
          <w:rPr>
            <w:rFonts w:ascii="Times New Roman" w:hAnsi="Times New Roman" w:cs="Times New Roman"/>
            <w:sz w:val="24"/>
            <w:szCs w:val="24"/>
          </w:rPr>
          <w:delText>data</w:delText>
        </w:r>
        <w:r w:rsidR="008F14E5" w:rsidDel="00FA182C">
          <w:rPr>
            <w:rFonts w:ascii="Times New Roman" w:hAnsi="Times New Roman" w:cs="Times New Roman"/>
            <w:sz w:val="24"/>
            <w:szCs w:val="24"/>
          </w:rPr>
          <w:delText xml:space="preserve">, we used two sets of independent variables in alternative analyses.  In </w:delText>
        </w:r>
        <w:r w:rsidDel="00FA182C">
          <w:rPr>
            <w:rFonts w:ascii="Times New Roman" w:hAnsi="Times New Roman" w:cs="Times New Roman"/>
            <w:sz w:val="24"/>
            <w:szCs w:val="24"/>
          </w:rPr>
          <w:delText>the</w:delText>
        </w:r>
      </w:del>
      <w:ins w:id="994" w:author="Scott Cooper" w:date="2014-12-13T13:20:00Z">
        <w:r w:rsidR="00FA182C">
          <w:rPr>
            <w:rFonts w:ascii="Times New Roman" w:hAnsi="Times New Roman" w:cs="Times New Roman"/>
            <w:sz w:val="24"/>
            <w:szCs w:val="24"/>
          </w:rPr>
          <w:t>In the field enclos</w:t>
        </w:r>
      </w:ins>
      <w:ins w:id="995" w:author="Scott Cooper" w:date="2014-12-13T13:21:00Z">
        <w:r w:rsidR="00FA182C">
          <w:rPr>
            <w:rFonts w:ascii="Times New Roman" w:hAnsi="Times New Roman" w:cs="Times New Roman"/>
            <w:sz w:val="24"/>
            <w:szCs w:val="24"/>
          </w:rPr>
          <w:t xml:space="preserve">ure experiment, I ran two analyses, with the first treating </w:t>
        </w:r>
      </w:ins>
      <w:ins w:id="996" w:author="Scott Cooper" w:date="2014-12-13T13:22:00Z">
        <w:r w:rsidR="00FA182C">
          <w:rPr>
            <w:rFonts w:ascii="Times New Roman" w:hAnsi="Times New Roman" w:cs="Times New Roman"/>
            <w:sz w:val="24"/>
            <w:szCs w:val="24"/>
          </w:rPr>
          <w:t>targeted</w:t>
        </w:r>
      </w:ins>
      <w:ins w:id="997" w:author="Scott Cooper" w:date="2014-12-13T13:21:00Z">
        <w:r w:rsidR="00FA182C">
          <w:rPr>
            <w:rFonts w:ascii="Times New Roman" w:hAnsi="Times New Roman" w:cs="Times New Roman"/>
            <w:sz w:val="24"/>
            <w:szCs w:val="24"/>
          </w:rPr>
          <w:t xml:space="preserve"> mayfly and tadpole densities </w:t>
        </w:r>
      </w:ins>
      <w:ins w:id="998" w:author="Scott Cooper" w:date="2014-12-13T13:23:00Z">
        <w:r w:rsidR="00FA182C">
          <w:rPr>
            <w:rFonts w:ascii="Times New Roman" w:hAnsi="Times New Roman" w:cs="Times New Roman"/>
            <w:sz w:val="24"/>
            <w:szCs w:val="24"/>
          </w:rPr>
          <w:t xml:space="preserve">and the second using </w:t>
        </w:r>
      </w:ins>
      <w:ins w:id="999" w:author="Scott Cooper" w:date="2014-12-13T13:24:00Z">
        <w:r w:rsidR="00FA182C">
          <w:rPr>
            <w:rFonts w:ascii="Times New Roman" w:hAnsi="Times New Roman" w:cs="Times New Roman"/>
            <w:sz w:val="24"/>
            <w:szCs w:val="24"/>
          </w:rPr>
          <w:t xml:space="preserve">measured biomasses of mayflies and tadpoles </w:t>
        </w:r>
      </w:ins>
      <w:ins w:id="1000" w:author="Scott Cooper" w:date="2014-12-13T13:34:00Z">
        <w:r w:rsidR="00604780">
          <w:rPr>
            <w:rFonts w:ascii="Times New Roman" w:hAnsi="Times New Roman" w:cs="Times New Roman"/>
            <w:sz w:val="24"/>
            <w:szCs w:val="24"/>
          </w:rPr>
          <w:t>at the end of each time block</w:t>
        </w:r>
      </w:ins>
      <w:ins w:id="1001" w:author="Scott Cooper" w:date="2014-12-13T13:24:00Z">
        <w:r w:rsidR="00FA182C">
          <w:rPr>
            <w:rFonts w:ascii="Times New Roman" w:hAnsi="Times New Roman" w:cs="Times New Roman"/>
            <w:sz w:val="24"/>
            <w:szCs w:val="24"/>
          </w:rPr>
          <w:t xml:space="preserve"> </w:t>
        </w:r>
      </w:ins>
      <w:ins w:id="1002" w:author="Scott Cooper" w:date="2014-12-13T13:21:00Z">
        <w:r w:rsidR="00FA182C">
          <w:rPr>
            <w:rFonts w:ascii="Times New Roman" w:hAnsi="Times New Roman" w:cs="Times New Roman"/>
            <w:sz w:val="24"/>
            <w:szCs w:val="24"/>
          </w:rPr>
          <w:t>as continuous in</w:t>
        </w:r>
      </w:ins>
      <w:ins w:id="1003" w:author="Scott Cooper" w:date="2014-12-13T13:22:00Z">
        <w:r w:rsidR="00FA182C">
          <w:rPr>
            <w:rFonts w:ascii="Times New Roman" w:hAnsi="Times New Roman" w:cs="Times New Roman"/>
            <w:sz w:val="24"/>
            <w:szCs w:val="24"/>
          </w:rPr>
          <w:t>dependent variables</w:t>
        </w:r>
      </w:ins>
      <w:commentRangeStart w:id="1004"/>
      <w:del w:id="1005" w:author="Scott Cooper" w:date="2014-12-13T13:24:00Z">
        <w:r w:rsidDel="00FA182C">
          <w:rPr>
            <w:rFonts w:ascii="Times New Roman" w:hAnsi="Times New Roman" w:cs="Times New Roman"/>
            <w:sz w:val="24"/>
            <w:szCs w:val="24"/>
          </w:rPr>
          <w:delText xml:space="preserve"> first analysis </w:delText>
        </w:r>
        <w:r w:rsidR="00C143D2" w:rsidDel="00FA182C">
          <w:rPr>
            <w:rFonts w:ascii="Times New Roman" w:hAnsi="Times New Roman" w:cs="Times New Roman"/>
            <w:sz w:val="24"/>
            <w:szCs w:val="24"/>
          </w:rPr>
          <w:delText xml:space="preserve">the </w:delText>
        </w:r>
        <w:r w:rsidR="005B7279" w:rsidDel="00FA182C">
          <w:rPr>
            <w:rFonts w:ascii="Times New Roman" w:hAnsi="Times New Roman" w:cs="Times New Roman"/>
            <w:sz w:val="24"/>
            <w:szCs w:val="24"/>
          </w:rPr>
          <w:delText xml:space="preserve">two </w:delText>
        </w:r>
        <w:r w:rsidR="00C143D2" w:rsidDel="00FA182C">
          <w:rPr>
            <w:rFonts w:ascii="Times New Roman" w:hAnsi="Times New Roman" w:cs="Times New Roman"/>
            <w:sz w:val="24"/>
            <w:szCs w:val="24"/>
          </w:rPr>
          <w:delText xml:space="preserve">independent variables were </w:delText>
        </w:r>
        <w:r w:rsidR="00D1481C" w:rsidDel="00FA182C">
          <w:rPr>
            <w:rFonts w:ascii="Times New Roman" w:hAnsi="Times New Roman" w:cs="Times New Roman"/>
            <w:sz w:val="24"/>
            <w:szCs w:val="24"/>
          </w:rPr>
          <w:delText xml:space="preserve">the </w:delText>
        </w:r>
        <w:r w:rsidR="009A0D57" w:rsidDel="00FA182C">
          <w:rPr>
            <w:rFonts w:ascii="Times New Roman" w:hAnsi="Times New Roman" w:cs="Times New Roman"/>
            <w:sz w:val="24"/>
            <w:szCs w:val="24"/>
          </w:rPr>
          <w:delText xml:space="preserve">continuous </w:delText>
        </w:r>
        <w:r w:rsidR="00D1481C" w:rsidDel="00FA182C">
          <w:rPr>
            <w:rFonts w:ascii="Times New Roman" w:hAnsi="Times New Roman" w:cs="Times New Roman"/>
            <w:sz w:val="24"/>
            <w:szCs w:val="24"/>
          </w:rPr>
          <w:delText xml:space="preserve">variables </w:delText>
        </w:r>
        <w:r w:rsidR="00C143D2" w:rsidDel="00FA182C">
          <w:rPr>
            <w:rFonts w:ascii="Times New Roman" w:hAnsi="Times New Roman" w:cs="Times New Roman"/>
            <w:sz w:val="24"/>
            <w:szCs w:val="24"/>
          </w:rPr>
          <w:delText xml:space="preserve">mayfly </w:delText>
        </w:r>
        <w:r w:rsidR="009A0D57" w:rsidDel="00FA182C">
          <w:rPr>
            <w:rFonts w:ascii="Times New Roman" w:hAnsi="Times New Roman" w:cs="Times New Roman"/>
            <w:sz w:val="24"/>
            <w:szCs w:val="24"/>
          </w:rPr>
          <w:delText xml:space="preserve">abundance </w:delText>
        </w:r>
        <w:r w:rsidR="005B7279" w:rsidDel="00FA182C">
          <w:rPr>
            <w:rFonts w:ascii="Times New Roman" w:hAnsi="Times New Roman" w:cs="Times New Roman"/>
            <w:sz w:val="24"/>
            <w:szCs w:val="24"/>
          </w:rPr>
          <w:delText>and</w:delText>
        </w:r>
        <w:r w:rsidR="00C143D2" w:rsidDel="00FA182C">
          <w:rPr>
            <w:rFonts w:ascii="Times New Roman" w:hAnsi="Times New Roman" w:cs="Times New Roman"/>
            <w:sz w:val="24"/>
            <w:szCs w:val="24"/>
          </w:rPr>
          <w:delText xml:space="preserve"> tadpole </w:delText>
        </w:r>
        <w:r w:rsidR="009A0D57" w:rsidDel="00FA182C">
          <w:rPr>
            <w:rFonts w:ascii="Times New Roman" w:hAnsi="Times New Roman" w:cs="Times New Roman"/>
            <w:sz w:val="24"/>
            <w:szCs w:val="24"/>
          </w:rPr>
          <w:delText>abundance</w:delText>
        </w:r>
        <w:r w:rsidR="005B7279" w:rsidDel="00FA182C">
          <w:rPr>
            <w:rFonts w:ascii="Times New Roman" w:hAnsi="Times New Roman" w:cs="Times New Roman"/>
            <w:sz w:val="24"/>
            <w:szCs w:val="24"/>
          </w:rPr>
          <w:delText xml:space="preserve">, with </w:delText>
        </w:r>
        <w:r w:rsidR="00D1481C" w:rsidDel="00FA182C">
          <w:rPr>
            <w:rFonts w:ascii="Times New Roman" w:hAnsi="Times New Roman" w:cs="Times New Roman"/>
            <w:sz w:val="24"/>
            <w:szCs w:val="24"/>
          </w:rPr>
          <w:delText xml:space="preserve">four </w:delText>
        </w:r>
        <w:r w:rsidR="005B7279" w:rsidDel="00FA182C">
          <w:rPr>
            <w:rFonts w:ascii="Times New Roman" w:hAnsi="Times New Roman" w:cs="Times New Roman"/>
            <w:sz w:val="24"/>
            <w:szCs w:val="24"/>
          </w:rPr>
          <w:delText xml:space="preserve">levels for each </w:delText>
        </w:r>
        <w:r w:rsidR="009A0D57" w:rsidDel="00FA182C">
          <w:rPr>
            <w:rFonts w:ascii="Times New Roman" w:hAnsi="Times New Roman" w:cs="Times New Roman"/>
            <w:sz w:val="24"/>
            <w:szCs w:val="24"/>
          </w:rPr>
          <w:delText>abundance</w:delText>
        </w:r>
        <w:r w:rsidR="005B7279" w:rsidDel="00FA182C">
          <w:rPr>
            <w:rFonts w:ascii="Times New Roman" w:hAnsi="Times New Roman" w:cs="Times New Roman"/>
            <w:sz w:val="24"/>
            <w:szCs w:val="24"/>
          </w:rPr>
          <w:delText xml:space="preserve"> treatment of eac</w:delText>
        </w:r>
        <w:r w:rsidR="00ED293A" w:rsidDel="00FA182C">
          <w:rPr>
            <w:rFonts w:ascii="Times New Roman" w:hAnsi="Times New Roman" w:cs="Times New Roman"/>
            <w:sz w:val="24"/>
            <w:szCs w:val="24"/>
          </w:rPr>
          <w:delText xml:space="preserve">h consumer.  </w:delText>
        </w:r>
        <w:r w:rsidR="009A0D57" w:rsidDel="00FA182C">
          <w:rPr>
            <w:rFonts w:ascii="Times New Roman" w:hAnsi="Times New Roman" w:cs="Times New Roman"/>
            <w:sz w:val="24"/>
            <w:szCs w:val="24"/>
          </w:rPr>
          <w:delText xml:space="preserve">In the second analysis, instead of using the </w:delText>
        </w:r>
        <w:r w:rsidR="003D7E2D" w:rsidDel="00FA182C">
          <w:rPr>
            <w:rFonts w:ascii="Times New Roman" w:hAnsi="Times New Roman" w:cs="Times New Roman"/>
            <w:sz w:val="24"/>
            <w:szCs w:val="24"/>
          </w:rPr>
          <w:delText xml:space="preserve">predefined abundance levels </w:delText>
        </w:r>
        <w:r w:rsidR="009A0D57" w:rsidDel="00FA182C">
          <w:rPr>
            <w:rFonts w:ascii="Times New Roman" w:hAnsi="Times New Roman" w:cs="Times New Roman"/>
            <w:sz w:val="24"/>
            <w:szCs w:val="24"/>
          </w:rPr>
          <w:delText>for mayfly and tadpole abundance, we used total biomass estimated for each consumer within each enclosure</w:delText>
        </w:r>
      </w:del>
      <w:commentRangeEnd w:id="1004"/>
      <w:r w:rsidR="00FA182C">
        <w:rPr>
          <w:rStyle w:val="CommentReference"/>
        </w:rPr>
        <w:commentReference w:id="1004"/>
      </w:r>
      <w:r w:rsidR="009A0D57">
        <w:rPr>
          <w:rFonts w:ascii="Times New Roman" w:hAnsi="Times New Roman" w:cs="Times New Roman"/>
          <w:sz w:val="24"/>
          <w:szCs w:val="24"/>
        </w:rPr>
        <w:t xml:space="preserve">.  </w:t>
      </w:r>
      <w:del w:id="1006" w:author="Scott Cooper" w:date="2014-12-13T13:26:00Z">
        <w:r w:rsidR="009A0D57" w:rsidDel="004A1EC7">
          <w:rPr>
            <w:rFonts w:ascii="Times New Roman" w:hAnsi="Times New Roman" w:cs="Times New Roman"/>
            <w:sz w:val="24"/>
            <w:szCs w:val="24"/>
          </w:rPr>
          <w:delText>For mayflies, per-enclosure</w:delText>
        </w:r>
      </w:del>
      <w:ins w:id="1007" w:author="Scott Cooper" w:date="2014-12-13T13:26:00Z">
        <w:r w:rsidR="004A1EC7">
          <w:rPr>
            <w:rFonts w:ascii="Times New Roman" w:hAnsi="Times New Roman" w:cs="Times New Roman"/>
            <w:sz w:val="24"/>
            <w:szCs w:val="24"/>
          </w:rPr>
          <w:t>Mayfly</w:t>
        </w:r>
      </w:ins>
      <w:r w:rsidR="009A0D57">
        <w:rPr>
          <w:rFonts w:ascii="Times New Roman" w:hAnsi="Times New Roman" w:cs="Times New Roman"/>
          <w:sz w:val="24"/>
          <w:szCs w:val="24"/>
        </w:rPr>
        <w:t xml:space="preserve"> AFDM </w:t>
      </w:r>
      <w:ins w:id="1008" w:author="Scott Cooper" w:date="2014-12-13T13:26:00Z">
        <w:r w:rsidR="004A1EC7">
          <w:rPr>
            <w:rFonts w:ascii="Times New Roman" w:hAnsi="Times New Roman" w:cs="Times New Roman"/>
            <w:sz w:val="24"/>
            <w:szCs w:val="24"/>
          </w:rPr>
          <w:t xml:space="preserve">per enclosure </w:t>
        </w:r>
      </w:ins>
      <w:r w:rsidR="009A0D57">
        <w:rPr>
          <w:rFonts w:ascii="Times New Roman" w:hAnsi="Times New Roman" w:cs="Times New Roman"/>
          <w:sz w:val="24"/>
          <w:szCs w:val="24"/>
        </w:rPr>
        <w:t xml:space="preserve">was </w:t>
      </w:r>
      <w:del w:id="1009" w:author="Scott Cooper" w:date="2014-12-13T13:26:00Z">
        <w:r w:rsidR="009A0D57" w:rsidDel="004A1EC7">
          <w:rPr>
            <w:rFonts w:ascii="Times New Roman" w:hAnsi="Times New Roman" w:cs="Times New Roman"/>
            <w:sz w:val="24"/>
            <w:szCs w:val="24"/>
          </w:rPr>
          <w:delText xml:space="preserve">the </w:delText>
        </w:r>
      </w:del>
      <w:ins w:id="1010" w:author="Scott Cooper" w:date="2014-12-13T13:26:00Z">
        <w:r w:rsidR="004A1EC7">
          <w:rPr>
            <w:rFonts w:ascii="Times New Roman" w:hAnsi="Times New Roman" w:cs="Times New Roman"/>
            <w:sz w:val="24"/>
            <w:szCs w:val="24"/>
          </w:rPr>
          <w:t xml:space="preserve">calculated as the </w:t>
        </w:r>
      </w:ins>
      <w:r w:rsidR="003E364B">
        <w:rPr>
          <w:rFonts w:ascii="Times New Roman" w:hAnsi="Times New Roman" w:cs="Times New Roman"/>
          <w:sz w:val="24"/>
          <w:szCs w:val="24"/>
        </w:rPr>
        <w:t xml:space="preserve">product of the </w:t>
      </w:r>
      <w:del w:id="1011" w:author="Scott Cooper" w:date="2014-12-13T13:26:00Z">
        <w:r w:rsidR="003E364B" w:rsidDel="004A1EC7">
          <w:rPr>
            <w:rFonts w:ascii="Times New Roman" w:hAnsi="Times New Roman" w:cs="Times New Roman"/>
            <w:sz w:val="24"/>
            <w:szCs w:val="24"/>
          </w:rPr>
          <w:delText>end-of-block abundance</w:delText>
        </w:r>
      </w:del>
      <w:ins w:id="1012" w:author="Scott Cooper" w:date="2014-12-13T13:26:00Z">
        <w:r w:rsidR="004A1EC7">
          <w:rPr>
            <w:rFonts w:ascii="Times New Roman" w:hAnsi="Times New Roman" w:cs="Times New Roman"/>
            <w:sz w:val="24"/>
            <w:szCs w:val="24"/>
          </w:rPr>
          <w:t>density</w:t>
        </w:r>
      </w:ins>
      <w:r w:rsidR="003E364B">
        <w:rPr>
          <w:rFonts w:ascii="Times New Roman" w:hAnsi="Times New Roman" w:cs="Times New Roman"/>
          <w:sz w:val="24"/>
          <w:szCs w:val="24"/>
        </w:rPr>
        <w:t xml:space="preserve"> of mayflies </w:t>
      </w:r>
      <w:ins w:id="1013" w:author="Scott Cooper" w:date="2014-12-13T13:27:00Z">
        <w:r w:rsidR="00604780">
          <w:rPr>
            <w:rFonts w:ascii="Times New Roman" w:hAnsi="Times New Roman" w:cs="Times New Roman"/>
            <w:sz w:val="24"/>
            <w:szCs w:val="24"/>
          </w:rPr>
          <w:t xml:space="preserve">at the end of a time block </w:t>
        </w:r>
      </w:ins>
      <w:r w:rsidR="003E364B">
        <w:rPr>
          <w:rFonts w:ascii="Times New Roman" w:hAnsi="Times New Roman" w:cs="Times New Roman"/>
          <w:sz w:val="24"/>
          <w:szCs w:val="24"/>
        </w:rPr>
        <w:t xml:space="preserve">and the </w:t>
      </w:r>
      <w:ins w:id="1014" w:author="Scott Cooper" w:date="2014-12-13T13:35:00Z">
        <w:r w:rsidR="00604780">
          <w:rPr>
            <w:rFonts w:ascii="Times New Roman" w:hAnsi="Times New Roman" w:cs="Times New Roman"/>
            <w:sz w:val="24"/>
            <w:szCs w:val="24"/>
          </w:rPr>
          <w:t xml:space="preserve">associated </w:t>
        </w:r>
      </w:ins>
      <w:r w:rsidR="003E364B">
        <w:rPr>
          <w:rFonts w:ascii="Times New Roman" w:hAnsi="Times New Roman" w:cs="Times New Roman"/>
          <w:sz w:val="24"/>
          <w:szCs w:val="24"/>
        </w:rPr>
        <w:t xml:space="preserve">mean </w:t>
      </w:r>
      <w:r w:rsidR="009A0D57">
        <w:rPr>
          <w:rFonts w:ascii="Times New Roman" w:hAnsi="Times New Roman" w:cs="Times New Roman"/>
          <w:sz w:val="24"/>
          <w:szCs w:val="24"/>
        </w:rPr>
        <w:t xml:space="preserve">individual </w:t>
      </w:r>
      <w:ins w:id="1015" w:author="Scott Cooper" w:date="2014-12-13T13:27:00Z">
        <w:r w:rsidR="00604780">
          <w:rPr>
            <w:rFonts w:ascii="Times New Roman" w:hAnsi="Times New Roman" w:cs="Times New Roman"/>
            <w:sz w:val="24"/>
            <w:szCs w:val="24"/>
          </w:rPr>
          <w:lastRenderedPageBreak/>
          <w:t xml:space="preserve">mayfly </w:t>
        </w:r>
      </w:ins>
      <w:r w:rsidR="009A0D57">
        <w:rPr>
          <w:rFonts w:ascii="Times New Roman" w:hAnsi="Times New Roman" w:cs="Times New Roman"/>
          <w:sz w:val="24"/>
          <w:szCs w:val="24"/>
        </w:rPr>
        <w:t xml:space="preserve">AFDM </w:t>
      </w:r>
      <w:r w:rsidR="003E364B">
        <w:rPr>
          <w:rFonts w:ascii="Times New Roman" w:hAnsi="Times New Roman" w:cs="Times New Roman"/>
          <w:sz w:val="24"/>
          <w:szCs w:val="24"/>
        </w:rPr>
        <w:t xml:space="preserve">estimated </w:t>
      </w:r>
      <w:del w:id="1016" w:author="Scott Cooper" w:date="2014-12-13T13:27:00Z">
        <w:r w:rsidR="003E364B" w:rsidDel="004A1EC7">
          <w:rPr>
            <w:rFonts w:ascii="Times New Roman" w:hAnsi="Times New Roman" w:cs="Times New Roman"/>
            <w:sz w:val="24"/>
            <w:szCs w:val="24"/>
          </w:rPr>
          <w:delText xml:space="preserve">using </w:delText>
        </w:r>
      </w:del>
      <w:ins w:id="1017" w:author="Scott Cooper" w:date="2014-12-13T13:27:00Z">
        <w:r w:rsidR="004A1EC7">
          <w:rPr>
            <w:rFonts w:ascii="Times New Roman" w:hAnsi="Times New Roman" w:cs="Times New Roman"/>
            <w:sz w:val="24"/>
            <w:szCs w:val="24"/>
          </w:rPr>
          <w:t xml:space="preserve">from </w:t>
        </w:r>
      </w:ins>
      <w:r w:rsidR="009A0D57">
        <w:rPr>
          <w:rFonts w:ascii="Times New Roman" w:hAnsi="Times New Roman" w:cs="Times New Roman"/>
          <w:sz w:val="24"/>
          <w:szCs w:val="24"/>
        </w:rPr>
        <w:t xml:space="preserve">the length-mass regression </w:t>
      </w:r>
      <w:commentRangeStart w:id="1018"/>
      <w:r w:rsidR="009A0D57">
        <w:rPr>
          <w:rFonts w:ascii="Times New Roman" w:hAnsi="Times New Roman" w:cs="Times New Roman"/>
          <w:sz w:val="24"/>
          <w:szCs w:val="24"/>
        </w:rPr>
        <w:t>relationship</w:t>
      </w:r>
      <w:commentRangeEnd w:id="1018"/>
      <w:r w:rsidR="00604780">
        <w:rPr>
          <w:rStyle w:val="CommentReference"/>
        </w:rPr>
        <w:commentReference w:id="1018"/>
      </w:r>
      <w:r w:rsidR="009A0D57">
        <w:rPr>
          <w:rFonts w:ascii="Times New Roman" w:hAnsi="Times New Roman" w:cs="Times New Roman"/>
          <w:sz w:val="24"/>
          <w:szCs w:val="24"/>
        </w:rPr>
        <w:t xml:space="preserve">.  </w:t>
      </w:r>
      <w:del w:id="1019" w:author="Scott Cooper" w:date="2014-12-13T13:29:00Z">
        <w:r w:rsidR="009A0D57" w:rsidDel="00604780">
          <w:rPr>
            <w:rFonts w:ascii="Times New Roman" w:hAnsi="Times New Roman" w:cs="Times New Roman"/>
            <w:sz w:val="24"/>
            <w:szCs w:val="24"/>
          </w:rPr>
          <w:delText>For tadpoles, per-enclosure total</w:delText>
        </w:r>
      </w:del>
      <w:ins w:id="1020" w:author="Scott Cooper" w:date="2014-12-13T13:29:00Z">
        <w:r w:rsidR="00604780">
          <w:rPr>
            <w:rFonts w:ascii="Times New Roman" w:hAnsi="Times New Roman" w:cs="Times New Roman"/>
            <w:sz w:val="24"/>
            <w:szCs w:val="24"/>
          </w:rPr>
          <w:t>Tadpole</w:t>
        </w:r>
      </w:ins>
      <w:r w:rsidR="009A0D57">
        <w:rPr>
          <w:rFonts w:ascii="Times New Roman" w:hAnsi="Times New Roman" w:cs="Times New Roman"/>
          <w:sz w:val="24"/>
          <w:szCs w:val="24"/>
        </w:rPr>
        <w:t xml:space="preserve"> AFDM </w:t>
      </w:r>
      <w:ins w:id="1021" w:author="Scott Cooper" w:date="2014-12-13T13:29:00Z">
        <w:r w:rsidR="00604780">
          <w:rPr>
            <w:rFonts w:ascii="Times New Roman" w:hAnsi="Times New Roman" w:cs="Times New Roman"/>
            <w:sz w:val="24"/>
            <w:szCs w:val="24"/>
          </w:rPr>
          <w:t xml:space="preserve">per enclosure </w:t>
        </w:r>
      </w:ins>
      <w:r w:rsidR="009A0D57">
        <w:rPr>
          <w:rFonts w:ascii="Times New Roman" w:hAnsi="Times New Roman" w:cs="Times New Roman"/>
          <w:sz w:val="24"/>
          <w:szCs w:val="24"/>
        </w:rPr>
        <w:t xml:space="preserve">was </w:t>
      </w:r>
      <w:del w:id="1022" w:author="Scott Cooper" w:date="2014-12-13T13:29:00Z">
        <w:r w:rsidR="009A0D57" w:rsidDel="00604780">
          <w:rPr>
            <w:rFonts w:ascii="Times New Roman" w:hAnsi="Times New Roman" w:cs="Times New Roman"/>
            <w:sz w:val="24"/>
            <w:szCs w:val="24"/>
          </w:rPr>
          <w:delText xml:space="preserve">based </w:delText>
        </w:r>
      </w:del>
      <w:ins w:id="1023" w:author="Scott Cooper" w:date="2014-12-13T13:29:00Z">
        <w:r w:rsidR="00604780">
          <w:rPr>
            <w:rFonts w:ascii="Times New Roman" w:hAnsi="Times New Roman" w:cs="Times New Roman"/>
            <w:sz w:val="24"/>
            <w:szCs w:val="24"/>
          </w:rPr>
          <w:t xml:space="preserve">calculated form the number of tadpoles and the </w:t>
        </w:r>
      </w:ins>
      <w:ins w:id="1024" w:author="Scott Cooper" w:date="2014-12-13T13:30:00Z">
        <w:r w:rsidR="00604780">
          <w:rPr>
            <w:rFonts w:ascii="Times New Roman" w:hAnsi="Times New Roman" w:cs="Times New Roman"/>
            <w:sz w:val="24"/>
            <w:szCs w:val="24"/>
          </w:rPr>
          <w:t>average individual tadpole AFDM</w:t>
        </w:r>
      </w:ins>
      <w:ins w:id="1025" w:author="Scott Cooper" w:date="2014-12-13T13:31:00Z">
        <w:r w:rsidR="00604780">
          <w:rPr>
            <w:rFonts w:ascii="Times New Roman" w:hAnsi="Times New Roman" w:cs="Times New Roman"/>
            <w:sz w:val="24"/>
            <w:szCs w:val="24"/>
          </w:rPr>
          <w:t xml:space="preserve"> </w:t>
        </w:r>
      </w:ins>
      <w:ins w:id="1026" w:author="Scott Cooper" w:date="2014-12-13T13:33:00Z">
        <w:r w:rsidR="00604780">
          <w:rPr>
            <w:rFonts w:ascii="Times New Roman" w:hAnsi="Times New Roman" w:cs="Times New Roman"/>
            <w:sz w:val="24"/>
            <w:szCs w:val="24"/>
          </w:rPr>
          <w:t xml:space="preserve">per enclosure </w:t>
        </w:r>
      </w:ins>
      <w:ins w:id="1027" w:author="Scott Cooper" w:date="2014-12-13T13:31:00Z">
        <w:r w:rsidR="00604780">
          <w:rPr>
            <w:rFonts w:ascii="Times New Roman" w:hAnsi="Times New Roman" w:cs="Times New Roman"/>
            <w:sz w:val="24"/>
            <w:szCs w:val="24"/>
          </w:rPr>
          <w:t>a</w:t>
        </w:r>
      </w:ins>
      <w:ins w:id="1028" w:author="Scott Cooper" w:date="2014-12-13T13:32:00Z">
        <w:r w:rsidR="00604780">
          <w:rPr>
            <w:rFonts w:ascii="Times New Roman" w:hAnsi="Times New Roman" w:cs="Times New Roman"/>
            <w:sz w:val="24"/>
            <w:szCs w:val="24"/>
          </w:rPr>
          <w:t>t</w:t>
        </w:r>
      </w:ins>
      <w:ins w:id="1029" w:author="Scott Cooper" w:date="2014-12-13T13:31:00Z">
        <w:r w:rsidR="00604780">
          <w:rPr>
            <w:rFonts w:ascii="Times New Roman" w:hAnsi="Times New Roman" w:cs="Times New Roman"/>
            <w:sz w:val="24"/>
            <w:szCs w:val="24"/>
          </w:rPr>
          <w:t xml:space="preserve"> the end of each time block</w:t>
        </w:r>
      </w:ins>
      <w:ins w:id="1030" w:author="Scott Cooper" w:date="2014-12-13T13:33:00Z">
        <w:r w:rsidR="00604780">
          <w:rPr>
            <w:rFonts w:ascii="Times New Roman" w:hAnsi="Times New Roman" w:cs="Times New Roman"/>
            <w:sz w:val="24"/>
            <w:szCs w:val="24"/>
          </w:rPr>
          <w:t>, the latter</w:t>
        </w:r>
      </w:ins>
      <w:ins w:id="1031" w:author="Scott Cooper" w:date="2014-12-13T13:32:00Z">
        <w:r w:rsidR="00604780">
          <w:rPr>
            <w:rFonts w:ascii="Times New Roman" w:hAnsi="Times New Roman" w:cs="Times New Roman"/>
            <w:sz w:val="24"/>
            <w:szCs w:val="24"/>
          </w:rPr>
          <w:t xml:space="preserve"> calculated from individual tadpole Go</w:t>
        </w:r>
      </w:ins>
      <w:ins w:id="1032" w:author="Scott Cooper" w:date="2014-12-13T13:34:00Z">
        <w:r w:rsidR="00604780">
          <w:rPr>
            <w:rFonts w:ascii="Times New Roman" w:hAnsi="Times New Roman" w:cs="Times New Roman"/>
            <w:sz w:val="24"/>
            <w:szCs w:val="24"/>
          </w:rPr>
          <w:t>s</w:t>
        </w:r>
      </w:ins>
      <w:ins w:id="1033" w:author="Scott Cooper" w:date="2014-12-13T13:32:00Z">
        <w:r w:rsidR="00604780">
          <w:rPr>
            <w:rFonts w:ascii="Times New Roman" w:hAnsi="Times New Roman" w:cs="Times New Roman"/>
            <w:sz w:val="24"/>
            <w:szCs w:val="24"/>
          </w:rPr>
          <w:t>ner stages</w:t>
        </w:r>
      </w:ins>
      <w:ins w:id="1034" w:author="Scott Cooper" w:date="2014-12-13T13:34:00Z">
        <w:r w:rsidR="00604780">
          <w:rPr>
            <w:rFonts w:ascii="Times New Roman" w:hAnsi="Times New Roman" w:cs="Times New Roman"/>
            <w:sz w:val="24"/>
            <w:szCs w:val="24"/>
          </w:rPr>
          <w:t xml:space="preserve"> in each enclosure</w:t>
        </w:r>
      </w:ins>
      <w:ins w:id="1035" w:author="Scott Cooper" w:date="2014-12-13T13:32:00Z">
        <w:r w:rsidR="00604780">
          <w:rPr>
            <w:rFonts w:ascii="Times New Roman" w:hAnsi="Times New Roman" w:cs="Times New Roman"/>
            <w:sz w:val="24"/>
            <w:szCs w:val="24"/>
          </w:rPr>
          <w:t xml:space="preserve"> and the</w:t>
        </w:r>
      </w:ins>
      <w:ins w:id="1036" w:author="Scott Cooper" w:date="2014-12-13T13:30:00Z">
        <w:r w:rsidR="00604780">
          <w:rPr>
            <w:rFonts w:ascii="Times New Roman" w:hAnsi="Times New Roman" w:cs="Times New Roman"/>
            <w:sz w:val="24"/>
            <w:szCs w:val="24"/>
          </w:rPr>
          <w:t xml:space="preserve"> </w:t>
        </w:r>
      </w:ins>
      <w:del w:id="1037" w:author="Scott Cooper" w:date="2014-12-13T13:30:00Z">
        <w:r w:rsidR="009A0D57" w:rsidDel="00604780">
          <w:rPr>
            <w:rFonts w:ascii="Times New Roman" w:hAnsi="Times New Roman" w:cs="Times New Roman"/>
            <w:sz w:val="24"/>
            <w:szCs w:val="24"/>
          </w:rPr>
          <w:delText xml:space="preserve">on the </w:delText>
        </w:r>
      </w:del>
      <w:r w:rsidR="009A0D57">
        <w:rPr>
          <w:rFonts w:ascii="Times New Roman" w:hAnsi="Times New Roman" w:cs="Times New Roman"/>
          <w:sz w:val="24"/>
          <w:szCs w:val="24"/>
        </w:rPr>
        <w:t>Gosner stage-mass relationship</w:t>
      </w:r>
      <w:ins w:id="1038" w:author="Scott Cooper" w:date="2014-12-13T13:34:00Z">
        <w:r w:rsidR="00604780">
          <w:rPr>
            <w:rFonts w:ascii="Times New Roman" w:hAnsi="Times New Roman" w:cs="Times New Roman"/>
            <w:sz w:val="24"/>
            <w:szCs w:val="24"/>
          </w:rPr>
          <w:t>.</w:t>
        </w:r>
      </w:ins>
      <w:del w:id="1039" w:author="Scott Cooper" w:date="2014-12-13T13:33:00Z">
        <w:r w:rsidR="009A0D57" w:rsidDel="00604780">
          <w:rPr>
            <w:rFonts w:ascii="Times New Roman" w:hAnsi="Times New Roman" w:cs="Times New Roman"/>
            <w:sz w:val="24"/>
            <w:szCs w:val="24"/>
          </w:rPr>
          <w:delText xml:space="preserve"> and </w:delText>
        </w:r>
        <w:r w:rsidR="00662A8F" w:rsidDel="00604780">
          <w:rPr>
            <w:rFonts w:ascii="Times New Roman" w:hAnsi="Times New Roman" w:cs="Times New Roman"/>
            <w:sz w:val="24"/>
            <w:szCs w:val="24"/>
          </w:rPr>
          <w:delText xml:space="preserve">the </w:delText>
        </w:r>
        <w:r w:rsidR="009A0D57" w:rsidDel="00604780">
          <w:rPr>
            <w:rFonts w:ascii="Times New Roman" w:hAnsi="Times New Roman" w:cs="Times New Roman"/>
            <w:sz w:val="24"/>
            <w:szCs w:val="24"/>
          </w:rPr>
          <w:delText>stage</w:delText>
        </w:r>
        <w:r w:rsidR="003E364B" w:rsidDel="00604780">
          <w:rPr>
            <w:rFonts w:ascii="Times New Roman" w:hAnsi="Times New Roman" w:cs="Times New Roman"/>
            <w:sz w:val="24"/>
            <w:szCs w:val="24"/>
          </w:rPr>
          <w:delText xml:space="preserve"> of</w:delText>
        </w:r>
        <w:r w:rsidR="00662A8F" w:rsidDel="00604780">
          <w:rPr>
            <w:rFonts w:ascii="Times New Roman" w:hAnsi="Times New Roman" w:cs="Times New Roman"/>
            <w:sz w:val="24"/>
            <w:szCs w:val="24"/>
          </w:rPr>
          <w:delText xml:space="preserve"> </w:delText>
        </w:r>
        <w:r w:rsidR="003E364B" w:rsidDel="00604780">
          <w:rPr>
            <w:rFonts w:ascii="Times New Roman" w:hAnsi="Times New Roman" w:cs="Times New Roman"/>
            <w:sz w:val="24"/>
            <w:szCs w:val="24"/>
          </w:rPr>
          <w:delText xml:space="preserve">each tadpole </w:delText>
        </w:r>
        <w:r w:rsidR="00662A8F" w:rsidDel="00604780">
          <w:rPr>
            <w:rFonts w:ascii="Times New Roman" w:hAnsi="Times New Roman" w:cs="Times New Roman"/>
            <w:sz w:val="24"/>
            <w:szCs w:val="24"/>
          </w:rPr>
          <w:delText>at the end of each block (even if the tadpole was subsequently released</w:delText>
        </w:r>
        <w:r w:rsidR="003E364B" w:rsidDel="00604780">
          <w:rPr>
            <w:rFonts w:ascii="Times New Roman" w:hAnsi="Times New Roman" w:cs="Times New Roman"/>
            <w:sz w:val="24"/>
            <w:szCs w:val="24"/>
          </w:rPr>
          <w:delText xml:space="preserve"> and replaced</w:delText>
        </w:r>
        <w:r w:rsidR="00662A8F" w:rsidDel="00604780">
          <w:rPr>
            <w:rFonts w:ascii="Times New Roman" w:hAnsi="Times New Roman" w:cs="Times New Roman"/>
            <w:sz w:val="24"/>
            <w:szCs w:val="24"/>
          </w:rPr>
          <w:delText>)</w:delText>
        </w:r>
        <w:r w:rsidR="009A0D57" w:rsidDel="00604780">
          <w:rPr>
            <w:rFonts w:ascii="Times New Roman" w:hAnsi="Times New Roman" w:cs="Times New Roman"/>
            <w:sz w:val="24"/>
            <w:szCs w:val="24"/>
          </w:rPr>
          <w:delText>.</w:delText>
        </w:r>
      </w:del>
      <w:r w:rsidR="009A0D57">
        <w:rPr>
          <w:rFonts w:ascii="Times New Roman" w:hAnsi="Times New Roman" w:cs="Times New Roman"/>
          <w:sz w:val="24"/>
          <w:szCs w:val="24"/>
        </w:rPr>
        <w:t xml:space="preserve">  </w:t>
      </w:r>
      <w:del w:id="1040" w:author="Scott Cooper" w:date="2014-12-13T13:34:00Z">
        <w:r w:rsidR="009A0D57" w:rsidDel="00604780">
          <w:rPr>
            <w:rFonts w:ascii="Times New Roman" w:hAnsi="Times New Roman" w:cs="Times New Roman"/>
            <w:sz w:val="24"/>
            <w:szCs w:val="24"/>
          </w:rPr>
          <w:delText>These consumer biomasses were used as continuous independent variables in our second analyses, with the same covariates described above.</w:delText>
        </w:r>
      </w:del>
    </w:p>
    <w:p w14:paraId="1CDB3F54" w14:textId="218E1658" w:rsidR="00D1481C" w:rsidRDefault="009A0D57"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In both analyses, </w:t>
      </w:r>
      <w:del w:id="1041" w:author="Scott Cooper" w:date="2014-12-13T13:41:00Z">
        <w:r w:rsidDel="00A14F43">
          <w:rPr>
            <w:rFonts w:ascii="Times New Roman" w:hAnsi="Times New Roman" w:cs="Times New Roman"/>
            <w:sz w:val="24"/>
            <w:szCs w:val="24"/>
          </w:rPr>
          <w:delText>w</w:delText>
        </w:r>
        <w:r w:rsidR="00ED293A" w:rsidDel="00A14F43">
          <w:rPr>
            <w:rFonts w:ascii="Times New Roman" w:hAnsi="Times New Roman" w:cs="Times New Roman"/>
            <w:sz w:val="24"/>
            <w:szCs w:val="24"/>
          </w:rPr>
          <w:delText xml:space="preserve">e </w:delText>
        </w:r>
      </w:del>
      <w:ins w:id="1042" w:author="Scott Cooper" w:date="2014-12-13T13:41:00Z">
        <w:r w:rsidR="00A14F43">
          <w:rPr>
            <w:rFonts w:ascii="Times New Roman" w:hAnsi="Times New Roman" w:cs="Times New Roman"/>
            <w:sz w:val="24"/>
            <w:szCs w:val="24"/>
          </w:rPr>
          <w:t xml:space="preserve">I </w:t>
        </w:r>
      </w:ins>
      <w:r w:rsidR="00ED293A">
        <w:rPr>
          <w:rFonts w:ascii="Times New Roman" w:hAnsi="Times New Roman" w:cs="Times New Roman"/>
          <w:sz w:val="24"/>
          <w:szCs w:val="24"/>
        </w:rPr>
        <w:t xml:space="preserve">included </w:t>
      </w:r>
      <w:r w:rsidR="005B7279">
        <w:rPr>
          <w:rFonts w:ascii="Times New Roman" w:hAnsi="Times New Roman" w:cs="Times New Roman"/>
          <w:sz w:val="24"/>
          <w:szCs w:val="24"/>
        </w:rPr>
        <w:t>categorical covariate</w:t>
      </w:r>
      <w:r w:rsidR="00ED293A">
        <w:rPr>
          <w:rFonts w:ascii="Times New Roman" w:hAnsi="Times New Roman" w:cs="Times New Roman"/>
          <w:sz w:val="24"/>
          <w:szCs w:val="24"/>
        </w:rPr>
        <w:t>s</w:t>
      </w:r>
      <w:r w:rsidR="005B7279">
        <w:rPr>
          <w:rFonts w:ascii="Times New Roman" w:hAnsi="Times New Roman" w:cs="Times New Roman"/>
          <w:sz w:val="24"/>
          <w:szCs w:val="24"/>
        </w:rPr>
        <w:t xml:space="preserve"> for </w:t>
      </w:r>
      <w:del w:id="1043" w:author="Scott Cooper" w:date="2014-12-13T13:37:00Z">
        <w:r w:rsidR="00ED293A" w:rsidDel="00604780">
          <w:rPr>
            <w:rFonts w:ascii="Times New Roman" w:hAnsi="Times New Roman" w:cs="Times New Roman"/>
            <w:sz w:val="24"/>
            <w:szCs w:val="24"/>
          </w:rPr>
          <w:delText xml:space="preserve">experimental </w:delText>
        </w:r>
      </w:del>
      <w:ins w:id="1044" w:author="Scott Cooper" w:date="2014-12-13T13:37:00Z">
        <w:r w:rsidR="00604780">
          <w:rPr>
            <w:rFonts w:ascii="Times New Roman" w:hAnsi="Times New Roman" w:cs="Times New Roman"/>
            <w:sz w:val="24"/>
            <w:szCs w:val="24"/>
          </w:rPr>
          <w:t xml:space="preserve">time </w:t>
        </w:r>
      </w:ins>
      <w:r w:rsidR="00ED293A">
        <w:rPr>
          <w:rFonts w:ascii="Times New Roman" w:hAnsi="Times New Roman" w:cs="Times New Roman"/>
          <w:sz w:val="24"/>
          <w:szCs w:val="24"/>
        </w:rPr>
        <w:t>block</w:t>
      </w:r>
      <w:del w:id="1045" w:author="Scott Cooper" w:date="2014-12-13T13:37:00Z">
        <w:r w:rsidR="00ED293A" w:rsidDel="00604780">
          <w:rPr>
            <w:rFonts w:ascii="Times New Roman" w:hAnsi="Times New Roman" w:cs="Times New Roman"/>
            <w:sz w:val="24"/>
            <w:szCs w:val="24"/>
          </w:rPr>
          <w:delText>, with</w:delText>
        </w:r>
      </w:del>
      <w:ins w:id="1046" w:author="Scott Cooper" w:date="2014-12-13T13:37:00Z">
        <w:r w:rsidR="00604780">
          <w:rPr>
            <w:rFonts w:ascii="Times New Roman" w:hAnsi="Times New Roman" w:cs="Times New Roman"/>
            <w:sz w:val="24"/>
            <w:szCs w:val="24"/>
          </w:rPr>
          <w:t xml:space="preserve"> (</w:t>
        </w:r>
      </w:ins>
      <w:del w:id="1047" w:author="Scott Cooper" w:date="2014-12-13T13:37:00Z">
        <w:r w:rsidR="00ED293A" w:rsidDel="00604780">
          <w:rPr>
            <w:rFonts w:ascii="Times New Roman" w:hAnsi="Times New Roman" w:cs="Times New Roman"/>
            <w:sz w:val="24"/>
            <w:szCs w:val="24"/>
          </w:rPr>
          <w:delText xml:space="preserve"> </w:delText>
        </w:r>
      </w:del>
      <w:r w:rsidR="00ED293A">
        <w:rPr>
          <w:rFonts w:ascii="Times New Roman" w:hAnsi="Times New Roman" w:cs="Times New Roman"/>
          <w:sz w:val="24"/>
          <w:szCs w:val="24"/>
        </w:rPr>
        <w:t>three levels</w:t>
      </w:r>
      <w:ins w:id="1048" w:author="Scott Cooper" w:date="2014-12-13T13:37:00Z">
        <w:r w:rsidR="00604780">
          <w:rPr>
            <w:rFonts w:ascii="Times New Roman" w:hAnsi="Times New Roman" w:cs="Times New Roman"/>
            <w:sz w:val="24"/>
            <w:szCs w:val="24"/>
          </w:rPr>
          <w:t>)</w:t>
        </w:r>
      </w:ins>
      <w:del w:id="1049" w:author="Scott Cooper" w:date="2014-12-13T13:37:00Z">
        <w:r w:rsidR="00ED293A" w:rsidDel="00604780">
          <w:rPr>
            <w:rFonts w:ascii="Times New Roman" w:hAnsi="Times New Roman" w:cs="Times New Roman"/>
            <w:sz w:val="24"/>
            <w:szCs w:val="24"/>
          </w:rPr>
          <w:delText>,</w:delText>
        </w:r>
      </w:del>
      <w:r w:rsidR="00ED293A">
        <w:rPr>
          <w:rFonts w:ascii="Times New Roman" w:hAnsi="Times New Roman" w:cs="Times New Roman"/>
          <w:sz w:val="24"/>
          <w:szCs w:val="24"/>
        </w:rPr>
        <w:t xml:space="preserve"> and for </w:t>
      </w:r>
      <w:r w:rsidR="005B7279">
        <w:rPr>
          <w:rFonts w:ascii="Times New Roman" w:hAnsi="Times New Roman" w:cs="Times New Roman"/>
          <w:sz w:val="24"/>
          <w:szCs w:val="24"/>
        </w:rPr>
        <w:t>lake</w:t>
      </w:r>
      <w:del w:id="1050" w:author="Scott Cooper" w:date="2014-12-13T13:37:00Z">
        <w:r w:rsidR="005B7279" w:rsidDel="00604780">
          <w:rPr>
            <w:rFonts w:ascii="Times New Roman" w:hAnsi="Times New Roman" w:cs="Times New Roman"/>
            <w:sz w:val="24"/>
            <w:szCs w:val="24"/>
          </w:rPr>
          <w:delText>, with</w:delText>
        </w:r>
      </w:del>
      <w:ins w:id="1051" w:author="Scott Cooper" w:date="2014-12-13T13:37:00Z">
        <w:r w:rsidR="00604780">
          <w:rPr>
            <w:rFonts w:ascii="Times New Roman" w:hAnsi="Times New Roman" w:cs="Times New Roman"/>
            <w:sz w:val="24"/>
            <w:szCs w:val="24"/>
          </w:rPr>
          <w:t xml:space="preserve"> </w:t>
        </w:r>
        <w:proofErr w:type="gramStart"/>
        <w:r w:rsidR="00604780">
          <w:rPr>
            <w:rFonts w:ascii="Times New Roman" w:hAnsi="Times New Roman" w:cs="Times New Roman"/>
            <w:sz w:val="24"/>
            <w:szCs w:val="24"/>
          </w:rPr>
          <w:t>(</w:t>
        </w:r>
      </w:ins>
      <w:r w:rsidR="005B7279">
        <w:rPr>
          <w:rFonts w:ascii="Times New Roman" w:hAnsi="Times New Roman" w:cs="Times New Roman"/>
          <w:sz w:val="24"/>
          <w:szCs w:val="24"/>
        </w:rPr>
        <w:t xml:space="preserve"> two</w:t>
      </w:r>
      <w:proofErr w:type="gramEnd"/>
      <w:r w:rsidR="005B7279">
        <w:rPr>
          <w:rFonts w:ascii="Times New Roman" w:hAnsi="Times New Roman" w:cs="Times New Roman"/>
          <w:sz w:val="24"/>
          <w:szCs w:val="24"/>
        </w:rPr>
        <w:t xml:space="preserve"> levels</w:t>
      </w:r>
      <w:del w:id="1052" w:author="Scott Cooper" w:date="2014-12-13T13:37:00Z">
        <w:r w:rsidR="005B7279" w:rsidDel="00604780">
          <w:rPr>
            <w:rFonts w:ascii="Times New Roman" w:hAnsi="Times New Roman" w:cs="Times New Roman"/>
            <w:sz w:val="24"/>
            <w:szCs w:val="24"/>
          </w:rPr>
          <w:delText xml:space="preserve"> (</w:delText>
        </w:r>
      </w:del>
      <w:ins w:id="1053" w:author="Scott Cooper" w:date="2014-12-13T13:37:00Z">
        <w:r w:rsidR="00604780">
          <w:rPr>
            <w:rFonts w:ascii="Times New Roman" w:hAnsi="Times New Roman" w:cs="Times New Roman"/>
            <w:sz w:val="24"/>
            <w:szCs w:val="24"/>
          </w:rPr>
          <w:t xml:space="preserve">: </w:t>
        </w:r>
      </w:ins>
      <w:r w:rsidR="005B7279">
        <w:rPr>
          <w:rFonts w:ascii="Times New Roman" w:hAnsi="Times New Roman" w:cs="Times New Roman"/>
          <w:sz w:val="24"/>
          <w:szCs w:val="24"/>
        </w:rPr>
        <w:t xml:space="preserve">LeConte and Spur).  </w:t>
      </w:r>
      <w:del w:id="1054" w:author="Scott Cooper" w:date="2014-12-13T13:37:00Z">
        <w:r w:rsidR="00ED293A" w:rsidDel="00A14F43">
          <w:rPr>
            <w:rFonts w:ascii="Times New Roman" w:hAnsi="Times New Roman" w:cs="Times New Roman"/>
            <w:sz w:val="24"/>
            <w:szCs w:val="24"/>
          </w:rPr>
          <w:delText>The lake</w:delText>
        </w:r>
        <w:r w:rsidR="005B7279" w:rsidDel="00A14F43">
          <w:rPr>
            <w:rFonts w:ascii="Times New Roman" w:hAnsi="Times New Roman" w:cs="Times New Roman"/>
            <w:sz w:val="24"/>
            <w:szCs w:val="24"/>
          </w:rPr>
          <w:delText xml:space="preserve"> covariate account</w:delText>
        </w:r>
        <w:r w:rsidR="0088064A" w:rsidDel="00A14F43">
          <w:rPr>
            <w:rFonts w:ascii="Times New Roman" w:hAnsi="Times New Roman" w:cs="Times New Roman"/>
            <w:sz w:val="24"/>
            <w:szCs w:val="24"/>
          </w:rPr>
          <w:delText>ed</w:delText>
        </w:r>
        <w:r w:rsidR="005B7279" w:rsidDel="00A14F43">
          <w:rPr>
            <w:rFonts w:ascii="Times New Roman" w:hAnsi="Times New Roman" w:cs="Times New Roman"/>
            <w:sz w:val="24"/>
            <w:szCs w:val="24"/>
          </w:rPr>
          <w:delText xml:space="preserve"> for differences between lakes such as elevation, temperature, or size.  </w:delText>
        </w:r>
      </w:del>
      <w:del w:id="1055" w:author="Scott Cooper" w:date="2014-12-13T13:41:00Z">
        <w:r w:rsidR="005B7279" w:rsidDel="00A14F43">
          <w:rPr>
            <w:rFonts w:ascii="Times New Roman" w:hAnsi="Times New Roman" w:cs="Times New Roman"/>
            <w:sz w:val="24"/>
            <w:szCs w:val="24"/>
          </w:rPr>
          <w:delText>We</w:delText>
        </w:r>
      </w:del>
      <w:ins w:id="1056" w:author="Scott Cooper" w:date="2014-12-13T13:41:00Z">
        <w:r w:rsidR="00A14F43">
          <w:rPr>
            <w:rFonts w:ascii="Times New Roman" w:hAnsi="Times New Roman" w:cs="Times New Roman"/>
            <w:sz w:val="24"/>
            <w:szCs w:val="24"/>
          </w:rPr>
          <w:t>I</w:t>
        </w:r>
      </w:ins>
      <w:r w:rsidR="005B7279">
        <w:rPr>
          <w:rFonts w:ascii="Times New Roman" w:hAnsi="Times New Roman" w:cs="Times New Roman"/>
          <w:sz w:val="24"/>
          <w:szCs w:val="24"/>
        </w:rPr>
        <w:t xml:space="preserve"> also included </w:t>
      </w:r>
      <w:del w:id="1057" w:author="Scott Cooper" w:date="2014-12-13T13:38:00Z">
        <w:r w:rsidR="00D1481C" w:rsidDel="00A14F43">
          <w:rPr>
            <w:rFonts w:ascii="Times New Roman" w:hAnsi="Times New Roman" w:cs="Times New Roman"/>
            <w:sz w:val="24"/>
            <w:szCs w:val="24"/>
          </w:rPr>
          <w:delText xml:space="preserve">continuous </w:delText>
        </w:r>
        <w:r w:rsidR="005B7279" w:rsidDel="00A14F43">
          <w:rPr>
            <w:rFonts w:ascii="Times New Roman" w:hAnsi="Times New Roman" w:cs="Times New Roman"/>
            <w:sz w:val="24"/>
            <w:szCs w:val="24"/>
          </w:rPr>
          <w:delText xml:space="preserve">covariates for </w:delText>
        </w:r>
      </w:del>
      <w:r w:rsidR="00A6404C">
        <w:rPr>
          <w:rFonts w:ascii="Times New Roman" w:hAnsi="Times New Roman" w:cs="Times New Roman"/>
          <w:sz w:val="24"/>
          <w:szCs w:val="24"/>
        </w:rPr>
        <w:t xml:space="preserve">duration of </w:t>
      </w:r>
      <w:del w:id="1058" w:author="Scott Cooper" w:date="2014-12-13T13:38:00Z">
        <w:r w:rsidR="00ED293A" w:rsidDel="00A14F43">
          <w:rPr>
            <w:rFonts w:ascii="Times New Roman" w:hAnsi="Times New Roman" w:cs="Times New Roman"/>
            <w:sz w:val="24"/>
            <w:szCs w:val="24"/>
          </w:rPr>
          <w:delText xml:space="preserve">experimental </w:delText>
        </w:r>
      </w:del>
      <w:ins w:id="1059" w:author="Scott Cooper" w:date="2014-12-13T13:38:00Z">
        <w:r w:rsidR="00A14F43">
          <w:rPr>
            <w:rFonts w:ascii="Times New Roman" w:hAnsi="Times New Roman" w:cs="Times New Roman"/>
            <w:sz w:val="24"/>
            <w:szCs w:val="24"/>
          </w:rPr>
          <w:t xml:space="preserve">time </w:t>
        </w:r>
      </w:ins>
      <w:r w:rsidR="00ED293A">
        <w:rPr>
          <w:rFonts w:ascii="Times New Roman" w:hAnsi="Times New Roman" w:cs="Times New Roman"/>
          <w:sz w:val="24"/>
          <w:szCs w:val="24"/>
        </w:rPr>
        <w:t>block</w:t>
      </w:r>
      <w:r w:rsidR="00A6404C">
        <w:rPr>
          <w:rFonts w:ascii="Times New Roman" w:hAnsi="Times New Roman" w:cs="Times New Roman"/>
          <w:sz w:val="24"/>
          <w:szCs w:val="24"/>
        </w:rPr>
        <w:t xml:space="preserve"> (days)</w:t>
      </w:r>
      <w:r w:rsidR="008F14E5">
        <w:rPr>
          <w:rFonts w:ascii="Times New Roman" w:hAnsi="Times New Roman" w:cs="Times New Roman"/>
          <w:sz w:val="24"/>
          <w:szCs w:val="24"/>
        </w:rPr>
        <w:t xml:space="preserve">, </w:t>
      </w:r>
      <w:r w:rsidR="0088064A">
        <w:rPr>
          <w:rFonts w:ascii="Times New Roman" w:hAnsi="Times New Roman" w:cs="Times New Roman"/>
          <w:sz w:val="24"/>
          <w:szCs w:val="24"/>
        </w:rPr>
        <w:t>solar radiation</w:t>
      </w:r>
      <w:r w:rsidR="008F14E5">
        <w:rPr>
          <w:rFonts w:ascii="Times New Roman" w:hAnsi="Times New Roman" w:cs="Times New Roman"/>
          <w:sz w:val="24"/>
          <w:szCs w:val="24"/>
        </w:rPr>
        <w:t xml:space="preserve"> within </w:t>
      </w:r>
      <w:r w:rsidR="0088064A">
        <w:rPr>
          <w:rFonts w:ascii="Times New Roman" w:hAnsi="Times New Roman" w:cs="Times New Roman"/>
          <w:sz w:val="24"/>
          <w:szCs w:val="24"/>
        </w:rPr>
        <w:t>enclosures</w:t>
      </w:r>
      <w:r w:rsidR="008F14E5">
        <w:rPr>
          <w:rFonts w:ascii="Times New Roman" w:hAnsi="Times New Roman" w:cs="Times New Roman"/>
          <w:sz w:val="24"/>
          <w:szCs w:val="24"/>
        </w:rPr>
        <w:t xml:space="preserve">, </w:t>
      </w:r>
      <w:r w:rsidR="00D1481C">
        <w:rPr>
          <w:rFonts w:ascii="Times New Roman" w:hAnsi="Times New Roman" w:cs="Times New Roman"/>
          <w:sz w:val="24"/>
          <w:szCs w:val="24"/>
        </w:rPr>
        <w:t xml:space="preserve">and </w:t>
      </w:r>
      <w:del w:id="1060" w:author="Scott Cooper" w:date="2014-12-13T13:39:00Z">
        <w:r w:rsidR="00D1481C" w:rsidDel="00A14F43">
          <w:rPr>
            <w:rFonts w:ascii="Times New Roman" w:hAnsi="Times New Roman" w:cs="Times New Roman"/>
            <w:sz w:val="24"/>
            <w:szCs w:val="24"/>
          </w:rPr>
          <w:delText>substrate</w:delText>
        </w:r>
        <w:r w:rsidR="0088064A" w:rsidDel="00A14F43">
          <w:rPr>
            <w:rFonts w:ascii="Times New Roman" w:hAnsi="Times New Roman" w:cs="Times New Roman"/>
            <w:sz w:val="24"/>
            <w:szCs w:val="24"/>
          </w:rPr>
          <w:delText>s</w:delText>
        </w:r>
        <w:r w:rsidR="00D1481C" w:rsidDel="00A14F43">
          <w:rPr>
            <w:rFonts w:ascii="Times New Roman" w:hAnsi="Times New Roman" w:cs="Times New Roman"/>
            <w:sz w:val="24"/>
            <w:szCs w:val="24"/>
          </w:rPr>
          <w:delText xml:space="preserve"> </w:delText>
        </w:r>
      </w:del>
      <w:ins w:id="1061" w:author="Scott Cooper" w:date="2014-12-13T13:39:00Z">
        <w:r w:rsidR="00A14F43">
          <w:rPr>
            <w:rFonts w:ascii="Times New Roman" w:hAnsi="Times New Roman" w:cs="Times New Roman"/>
            <w:sz w:val="24"/>
            <w:szCs w:val="24"/>
          </w:rPr>
          <w:t xml:space="preserve">substrata </w:t>
        </w:r>
      </w:ins>
      <w:r w:rsidR="00D1481C">
        <w:rPr>
          <w:rFonts w:ascii="Times New Roman" w:hAnsi="Times New Roman" w:cs="Times New Roman"/>
          <w:sz w:val="24"/>
          <w:szCs w:val="24"/>
        </w:rPr>
        <w:t xml:space="preserve">beneath </w:t>
      </w:r>
      <w:commentRangeStart w:id="1062"/>
      <w:r w:rsidR="00D1481C">
        <w:rPr>
          <w:rFonts w:ascii="Times New Roman" w:hAnsi="Times New Roman" w:cs="Times New Roman"/>
          <w:sz w:val="24"/>
          <w:szCs w:val="24"/>
        </w:rPr>
        <w:t>enclosure</w:t>
      </w:r>
      <w:r w:rsidR="0088064A">
        <w:rPr>
          <w:rFonts w:ascii="Times New Roman" w:hAnsi="Times New Roman" w:cs="Times New Roman"/>
          <w:sz w:val="24"/>
          <w:szCs w:val="24"/>
        </w:rPr>
        <w:t>s</w:t>
      </w:r>
      <w:commentRangeEnd w:id="1062"/>
      <w:r w:rsidR="00A14F43">
        <w:rPr>
          <w:rStyle w:val="CommentReference"/>
        </w:rPr>
        <w:commentReference w:id="1062"/>
      </w:r>
      <w:ins w:id="1063" w:author="Scott Cooper" w:date="2014-12-13T13:39:00Z">
        <w:r w:rsidR="00A14F43">
          <w:rPr>
            <w:rFonts w:ascii="Times New Roman" w:hAnsi="Times New Roman" w:cs="Times New Roman"/>
            <w:sz w:val="24"/>
            <w:szCs w:val="24"/>
          </w:rPr>
          <w:t xml:space="preserve"> as continuous covariates in these analy</w:t>
        </w:r>
      </w:ins>
      <w:ins w:id="1064" w:author="Scott Cooper" w:date="2014-12-13T13:41:00Z">
        <w:r w:rsidR="00A14F43">
          <w:rPr>
            <w:rFonts w:ascii="Times New Roman" w:hAnsi="Times New Roman" w:cs="Times New Roman"/>
            <w:sz w:val="24"/>
            <w:szCs w:val="24"/>
          </w:rPr>
          <w:t>s</w:t>
        </w:r>
      </w:ins>
      <w:ins w:id="1065" w:author="Scott Cooper" w:date="2014-12-13T13:39:00Z">
        <w:r w:rsidR="00A14F43">
          <w:rPr>
            <w:rFonts w:ascii="Times New Roman" w:hAnsi="Times New Roman" w:cs="Times New Roman"/>
            <w:sz w:val="24"/>
            <w:szCs w:val="24"/>
          </w:rPr>
          <w:t>es</w:t>
        </w:r>
      </w:ins>
      <w:r w:rsidR="00D1481C">
        <w:rPr>
          <w:rFonts w:ascii="Times New Roman" w:hAnsi="Times New Roman" w:cs="Times New Roman"/>
          <w:sz w:val="24"/>
          <w:szCs w:val="24"/>
        </w:rPr>
        <w:t xml:space="preserve">.  </w:t>
      </w:r>
    </w:p>
    <w:p w14:paraId="22192B92" w14:textId="661323D5" w:rsidR="001B0C2B" w:rsidRDefault="00A14F43" w:rsidP="008D3EF6">
      <w:pPr>
        <w:spacing w:line="480" w:lineRule="auto"/>
        <w:ind w:right="360" w:firstLine="720"/>
        <w:rPr>
          <w:rFonts w:ascii="Times New Roman" w:hAnsi="Times New Roman" w:cs="Times New Roman"/>
          <w:sz w:val="24"/>
          <w:szCs w:val="24"/>
        </w:rPr>
      </w:pPr>
      <w:ins w:id="1066" w:author="Scott Cooper" w:date="2014-12-13T13:46:00Z">
        <w:r>
          <w:rPr>
            <w:rFonts w:ascii="Times New Roman" w:hAnsi="Times New Roman" w:cs="Times New Roman"/>
            <w:sz w:val="24"/>
            <w:szCs w:val="24"/>
          </w:rPr>
          <w:t xml:space="preserve">Log-transformed </w:t>
        </w:r>
      </w:ins>
      <w:del w:id="1067" w:author="Scott Cooper" w:date="2014-12-13T13:40:00Z">
        <w:r w:rsidR="00041F0F" w:rsidDel="00A14F43">
          <w:rPr>
            <w:rFonts w:ascii="Times New Roman" w:hAnsi="Times New Roman" w:cs="Times New Roman"/>
            <w:sz w:val="24"/>
            <w:szCs w:val="24"/>
          </w:rPr>
          <w:delText xml:space="preserve">Our response variable </w:delText>
        </w:r>
        <w:r w:rsidR="00DA0ABC" w:rsidDel="00A14F43">
          <w:rPr>
            <w:rFonts w:ascii="Times New Roman" w:hAnsi="Times New Roman" w:cs="Times New Roman"/>
            <w:sz w:val="24"/>
            <w:szCs w:val="24"/>
          </w:rPr>
          <w:delText>was</w:delText>
        </w:r>
        <w:r w:rsidR="008E0C7C" w:rsidDel="00A14F43">
          <w:rPr>
            <w:rFonts w:ascii="Times New Roman" w:hAnsi="Times New Roman" w:cs="Times New Roman"/>
            <w:sz w:val="24"/>
            <w:szCs w:val="24"/>
          </w:rPr>
          <w:delText xml:space="preserve"> a</w:delText>
        </w:r>
      </w:del>
      <w:ins w:id="1068" w:author="Scott Cooper" w:date="2014-12-13T13:46:00Z">
        <w:r>
          <w:rPr>
            <w:rFonts w:ascii="Times New Roman" w:hAnsi="Times New Roman" w:cs="Times New Roman"/>
            <w:sz w:val="24"/>
            <w:szCs w:val="24"/>
          </w:rPr>
          <w:t>a</w:t>
        </w:r>
      </w:ins>
      <w:r w:rsidR="008E0C7C">
        <w:rPr>
          <w:rFonts w:ascii="Times New Roman" w:hAnsi="Times New Roman" w:cs="Times New Roman"/>
          <w:sz w:val="24"/>
          <w:szCs w:val="24"/>
        </w:rPr>
        <w:t xml:space="preserve">lgal </w:t>
      </w:r>
      <w:del w:id="1069" w:author="Scott Cooper" w:date="2014-12-13T13:40:00Z">
        <w:r w:rsidR="008E0C7C" w:rsidDel="00A14F43">
          <w:rPr>
            <w:rFonts w:ascii="Times New Roman" w:hAnsi="Times New Roman" w:cs="Times New Roman"/>
            <w:sz w:val="24"/>
            <w:szCs w:val="24"/>
          </w:rPr>
          <w:delText xml:space="preserve">abundance </w:delText>
        </w:r>
      </w:del>
      <w:ins w:id="1070" w:author="Scott Cooper" w:date="2014-12-13T13:40:00Z">
        <w:r>
          <w:rPr>
            <w:rFonts w:ascii="Times New Roman" w:hAnsi="Times New Roman" w:cs="Times New Roman"/>
            <w:sz w:val="24"/>
            <w:szCs w:val="24"/>
          </w:rPr>
          <w:t xml:space="preserve">biomass </w:t>
        </w:r>
      </w:ins>
      <w:r w:rsidR="008E0C7C">
        <w:rPr>
          <w:rFonts w:ascii="Times New Roman" w:hAnsi="Times New Roman" w:cs="Times New Roman"/>
          <w:sz w:val="24"/>
          <w:szCs w:val="24"/>
        </w:rPr>
        <w:t>(</w:t>
      </w:r>
      <w:del w:id="1071" w:author="Scott Cooper" w:date="2014-12-13T13:40:00Z">
        <w:r w:rsidR="003C2950" w:rsidDel="00A14F43">
          <w:rPr>
            <w:rFonts w:ascii="Times New Roman" w:hAnsi="Times New Roman" w:cs="Times New Roman"/>
            <w:sz w:val="24"/>
            <w:szCs w:val="24"/>
          </w:rPr>
          <w:delText>a</w:delText>
        </w:r>
        <w:r w:rsidR="00C80538" w:rsidRPr="00C80538" w:rsidDel="00A14F43">
          <w:rPr>
            <w:rFonts w:ascii="Times New Roman" w:hAnsi="Times New Roman" w:cs="Times New Roman"/>
            <w:sz w:val="24"/>
            <w:szCs w:val="24"/>
          </w:rPr>
          <w:delText>lga</w:delText>
        </w:r>
        <w:r w:rsidR="00951AFD" w:rsidDel="00A14F43">
          <w:rPr>
            <w:rFonts w:ascii="Times New Roman" w:hAnsi="Times New Roman" w:cs="Times New Roman"/>
            <w:sz w:val="24"/>
            <w:szCs w:val="24"/>
          </w:rPr>
          <w:delText>l</w:delText>
        </w:r>
        <w:r w:rsidR="00C80538" w:rsidRPr="00C80538" w:rsidDel="00A14F43">
          <w:rPr>
            <w:rFonts w:ascii="Times New Roman" w:hAnsi="Times New Roman" w:cs="Times New Roman"/>
            <w:sz w:val="24"/>
            <w:szCs w:val="24"/>
          </w:rPr>
          <w:delText xml:space="preserve"> </w:delText>
        </w:r>
        <w:r w:rsidR="00951AFD" w:rsidDel="00A14F43">
          <w:rPr>
            <w:rFonts w:ascii="Times New Roman" w:hAnsi="Times New Roman" w:cs="Times New Roman"/>
            <w:sz w:val="24"/>
            <w:szCs w:val="24"/>
          </w:rPr>
          <w:delText>biomass,</w:delText>
        </w:r>
      </w:del>
      <w:ins w:id="1072" w:author="Scott Cooper" w:date="2014-12-13T13:40:00Z">
        <w:r>
          <w:rPr>
            <w:rFonts w:ascii="Times New Roman" w:hAnsi="Times New Roman" w:cs="Times New Roman"/>
            <w:sz w:val="24"/>
            <w:szCs w:val="24"/>
          </w:rPr>
          <w:t>as</w:t>
        </w:r>
      </w:ins>
      <w:r w:rsidR="00951AFD">
        <w:rPr>
          <w:rFonts w:ascii="Times New Roman" w:hAnsi="Times New Roman" w:cs="Times New Roman"/>
          <w:sz w:val="24"/>
          <w:szCs w:val="24"/>
        </w:rPr>
        <w:t xml:space="preserve"> </w:t>
      </w:r>
      <w:r w:rsidR="00C80538" w:rsidRPr="00C80538">
        <w:rPr>
          <w:rFonts w:ascii="Times New Roman" w:hAnsi="Times New Roman" w:cs="Times New Roman"/>
          <w:sz w:val="24"/>
          <w:szCs w:val="24"/>
        </w:rPr>
        <w:t>AFDM</w:t>
      </w:r>
      <w:r w:rsidR="003C2950">
        <w:rPr>
          <w:rFonts w:ascii="Times New Roman" w:hAnsi="Times New Roman" w:cs="Times New Roman"/>
          <w:sz w:val="24"/>
          <w:szCs w:val="24"/>
        </w:rPr>
        <w:t xml:space="preserve"> </w:t>
      </w:r>
      <w:r w:rsidR="00C80538" w:rsidRPr="003C2950">
        <w:rPr>
          <w:rFonts w:ascii="Times New Roman" w:hAnsi="Times New Roman" w:cs="Times New Roman"/>
          <w:sz w:val="24"/>
          <w:szCs w:val="24"/>
        </w:rPr>
        <w:t>m</w:t>
      </w:r>
      <w:r w:rsidR="003C2950">
        <w:rPr>
          <w:rFonts w:ascii="Times New Roman" w:hAnsi="Times New Roman" w:cs="Times New Roman"/>
          <w:sz w:val="24"/>
          <w:szCs w:val="24"/>
          <w:vertAlign w:val="superscript"/>
        </w:rPr>
        <w:t>-</w:t>
      </w:r>
      <w:r w:rsidR="00C80538" w:rsidRPr="003C2950">
        <w:rPr>
          <w:rFonts w:ascii="Times New Roman" w:hAnsi="Times New Roman" w:cs="Times New Roman"/>
          <w:sz w:val="24"/>
          <w:szCs w:val="24"/>
          <w:vertAlign w:val="superscript"/>
        </w:rPr>
        <w:t>2</w:t>
      </w:r>
      <w:r w:rsidR="008E0C7C" w:rsidRPr="008E0C7C">
        <w:rPr>
          <w:rFonts w:ascii="Times New Roman" w:hAnsi="Times New Roman" w:cs="Times New Roman"/>
          <w:sz w:val="24"/>
          <w:szCs w:val="24"/>
        </w:rPr>
        <w:t>)</w:t>
      </w:r>
      <w:ins w:id="1073" w:author="Scott Cooper" w:date="2014-12-13T13:40:00Z">
        <w:r>
          <w:rPr>
            <w:rFonts w:ascii="Times New Roman" w:hAnsi="Times New Roman" w:cs="Times New Roman"/>
            <w:sz w:val="24"/>
            <w:szCs w:val="24"/>
          </w:rPr>
          <w:t xml:space="preserve"> at the end of each time block for each enclosure was used as</w:t>
        </w:r>
      </w:ins>
      <w:ins w:id="1074" w:author="Scott Cooper" w:date="2014-12-13T13:41:00Z">
        <w:r>
          <w:rPr>
            <w:rFonts w:ascii="Times New Roman" w:hAnsi="Times New Roman" w:cs="Times New Roman"/>
            <w:sz w:val="24"/>
            <w:szCs w:val="24"/>
          </w:rPr>
          <w:t xml:space="preserve"> the response variable. </w:t>
        </w:r>
      </w:ins>
      <w:del w:id="1075" w:author="Scott Cooper" w:date="2014-12-13T13:40:00Z">
        <w:r w:rsidR="001C46BA" w:rsidDel="00A14F43">
          <w:rPr>
            <w:rFonts w:ascii="Times New Roman" w:hAnsi="Times New Roman" w:cs="Times New Roman"/>
            <w:sz w:val="24"/>
            <w:szCs w:val="24"/>
          </w:rPr>
          <w:delText>,</w:delText>
        </w:r>
      </w:del>
      <w:r w:rsidR="001C46BA">
        <w:rPr>
          <w:rFonts w:ascii="Times New Roman" w:hAnsi="Times New Roman" w:cs="Times New Roman"/>
          <w:sz w:val="24"/>
          <w:szCs w:val="24"/>
        </w:rPr>
        <w:t xml:space="preserve"> </w:t>
      </w:r>
      <w:del w:id="1076" w:author="Scott Cooper" w:date="2014-12-13T13:41:00Z">
        <w:r w:rsidR="001C46BA" w:rsidDel="00A14F43">
          <w:rPr>
            <w:rFonts w:ascii="Times New Roman" w:hAnsi="Times New Roman" w:cs="Times New Roman"/>
            <w:sz w:val="24"/>
            <w:szCs w:val="24"/>
          </w:rPr>
          <w:delText>measured at the conclusion of each block</w:delText>
        </w:r>
        <w:r w:rsidR="004822B8" w:rsidDel="00A14F43">
          <w:rPr>
            <w:rFonts w:ascii="Times New Roman" w:hAnsi="Times New Roman" w:cs="Times New Roman"/>
            <w:sz w:val="24"/>
            <w:szCs w:val="24"/>
          </w:rPr>
          <w:delText xml:space="preserve">.  </w:delText>
        </w:r>
      </w:del>
      <w:del w:id="1077" w:author="Scott Cooper" w:date="2014-12-13T13:42:00Z">
        <w:r w:rsidR="004822B8" w:rsidDel="00A14F43">
          <w:rPr>
            <w:rFonts w:ascii="Times New Roman" w:hAnsi="Times New Roman" w:cs="Times New Roman"/>
            <w:sz w:val="24"/>
            <w:szCs w:val="24"/>
          </w:rPr>
          <w:delText>W</w:delText>
        </w:r>
        <w:r w:rsidR="0088064A" w:rsidDel="00A14F43">
          <w:rPr>
            <w:rFonts w:ascii="Times New Roman" w:hAnsi="Times New Roman" w:cs="Times New Roman"/>
            <w:sz w:val="24"/>
            <w:szCs w:val="24"/>
          </w:rPr>
          <w:delText>e</w:delText>
        </w:r>
      </w:del>
      <w:ins w:id="1078" w:author="Scott Cooper" w:date="2014-12-13T13:42:00Z">
        <w:r>
          <w:rPr>
            <w:rFonts w:ascii="Times New Roman" w:hAnsi="Times New Roman" w:cs="Times New Roman"/>
            <w:sz w:val="24"/>
            <w:szCs w:val="24"/>
          </w:rPr>
          <w:t>I</w:t>
        </w:r>
      </w:ins>
      <w:r w:rsidR="0088064A">
        <w:rPr>
          <w:rFonts w:ascii="Times New Roman" w:hAnsi="Times New Roman" w:cs="Times New Roman"/>
          <w:sz w:val="24"/>
          <w:szCs w:val="24"/>
        </w:rPr>
        <w:t xml:space="preserve"> used linear mixed effects models</w:t>
      </w:r>
      <w:r w:rsidR="00041F0F">
        <w:rPr>
          <w:rFonts w:ascii="Times New Roman" w:hAnsi="Times New Roman" w:cs="Times New Roman"/>
          <w:sz w:val="24"/>
          <w:szCs w:val="24"/>
        </w:rPr>
        <w:t xml:space="preserve"> </w:t>
      </w:r>
      <w:r w:rsidR="00041F0F" w:rsidRPr="00041F0F">
        <w:rPr>
          <w:rFonts w:ascii="Times New Roman" w:hAnsi="Times New Roman" w:cs="Times New Roman"/>
          <w:noProof/>
          <w:sz w:val="24"/>
          <w:szCs w:val="24"/>
        </w:rPr>
        <w:t>(Zuur et al. 2009)</w:t>
      </w:r>
      <w:r w:rsidR="00041F0F">
        <w:rPr>
          <w:rFonts w:ascii="Times New Roman" w:hAnsi="Times New Roman" w:cs="Times New Roman"/>
          <w:sz w:val="24"/>
          <w:szCs w:val="24"/>
        </w:rPr>
        <w:t xml:space="preserve"> to test the </w:t>
      </w:r>
      <w:r w:rsidR="00951AFD">
        <w:rPr>
          <w:rFonts w:ascii="Times New Roman" w:hAnsi="Times New Roman" w:cs="Times New Roman"/>
          <w:sz w:val="24"/>
          <w:szCs w:val="24"/>
        </w:rPr>
        <w:t xml:space="preserve">response </w:t>
      </w:r>
      <w:r w:rsidR="00041F0F">
        <w:rPr>
          <w:rFonts w:ascii="Times New Roman" w:hAnsi="Times New Roman" w:cs="Times New Roman"/>
          <w:sz w:val="24"/>
          <w:szCs w:val="24"/>
        </w:rPr>
        <w:t xml:space="preserve">of </w:t>
      </w:r>
      <w:r w:rsidR="00951AFD">
        <w:rPr>
          <w:rFonts w:ascii="Times New Roman" w:hAnsi="Times New Roman" w:cs="Times New Roman"/>
          <w:sz w:val="24"/>
          <w:szCs w:val="24"/>
        </w:rPr>
        <w:t xml:space="preserve">algal </w:t>
      </w:r>
      <w:del w:id="1079" w:author="Scott Cooper" w:date="2014-12-13T13:42:00Z">
        <w:r w:rsidR="00951AFD" w:rsidDel="00A14F43">
          <w:rPr>
            <w:rFonts w:ascii="Times New Roman" w:hAnsi="Times New Roman" w:cs="Times New Roman"/>
            <w:sz w:val="24"/>
            <w:szCs w:val="24"/>
          </w:rPr>
          <w:delText xml:space="preserve">abundance </w:delText>
        </w:r>
      </w:del>
      <w:ins w:id="1080" w:author="Scott Cooper" w:date="2014-12-13T13:42:00Z">
        <w:r>
          <w:rPr>
            <w:rFonts w:ascii="Times New Roman" w:hAnsi="Times New Roman" w:cs="Times New Roman"/>
            <w:sz w:val="24"/>
            <w:szCs w:val="24"/>
          </w:rPr>
          <w:t xml:space="preserve">biomass </w:t>
        </w:r>
      </w:ins>
      <w:r w:rsidR="00951AFD">
        <w:rPr>
          <w:rFonts w:ascii="Times New Roman" w:hAnsi="Times New Roman" w:cs="Times New Roman"/>
          <w:sz w:val="24"/>
          <w:szCs w:val="24"/>
        </w:rPr>
        <w:t xml:space="preserve">to </w:t>
      </w:r>
      <w:ins w:id="1081" w:author="Scott Cooper" w:date="2014-12-13T13:42:00Z">
        <w:r>
          <w:rPr>
            <w:rFonts w:ascii="Times New Roman" w:hAnsi="Times New Roman" w:cs="Times New Roman"/>
            <w:sz w:val="24"/>
            <w:szCs w:val="24"/>
          </w:rPr>
          <w:t xml:space="preserve">manipulated </w:t>
        </w:r>
      </w:ins>
      <w:r w:rsidR="00951AFD">
        <w:rPr>
          <w:rFonts w:ascii="Times New Roman" w:hAnsi="Times New Roman" w:cs="Times New Roman"/>
          <w:sz w:val="24"/>
          <w:szCs w:val="24"/>
        </w:rPr>
        <w:t xml:space="preserve">variation in </w:t>
      </w:r>
      <w:r w:rsidR="00041F0F">
        <w:rPr>
          <w:rFonts w:ascii="Times New Roman" w:hAnsi="Times New Roman" w:cs="Times New Roman"/>
          <w:sz w:val="24"/>
          <w:szCs w:val="24"/>
        </w:rPr>
        <w:t xml:space="preserve">consumer </w:t>
      </w:r>
      <w:r w:rsidR="009A0D57">
        <w:rPr>
          <w:rFonts w:ascii="Times New Roman" w:hAnsi="Times New Roman" w:cs="Times New Roman"/>
          <w:sz w:val="24"/>
          <w:szCs w:val="24"/>
        </w:rPr>
        <w:t>abundance</w:t>
      </w:r>
      <w:r w:rsidR="00041F0F">
        <w:rPr>
          <w:rFonts w:ascii="Times New Roman" w:hAnsi="Times New Roman" w:cs="Times New Roman"/>
          <w:sz w:val="24"/>
          <w:szCs w:val="24"/>
        </w:rPr>
        <w:t xml:space="preserve"> and consumer biomass</w:t>
      </w:r>
      <w:r w:rsidR="00951AFD">
        <w:rPr>
          <w:rFonts w:ascii="Times New Roman" w:hAnsi="Times New Roman" w:cs="Times New Roman"/>
          <w:sz w:val="24"/>
          <w:szCs w:val="24"/>
        </w:rPr>
        <w:t>.  Using a step-</w:t>
      </w:r>
      <w:commentRangeStart w:id="1082"/>
      <w:r w:rsidR="00951AFD">
        <w:rPr>
          <w:rFonts w:ascii="Times New Roman" w:hAnsi="Times New Roman" w:cs="Times New Roman"/>
          <w:sz w:val="24"/>
          <w:szCs w:val="24"/>
        </w:rPr>
        <w:t>down</w:t>
      </w:r>
      <w:commentRangeEnd w:id="1082"/>
      <w:r>
        <w:rPr>
          <w:rStyle w:val="CommentReference"/>
        </w:rPr>
        <w:commentReference w:id="1082"/>
      </w:r>
      <w:r w:rsidR="00951AFD">
        <w:rPr>
          <w:rFonts w:ascii="Times New Roman" w:hAnsi="Times New Roman" w:cs="Times New Roman"/>
          <w:sz w:val="24"/>
          <w:szCs w:val="24"/>
        </w:rPr>
        <w:t xml:space="preserve"> model fitting procedure, we selected the best-fit model </w:t>
      </w:r>
      <w:ins w:id="1083" w:author="Scott Cooper" w:date="2014-12-13T13:43:00Z">
        <w:r>
          <w:rPr>
            <w:rFonts w:ascii="Times New Roman" w:hAnsi="Times New Roman" w:cs="Times New Roman"/>
            <w:sz w:val="24"/>
            <w:szCs w:val="24"/>
          </w:rPr>
          <w:t xml:space="preserve">for the dataset </w:t>
        </w:r>
      </w:ins>
      <w:r w:rsidR="00951AFD">
        <w:rPr>
          <w:rFonts w:ascii="Times New Roman" w:hAnsi="Times New Roman" w:cs="Times New Roman"/>
          <w:sz w:val="24"/>
          <w:szCs w:val="24"/>
        </w:rPr>
        <w:t xml:space="preserve">based on Akaike Information Criteria (AIC) and visual inspection of model residuals </w:t>
      </w:r>
      <w:r w:rsidR="00951AFD" w:rsidRPr="00951AFD">
        <w:rPr>
          <w:rFonts w:ascii="Times New Roman" w:hAnsi="Times New Roman" w:cs="Times New Roman"/>
          <w:noProof/>
          <w:sz w:val="24"/>
          <w:szCs w:val="24"/>
        </w:rPr>
        <w:t>(Zuur et al. 2009)</w:t>
      </w:r>
      <w:r w:rsidR="00951AFD">
        <w:rPr>
          <w:rFonts w:ascii="Times New Roman" w:hAnsi="Times New Roman" w:cs="Times New Roman"/>
          <w:sz w:val="24"/>
          <w:szCs w:val="24"/>
        </w:rPr>
        <w:t>.  Our initial models included</w:t>
      </w:r>
      <w:r w:rsidR="0080453E">
        <w:rPr>
          <w:rFonts w:ascii="Times New Roman" w:hAnsi="Times New Roman" w:cs="Times New Roman"/>
          <w:sz w:val="24"/>
          <w:szCs w:val="24"/>
        </w:rPr>
        <w:t xml:space="preserve"> </w:t>
      </w:r>
      <w:r w:rsidR="00220CAA">
        <w:rPr>
          <w:rFonts w:ascii="Times New Roman" w:hAnsi="Times New Roman" w:cs="Times New Roman"/>
          <w:sz w:val="24"/>
          <w:szCs w:val="24"/>
        </w:rPr>
        <w:t xml:space="preserve">the </w:t>
      </w:r>
      <w:r w:rsidR="0080453E">
        <w:rPr>
          <w:rFonts w:ascii="Times New Roman" w:hAnsi="Times New Roman" w:cs="Times New Roman"/>
          <w:sz w:val="24"/>
          <w:szCs w:val="24"/>
        </w:rPr>
        <w:t xml:space="preserve">response variable algal abundance, </w:t>
      </w:r>
      <w:r w:rsidR="00951AFD">
        <w:rPr>
          <w:rFonts w:ascii="Times New Roman" w:hAnsi="Times New Roman" w:cs="Times New Roman"/>
          <w:sz w:val="24"/>
          <w:szCs w:val="24"/>
        </w:rPr>
        <w:t xml:space="preserve">the </w:t>
      </w:r>
      <w:del w:id="1084" w:author="Scott Cooper" w:date="2014-12-13T13:43:00Z">
        <w:r w:rsidR="0080453E" w:rsidDel="00A14F43">
          <w:rPr>
            <w:rFonts w:ascii="Times New Roman" w:hAnsi="Times New Roman" w:cs="Times New Roman"/>
            <w:sz w:val="24"/>
            <w:szCs w:val="24"/>
          </w:rPr>
          <w:delText xml:space="preserve">predictor </w:delText>
        </w:r>
      </w:del>
      <w:ins w:id="1085" w:author="Scott Cooper" w:date="2014-12-13T13:43:00Z">
        <w:r>
          <w:rPr>
            <w:rFonts w:ascii="Times New Roman" w:hAnsi="Times New Roman" w:cs="Times New Roman"/>
            <w:sz w:val="24"/>
            <w:szCs w:val="24"/>
          </w:rPr>
          <w:t xml:space="preserve">independent </w:t>
        </w:r>
      </w:ins>
      <w:r w:rsidR="0080453E">
        <w:rPr>
          <w:rFonts w:ascii="Times New Roman" w:hAnsi="Times New Roman" w:cs="Times New Roman"/>
          <w:sz w:val="24"/>
          <w:szCs w:val="24"/>
        </w:rPr>
        <w:t>variables tadpole and mayfly abundance or biomass</w:t>
      </w:r>
      <w:ins w:id="1086" w:author="Scott Cooper" w:date="2014-12-13T13:45:00Z">
        <w:r>
          <w:rPr>
            <w:rFonts w:ascii="Times New Roman" w:hAnsi="Times New Roman" w:cs="Times New Roman"/>
            <w:sz w:val="24"/>
            <w:szCs w:val="24"/>
          </w:rPr>
          <w:t xml:space="preserve"> and their interaction effects</w:t>
        </w:r>
      </w:ins>
      <w:r w:rsidR="0080453E">
        <w:rPr>
          <w:rFonts w:ascii="Times New Roman" w:hAnsi="Times New Roman" w:cs="Times New Roman"/>
          <w:sz w:val="24"/>
          <w:szCs w:val="24"/>
        </w:rPr>
        <w:t>, and covariates</w:t>
      </w:r>
      <w:r w:rsidR="00951AFD">
        <w:rPr>
          <w:rFonts w:ascii="Times New Roman" w:hAnsi="Times New Roman" w:cs="Times New Roman"/>
          <w:sz w:val="24"/>
          <w:szCs w:val="24"/>
        </w:rPr>
        <w:t xml:space="preserve"> for </w:t>
      </w:r>
      <w:commentRangeStart w:id="1087"/>
      <w:del w:id="1088" w:author="Scott Cooper" w:date="2014-12-13T13:44:00Z">
        <w:r w:rsidR="00951AFD" w:rsidDel="00A14F43">
          <w:rPr>
            <w:rFonts w:ascii="Times New Roman" w:hAnsi="Times New Roman" w:cs="Times New Roman"/>
            <w:sz w:val="24"/>
            <w:szCs w:val="24"/>
          </w:rPr>
          <w:delText>e</w:delText>
        </w:r>
        <w:commentRangeEnd w:id="1087"/>
        <w:r w:rsidDel="00A14F43">
          <w:rPr>
            <w:rStyle w:val="CommentReference"/>
          </w:rPr>
          <w:commentReference w:id="1087"/>
        </w:r>
        <w:r w:rsidR="00951AFD" w:rsidDel="00A14F43">
          <w:rPr>
            <w:rFonts w:ascii="Times New Roman" w:hAnsi="Times New Roman" w:cs="Times New Roman"/>
            <w:sz w:val="24"/>
            <w:szCs w:val="24"/>
          </w:rPr>
          <w:delText>nclosure</w:delText>
        </w:r>
        <w:r w:rsidR="0080453E" w:rsidDel="00A14F43">
          <w:rPr>
            <w:rFonts w:ascii="Times New Roman" w:hAnsi="Times New Roman" w:cs="Times New Roman"/>
            <w:sz w:val="24"/>
            <w:szCs w:val="24"/>
          </w:rPr>
          <w:delText xml:space="preserve"> </w:delText>
        </w:r>
      </w:del>
      <w:ins w:id="1089" w:author="Scott Cooper" w:date="2014-12-13T13:44:00Z">
        <w:r>
          <w:rPr>
            <w:rFonts w:ascii="Times New Roman" w:hAnsi="Times New Roman" w:cs="Times New Roman"/>
            <w:sz w:val="24"/>
            <w:szCs w:val="24"/>
          </w:rPr>
          <w:lastRenderedPageBreak/>
          <w:t xml:space="preserve">underlying </w:t>
        </w:r>
      </w:ins>
      <w:r w:rsidR="0080453E">
        <w:rPr>
          <w:rFonts w:ascii="Times New Roman" w:hAnsi="Times New Roman" w:cs="Times New Roman"/>
          <w:sz w:val="24"/>
          <w:szCs w:val="24"/>
        </w:rPr>
        <w:t xml:space="preserve">siltiness, </w:t>
      </w:r>
      <w:r w:rsidR="00951AFD">
        <w:rPr>
          <w:rFonts w:ascii="Times New Roman" w:hAnsi="Times New Roman" w:cs="Times New Roman"/>
          <w:sz w:val="24"/>
          <w:szCs w:val="24"/>
        </w:rPr>
        <w:t xml:space="preserve">light </w:t>
      </w:r>
      <w:commentRangeStart w:id="1090"/>
      <w:r w:rsidR="00951AFD">
        <w:rPr>
          <w:rFonts w:ascii="Times New Roman" w:hAnsi="Times New Roman" w:cs="Times New Roman"/>
          <w:sz w:val="24"/>
          <w:szCs w:val="24"/>
        </w:rPr>
        <w:t>intensity</w:t>
      </w:r>
      <w:commentRangeEnd w:id="1090"/>
      <w:r>
        <w:rPr>
          <w:rStyle w:val="CommentReference"/>
        </w:rPr>
        <w:commentReference w:id="1090"/>
      </w:r>
      <w:r w:rsidR="0080453E">
        <w:rPr>
          <w:rFonts w:ascii="Times New Roman" w:hAnsi="Times New Roman" w:cs="Times New Roman"/>
          <w:sz w:val="24"/>
          <w:szCs w:val="24"/>
        </w:rPr>
        <w:t>,</w:t>
      </w:r>
      <w:r w:rsidR="00ED293A">
        <w:rPr>
          <w:rFonts w:ascii="Times New Roman" w:hAnsi="Times New Roman" w:cs="Times New Roman"/>
          <w:sz w:val="24"/>
          <w:szCs w:val="24"/>
        </w:rPr>
        <w:t xml:space="preserve"> </w:t>
      </w:r>
      <w:r w:rsidR="00220CAA">
        <w:rPr>
          <w:rFonts w:ascii="Times New Roman" w:hAnsi="Times New Roman" w:cs="Times New Roman"/>
          <w:sz w:val="24"/>
          <w:szCs w:val="24"/>
        </w:rPr>
        <w:t>duration of</w:t>
      </w:r>
      <w:r w:rsidR="00ED293A">
        <w:rPr>
          <w:rFonts w:ascii="Times New Roman" w:hAnsi="Times New Roman" w:cs="Times New Roman"/>
          <w:sz w:val="24"/>
          <w:szCs w:val="24"/>
        </w:rPr>
        <w:t xml:space="preserve"> </w:t>
      </w:r>
      <w:del w:id="1091" w:author="Scott Cooper" w:date="2014-12-13T13:45:00Z">
        <w:r w:rsidR="00951AFD" w:rsidDel="00A14F43">
          <w:rPr>
            <w:rFonts w:ascii="Times New Roman" w:hAnsi="Times New Roman" w:cs="Times New Roman"/>
            <w:sz w:val="24"/>
            <w:szCs w:val="24"/>
          </w:rPr>
          <w:delText xml:space="preserve">experimental </w:delText>
        </w:r>
      </w:del>
      <w:ins w:id="1092" w:author="Scott Cooper" w:date="2014-12-13T13:45:00Z">
        <w:r>
          <w:rPr>
            <w:rFonts w:ascii="Times New Roman" w:hAnsi="Times New Roman" w:cs="Times New Roman"/>
            <w:sz w:val="24"/>
            <w:szCs w:val="24"/>
          </w:rPr>
          <w:t xml:space="preserve">time </w:t>
        </w:r>
      </w:ins>
      <w:r w:rsidR="00ED293A">
        <w:rPr>
          <w:rFonts w:ascii="Times New Roman" w:hAnsi="Times New Roman" w:cs="Times New Roman"/>
          <w:sz w:val="24"/>
          <w:szCs w:val="24"/>
        </w:rPr>
        <w:t>block,</w:t>
      </w:r>
      <w:r w:rsidR="0080453E">
        <w:rPr>
          <w:rFonts w:ascii="Times New Roman" w:hAnsi="Times New Roman" w:cs="Times New Roman"/>
          <w:sz w:val="24"/>
          <w:szCs w:val="24"/>
        </w:rPr>
        <w:t xml:space="preserve"> lake, and block</w:t>
      </w:r>
      <w:r w:rsidR="00951AFD">
        <w:rPr>
          <w:rFonts w:ascii="Times New Roman" w:hAnsi="Times New Roman" w:cs="Times New Roman"/>
          <w:sz w:val="24"/>
          <w:szCs w:val="24"/>
        </w:rPr>
        <w:t xml:space="preserve"> number</w:t>
      </w:r>
      <w:r w:rsidR="0088064A">
        <w:rPr>
          <w:rFonts w:ascii="Times New Roman" w:hAnsi="Times New Roman" w:cs="Times New Roman"/>
          <w:sz w:val="24"/>
          <w:szCs w:val="24"/>
        </w:rPr>
        <w:t>.</w:t>
      </w:r>
      <w:r w:rsidR="00421714">
        <w:rPr>
          <w:rFonts w:ascii="Times New Roman" w:hAnsi="Times New Roman" w:cs="Times New Roman"/>
          <w:sz w:val="24"/>
          <w:szCs w:val="24"/>
        </w:rPr>
        <w:t xml:space="preserve">  </w:t>
      </w:r>
      <w:del w:id="1093" w:author="Scott Cooper" w:date="2014-12-13T13:46:00Z">
        <w:r w:rsidR="00421714" w:rsidDel="00A14F43">
          <w:rPr>
            <w:rFonts w:ascii="Times New Roman" w:hAnsi="Times New Roman" w:cs="Times New Roman"/>
            <w:sz w:val="24"/>
            <w:szCs w:val="24"/>
          </w:rPr>
          <w:delText xml:space="preserve">We included an interaction term between consumers, because of the potential for tadpoles to either facilitate or interfere with mayfly grazing.  </w:delText>
        </w:r>
        <w:r w:rsidR="00C30B14" w:rsidDel="00A14F43">
          <w:rPr>
            <w:rFonts w:ascii="Times New Roman" w:hAnsi="Times New Roman" w:cs="Times New Roman"/>
            <w:sz w:val="24"/>
            <w:szCs w:val="24"/>
          </w:rPr>
          <w:delText>To meet the assumption of normality of residuals, we</w:delText>
        </w:r>
        <w:r w:rsidR="00386F7D" w:rsidDel="00A14F43">
          <w:rPr>
            <w:rFonts w:ascii="Times New Roman" w:hAnsi="Times New Roman" w:cs="Times New Roman"/>
            <w:sz w:val="24"/>
            <w:szCs w:val="24"/>
          </w:rPr>
          <w:delText xml:space="preserve"> log </w:delText>
        </w:r>
        <w:r w:rsidR="00C30B14" w:rsidDel="00A14F43">
          <w:rPr>
            <w:rFonts w:ascii="Times New Roman" w:hAnsi="Times New Roman" w:cs="Times New Roman"/>
            <w:sz w:val="24"/>
            <w:szCs w:val="24"/>
          </w:rPr>
          <w:delText xml:space="preserve">transformed </w:delText>
        </w:r>
        <w:r w:rsidR="00386F7D" w:rsidDel="00A14F43">
          <w:rPr>
            <w:rFonts w:ascii="Times New Roman" w:hAnsi="Times New Roman" w:cs="Times New Roman"/>
            <w:sz w:val="24"/>
            <w:szCs w:val="24"/>
          </w:rPr>
          <w:delText xml:space="preserve">algal </w:delText>
        </w:r>
        <w:r w:rsidR="00ED293A" w:rsidDel="00A14F43">
          <w:rPr>
            <w:rFonts w:ascii="Times New Roman" w:hAnsi="Times New Roman" w:cs="Times New Roman"/>
            <w:sz w:val="24"/>
            <w:szCs w:val="24"/>
          </w:rPr>
          <w:delText>biomass</w:delText>
        </w:r>
        <w:r w:rsidR="00386F7D" w:rsidDel="00A14F43">
          <w:rPr>
            <w:rFonts w:ascii="Times New Roman" w:hAnsi="Times New Roman" w:cs="Times New Roman"/>
            <w:sz w:val="24"/>
            <w:szCs w:val="24"/>
          </w:rPr>
          <w:delText xml:space="preserve">.  We </w:delText>
        </w:r>
      </w:del>
      <w:ins w:id="1094" w:author="Scott Cooper" w:date="2014-12-13T13:46:00Z">
        <w:r>
          <w:rPr>
            <w:rFonts w:ascii="Times New Roman" w:hAnsi="Times New Roman" w:cs="Times New Roman"/>
            <w:sz w:val="24"/>
            <w:szCs w:val="24"/>
          </w:rPr>
          <w:t xml:space="preserve">I </w:t>
        </w:r>
      </w:ins>
      <w:r w:rsidR="00386F7D">
        <w:rPr>
          <w:rFonts w:ascii="Times New Roman" w:hAnsi="Times New Roman" w:cs="Times New Roman"/>
          <w:sz w:val="24"/>
          <w:szCs w:val="24"/>
        </w:rPr>
        <w:t xml:space="preserve">compared </w:t>
      </w:r>
      <w:ins w:id="1095" w:author="Scott Cooper" w:date="2014-12-13T13:46:00Z">
        <w:r>
          <w:rPr>
            <w:rFonts w:ascii="Times New Roman" w:hAnsi="Times New Roman" w:cs="Times New Roman"/>
            <w:sz w:val="24"/>
            <w:szCs w:val="24"/>
          </w:rPr>
          <w:t xml:space="preserve">the performance of </w:t>
        </w:r>
      </w:ins>
      <w:r w:rsidR="00386F7D">
        <w:rPr>
          <w:rFonts w:ascii="Times New Roman" w:hAnsi="Times New Roman" w:cs="Times New Roman"/>
          <w:sz w:val="24"/>
          <w:szCs w:val="24"/>
        </w:rPr>
        <w:t xml:space="preserve">models that included random intercepts (for block and </w:t>
      </w:r>
      <w:del w:id="1096" w:author="Scott Cooper" w:date="2014-12-13T13:47:00Z">
        <w:r w:rsidR="00386F7D" w:rsidDel="00A14F43">
          <w:rPr>
            <w:rFonts w:ascii="Times New Roman" w:hAnsi="Times New Roman" w:cs="Times New Roman"/>
            <w:sz w:val="24"/>
            <w:szCs w:val="24"/>
          </w:rPr>
          <w:delText xml:space="preserve">for </w:delText>
        </w:r>
      </w:del>
      <w:r w:rsidR="00386F7D">
        <w:rPr>
          <w:rFonts w:ascii="Times New Roman" w:hAnsi="Times New Roman" w:cs="Times New Roman"/>
          <w:sz w:val="24"/>
          <w:szCs w:val="24"/>
        </w:rPr>
        <w:t xml:space="preserve">lake), random slopes for consumer effects in different lakes, and </w:t>
      </w:r>
      <w:ins w:id="1097" w:author="Scott Cooper" w:date="2014-12-13T13:48:00Z">
        <w:r w:rsidR="00FA2215">
          <w:rPr>
            <w:rFonts w:ascii="Times New Roman" w:hAnsi="Times New Roman" w:cs="Times New Roman"/>
            <w:sz w:val="24"/>
            <w:szCs w:val="24"/>
          </w:rPr>
          <w:t xml:space="preserve">consideration of </w:t>
        </w:r>
      </w:ins>
      <w:del w:id="1098" w:author="Scott Cooper" w:date="2014-12-13T13:47:00Z">
        <w:r w:rsidR="00386F7D" w:rsidDel="00A14F43">
          <w:rPr>
            <w:rFonts w:ascii="Times New Roman" w:hAnsi="Times New Roman" w:cs="Times New Roman"/>
            <w:sz w:val="24"/>
            <w:szCs w:val="24"/>
          </w:rPr>
          <w:delText xml:space="preserve">allowed </w:delText>
        </w:r>
      </w:del>
      <w:ins w:id="1099" w:author="Scott Cooper" w:date="2014-12-13T13:47:00Z">
        <w:r>
          <w:rPr>
            <w:rFonts w:ascii="Times New Roman" w:hAnsi="Times New Roman" w:cs="Times New Roman"/>
            <w:sz w:val="24"/>
            <w:szCs w:val="24"/>
          </w:rPr>
          <w:t xml:space="preserve">different </w:t>
        </w:r>
      </w:ins>
      <w:r w:rsidR="00386F7D">
        <w:rPr>
          <w:rFonts w:ascii="Times New Roman" w:hAnsi="Times New Roman" w:cs="Times New Roman"/>
          <w:sz w:val="24"/>
          <w:szCs w:val="24"/>
        </w:rPr>
        <w:t>variance</w:t>
      </w:r>
      <w:ins w:id="1100" w:author="Scott Cooper" w:date="2014-12-13T13:48:00Z">
        <w:r w:rsidR="00FA2215">
          <w:rPr>
            <w:rFonts w:ascii="Times New Roman" w:hAnsi="Times New Roman" w:cs="Times New Roman"/>
            <w:sz w:val="24"/>
            <w:szCs w:val="24"/>
          </w:rPr>
          <w:t>s</w:t>
        </w:r>
      </w:ins>
      <w:r w:rsidR="00386F7D">
        <w:rPr>
          <w:rFonts w:ascii="Times New Roman" w:hAnsi="Times New Roman" w:cs="Times New Roman"/>
          <w:sz w:val="24"/>
          <w:szCs w:val="24"/>
        </w:rPr>
        <w:t xml:space="preserve"> </w:t>
      </w:r>
      <w:del w:id="1101" w:author="Scott Cooper" w:date="2014-12-13T13:48:00Z">
        <w:r w:rsidR="00386F7D" w:rsidDel="00FA2215">
          <w:rPr>
            <w:rFonts w:ascii="Times New Roman" w:hAnsi="Times New Roman" w:cs="Times New Roman"/>
            <w:sz w:val="24"/>
            <w:szCs w:val="24"/>
          </w:rPr>
          <w:delText xml:space="preserve">to differ </w:delText>
        </w:r>
      </w:del>
      <w:r w:rsidR="00386F7D">
        <w:rPr>
          <w:rFonts w:ascii="Times New Roman" w:hAnsi="Times New Roman" w:cs="Times New Roman"/>
          <w:sz w:val="24"/>
          <w:szCs w:val="24"/>
        </w:rPr>
        <w:t xml:space="preserve">among </w:t>
      </w:r>
      <w:del w:id="1102" w:author="Scott Cooper" w:date="2014-12-13T13:48:00Z">
        <w:r w:rsidR="00386F7D" w:rsidDel="00FA2215">
          <w:rPr>
            <w:rFonts w:ascii="Times New Roman" w:hAnsi="Times New Roman" w:cs="Times New Roman"/>
            <w:sz w:val="24"/>
            <w:szCs w:val="24"/>
          </w:rPr>
          <w:delText xml:space="preserve">experimental </w:delText>
        </w:r>
      </w:del>
      <w:ins w:id="1103" w:author="Scott Cooper" w:date="2014-12-13T13:48:00Z">
        <w:r w:rsidR="00FA2215">
          <w:rPr>
            <w:rFonts w:ascii="Times New Roman" w:hAnsi="Times New Roman" w:cs="Times New Roman"/>
            <w:sz w:val="24"/>
            <w:szCs w:val="24"/>
          </w:rPr>
          <w:t xml:space="preserve">time </w:t>
        </w:r>
      </w:ins>
      <w:r w:rsidR="00386F7D">
        <w:rPr>
          <w:rFonts w:ascii="Times New Roman" w:hAnsi="Times New Roman" w:cs="Times New Roman"/>
          <w:sz w:val="24"/>
          <w:szCs w:val="24"/>
        </w:rPr>
        <w:t xml:space="preserve">blocks, lakes, and levels of mayfly and tadpole </w:t>
      </w:r>
      <w:r w:rsidR="009A0D57">
        <w:rPr>
          <w:rFonts w:ascii="Times New Roman" w:hAnsi="Times New Roman" w:cs="Times New Roman"/>
          <w:sz w:val="24"/>
          <w:szCs w:val="24"/>
        </w:rPr>
        <w:t>abundance</w:t>
      </w:r>
      <w:r w:rsidR="00386F7D">
        <w:rPr>
          <w:rFonts w:ascii="Times New Roman" w:hAnsi="Times New Roman" w:cs="Times New Roman"/>
          <w:sz w:val="24"/>
          <w:szCs w:val="24"/>
        </w:rPr>
        <w:t xml:space="preserve"> (</w:t>
      </w:r>
      <w:proofErr w:type="spellStart"/>
      <w:r w:rsidR="00386F7D">
        <w:rPr>
          <w:rFonts w:ascii="Times New Roman" w:hAnsi="Times New Roman" w:cs="Times New Roman"/>
          <w:sz w:val="24"/>
          <w:szCs w:val="24"/>
        </w:rPr>
        <w:t>Zuur</w:t>
      </w:r>
      <w:proofErr w:type="spellEnd"/>
      <w:r w:rsidR="00386F7D">
        <w:rPr>
          <w:rFonts w:ascii="Times New Roman" w:hAnsi="Times New Roman" w:cs="Times New Roman"/>
          <w:sz w:val="24"/>
          <w:szCs w:val="24"/>
        </w:rPr>
        <w:t xml:space="preserve"> et al. 2009).</w:t>
      </w:r>
      <w:r w:rsidR="001B0C2B">
        <w:rPr>
          <w:rFonts w:ascii="Times New Roman" w:hAnsi="Times New Roman" w:cs="Times New Roman"/>
          <w:sz w:val="24"/>
          <w:szCs w:val="24"/>
        </w:rPr>
        <w:t xml:space="preserve">  </w:t>
      </w:r>
      <w:r w:rsidR="004822B8">
        <w:rPr>
          <w:rFonts w:ascii="Times New Roman" w:hAnsi="Times New Roman" w:cs="Times New Roman"/>
          <w:sz w:val="24"/>
          <w:szCs w:val="24"/>
        </w:rPr>
        <w:t>To account for within</w:t>
      </w:r>
      <w:r w:rsidR="00243B43">
        <w:rPr>
          <w:rFonts w:ascii="Times New Roman" w:hAnsi="Times New Roman" w:cs="Times New Roman"/>
          <w:sz w:val="24"/>
          <w:szCs w:val="24"/>
        </w:rPr>
        <w:t>-</w:t>
      </w:r>
      <w:r w:rsidR="004822B8">
        <w:rPr>
          <w:rFonts w:ascii="Times New Roman" w:hAnsi="Times New Roman" w:cs="Times New Roman"/>
          <w:sz w:val="24"/>
          <w:szCs w:val="24"/>
        </w:rPr>
        <w:t xml:space="preserve">lake </w:t>
      </w:r>
      <w:del w:id="1104" w:author="Scott Cooper" w:date="2014-12-13T13:49:00Z">
        <w:r w:rsidR="004822B8" w:rsidDel="00FA2215">
          <w:rPr>
            <w:rFonts w:ascii="Times New Roman" w:hAnsi="Times New Roman" w:cs="Times New Roman"/>
            <w:sz w:val="24"/>
            <w:szCs w:val="24"/>
          </w:rPr>
          <w:delText xml:space="preserve">variability </w:delText>
        </w:r>
      </w:del>
      <w:ins w:id="1105" w:author="Scott Cooper" w:date="2014-12-13T13:49:00Z">
        <w:r w:rsidR="00FA2215">
          <w:rPr>
            <w:rFonts w:ascii="Times New Roman" w:hAnsi="Times New Roman" w:cs="Times New Roman"/>
            <w:sz w:val="24"/>
            <w:szCs w:val="24"/>
          </w:rPr>
          <w:t xml:space="preserve">variation </w:t>
        </w:r>
      </w:ins>
      <w:r w:rsidR="004822B8">
        <w:rPr>
          <w:rFonts w:ascii="Times New Roman" w:hAnsi="Times New Roman" w:cs="Times New Roman"/>
          <w:sz w:val="24"/>
          <w:szCs w:val="24"/>
        </w:rPr>
        <w:t xml:space="preserve">in algal </w:t>
      </w:r>
      <w:del w:id="1106" w:author="Scott Cooper" w:date="2014-12-13T13:49:00Z">
        <w:r w:rsidR="004822B8" w:rsidDel="00FA2215">
          <w:rPr>
            <w:rFonts w:ascii="Times New Roman" w:hAnsi="Times New Roman" w:cs="Times New Roman"/>
            <w:sz w:val="24"/>
            <w:szCs w:val="24"/>
          </w:rPr>
          <w:delText>abundance</w:delText>
        </w:r>
      </w:del>
      <w:ins w:id="1107" w:author="Scott Cooper" w:date="2014-12-13T13:49:00Z">
        <w:r w:rsidR="00FA2215">
          <w:rPr>
            <w:rFonts w:ascii="Times New Roman" w:hAnsi="Times New Roman" w:cs="Times New Roman"/>
            <w:sz w:val="24"/>
            <w:szCs w:val="24"/>
          </w:rPr>
          <w:t>biomass</w:t>
        </w:r>
      </w:ins>
      <w:r w:rsidR="004822B8">
        <w:rPr>
          <w:rFonts w:ascii="Times New Roman" w:hAnsi="Times New Roman" w:cs="Times New Roman"/>
          <w:sz w:val="24"/>
          <w:szCs w:val="24"/>
        </w:rPr>
        <w:t xml:space="preserve">, we </w:t>
      </w:r>
      <w:r w:rsidR="00220CAA">
        <w:rPr>
          <w:rFonts w:ascii="Times New Roman" w:hAnsi="Times New Roman" w:cs="Times New Roman"/>
          <w:sz w:val="24"/>
          <w:szCs w:val="24"/>
        </w:rPr>
        <w:t>calculated a second response variable</w:t>
      </w:r>
      <w:r w:rsidR="0019058D">
        <w:rPr>
          <w:rFonts w:ascii="Times New Roman" w:hAnsi="Times New Roman" w:cs="Times New Roman"/>
          <w:sz w:val="24"/>
          <w:szCs w:val="24"/>
        </w:rPr>
        <w:t xml:space="preserve"> </w:t>
      </w:r>
      <w:del w:id="1108" w:author="Scott Cooper" w:date="2014-12-13T13:49:00Z">
        <w:r w:rsidR="0019058D" w:rsidDel="00FA2215">
          <w:rPr>
            <w:rFonts w:ascii="Times New Roman" w:hAnsi="Times New Roman" w:cs="Times New Roman"/>
            <w:sz w:val="24"/>
            <w:szCs w:val="24"/>
          </w:rPr>
          <w:delText>“location-within-lake controlled algal abundance”</w:delText>
        </w:r>
        <w:r w:rsidR="00220CAA" w:rsidDel="00FA2215">
          <w:rPr>
            <w:rFonts w:ascii="Times New Roman" w:hAnsi="Times New Roman" w:cs="Times New Roman"/>
            <w:sz w:val="24"/>
            <w:szCs w:val="24"/>
          </w:rPr>
          <w:delText>,</w:delText>
        </w:r>
      </w:del>
      <w:r w:rsidR="00220CAA">
        <w:rPr>
          <w:rFonts w:ascii="Times New Roman" w:hAnsi="Times New Roman" w:cs="Times New Roman"/>
          <w:sz w:val="24"/>
          <w:szCs w:val="24"/>
        </w:rPr>
        <w:t xml:space="preserve"> </w:t>
      </w:r>
      <w:r w:rsidR="004822B8">
        <w:rPr>
          <w:rFonts w:ascii="Times New Roman" w:hAnsi="Times New Roman" w:cs="Times New Roman"/>
          <w:sz w:val="24"/>
          <w:szCs w:val="24"/>
        </w:rPr>
        <w:t xml:space="preserve">by subtracting </w:t>
      </w:r>
      <w:r w:rsidR="00220CAA">
        <w:rPr>
          <w:rFonts w:ascii="Times New Roman" w:hAnsi="Times New Roman" w:cs="Times New Roman"/>
          <w:sz w:val="24"/>
          <w:szCs w:val="24"/>
        </w:rPr>
        <w:t xml:space="preserve">algal </w:t>
      </w:r>
      <w:del w:id="1109" w:author="Scott Cooper" w:date="2014-12-13T13:49:00Z">
        <w:r w:rsidR="00220CAA" w:rsidDel="00FA2215">
          <w:rPr>
            <w:rFonts w:ascii="Times New Roman" w:hAnsi="Times New Roman" w:cs="Times New Roman"/>
            <w:sz w:val="24"/>
            <w:szCs w:val="24"/>
          </w:rPr>
          <w:delText xml:space="preserve">abundance </w:delText>
        </w:r>
      </w:del>
      <w:ins w:id="1110" w:author="Scott Cooper" w:date="2014-12-13T13:49:00Z">
        <w:r w:rsidR="00FA2215">
          <w:rPr>
            <w:rFonts w:ascii="Times New Roman" w:hAnsi="Times New Roman" w:cs="Times New Roman"/>
            <w:sz w:val="24"/>
            <w:szCs w:val="24"/>
          </w:rPr>
          <w:t xml:space="preserve">biomass </w:t>
        </w:r>
      </w:ins>
      <w:r w:rsidR="00220CAA">
        <w:rPr>
          <w:rFonts w:ascii="Times New Roman" w:hAnsi="Times New Roman" w:cs="Times New Roman"/>
          <w:sz w:val="24"/>
          <w:szCs w:val="24"/>
        </w:rPr>
        <w:t xml:space="preserve">in </w:t>
      </w:r>
      <w:ins w:id="1111" w:author="Scott Cooper" w:date="2014-12-13T13:50:00Z">
        <w:r w:rsidR="00FA2215">
          <w:rPr>
            <w:rFonts w:ascii="Times New Roman" w:hAnsi="Times New Roman" w:cs="Times New Roman"/>
            <w:sz w:val="24"/>
            <w:szCs w:val="24"/>
          </w:rPr>
          <w:t xml:space="preserve">each </w:t>
        </w:r>
      </w:ins>
      <w:r w:rsidR="00220CAA">
        <w:rPr>
          <w:rFonts w:ascii="Times New Roman" w:hAnsi="Times New Roman" w:cs="Times New Roman"/>
          <w:sz w:val="24"/>
          <w:szCs w:val="24"/>
        </w:rPr>
        <w:t>enclosure</w:t>
      </w:r>
      <w:del w:id="1112" w:author="Scott Cooper" w:date="2014-12-13T13:50:00Z">
        <w:r w:rsidR="00220CAA" w:rsidDel="00FA2215">
          <w:rPr>
            <w:rFonts w:ascii="Times New Roman" w:hAnsi="Times New Roman" w:cs="Times New Roman"/>
            <w:sz w:val="24"/>
            <w:szCs w:val="24"/>
          </w:rPr>
          <w:delText>s</w:delText>
        </w:r>
      </w:del>
      <w:r w:rsidR="00220CAA">
        <w:rPr>
          <w:rFonts w:ascii="Times New Roman" w:hAnsi="Times New Roman" w:cs="Times New Roman"/>
          <w:sz w:val="24"/>
          <w:szCs w:val="24"/>
        </w:rPr>
        <w:t xml:space="preserve"> </w:t>
      </w:r>
      <w:r w:rsidR="004822B8">
        <w:rPr>
          <w:rFonts w:ascii="Times New Roman" w:hAnsi="Times New Roman" w:cs="Times New Roman"/>
          <w:sz w:val="24"/>
          <w:szCs w:val="24"/>
        </w:rPr>
        <w:t xml:space="preserve">from </w:t>
      </w:r>
      <w:del w:id="1113" w:author="Scott Cooper" w:date="2014-12-13T13:50:00Z">
        <w:r w:rsidR="004822B8" w:rsidDel="00FA2215">
          <w:rPr>
            <w:rFonts w:ascii="Times New Roman" w:hAnsi="Times New Roman" w:cs="Times New Roman"/>
            <w:sz w:val="24"/>
            <w:szCs w:val="24"/>
          </w:rPr>
          <w:delText xml:space="preserve">the </w:delText>
        </w:r>
      </w:del>
      <w:r w:rsidR="004822B8">
        <w:rPr>
          <w:rFonts w:ascii="Times New Roman" w:hAnsi="Times New Roman" w:cs="Times New Roman"/>
          <w:sz w:val="24"/>
          <w:szCs w:val="24"/>
        </w:rPr>
        <w:t xml:space="preserve">algal </w:t>
      </w:r>
      <w:del w:id="1114" w:author="Scott Cooper" w:date="2014-12-13T13:50:00Z">
        <w:r w:rsidR="004822B8" w:rsidDel="00FA2215">
          <w:rPr>
            <w:rFonts w:ascii="Times New Roman" w:hAnsi="Times New Roman" w:cs="Times New Roman"/>
            <w:sz w:val="24"/>
            <w:szCs w:val="24"/>
          </w:rPr>
          <w:delText xml:space="preserve">abundance </w:delText>
        </w:r>
      </w:del>
      <w:ins w:id="1115" w:author="Scott Cooper" w:date="2014-12-13T13:50:00Z">
        <w:r w:rsidR="00FA2215">
          <w:rPr>
            <w:rFonts w:ascii="Times New Roman" w:hAnsi="Times New Roman" w:cs="Times New Roman"/>
            <w:sz w:val="24"/>
            <w:szCs w:val="24"/>
          </w:rPr>
          <w:t xml:space="preserve">biomass </w:t>
        </w:r>
      </w:ins>
      <w:r w:rsidR="00ED293A">
        <w:rPr>
          <w:rFonts w:ascii="Times New Roman" w:hAnsi="Times New Roman" w:cs="Times New Roman"/>
          <w:sz w:val="24"/>
          <w:szCs w:val="24"/>
        </w:rPr>
        <w:t>o</w:t>
      </w:r>
      <w:r w:rsidR="004822B8">
        <w:rPr>
          <w:rFonts w:ascii="Times New Roman" w:hAnsi="Times New Roman" w:cs="Times New Roman"/>
          <w:sz w:val="24"/>
          <w:szCs w:val="24"/>
        </w:rPr>
        <w:t xml:space="preserve">n </w:t>
      </w:r>
      <w:del w:id="1116" w:author="Scott Cooper" w:date="2014-12-13T13:50:00Z">
        <w:r w:rsidR="006F22BD" w:rsidDel="00FA2215">
          <w:rPr>
            <w:rFonts w:ascii="Times New Roman" w:hAnsi="Times New Roman" w:cs="Times New Roman"/>
            <w:sz w:val="24"/>
            <w:szCs w:val="24"/>
          </w:rPr>
          <w:delText>location-</w:delText>
        </w:r>
        <w:r w:rsidR="00B10A49" w:rsidDel="00FA2215">
          <w:rPr>
            <w:rFonts w:ascii="Times New Roman" w:hAnsi="Times New Roman" w:cs="Times New Roman"/>
            <w:sz w:val="24"/>
            <w:szCs w:val="24"/>
          </w:rPr>
          <w:delText xml:space="preserve">within-lake </w:delText>
        </w:r>
      </w:del>
      <w:r w:rsidR="00B10A49">
        <w:rPr>
          <w:rFonts w:ascii="Times New Roman" w:hAnsi="Times New Roman" w:cs="Times New Roman"/>
          <w:sz w:val="24"/>
          <w:szCs w:val="24"/>
        </w:rPr>
        <w:t>control</w:t>
      </w:r>
      <w:r w:rsidR="004822B8">
        <w:rPr>
          <w:rFonts w:ascii="Times New Roman" w:hAnsi="Times New Roman" w:cs="Times New Roman"/>
          <w:sz w:val="24"/>
          <w:szCs w:val="24"/>
        </w:rPr>
        <w:t xml:space="preserve"> tiles</w:t>
      </w:r>
      <w:r w:rsidR="00220CAA">
        <w:rPr>
          <w:rFonts w:ascii="Times New Roman" w:hAnsi="Times New Roman" w:cs="Times New Roman"/>
          <w:sz w:val="24"/>
          <w:szCs w:val="24"/>
        </w:rPr>
        <w:t xml:space="preserve"> </w:t>
      </w:r>
      <w:ins w:id="1117" w:author="Scott Cooper" w:date="2014-12-13T13:50:00Z">
        <w:r w:rsidR="00FA2215">
          <w:rPr>
            <w:rFonts w:ascii="Times New Roman" w:hAnsi="Times New Roman" w:cs="Times New Roman"/>
            <w:sz w:val="24"/>
            <w:szCs w:val="24"/>
          </w:rPr>
          <w:t xml:space="preserve">in </w:t>
        </w:r>
      </w:ins>
      <w:ins w:id="1118" w:author="Scott Cooper" w:date="2014-12-13T13:52:00Z">
        <w:r w:rsidR="00FA2215">
          <w:rPr>
            <w:rFonts w:ascii="Times New Roman" w:hAnsi="Times New Roman" w:cs="Times New Roman"/>
            <w:sz w:val="24"/>
            <w:szCs w:val="24"/>
          </w:rPr>
          <w:t xml:space="preserve">the </w:t>
        </w:r>
      </w:ins>
      <w:ins w:id="1119" w:author="Scott Cooper" w:date="2014-12-13T13:50:00Z">
        <w:r w:rsidR="00FA2215">
          <w:rPr>
            <w:rFonts w:ascii="Times New Roman" w:hAnsi="Times New Roman" w:cs="Times New Roman"/>
            <w:sz w:val="24"/>
            <w:szCs w:val="24"/>
          </w:rPr>
          <w:t>nearby small</w:t>
        </w:r>
      </w:ins>
      <w:ins w:id="1120" w:author="Scott Cooper" w:date="2014-12-13T13:51:00Z">
        <w:r w:rsidR="00FA2215">
          <w:rPr>
            <w:rFonts w:ascii="Times New Roman" w:hAnsi="Times New Roman" w:cs="Times New Roman"/>
            <w:sz w:val="24"/>
            <w:szCs w:val="24"/>
          </w:rPr>
          <w:t xml:space="preserve"> bag which excluded grazers, then repeated analyses using this response variable</w:t>
        </w:r>
      </w:ins>
      <w:del w:id="1121" w:author="Scott Cooper" w:date="2014-12-13T13:51:00Z">
        <w:r w:rsidR="00220CAA" w:rsidDel="00FA2215">
          <w:rPr>
            <w:rFonts w:ascii="Times New Roman" w:hAnsi="Times New Roman" w:cs="Times New Roman"/>
            <w:sz w:val="24"/>
            <w:szCs w:val="24"/>
          </w:rPr>
          <w:delText>(e.g. AFDM</w:delText>
        </w:r>
        <w:r w:rsidR="0019058D" w:rsidRPr="00F51734" w:rsidDel="00FA2215">
          <w:rPr>
            <w:rFonts w:ascii="Times New Roman" w:hAnsi="Times New Roman" w:cs="Times New Roman"/>
            <w:sz w:val="24"/>
            <w:szCs w:val="24"/>
            <w:vertAlign w:val="subscript"/>
          </w:rPr>
          <w:delText>location-</w:delText>
        </w:r>
        <w:r w:rsidR="0019058D" w:rsidRPr="0019058D" w:rsidDel="00FA2215">
          <w:rPr>
            <w:rFonts w:ascii="Times New Roman" w:hAnsi="Times New Roman" w:cs="Times New Roman"/>
            <w:sz w:val="24"/>
            <w:szCs w:val="24"/>
            <w:vertAlign w:val="subscript"/>
          </w:rPr>
          <w:delText>w</w:delText>
        </w:r>
        <w:r w:rsidR="00243B43" w:rsidRPr="0019058D" w:rsidDel="00FA2215">
          <w:rPr>
            <w:rFonts w:ascii="Times New Roman" w:hAnsi="Times New Roman" w:cs="Times New Roman"/>
            <w:sz w:val="24"/>
            <w:szCs w:val="24"/>
            <w:vertAlign w:val="subscript"/>
          </w:rPr>
          <w:delText>ithin</w:delText>
        </w:r>
        <w:r w:rsidR="0019058D" w:rsidRPr="0019058D" w:rsidDel="00FA2215">
          <w:rPr>
            <w:rFonts w:ascii="Times New Roman" w:hAnsi="Times New Roman" w:cs="Times New Roman"/>
            <w:sz w:val="24"/>
            <w:szCs w:val="24"/>
            <w:vertAlign w:val="subscript"/>
          </w:rPr>
          <w:delText>-</w:delText>
        </w:r>
        <w:r w:rsidR="00243B43" w:rsidRPr="0019058D" w:rsidDel="00FA2215">
          <w:rPr>
            <w:rFonts w:ascii="Times New Roman" w:hAnsi="Times New Roman" w:cs="Times New Roman"/>
            <w:sz w:val="24"/>
            <w:szCs w:val="24"/>
            <w:vertAlign w:val="subscript"/>
          </w:rPr>
          <w:delText>lake</w:delText>
        </w:r>
        <w:r w:rsidR="00220CAA" w:rsidRPr="0019058D" w:rsidDel="00FA2215">
          <w:rPr>
            <w:rFonts w:ascii="Times New Roman" w:hAnsi="Times New Roman" w:cs="Times New Roman"/>
            <w:sz w:val="24"/>
            <w:szCs w:val="24"/>
            <w:vertAlign w:val="subscript"/>
          </w:rPr>
          <w:delText xml:space="preserve"> </w:delText>
        </w:r>
        <w:r w:rsidR="00243B43" w:rsidRPr="0019058D" w:rsidDel="00FA2215">
          <w:rPr>
            <w:rFonts w:ascii="Times New Roman" w:hAnsi="Times New Roman" w:cs="Times New Roman"/>
            <w:sz w:val="24"/>
            <w:szCs w:val="24"/>
            <w:vertAlign w:val="subscript"/>
          </w:rPr>
          <w:delText>c</w:delText>
        </w:r>
        <w:r w:rsidR="00220CAA" w:rsidRPr="0019058D" w:rsidDel="00FA2215">
          <w:rPr>
            <w:rFonts w:ascii="Times New Roman" w:hAnsi="Times New Roman" w:cs="Times New Roman"/>
            <w:sz w:val="24"/>
            <w:szCs w:val="24"/>
            <w:vertAlign w:val="subscript"/>
          </w:rPr>
          <w:delText>ontrol</w:delText>
        </w:r>
        <w:r w:rsidR="00220CAA" w:rsidDel="00FA2215">
          <w:rPr>
            <w:rFonts w:ascii="Times New Roman" w:hAnsi="Times New Roman" w:cs="Times New Roman"/>
            <w:sz w:val="24"/>
            <w:szCs w:val="24"/>
          </w:rPr>
          <w:delText xml:space="preserve"> – AFDM</w:delText>
        </w:r>
        <w:r w:rsidR="0019058D" w:rsidDel="00FA2215">
          <w:rPr>
            <w:rFonts w:ascii="Times New Roman" w:hAnsi="Times New Roman" w:cs="Times New Roman"/>
            <w:sz w:val="24"/>
            <w:szCs w:val="24"/>
            <w:vertAlign w:val="subscript"/>
          </w:rPr>
          <w:delText>e</w:delText>
        </w:r>
        <w:r w:rsidR="00220CAA" w:rsidRPr="00566BB1" w:rsidDel="00FA2215">
          <w:rPr>
            <w:rFonts w:ascii="Times New Roman" w:hAnsi="Times New Roman" w:cs="Times New Roman"/>
            <w:sz w:val="24"/>
            <w:szCs w:val="24"/>
            <w:vertAlign w:val="subscript"/>
          </w:rPr>
          <w:delText>nclosure</w:delText>
        </w:r>
        <w:r w:rsidR="00220CAA" w:rsidDel="00FA2215">
          <w:rPr>
            <w:rFonts w:ascii="Times New Roman" w:hAnsi="Times New Roman" w:cs="Times New Roman"/>
            <w:sz w:val="24"/>
            <w:szCs w:val="24"/>
          </w:rPr>
          <w:delText>)</w:delText>
        </w:r>
        <w:r w:rsidR="00ED293A" w:rsidDel="00FA2215">
          <w:rPr>
            <w:rFonts w:ascii="Times New Roman" w:hAnsi="Times New Roman" w:cs="Times New Roman"/>
            <w:sz w:val="24"/>
            <w:szCs w:val="24"/>
          </w:rPr>
          <w:delText>,</w:delText>
        </w:r>
        <w:r w:rsidR="004822B8" w:rsidDel="00FA2215">
          <w:rPr>
            <w:rFonts w:ascii="Times New Roman" w:hAnsi="Times New Roman" w:cs="Times New Roman"/>
            <w:sz w:val="24"/>
            <w:szCs w:val="24"/>
          </w:rPr>
          <w:delText xml:space="preserve"> and </w:delText>
        </w:r>
        <w:r w:rsidR="00ED293A" w:rsidDel="00FA2215">
          <w:rPr>
            <w:rFonts w:ascii="Times New Roman" w:hAnsi="Times New Roman" w:cs="Times New Roman"/>
            <w:sz w:val="24"/>
            <w:szCs w:val="24"/>
          </w:rPr>
          <w:delText xml:space="preserve">we </w:delText>
        </w:r>
        <w:r w:rsidR="004822B8" w:rsidDel="00FA2215">
          <w:rPr>
            <w:rFonts w:ascii="Times New Roman" w:hAnsi="Times New Roman" w:cs="Times New Roman"/>
            <w:sz w:val="24"/>
            <w:szCs w:val="24"/>
          </w:rPr>
          <w:delText xml:space="preserve">repeated </w:delText>
        </w:r>
        <w:r w:rsidR="00ED293A" w:rsidDel="00FA2215">
          <w:rPr>
            <w:rFonts w:ascii="Times New Roman" w:hAnsi="Times New Roman" w:cs="Times New Roman"/>
            <w:sz w:val="24"/>
            <w:szCs w:val="24"/>
          </w:rPr>
          <w:delText xml:space="preserve">the </w:delText>
        </w:r>
        <w:r w:rsidR="004822B8" w:rsidDel="00FA2215">
          <w:rPr>
            <w:rFonts w:ascii="Times New Roman" w:hAnsi="Times New Roman" w:cs="Times New Roman"/>
            <w:sz w:val="24"/>
            <w:szCs w:val="24"/>
          </w:rPr>
          <w:delText>analyses</w:delText>
        </w:r>
      </w:del>
      <w:r w:rsidR="00220CAA">
        <w:rPr>
          <w:rFonts w:ascii="Times New Roman" w:hAnsi="Times New Roman" w:cs="Times New Roman"/>
          <w:sz w:val="24"/>
          <w:szCs w:val="24"/>
        </w:rPr>
        <w:t>.</w:t>
      </w:r>
    </w:p>
    <w:p w14:paraId="3AA94067" w14:textId="059A9D6E" w:rsidR="00ED293A" w:rsidRDefault="001B0C2B"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To examine the effect</w:t>
      </w:r>
      <w:ins w:id="1122" w:author="Scott Cooper" w:date="2014-12-13T13:53:00Z">
        <w:r w:rsidR="00FA2215">
          <w:rPr>
            <w:rFonts w:ascii="Times New Roman" w:hAnsi="Times New Roman" w:cs="Times New Roman"/>
            <w:sz w:val="24"/>
            <w:szCs w:val="24"/>
          </w:rPr>
          <w:t>s</w:t>
        </w:r>
      </w:ins>
      <w:r>
        <w:rPr>
          <w:rFonts w:ascii="Times New Roman" w:hAnsi="Times New Roman" w:cs="Times New Roman"/>
          <w:sz w:val="24"/>
          <w:szCs w:val="24"/>
        </w:rPr>
        <w:t xml:space="preserve"> of </w:t>
      </w:r>
      <w:r w:rsidR="00220CAA">
        <w:rPr>
          <w:rFonts w:ascii="Times New Roman" w:hAnsi="Times New Roman" w:cs="Times New Roman"/>
          <w:sz w:val="24"/>
          <w:szCs w:val="24"/>
        </w:rPr>
        <w:t xml:space="preserve">intraspecific </w:t>
      </w:r>
      <w:del w:id="1123" w:author="Scott Cooper" w:date="2014-12-13T13:52:00Z">
        <w:r w:rsidR="00220CAA" w:rsidDel="00FA2215">
          <w:rPr>
            <w:rFonts w:ascii="Times New Roman" w:hAnsi="Times New Roman" w:cs="Times New Roman"/>
            <w:sz w:val="24"/>
            <w:szCs w:val="24"/>
          </w:rPr>
          <w:delText xml:space="preserve">or </w:delText>
        </w:r>
      </w:del>
      <w:ins w:id="1124" w:author="Scott Cooper" w:date="2014-12-13T13:52:00Z">
        <w:r w:rsidR="00FA2215">
          <w:rPr>
            <w:rFonts w:ascii="Times New Roman" w:hAnsi="Times New Roman" w:cs="Times New Roman"/>
            <w:sz w:val="24"/>
            <w:szCs w:val="24"/>
          </w:rPr>
          <w:t xml:space="preserve">and </w:t>
        </w:r>
      </w:ins>
      <w:r>
        <w:rPr>
          <w:rFonts w:ascii="Times New Roman" w:hAnsi="Times New Roman" w:cs="Times New Roman"/>
          <w:sz w:val="24"/>
          <w:szCs w:val="24"/>
        </w:rPr>
        <w:t xml:space="preserve">interspecific competition on </w:t>
      </w:r>
      <w:commentRangeStart w:id="1125"/>
      <w:r>
        <w:rPr>
          <w:rFonts w:ascii="Times New Roman" w:hAnsi="Times New Roman" w:cs="Times New Roman"/>
          <w:sz w:val="24"/>
          <w:szCs w:val="24"/>
        </w:rPr>
        <w:t>mayfly</w:t>
      </w:r>
      <w:commentRangeEnd w:id="1125"/>
      <w:r w:rsidR="00360706">
        <w:rPr>
          <w:rStyle w:val="CommentReference"/>
        </w:rPr>
        <w:commentReference w:id="1125"/>
      </w:r>
      <w:r>
        <w:rPr>
          <w:rFonts w:ascii="Times New Roman" w:hAnsi="Times New Roman" w:cs="Times New Roman"/>
          <w:sz w:val="24"/>
          <w:szCs w:val="24"/>
        </w:rPr>
        <w:t xml:space="preserve"> size, </w:t>
      </w:r>
      <w:del w:id="1126" w:author="Scott Cooper" w:date="2014-12-13T14:05:00Z">
        <w:r w:rsidR="00220CAA" w:rsidDel="00360706">
          <w:rPr>
            <w:rFonts w:ascii="Times New Roman" w:hAnsi="Times New Roman" w:cs="Times New Roman"/>
            <w:sz w:val="24"/>
            <w:szCs w:val="24"/>
          </w:rPr>
          <w:delText>w</w:delText>
        </w:r>
        <w:r w:rsidRPr="001B0C2B" w:rsidDel="00360706">
          <w:rPr>
            <w:rFonts w:ascii="Times New Roman" w:hAnsi="Times New Roman" w:cs="Times New Roman"/>
            <w:sz w:val="24"/>
            <w:szCs w:val="24"/>
          </w:rPr>
          <w:delText xml:space="preserve">e </w:delText>
        </w:r>
      </w:del>
      <w:ins w:id="1127" w:author="Scott Cooper" w:date="2014-12-13T14:05:00Z">
        <w:r w:rsidR="00360706">
          <w:rPr>
            <w:rFonts w:ascii="Times New Roman" w:hAnsi="Times New Roman" w:cs="Times New Roman"/>
            <w:sz w:val="24"/>
            <w:szCs w:val="24"/>
          </w:rPr>
          <w:t>I</w:t>
        </w:r>
        <w:r w:rsidR="00360706" w:rsidRPr="001B0C2B">
          <w:rPr>
            <w:rFonts w:ascii="Times New Roman" w:hAnsi="Times New Roman" w:cs="Times New Roman"/>
            <w:sz w:val="24"/>
            <w:szCs w:val="24"/>
          </w:rPr>
          <w:t xml:space="preserve"> </w:t>
        </w:r>
      </w:ins>
      <w:del w:id="1128" w:author="Scott Cooper" w:date="2014-12-13T13:52:00Z">
        <w:r w:rsidR="0019058D" w:rsidDel="00FA2215">
          <w:rPr>
            <w:rFonts w:ascii="Times New Roman" w:hAnsi="Times New Roman" w:cs="Times New Roman"/>
            <w:sz w:val="24"/>
            <w:szCs w:val="24"/>
          </w:rPr>
          <w:delText>calculated</w:delText>
        </w:r>
        <w:r w:rsidRPr="001B0C2B" w:rsidDel="00FA2215">
          <w:rPr>
            <w:rFonts w:ascii="Times New Roman" w:hAnsi="Times New Roman" w:cs="Times New Roman"/>
            <w:sz w:val="24"/>
            <w:szCs w:val="24"/>
          </w:rPr>
          <w:delText xml:space="preserve"> </w:delText>
        </w:r>
      </w:del>
      <w:ins w:id="1129" w:author="Scott Cooper" w:date="2014-12-13T13:52:00Z">
        <w:r w:rsidR="00FA2215">
          <w:rPr>
            <w:rFonts w:ascii="Times New Roman" w:hAnsi="Times New Roman" w:cs="Times New Roman"/>
            <w:sz w:val="24"/>
            <w:szCs w:val="24"/>
          </w:rPr>
          <w:t>measured</w:t>
        </w:r>
        <w:r w:rsidR="00FA2215" w:rsidRPr="001B0C2B">
          <w:rPr>
            <w:rFonts w:ascii="Times New Roman" w:hAnsi="Times New Roman" w:cs="Times New Roman"/>
            <w:sz w:val="24"/>
            <w:szCs w:val="24"/>
          </w:rPr>
          <w:t xml:space="preserve"> </w:t>
        </w:r>
      </w:ins>
      <w:del w:id="1130" w:author="Scott Cooper" w:date="2014-12-13T13:52:00Z">
        <w:r w:rsidRPr="001B0C2B" w:rsidDel="00FA2215">
          <w:rPr>
            <w:rFonts w:ascii="Times New Roman" w:hAnsi="Times New Roman" w:cs="Times New Roman"/>
            <w:sz w:val="24"/>
            <w:szCs w:val="24"/>
          </w:rPr>
          <w:delText xml:space="preserve">the </w:delText>
        </w:r>
        <w:r w:rsidR="0019058D" w:rsidDel="00FA2215">
          <w:rPr>
            <w:rFonts w:ascii="Times New Roman" w:hAnsi="Times New Roman" w:cs="Times New Roman"/>
            <w:sz w:val="24"/>
            <w:szCs w:val="24"/>
          </w:rPr>
          <w:delText xml:space="preserve">per-enclosure </w:delText>
        </w:r>
        <w:r w:rsidR="00220CAA" w:rsidDel="00FA2215">
          <w:rPr>
            <w:rFonts w:ascii="Times New Roman" w:hAnsi="Times New Roman" w:cs="Times New Roman"/>
            <w:sz w:val="24"/>
            <w:szCs w:val="24"/>
          </w:rPr>
          <w:delText xml:space="preserve">average </w:delText>
        </w:r>
      </w:del>
      <w:del w:id="1131" w:author="Scott Cooper" w:date="2014-12-13T13:54:00Z">
        <w:r w:rsidR="0019058D" w:rsidDel="00FA2215">
          <w:rPr>
            <w:rFonts w:ascii="Times New Roman" w:hAnsi="Times New Roman" w:cs="Times New Roman"/>
            <w:sz w:val="24"/>
            <w:szCs w:val="24"/>
          </w:rPr>
          <w:delText>mayfly</w:delText>
        </w:r>
      </w:del>
      <w:ins w:id="1132" w:author="Scott Cooper" w:date="2014-12-13T13:54:00Z">
        <w:r w:rsidR="00FA2215">
          <w:rPr>
            <w:rFonts w:ascii="Times New Roman" w:hAnsi="Times New Roman" w:cs="Times New Roman"/>
            <w:sz w:val="24"/>
            <w:szCs w:val="24"/>
          </w:rPr>
          <w:t>the</w:t>
        </w:r>
      </w:ins>
      <w:r w:rsidR="0019058D">
        <w:rPr>
          <w:rFonts w:ascii="Times New Roman" w:hAnsi="Times New Roman" w:cs="Times New Roman"/>
          <w:sz w:val="24"/>
          <w:szCs w:val="24"/>
        </w:rPr>
        <w:t xml:space="preserve"> </w:t>
      </w:r>
      <w:r w:rsidR="00220CAA">
        <w:rPr>
          <w:rFonts w:ascii="Times New Roman" w:hAnsi="Times New Roman" w:cs="Times New Roman"/>
          <w:sz w:val="24"/>
          <w:szCs w:val="24"/>
        </w:rPr>
        <w:t>length</w:t>
      </w:r>
      <w:r w:rsidR="0019058D">
        <w:rPr>
          <w:rFonts w:ascii="Times New Roman" w:hAnsi="Times New Roman" w:cs="Times New Roman"/>
          <w:sz w:val="24"/>
          <w:szCs w:val="24"/>
        </w:rPr>
        <w:t>s</w:t>
      </w:r>
      <w:r w:rsidR="00220CAA">
        <w:rPr>
          <w:rFonts w:ascii="Times New Roman" w:hAnsi="Times New Roman" w:cs="Times New Roman"/>
          <w:sz w:val="24"/>
          <w:szCs w:val="24"/>
        </w:rPr>
        <w:t xml:space="preserve"> </w:t>
      </w:r>
      <w:del w:id="1133" w:author="Scott Cooper" w:date="2014-12-13T13:54:00Z">
        <w:r w:rsidR="003E364B" w:rsidDel="00FA2215">
          <w:rPr>
            <w:rFonts w:ascii="Times New Roman" w:hAnsi="Times New Roman" w:cs="Times New Roman"/>
            <w:sz w:val="24"/>
            <w:szCs w:val="24"/>
          </w:rPr>
          <w:delText xml:space="preserve">for </w:delText>
        </w:r>
      </w:del>
      <w:ins w:id="1134" w:author="Scott Cooper" w:date="2014-12-13T13:54:00Z">
        <w:r w:rsidR="00FA2215">
          <w:rPr>
            <w:rFonts w:ascii="Times New Roman" w:hAnsi="Times New Roman" w:cs="Times New Roman"/>
            <w:sz w:val="24"/>
            <w:szCs w:val="24"/>
          </w:rPr>
          <w:t xml:space="preserve">of </w:t>
        </w:r>
      </w:ins>
      <w:r w:rsidR="003E364B">
        <w:rPr>
          <w:rFonts w:ascii="Times New Roman" w:hAnsi="Times New Roman" w:cs="Times New Roman"/>
          <w:sz w:val="24"/>
          <w:szCs w:val="24"/>
        </w:rPr>
        <w:t xml:space="preserve">just the mayflies used in </w:t>
      </w:r>
      <w:r w:rsidR="00220CAA">
        <w:rPr>
          <w:rFonts w:ascii="Times New Roman" w:hAnsi="Times New Roman" w:cs="Times New Roman"/>
          <w:sz w:val="24"/>
          <w:szCs w:val="24"/>
        </w:rPr>
        <w:t xml:space="preserve">the last </w:t>
      </w:r>
      <w:ins w:id="1135" w:author="Scott Cooper" w:date="2014-12-13T13:53:00Z">
        <w:r w:rsidR="00FA2215">
          <w:rPr>
            <w:rFonts w:ascii="Times New Roman" w:hAnsi="Times New Roman" w:cs="Times New Roman"/>
            <w:sz w:val="24"/>
            <w:szCs w:val="24"/>
          </w:rPr>
          <w:t xml:space="preserve">time </w:t>
        </w:r>
      </w:ins>
      <w:commentRangeStart w:id="1136"/>
      <w:r w:rsidR="00220CAA">
        <w:rPr>
          <w:rFonts w:ascii="Times New Roman" w:hAnsi="Times New Roman" w:cs="Times New Roman"/>
          <w:sz w:val="24"/>
          <w:szCs w:val="24"/>
        </w:rPr>
        <w:t>block</w:t>
      </w:r>
      <w:commentRangeEnd w:id="1136"/>
      <w:r w:rsidR="00FA2215">
        <w:rPr>
          <w:rStyle w:val="CommentReference"/>
        </w:rPr>
        <w:commentReference w:id="1136"/>
      </w:r>
      <w:r w:rsidR="003E364B">
        <w:rPr>
          <w:rFonts w:ascii="Times New Roman" w:hAnsi="Times New Roman" w:cs="Times New Roman"/>
          <w:sz w:val="24"/>
          <w:szCs w:val="24"/>
        </w:rPr>
        <w:t>.</w:t>
      </w:r>
      <w:ins w:id="1137" w:author="Scott Cooper" w:date="2014-12-13T13:54:00Z">
        <w:r w:rsidR="00FA2215">
          <w:rPr>
            <w:rFonts w:ascii="Times New Roman" w:hAnsi="Times New Roman" w:cs="Times New Roman"/>
            <w:sz w:val="24"/>
            <w:szCs w:val="24"/>
          </w:rPr>
          <w:t xml:space="preserve">  </w:t>
        </w:r>
      </w:ins>
      <w:del w:id="1138" w:author="Scott Cooper" w:date="2014-12-13T13:54:00Z">
        <w:r w:rsidR="003E364B" w:rsidDel="00FA2215">
          <w:rPr>
            <w:rFonts w:ascii="Times New Roman" w:hAnsi="Times New Roman" w:cs="Times New Roman"/>
            <w:sz w:val="24"/>
            <w:szCs w:val="24"/>
          </w:rPr>
          <w:delText xml:space="preserve">We </w:delText>
        </w:r>
        <w:r w:rsidR="0019058D" w:rsidDel="00FA2215">
          <w:rPr>
            <w:rFonts w:ascii="Times New Roman" w:hAnsi="Times New Roman" w:cs="Times New Roman"/>
            <w:sz w:val="24"/>
            <w:szCs w:val="24"/>
          </w:rPr>
          <w:delText xml:space="preserve">fit those averages </w:delText>
        </w:r>
        <w:r w:rsidRPr="001B0C2B" w:rsidDel="00FA2215">
          <w:rPr>
            <w:rFonts w:ascii="Times New Roman" w:hAnsi="Times New Roman" w:cs="Times New Roman"/>
            <w:sz w:val="24"/>
            <w:szCs w:val="24"/>
          </w:rPr>
          <w:delText>to</w:delText>
        </w:r>
      </w:del>
      <w:ins w:id="1139" w:author="Scott Cooper" w:date="2014-12-13T13:54:00Z">
        <w:r w:rsidR="00FA2215">
          <w:rPr>
            <w:rFonts w:ascii="Times New Roman" w:hAnsi="Times New Roman" w:cs="Times New Roman"/>
            <w:sz w:val="24"/>
            <w:szCs w:val="24"/>
          </w:rPr>
          <w:t xml:space="preserve">In this analysis, </w:t>
        </w:r>
      </w:ins>
      <w:ins w:id="1140" w:author="Scott Cooper" w:date="2014-12-13T14:05:00Z">
        <w:r w:rsidR="00360706">
          <w:rPr>
            <w:rFonts w:ascii="Times New Roman" w:hAnsi="Times New Roman" w:cs="Times New Roman"/>
            <w:sz w:val="24"/>
            <w:szCs w:val="24"/>
          </w:rPr>
          <w:t>I</w:t>
        </w:r>
      </w:ins>
      <w:ins w:id="1141" w:author="Scott Cooper" w:date="2014-12-13T13:54:00Z">
        <w:r w:rsidR="00FA2215">
          <w:rPr>
            <w:rFonts w:ascii="Times New Roman" w:hAnsi="Times New Roman" w:cs="Times New Roman"/>
            <w:sz w:val="24"/>
            <w:szCs w:val="24"/>
          </w:rPr>
          <w:t xml:space="preserve"> used</w:t>
        </w:r>
      </w:ins>
      <w:r w:rsidRPr="001B0C2B">
        <w:rPr>
          <w:rFonts w:ascii="Times New Roman" w:hAnsi="Times New Roman" w:cs="Times New Roman"/>
          <w:sz w:val="24"/>
          <w:szCs w:val="24"/>
        </w:rPr>
        <w:t xml:space="preserve"> </w:t>
      </w:r>
      <w:r w:rsidR="00220CAA">
        <w:rPr>
          <w:rFonts w:ascii="Times New Roman" w:hAnsi="Times New Roman" w:cs="Times New Roman"/>
          <w:sz w:val="24"/>
          <w:szCs w:val="24"/>
        </w:rPr>
        <w:t>general</w:t>
      </w:r>
      <w:r w:rsidR="00F617B0">
        <w:rPr>
          <w:rFonts w:ascii="Times New Roman" w:hAnsi="Times New Roman" w:cs="Times New Roman"/>
          <w:sz w:val="24"/>
          <w:szCs w:val="24"/>
        </w:rPr>
        <w:t>ized</w:t>
      </w:r>
      <w:r w:rsidR="00220CAA">
        <w:rPr>
          <w:rFonts w:ascii="Times New Roman" w:hAnsi="Times New Roman" w:cs="Times New Roman"/>
          <w:sz w:val="24"/>
          <w:szCs w:val="24"/>
        </w:rPr>
        <w:t xml:space="preserve"> </w:t>
      </w:r>
      <w:r w:rsidR="00F617B0">
        <w:rPr>
          <w:rFonts w:ascii="Times New Roman" w:hAnsi="Times New Roman" w:cs="Times New Roman"/>
          <w:sz w:val="24"/>
          <w:szCs w:val="24"/>
        </w:rPr>
        <w:t xml:space="preserve">least squares </w:t>
      </w:r>
      <w:r w:rsidRPr="001B0C2B">
        <w:rPr>
          <w:rFonts w:ascii="Times New Roman" w:hAnsi="Times New Roman" w:cs="Times New Roman"/>
          <w:sz w:val="24"/>
          <w:szCs w:val="24"/>
        </w:rPr>
        <w:t>models</w:t>
      </w:r>
      <w:ins w:id="1142" w:author="Scott Cooper" w:date="2014-12-13T13:54:00Z">
        <w:r w:rsidR="00FA2215">
          <w:rPr>
            <w:rFonts w:ascii="Times New Roman" w:hAnsi="Times New Roman" w:cs="Times New Roman"/>
            <w:sz w:val="24"/>
            <w:szCs w:val="24"/>
          </w:rPr>
          <w:t xml:space="preserve"> with average mayfly length per enclosure as the response variable</w:t>
        </w:r>
      </w:ins>
      <w:del w:id="1143" w:author="Scott Cooper" w:date="2014-12-13T13:55:00Z">
        <w:r w:rsidRPr="001B0C2B" w:rsidDel="00FA2215">
          <w:rPr>
            <w:rFonts w:ascii="Times New Roman" w:hAnsi="Times New Roman" w:cs="Times New Roman"/>
            <w:sz w:val="24"/>
            <w:szCs w:val="24"/>
          </w:rPr>
          <w:delText xml:space="preserve">. </w:delText>
        </w:r>
        <w:r w:rsidR="00220CAA" w:rsidDel="00FA2215">
          <w:rPr>
            <w:rFonts w:ascii="Times New Roman" w:hAnsi="Times New Roman" w:cs="Times New Roman"/>
            <w:sz w:val="24"/>
            <w:szCs w:val="24"/>
          </w:rPr>
          <w:delText xml:space="preserve"> These models included </w:delText>
        </w:r>
        <w:r w:rsidR="0019058D" w:rsidDel="00FA2215">
          <w:rPr>
            <w:rFonts w:ascii="Times New Roman" w:hAnsi="Times New Roman" w:cs="Times New Roman"/>
            <w:sz w:val="24"/>
            <w:szCs w:val="24"/>
          </w:rPr>
          <w:delText>predictor variables</w:delText>
        </w:r>
      </w:del>
      <w:ins w:id="1144" w:author="Scott Cooper" w:date="2014-12-13T13:55:00Z">
        <w:r w:rsidR="00FA2215">
          <w:rPr>
            <w:rFonts w:ascii="Times New Roman" w:hAnsi="Times New Roman" w:cs="Times New Roman"/>
            <w:sz w:val="24"/>
            <w:szCs w:val="24"/>
          </w:rPr>
          <w:t xml:space="preserve">, </w:t>
        </w:r>
      </w:ins>
      <w:r w:rsidR="0019058D">
        <w:rPr>
          <w:rFonts w:ascii="Times New Roman" w:hAnsi="Times New Roman" w:cs="Times New Roman"/>
          <w:sz w:val="24"/>
          <w:szCs w:val="24"/>
        </w:rPr>
        <w:t xml:space="preserve"> </w:t>
      </w:r>
      <w:r w:rsidR="00220CAA" w:rsidRPr="001B0C2B">
        <w:rPr>
          <w:rFonts w:ascii="Times New Roman" w:hAnsi="Times New Roman" w:cs="Times New Roman"/>
          <w:sz w:val="24"/>
          <w:szCs w:val="24"/>
        </w:rPr>
        <w:t xml:space="preserve">tadpole </w:t>
      </w:r>
      <w:del w:id="1145" w:author="Scott Cooper" w:date="2014-12-13T13:55:00Z">
        <w:r w:rsidR="009A0D57" w:rsidDel="00FA2215">
          <w:rPr>
            <w:rFonts w:ascii="Times New Roman" w:hAnsi="Times New Roman" w:cs="Times New Roman"/>
            <w:sz w:val="24"/>
            <w:szCs w:val="24"/>
          </w:rPr>
          <w:delText>abundance</w:delText>
        </w:r>
        <w:r w:rsidR="00220CAA" w:rsidRPr="001B0C2B" w:rsidDel="00FA2215">
          <w:rPr>
            <w:rFonts w:ascii="Times New Roman" w:hAnsi="Times New Roman" w:cs="Times New Roman"/>
            <w:sz w:val="24"/>
            <w:szCs w:val="24"/>
          </w:rPr>
          <w:delText>,</w:delText>
        </w:r>
      </w:del>
      <w:ins w:id="1146" w:author="Scott Cooper" w:date="2014-12-13T13:55:00Z">
        <w:r w:rsidR="00FA2215">
          <w:rPr>
            <w:rFonts w:ascii="Times New Roman" w:hAnsi="Times New Roman" w:cs="Times New Roman"/>
            <w:sz w:val="24"/>
            <w:szCs w:val="24"/>
          </w:rPr>
          <w:t xml:space="preserve">and </w:t>
        </w:r>
      </w:ins>
      <w:r w:rsidR="00220CAA" w:rsidRPr="001B0C2B">
        <w:rPr>
          <w:rFonts w:ascii="Times New Roman" w:hAnsi="Times New Roman" w:cs="Times New Roman"/>
          <w:sz w:val="24"/>
          <w:szCs w:val="24"/>
        </w:rPr>
        <w:t xml:space="preserve"> mayfly </w:t>
      </w:r>
      <w:commentRangeStart w:id="1147"/>
      <w:r w:rsidR="009A0D57">
        <w:rPr>
          <w:rFonts w:ascii="Times New Roman" w:hAnsi="Times New Roman" w:cs="Times New Roman"/>
          <w:sz w:val="24"/>
          <w:szCs w:val="24"/>
        </w:rPr>
        <w:t>abundance</w:t>
      </w:r>
      <w:commentRangeEnd w:id="1147"/>
      <w:r w:rsidR="00FA2215">
        <w:rPr>
          <w:rStyle w:val="CommentReference"/>
        </w:rPr>
        <w:commentReference w:id="1147"/>
      </w:r>
      <w:ins w:id="1148" w:author="Scott Cooper" w:date="2014-12-13T13:55:00Z">
        <w:r w:rsidR="00FA2215">
          <w:rPr>
            <w:rFonts w:ascii="Times New Roman" w:hAnsi="Times New Roman" w:cs="Times New Roman"/>
            <w:sz w:val="24"/>
            <w:szCs w:val="24"/>
          </w:rPr>
          <w:t xml:space="preserve"> as independent variables</w:t>
        </w:r>
      </w:ins>
      <w:r w:rsidR="00220CAA" w:rsidRPr="001B0C2B">
        <w:rPr>
          <w:rFonts w:ascii="Times New Roman" w:hAnsi="Times New Roman" w:cs="Times New Roman"/>
          <w:sz w:val="24"/>
          <w:szCs w:val="24"/>
        </w:rPr>
        <w:t xml:space="preserve">, </w:t>
      </w:r>
      <w:ins w:id="1149" w:author="Scott Cooper" w:date="2014-12-13T13:56:00Z">
        <w:r w:rsidR="00FA2215">
          <w:rPr>
            <w:rFonts w:ascii="Times New Roman" w:hAnsi="Times New Roman" w:cs="Times New Roman"/>
            <w:sz w:val="24"/>
            <w:szCs w:val="24"/>
          </w:rPr>
          <w:t xml:space="preserve">and time </w:t>
        </w:r>
      </w:ins>
      <w:r w:rsidR="00F617B0">
        <w:rPr>
          <w:rFonts w:ascii="Times New Roman" w:hAnsi="Times New Roman" w:cs="Times New Roman"/>
          <w:sz w:val="24"/>
          <w:szCs w:val="24"/>
        </w:rPr>
        <w:t>block</w:t>
      </w:r>
      <w:del w:id="1150" w:author="Scott Cooper" w:date="2014-12-13T13:56:00Z">
        <w:r w:rsidR="00F617B0" w:rsidRPr="001B0C2B" w:rsidDel="00FA2215">
          <w:rPr>
            <w:rFonts w:ascii="Times New Roman" w:hAnsi="Times New Roman" w:cs="Times New Roman"/>
            <w:sz w:val="24"/>
            <w:szCs w:val="24"/>
          </w:rPr>
          <w:delText>,</w:delText>
        </w:r>
      </w:del>
      <w:r w:rsidR="00243B43">
        <w:rPr>
          <w:rFonts w:ascii="Times New Roman" w:hAnsi="Times New Roman" w:cs="Times New Roman"/>
          <w:sz w:val="24"/>
          <w:szCs w:val="24"/>
        </w:rPr>
        <w:t xml:space="preserve"> </w:t>
      </w:r>
      <w:ins w:id="1151" w:author="Scott Cooper" w:date="2014-12-13T13:56:00Z">
        <w:r w:rsidR="00FA2215">
          <w:rPr>
            <w:rFonts w:ascii="Times New Roman" w:hAnsi="Times New Roman" w:cs="Times New Roman"/>
            <w:sz w:val="24"/>
            <w:szCs w:val="24"/>
          </w:rPr>
          <w:t xml:space="preserve">as a categorical covariate, </w:t>
        </w:r>
      </w:ins>
      <w:ins w:id="1152" w:author="Scott Cooper" w:date="2014-12-13T13:57:00Z">
        <w:r w:rsidR="00FA2215">
          <w:rPr>
            <w:rFonts w:ascii="Times New Roman" w:hAnsi="Times New Roman" w:cs="Times New Roman"/>
            <w:sz w:val="24"/>
            <w:szCs w:val="24"/>
          </w:rPr>
          <w:t xml:space="preserve">including </w:t>
        </w:r>
      </w:ins>
      <w:del w:id="1153" w:author="Scott Cooper" w:date="2014-12-13T13:57:00Z">
        <w:r w:rsidR="00243B43" w:rsidDel="00FA2215">
          <w:rPr>
            <w:rFonts w:ascii="Times New Roman" w:hAnsi="Times New Roman" w:cs="Times New Roman"/>
            <w:sz w:val="24"/>
            <w:szCs w:val="24"/>
          </w:rPr>
          <w:delText>and</w:delText>
        </w:r>
        <w:r w:rsidR="00F617B0" w:rsidRPr="001B0C2B" w:rsidDel="00FA2215">
          <w:rPr>
            <w:rFonts w:ascii="Times New Roman" w:hAnsi="Times New Roman" w:cs="Times New Roman"/>
            <w:sz w:val="24"/>
            <w:szCs w:val="24"/>
          </w:rPr>
          <w:delText xml:space="preserve"> </w:delText>
        </w:r>
      </w:del>
      <w:del w:id="1154" w:author="Scott Cooper" w:date="2014-12-13T13:56:00Z">
        <w:r w:rsidR="00F617B0" w:rsidDel="00FA2215">
          <w:rPr>
            <w:rFonts w:ascii="Times New Roman" w:hAnsi="Times New Roman" w:cs="Times New Roman"/>
            <w:sz w:val="24"/>
            <w:szCs w:val="24"/>
          </w:rPr>
          <w:delText xml:space="preserve">a </w:delText>
        </w:r>
      </w:del>
      <w:ins w:id="1155" w:author="Scott Cooper" w:date="2014-12-13T13:56:00Z">
        <w:r w:rsidR="00FA2215">
          <w:rPr>
            <w:rFonts w:ascii="Times New Roman" w:hAnsi="Times New Roman" w:cs="Times New Roman"/>
            <w:sz w:val="24"/>
            <w:szCs w:val="24"/>
          </w:rPr>
          <w:t xml:space="preserve">the </w:t>
        </w:r>
      </w:ins>
      <w:r w:rsidRPr="001B0C2B">
        <w:rPr>
          <w:rFonts w:ascii="Times New Roman" w:hAnsi="Times New Roman" w:cs="Times New Roman"/>
          <w:sz w:val="24"/>
          <w:szCs w:val="24"/>
        </w:rPr>
        <w:t>lake</w:t>
      </w:r>
      <w:r w:rsidR="00F617B0">
        <w:rPr>
          <w:rFonts w:ascii="Times New Roman" w:hAnsi="Times New Roman" w:cs="Times New Roman"/>
          <w:sz w:val="24"/>
          <w:szCs w:val="24"/>
        </w:rPr>
        <w:t xml:space="preserve"> </w:t>
      </w:r>
      <w:del w:id="1156" w:author="Scott Cooper" w:date="2014-12-13T13:56:00Z">
        <w:r w:rsidR="00F617B0" w:rsidDel="00FA2215">
          <w:rPr>
            <w:rFonts w:ascii="Times New Roman" w:hAnsi="Times New Roman" w:cs="Times New Roman"/>
            <w:sz w:val="24"/>
            <w:szCs w:val="24"/>
          </w:rPr>
          <w:delText xml:space="preserve">and </w:delText>
        </w:r>
      </w:del>
      <w:ins w:id="1157" w:author="Scott Cooper" w:date="2014-12-13T13:56:00Z">
        <w:r w:rsidR="00FA2215">
          <w:rPr>
            <w:rFonts w:ascii="Times New Roman" w:hAnsi="Times New Roman" w:cs="Times New Roman"/>
            <w:sz w:val="24"/>
            <w:szCs w:val="24"/>
          </w:rPr>
          <w:t xml:space="preserve">by </w:t>
        </w:r>
      </w:ins>
      <w:r w:rsidR="00220CAA">
        <w:rPr>
          <w:rFonts w:ascii="Times New Roman" w:hAnsi="Times New Roman" w:cs="Times New Roman"/>
          <w:sz w:val="24"/>
          <w:szCs w:val="24"/>
        </w:rPr>
        <w:t>mayfly species</w:t>
      </w:r>
      <w:r w:rsidR="00F617B0">
        <w:rPr>
          <w:rFonts w:ascii="Times New Roman" w:hAnsi="Times New Roman" w:cs="Times New Roman"/>
          <w:sz w:val="24"/>
          <w:szCs w:val="24"/>
        </w:rPr>
        <w:t xml:space="preserve"> interaction</w:t>
      </w:r>
      <w:ins w:id="1158" w:author="Scott Cooper" w:date="2014-12-13T13:57:00Z">
        <w:r w:rsidR="00FA2215">
          <w:rPr>
            <w:rFonts w:ascii="Times New Roman" w:hAnsi="Times New Roman" w:cs="Times New Roman"/>
            <w:sz w:val="24"/>
            <w:szCs w:val="24"/>
          </w:rPr>
          <w:t xml:space="preserve"> effect and considering differences in </w:t>
        </w:r>
      </w:ins>
      <w:del w:id="1159" w:author="Scott Cooper" w:date="2014-12-13T13:57:00Z">
        <w:r w:rsidR="00F617B0" w:rsidDel="00FA2215">
          <w:rPr>
            <w:rFonts w:ascii="Times New Roman" w:hAnsi="Times New Roman" w:cs="Times New Roman"/>
            <w:sz w:val="24"/>
            <w:szCs w:val="24"/>
          </w:rPr>
          <w:delText xml:space="preserve">, and allowed the variance of </w:delText>
        </w:r>
      </w:del>
      <w:r w:rsidR="00F617B0">
        <w:rPr>
          <w:rFonts w:ascii="Times New Roman" w:hAnsi="Times New Roman" w:cs="Times New Roman"/>
          <w:sz w:val="24"/>
          <w:szCs w:val="24"/>
        </w:rPr>
        <w:t xml:space="preserve">mayfly length </w:t>
      </w:r>
      <w:ins w:id="1160" w:author="Scott Cooper" w:date="2014-12-13T13:57:00Z">
        <w:r w:rsidR="00FA2215">
          <w:rPr>
            <w:rFonts w:ascii="Times New Roman" w:hAnsi="Times New Roman" w:cs="Times New Roman"/>
            <w:sz w:val="24"/>
            <w:szCs w:val="24"/>
          </w:rPr>
          <w:t>variances across tadpol</w:t>
        </w:r>
      </w:ins>
      <w:ins w:id="1161" w:author="Scott Cooper" w:date="2014-12-13T13:58:00Z">
        <w:r w:rsidR="00FA2215">
          <w:rPr>
            <w:rFonts w:ascii="Times New Roman" w:hAnsi="Times New Roman" w:cs="Times New Roman"/>
            <w:sz w:val="24"/>
            <w:szCs w:val="24"/>
          </w:rPr>
          <w:t xml:space="preserve">e abundances </w:t>
        </w:r>
      </w:ins>
      <w:del w:id="1162" w:author="Scott Cooper" w:date="2014-12-13T13:58:00Z">
        <w:r w:rsidR="00F617B0" w:rsidDel="00360706">
          <w:rPr>
            <w:rFonts w:ascii="Times New Roman" w:hAnsi="Times New Roman" w:cs="Times New Roman"/>
            <w:sz w:val="24"/>
            <w:szCs w:val="24"/>
          </w:rPr>
          <w:delText xml:space="preserve">to differ across the gradient of tadpole </w:delText>
        </w:r>
        <w:r w:rsidR="009A0D57" w:rsidDel="00360706">
          <w:rPr>
            <w:rFonts w:ascii="Times New Roman" w:hAnsi="Times New Roman" w:cs="Times New Roman"/>
            <w:sz w:val="24"/>
            <w:szCs w:val="24"/>
          </w:rPr>
          <w:delText>abundance</w:delText>
        </w:r>
        <w:r w:rsidR="00F617B0" w:rsidDel="00360706">
          <w:rPr>
            <w:rFonts w:ascii="Times New Roman" w:hAnsi="Times New Roman" w:cs="Times New Roman"/>
            <w:sz w:val="24"/>
            <w:szCs w:val="24"/>
          </w:rPr>
          <w:delText xml:space="preserve"> and </w:delText>
        </w:r>
      </w:del>
      <w:ins w:id="1163" w:author="Scott Cooper" w:date="2014-12-13T13:58:00Z">
        <w:r w:rsidR="00360706">
          <w:rPr>
            <w:rFonts w:ascii="Times New Roman" w:hAnsi="Times New Roman" w:cs="Times New Roman"/>
            <w:sz w:val="24"/>
            <w:szCs w:val="24"/>
          </w:rPr>
          <w:t xml:space="preserve">and </w:t>
        </w:r>
      </w:ins>
      <w:r w:rsidR="00F617B0">
        <w:rPr>
          <w:rFonts w:ascii="Times New Roman" w:hAnsi="Times New Roman" w:cs="Times New Roman"/>
          <w:sz w:val="24"/>
          <w:szCs w:val="24"/>
        </w:rPr>
        <w:t>between mayfly species</w:t>
      </w:r>
      <w:r w:rsidRPr="001B0C2B">
        <w:rPr>
          <w:rFonts w:ascii="Times New Roman" w:hAnsi="Times New Roman" w:cs="Times New Roman"/>
          <w:sz w:val="24"/>
          <w:szCs w:val="24"/>
        </w:rPr>
        <w:t>.</w:t>
      </w:r>
      <w:r w:rsidR="0019058D">
        <w:rPr>
          <w:rFonts w:ascii="Times New Roman" w:hAnsi="Times New Roman" w:cs="Times New Roman"/>
          <w:sz w:val="24"/>
          <w:szCs w:val="24"/>
        </w:rPr>
        <w:t xml:space="preserve">  Our model selection procedure was the same as </w:t>
      </w:r>
      <w:del w:id="1164" w:author="Scott Cooper" w:date="2014-12-13T13:58:00Z">
        <w:r w:rsidR="0019058D" w:rsidDel="00360706">
          <w:rPr>
            <w:rFonts w:ascii="Times New Roman" w:hAnsi="Times New Roman" w:cs="Times New Roman"/>
            <w:sz w:val="24"/>
            <w:szCs w:val="24"/>
          </w:rPr>
          <w:delText xml:space="preserve">that </w:delText>
        </w:r>
      </w:del>
      <w:r w:rsidR="0019058D">
        <w:rPr>
          <w:rFonts w:ascii="Times New Roman" w:hAnsi="Times New Roman" w:cs="Times New Roman"/>
          <w:sz w:val="24"/>
          <w:szCs w:val="24"/>
        </w:rPr>
        <w:t>described above.</w:t>
      </w:r>
    </w:p>
    <w:p w14:paraId="0A188A62" w14:textId="4524BD69" w:rsidR="00613078" w:rsidRPr="00674A2C" w:rsidRDefault="006D09C6"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examine </w:t>
      </w:r>
      <w:ins w:id="1165" w:author="Scott Cooper" w:date="2014-12-13T14:00:00Z">
        <w:r w:rsidR="00360706">
          <w:rPr>
            <w:rFonts w:ascii="Times New Roman" w:hAnsi="Times New Roman" w:cs="Times New Roman"/>
            <w:sz w:val="24"/>
            <w:szCs w:val="24"/>
          </w:rPr>
          <w:t xml:space="preserve">the </w:t>
        </w:r>
      </w:ins>
      <w:r>
        <w:rPr>
          <w:rFonts w:ascii="Times New Roman" w:hAnsi="Times New Roman" w:cs="Times New Roman"/>
          <w:sz w:val="24"/>
          <w:szCs w:val="24"/>
        </w:rPr>
        <w:t xml:space="preserve">potential effects of intraspecific or interspecific competition on tadpole body </w:t>
      </w:r>
      <w:commentRangeStart w:id="1166"/>
      <w:r>
        <w:rPr>
          <w:rFonts w:ascii="Times New Roman" w:hAnsi="Times New Roman" w:cs="Times New Roman"/>
          <w:sz w:val="24"/>
          <w:szCs w:val="24"/>
        </w:rPr>
        <w:t>size</w:t>
      </w:r>
      <w:commentRangeEnd w:id="1166"/>
      <w:r w:rsidR="00360706">
        <w:rPr>
          <w:rStyle w:val="CommentReference"/>
        </w:rPr>
        <w:commentReference w:id="1166"/>
      </w:r>
      <w:r>
        <w:rPr>
          <w:rFonts w:ascii="Times New Roman" w:hAnsi="Times New Roman" w:cs="Times New Roman"/>
          <w:sz w:val="24"/>
          <w:szCs w:val="24"/>
        </w:rPr>
        <w:t xml:space="preserve">, </w:t>
      </w:r>
      <w:del w:id="1167" w:author="Scott Cooper" w:date="2014-12-13T14:02:00Z">
        <w:r w:rsidDel="00360706">
          <w:rPr>
            <w:rFonts w:ascii="Times New Roman" w:hAnsi="Times New Roman" w:cs="Times New Roman"/>
            <w:sz w:val="24"/>
            <w:szCs w:val="24"/>
          </w:rPr>
          <w:delText>w</w:delText>
        </w:r>
        <w:r w:rsidR="00F617B0" w:rsidRPr="00674A2C" w:rsidDel="00360706">
          <w:rPr>
            <w:rFonts w:ascii="Times New Roman" w:hAnsi="Times New Roman" w:cs="Times New Roman"/>
            <w:sz w:val="24"/>
            <w:szCs w:val="24"/>
          </w:rPr>
          <w:delText xml:space="preserve">e </w:delText>
        </w:r>
        <w:r w:rsidDel="00360706">
          <w:rPr>
            <w:rFonts w:ascii="Times New Roman" w:hAnsi="Times New Roman" w:cs="Times New Roman"/>
            <w:sz w:val="24"/>
            <w:szCs w:val="24"/>
          </w:rPr>
          <w:delText xml:space="preserve">calculated </w:delText>
        </w:r>
        <w:r w:rsidR="00613078" w:rsidRPr="00674A2C" w:rsidDel="00360706">
          <w:rPr>
            <w:rFonts w:ascii="Times New Roman" w:hAnsi="Times New Roman" w:cs="Times New Roman"/>
            <w:sz w:val="24"/>
            <w:szCs w:val="24"/>
          </w:rPr>
          <w:delText xml:space="preserve">per-enclosure average </w:delText>
        </w:r>
        <w:r w:rsidR="00F617B0" w:rsidRPr="00674A2C" w:rsidDel="00360706">
          <w:rPr>
            <w:rFonts w:ascii="Times New Roman" w:hAnsi="Times New Roman" w:cs="Times New Roman"/>
            <w:sz w:val="24"/>
            <w:szCs w:val="24"/>
          </w:rPr>
          <w:delText xml:space="preserve">predicted </w:delText>
        </w:r>
        <w:r w:rsidDel="00360706">
          <w:rPr>
            <w:rFonts w:ascii="Times New Roman" w:hAnsi="Times New Roman" w:cs="Times New Roman"/>
            <w:sz w:val="24"/>
            <w:szCs w:val="24"/>
          </w:rPr>
          <w:delText xml:space="preserve">tadpole </w:delText>
        </w:r>
        <w:r w:rsidR="00F617B0" w:rsidRPr="00674A2C" w:rsidDel="00360706">
          <w:rPr>
            <w:rFonts w:ascii="Times New Roman" w:hAnsi="Times New Roman" w:cs="Times New Roman"/>
            <w:sz w:val="24"/>
            <w:szCs w:val="24"/>
          </w:rPr>
          <w:delText>AFDM</w:delText>
        </w:r>
        <w:r w:rsidDel="00360706">
          <w:rPr>
            <w:rFonts w:ascii="Times New Roman" w:hAnsi="Times New Roman" w:cs="Times New Roman"/>
            <w:sz w:val="24"/>
            <w:szCs w:val="24"/>
          </w:rPr>
          <w:delText>.  We used</w:delText>
        </w:r>
      </w:del>
      <w:ins w:id="1168" w:author="Scott Cooper" w:date="2014-12-13T14:04:00Z">
        <w:r w:rsidR="00360706">
          <w:rPr>
            <w:rFonts w:ascii="Times New Roman" w:hAnsi="Times New Roman" w:cs="Times New Roman"/>
            <w:sz w:val="24"/>
            <w:szCs w:val="24"/>
          </w:rPr>
          <w:t>I</w:t>
        </w:r>
      </w:ins>
      <w:ins w:id="1169" w:author="Scott Cooper" w:date="2014-12-13T14:02:00Z">
        <w:r w:rsidR="00360706">
          <w:rPr>
            <w:rFonts w:ascii="Times New Roman" w:hAnsi="Times New Roman" w:cs="Times New Roman"/>
            <w:sz w:val="24"/>
            <w:szCs w:val="24"/>
          </w:rPr>
          <w:t xml:space="preserve"> used </w:t>
        </w:r>
      </w:ins>
      <w:ins w:id="1170" w:author="Scott Cooper" w:date="2014-12-13T14:05:00Z">
        <w:r w:rsidR="00360706">
          <w:rPr>
            <w:rFonts w:ascii="Times New Roman" w:hAnsi="Times New Roman" w:cs="Times New Roman"/>
            <w:sz w:val="24"/>
            <w:szCs w:val="24"/>
          </w:rPr>
          <w:t xml:space="preserve">average </w:t>
        </w:r>
      </w:ins>
      <w:ins w:id="1171" w:author="Scott Cooper" w:date="2014-12-13T14:02:00Z">
        <w:r w:rsidR="00360706">
          <w:rPr>
            <w:rFonts w:ascii="Times New Roman" w:hAnsi="Times New Roman" w:cs="Times New Roman"/>
            <w:sz w:val="24"/>
            <w:szCs w:val="24"/>
          </w:rPr>
          <w:t>tadpole AFDM per enclosure per time block as the response variable</w:t>
        </w:r>
      </w:ins>
      <w:r>
        <w:rPr>
          <w:rFonts w:ascii="Times New Roman" w:hAnsi="Times New Roman" w:cs="Times New Roman"/>
          <w:sz w:val="24"/>
          <w:szCs w:val="24"/>
        </w:rPr>
        <w:t xml:space="preserve"> </w:t>
      </w:r>
      <w:del w:id="1172" w:author="Scott Cooper" w:date="2014-12-13T14:03:00Z">
        <w:r w:rsidDel="00360706">
          <w:rPr>
            <w:rFonts w:ascii="Times New Roman" w:hAnsi="Times New Roman" w:cs="Times New Roman"/>
            <w:sz w:val="24"/>
            <w:szCs w:val="24"/>
          </w:rPr>
          <w:delText xml:space="preserve">these averages as the response variable </w:delText>
        </w:r>
      </w:del>
      <w:r>
        <w:rPr>
          <w:rFonts w:ascii="Times New Roman" w:hAnsi="Times New Roman" w:cs="Times New Roman"/>
          <w:sz w:val="24"/>
          <w:szCs w:val="24"/>
        </w:rPr>
        <w:t xml:space="preserve">in </w:t>
      </w:r>
      <w:r w:rsidR="00613078" w:rsidRPr="00674A2C">
        <w:rPr>
          <w:rFonts w:ascii="Times New Roman" w:hAnsi="Times New Roman" w:cs="Times New Roman"/>
          <w:sz w:val="24"/>
          <w:szCs w:val="24"/>
        </w:rPr>
        <w:t>linear model</w:t>
      </w:r>
      <w:r>
        <w:rPr>
          <w:rFonts w:ascii="Times New Roman" w:hAnsi="Times New Roman" w:cs="Times New Roman"/>
          <w:sz w:val="24"/>
          <w:szCs w:val="24"/>
        </w:rPr>
        <w:t>s</w:t>
      </w:r>
      <w:r w:rsidR="00613078" w:rsidRPr="00674A2C">
        <w:rPr>
          <w:rFonts w:ascii="Times New Roman" w:hAnsi="Times New Roman" w:cs="Times New Roman"/>
          <w:sz w:val="24"/>
          <w:szCs w:val="24"/>
        </w:rPr>
        <w:t xml:space="preserve"> </w:t>
      </w:r>
      <w:del w:id="1173" w:author="Scott Cooper" w:date="2014-12-13T14:03:00Z">
        <w:r w:rsidDel="00360706">
          <w:rPr>
            <w:rFonts w:ascii="Times New Roman" w:hAnsi="Times New Roman" w:cs="Times New Roman"/>
            <w:sz w:val="24"/>
            <w:szCs w:val="24"/>
          </w:rPr>
          <w:delText xml:space="preserve">which </w:delText>
        </w:r>
      </w:del>
      <w:ins w:id="1174" w:author="Scott Cooper" w:date="2014-12-13T14:03:00Z">
        <w:r w:rsidR="00360706">
          <w:rPr>
            <w:rFonts w:ascii="Times New Roman" w:hAnsi="Times New Roman" w:cs="Times New Roman"/>
            <w:sz w:val="24"/>
            <w:szCs w:val="24"/>
          </w:rPr>
          <w:t xml:space="preserve">that </w:t>
        </w:r>
      </w:ins>
      <w:r w:rsidR="00613078" w:rsidRPr="00674A2C">
        <w:rPr>
          <w:rFonts w:ascii="Times New Roman" w:hAnsi="Times New Roman" w:cs="Times New Roman"/>
          <w:sz w:val="24"/>
          <w:szCs w:val="24"/>
        </w:rPr>
        <w:t xml:space="preserve">included </w:t>
      </w:r>
      <w:del w:id="1175" w:author="Scott Cooper" w:date="2014-12-13T14:03:00Z">
        <w:r w:rsidDel="00360706">
          <w:rPr>
            <w:rFonts w:ascii="Times New Roman" w:hAnsi="Times New Roman" w:cs="Times New Roman"/>
            <w:sz w:val="24"/>
            <w:szCs w:val="24"/>
          </w:rPr>
          <w:delText>predictor variables</w:delText>
        </w:r>
      </w:del>
      <w:ins w:id="1176" w:author="Scott Cooper" w:date="2014-12-13T14:03:00Z">
        <w:r w:rsidR="00360706">
          <w:rPr>
            <w:rFonts w:ascii="Times New Roman" w:hAnsi="Times New Roman" w:cs="Times New Roman"/>
            <w:sz w:val="24"/>
            <w:szCs w:val="24"/>
          </w:rPr>
          <w:t>the independent variables</w:t>
        </w:r>
      </w:ins>
      <w:r>
        <w:rPr>
          <w:rFonts w:ascii="Times New Roman" w:hAnsi="Times New Roman" w:cs="Times New Roman"/>
          <w:sz w:val="24"/>
          <w:szCs w:val="24"/>
        </w:rPr>
        <w:t xml:space="preserve"> </w:t>
      </w:r>
      <w:r w:rsidR="00613078" w:rsidRPr="00674A2C">
        <w:rPr>
          <w:rFonts w:ascii="Times New Roman" w:hAnsi="Times New Roman" w:cs="Times New Roman"/>
          <w:sz w:val="24"/>
          <w:szCs w:val="24"/>
        </w:rPr>
        <w:t xml:space="preserve">tadpole </w:t>
      </w:r>
      <w:del w:id="1177" w:author="Scott Cooper" w:date="2014-12-13T14:03:00Z">
        <w:r w:rsidR="009A0D57" w:rsidDel="00360706">
          <w:rPr>
            <w:rFonts w:ascii="Times New Roman" w:hAnsi="Times New Roman" w:cs="Times New Roman"/>
            <w:sz w:val="24"/>
            <w:szCs w:val="24"/>
          </w:rPr>
          <w:delText>abundance</w:delText>
        </w:r>
        <w:r w:rsidR="00613078" w:rsidRPr="00674A2C" w:rsidDel="00360706">
          <w:rPr>
            <w:rFonts w:ascii="Times New Roman" w:hAnsi="Times New Roman" w:cs="Times New Roman"/>
            <w:sz w:val="24"/>
            <w:szCs w:val="24"/>
          </w:rPr>
          <w:delText>,</w:delText>
        </w:r>
      </w:del>
      <w:ins w:id="1178" w:author="Scott Cooper" w:date="2014-12-13T14:03:00Z">
        <w:r w:rsidR="00360706">
          <w:rPr>
            <w:rFonts w:ascii="Times New Roman" w:hAnsi="Times New Roman" w:cs="Times New Roman"/>
            <w:sz w:val="24"/>
            <w:szCs w:val="24"/>
          </w:rPr>
          <w:t>and</w:t>
        </w:r>
      </w:ins>
      <w:r w:rsidR="00613078" w:rsidRPr="00674A2C">
        <w:rPr>
          <w:rFonts w:ascii="Times New Roman" w:hAnsi="Times New Roman" w:cs="Times New Roman"/>
          <w:sz w:val="24"/>
          <w:szCs w:val="24"/>
        </w:rPr>
        <w:t xml:space="preserve"> mayfly </w:t>
      </w:r>
      <w:commentRangeStart w:id="1179"/>
      <w:r w:rsidR="009A0D57">
        <w:rPr>
          <w:rFonts w:ascii="Times New Roman" w:hAnsi="Times New Roman" w:cs="Times New Roman"/>
          <w:sz w:val="24"/>
          <w:szCs w:val="24"/>
        </w:rPr>
        <w:t>abundance</w:t>
      </w:r>
      <w:commentRangeEnd w:id="1179"/>
      <w:r w:rsidR="00360706">
        <w:rPr>
          <w:rStyle w:val="CommentReference"/>
        </w:rPr>
        <w:commentReference w:id="1179"/>
      </w:r>
      <w:r w:rsidR="00613078" w:rsidRPr="00674A2C">
        <w:rPr>
          <w:rFonts w:ascii="Times New Roman" w:hAnsi="Times New Roman" w:cs="Times New Roman"/>
          <w:sz w:val="24"/>
          <w:szCs w:val="24"/>
        </w:rPr>
        <w:t xml:space="preserve">, </w:t>
      </w:r>
      <w:del w:id="1180" w:author="Scott Cooper" w:date="2014-12-13T14:06:00Z">
        <w:r w:rsidR="00613078" w:rsidRPr="00674A2C" w:rsidDel="00360706">
          <w:rPr>
            <w:rFonts w:ascii="Times New Roman" w:hAnsi="Times New Roman" w:cs="Times New Roman"/>
            <w:sz w:val="24"/>
            <w:szCs w:val="24"/>
          </w:rPr>
          <w:delText>lake</w:delText>
        </w:r>
      </w:del>
      <w:del w:id="1181" w:author="Scott Cooper" w:date="2014-12-13T14:04:00Z">
        <w:r w:rsidR="00613078" w:rsidRPr="00674A2C" w:rsidDel="00360706">
          <w:rPr>
            <w:rFonts w:ascii="Times New Roman" w:hAnsi="Times New Roman" w:cs="Times New Roman"/>
            <w:sz w:val="24"/>
            <w:szCs w:val="24"/>
          </w:rPr>
          <w:delText xml:space="preserve">, </w:delText>
        </w:r>
      </w:del>
      <w:del w:id="1182" w:author="Scott Cooper" w:date="2014-12-13T14:06:00Z">
        <w:r w:rsidR="00613078" w:rsidRPr="00674A2C" w:rsidDel="00360706">
          <w:rPr>
            <w:rFonts w:ascii="Times New Roman" w:hAnsi="Times New Roman" w:cs="Times New Roman"/>
            <w:sz w:val="24"/>
            <w:szCs w:val="24"/>
          </w:rPr>
          <w:delText>block</w:delText>
        </w:r>
      </w:del>
      <w:ins w:id="1183" w:author="Scott Cooper" w:date="2014-12-13T14:06:00Z">
        <w:r w:rsidR="00360706">
          <w:rPr>
            <w:rFonts w:ascii="Times New Roman" w:hAnsi="Times New Roman" w:cs="Times New Roman"/>
            <w:sz w:val="24"/>
            <w:szCs w:val="24"/>
          </w:rPr>
          <w:t>the</w:t>
        </w:r>
      </w:ins>
      <w:ins w:id="1184" w:author="Scott Cooper" w:date="2014-12-13T14:04:00Z">
        <w:r w:rsidR="00360706">
          <w:rPr>
            <w:rFonts w:ascii="Times New Roman" w:hAnsi="Times New Roman" w:cs="Times New Roman"/>
            <w:sz w:val="24"/>
            <w:szCs w:val="24"/>
          </w:rPr>
          <w:t xml:space="preserve"> categorical covariates</w:t>
        </w:r>
      </w:ins>
      <w:ins w:id="1185" w:author="Scott Cooper" w:date="2014-12-13T14:06:00Z">
        <w:r w:rsidR="00360706">
          <w:rPr>
            <w:rFonts w:ascii="Times New Roman" w:hAnsi="Times New Roman" w:cs="Times New Roman"/>
            <w:sz w:val="24"/>
            <w:szCs w:val="24"/>
          </w:rPr>
          <w:t xml:space="preserve"> lake and block</w:t>
        </w:r>
      </w:ins>
      <w:r w:rsidR="00613078" w:rsidRPr="00674A2C">
        <w:rPr>
          <w:rFonts w:ascii="Times New Roman" w:hAnsi="Times New Roman" w:cs="Times New Roman"/>
          <w:sz w:val="24"/>
          <w:szCs w:val="24"/>
        </w:rPr>
        <w:t xml:space="preserve">, and a tadpole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w:t>
      </w:r>
      <w:r>
        <w:rPr>
          <w:rFonts w:ascii="Times New Roman" w:hAnsi="Times New Roman" w:cs="Times New Roman"/>
          <w:sz w:val="24"/>
          <w:szCs w:val="24"/>
        </w:rPr>
        <w:t>by</w:t>
      </w:r>
      <w:r w:rsidR="00613078" w:rsidRPr="00674A2C">
        <w:rPr>
          <w:rFonts w:ascii="Times New Roman" w:hAnsi="Times New Roman" w:cs="Times New Roman"/>
          <w:sz w:val="24"/>
          <w:szCs w:val="24"/>
        </w:rPr>
        <w:t xml:space="preserve"> lake interaction</w:t>
      </w:r>
      <w:ins w:id="1186" w:author="Scott Cooper" w:date="2014-12-13T14:04:00Z">
        <w:r w:rsidR="00360706">
          <w:rPr>
            <w:rFonts w:ascii="Times New Roman" w:hAnsi="Times New Roman" w:cs="Times New Roman"/>
            <w:sz w:val="24"/>
            <w:szCs w:val="24"/>
          </w:rPr>
          <w:t xml:space="preserve"> effect</w:t>
        </w:r>
      </w:ins>
      <w:r w:rsidR="00613078" w:rsidRPr="00674A2C">
        <w:rPr>
          <w:rFonts w:ascii="Times New Roman" w:hAnsi="Times New Roman" w:cs="Times New Roman"/>
          <w:sz w:val="24"/>
          <w:szCs w:val="24"/>
        </w:rPr>
        <w:t xml:space="preserve">.  </w:t>
      </w:r>
      <w:del w:id="1187" w:author="Scott Cooper" w:date="2014-12-13T14:06:00Z">
        <w:r w:rsidR="00613078" w:rsidRPr="00674A2C" w:rsidDel="00360706">
          <w:rPr>
            <w:rFonts w:ascii="Times New Roman" w:hAnsi="Times New Roman" w:cs="Times New Roman"/>
            <w:sz w:val="24"/>
            <w:szCs w:val="24"/>
          </w:rPr>
          <w:delText xml:space="preserve">We </w:delText>
        </w:r>
      </w:del>
      <w:ins w:id="1188" w:author="Scott Cooper" w:date="2014-12-13T14:06:00Z">
        <w:r w:rsidR="00360706">
          <w:rPr>
            <w:rFonts w:ascii="Times New Roman" w:hAnsi="Times New Roman" w:cs="Times New Roman"/>
            <w:sz w:val="24"/>
            <w:szCs w:val="24"/>
          </w:rPr>
          <w:t>I</w:t>
        </w:r>
        <w:r w:rsidR="00360706" w:rsidRPr="00674A2C">
          <w:rPr>
            <w:rFonts w:ascii="Times New Roman" w:hAnsi="Times New Roman" w:cs="Times New Roman"/>
            <w:sz w:val="24"/>
            <w:szCs w:val="24"/>
          </w:rPr>
          <w:t xml:space="preserve"> </w:t>
        </w:r>
      </w:ins>
      <w:r w:rsidR="00613078" w:rsidRPr="00674A2C">
        <w:rPr>
          <w:rFonts w:ascii="Times New Roman" w:hAnsi="Times New Roman" w:cs="Times New Roman"/>
          <w:sz w:val="24"/>
          <w:szCs w:val="24"/>
        </w:rPr>
        <w:t xml:space="preserve">included this interaction </w:t>
      </w:r>
      <w:ins w:id="1189" w:author="Scott Cooper" w:date="2014-12-13T14:06:00Z">
        <w:r w:rsidR="00360706">
          <w:rPr>
            <w:rFonts w:ascii="Times New Roman" w:hAnsi="Times New Roman" w:cs="Times New Roman"/>
            <w:sz w:val="24"/>
            <w:szCs w:val="24"/>
          </w:rPr>
          <w:t xml:space="preserve">effect </w:t>
        </w:r>
      </w:ins>
      <w:r w:rsidR="00613078" w:rsidRPr="00674A2C">
        <w:rPr>
          <w:rFonts w:ascii="Times New Roman" w:hAnsi="Times New Roman" w:cs="Times New Roman"/>
          <w:sz w:val="24"/>
          <w:szCs w:val="24"/>
        </w:rPr>
        <w:t>because preliminary plots suggested that the slopes of the relationship</w:t>
      </w:r>
      <w:ins w:id="1190" w:author="Scott Cooper" w:date="2014-12-13T14:07:00Z">
        <w:r w:rsidR="00360706">
          <w:rPr>
            <w:rFonts w:ascii="Times New Roman" w:hAnsi="Times New Roman" w:cs="Times New Roman"/>
            <w:sz w:val="24"/>
            <w:szCs w:val="24"/>
          </w:rPr>
          <w:t>s</w:t>
        </w:r>
      </w:ins>
      <w:r w:rsidR="00613078" w:rsidRPr="00674A2C">
        <w:rPr>
          <w:rFonts w:ascii="Times New Roman" w:hAnsi="Times New Roman" w:cs="Times New Roman"/>
          <w:sz w:val="24"/>
          <w:szCs w:val="24"/>
        </w:rPr>
        <w:t xml:space="preserve"> between tadpole biomass and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differed </w:t>
      </w:r>
      <w:del w:id="1191" w:author="Scott Cooper" w:date="2014-12-13T14:06:00Z">
        <w:r w:rsidR="00613078" w:rsidRPr="00674A2C" w:rsidDel="00360706">
          <w:rPr>
            <w:rFonts w:ascii="Times New Roman" w:hAnsi="Times New Roman" w:cs="Times New Roman"/>
            <w:sz w:val="24"/>
            <w:szCs w:val="24"/>
          </w:rPr>
          <w:delText>in each</w:delText>
        </w:r>
      </w:del>
      <w:ins w:id="1192" w:author="Scott Cooper" w:date="2014-12-13T14:06:00Z">
        <w:r w:rsidR="00360706">
          <w:rPr>
            <w:rFonts w:ascii="Times New Roman" w:hAnsi="Times New Roman" w:cs="Times New Roman"/>
            <w:sz w:val="24"/>
            <w:szCs w:val="24"/>
          </w:rPr>
          <w:t>between</w:t>
        </w:r>
      </w:ins>
      <w:r w:rsidR="00613078" w:rsidRPr="00674A2C">
        <w:rPr>
          <w:rFonts w:ascii="Times New Roman" w:hAnsi="Times New Roman" w:cs="Times New Roman"/>
          <w:sz w:val="24"/>
          <w:szCs w:val="24"/>
        </w:rPr>
        <w:t xml:space="preserve"> lake</w:t>
      </w:r>
      <w:ins w:id="1193" w:author="Scott Cooper" w:date="2014-12-13T14:07:00Z">
        <w:r w:rsidR="00360706">
          <w:rPr>
            <w:rFonts w:ascii="Times New Roman" w:hAnsi="Times New Roman" w:cs="Times New Roman"/>
            <w:sz w:val="24"/>
            <w:szCs w:val="24"/>
          </w:rPr>
          <w:t>s</w:t>
        </w:r>
      </w:ins>
      <w:r w:rsidR="00613078" w:rsidRPr="00674A2C">
        <w:rPr>
          <w:rFonts w:ascii="Times New Roman" w:hAnsi="Times New Roman" w:cs="Times New Roman"/>
          <w:sz w:val="24"/>
          <w:szCs w:val="24"/>
        </w:rPr>
        <w:t xml:space="preserve">.  </w:t>
      </w:r>
      <w:del w:id="1194" w:author="Scott Cooper" w:date="2014-12-13T14:07:00Z">
        <w:r w:rsidDel="00360706">
          <w:rPr>
            <w:rFonts w:ascii="Times New Roman" w:hAnsi="Times New Roman" w:cs="Times New Roman"/>
            <w:sz w:val="24"/>
            <w:szCs w:val="24"/>
          </w:rPr>
          <w:delText>Our</w:delText>
        </w:r>
        <w:r w:rsidRPr="00674A2C" w:rsidDel="00360706">
          <w:rPr>
            <w:rFonts w:ascii="Times New Roman" w:hAnsi="Times New Roman" w:cs="Times New Roman"/>
            <w:sz w:val="24"/>
            <w:szCs w:val="24"/>
          </w:rPr>
          <w:delText xml:space="preserve"> </w:delText>
        </w:r>
        <w:r w:rsidDel="00360706">
          <w:rPr>
            <w:rFonts w:ascii="Times New Roman" w:hAnsi="Times New Roman" w:cs="Times New Roman"/>
            <w:sz w:val="24"/>
            <w:szCs w:val="24"/>
          </w:rPr>
          <w:delText>i</w:delText>
        </w:r>
      </w:del>
      <w:ins w:id="1195" w:author="Scott Cooper" w:date="2014-12-13T14:07:00Z">
        <w:r w:rsidR="00360706">
          <w:rPr>
            <w:rFonts w:ascii="Times New Roman" w:hAnsi="Times New Roman" w:cs="Times New Roman"/>
            <w:sz w:val="24"/>
            <w:szCs w:val="24"/>
          </w:rPr>
          <w:t>I</w:t>
        </w:r>
      </w:ins>
      <w:r>
        <w:rPr>
          <w:rFonts w:ascii="Times New Roman" w:hAnsi="Times New Roman" w:cs="Times New Roman"/>
          <w:sz w:val="24"/>
          <w:szCs w:val="24"/>
        </w:rPr>
        <w:t xml:space="preserve">nitial </w:t>
      </w:r>
      <w:r w:rsidR="00613078" w:rsidRPr="00674A2C">
        <w:rPr>
          <w:rFonts w:ascii="Times New Roman" w:hAnsi="Times New Roman" w:cs="Times New Roman"/>
          <w:sz w:val="24"/>
          <w:szCs w:val="24"/>
        </w:rPr>
        <w:t>model</w:t>
      </w:r>
      <w:r>
        <w:rPr>
          <w:rFonts w:ascii="Times New Roman" w:hAnsi="Times New Roman" w:cs="Times New Roman"/>
          <w:sz w:val="24"/>
          <w:szCs w:val="24"/>
        </w:rPr>
        <w:t>s</w:t>
      </w:r>
      <w:r w:rsidR="00613078" w:rsidRPr="00674A2C">
        <w:rPr>
          <w:rFonts w:ascii="Times New Roman" w:hAnsi="Times New Roman" w:cs="Times New Roman"/>
          <w:sz w:val="24"/>
          <w:szCs w:val="24"/>
        </w:rPr>
        <w:t xml:space="preserve"> allowed </w:t>
      </w:r>
      <w:del w:id="1196" w:author="Scott Cooper" w:date="2014-12-13T14:07:00Z">
        <w:r w:rsidR="00613078" w:rsidRPr="00674A2C" w:rsidDel="00360706">
          <w:rPr>
            <w:rFonts w:ascii="Times New Roman" w:hAnsi="Times New Roman" w:cs="Times New Roman"/>
            <w:sz w:val="24"/>
            <w:szCs w:val="24"/>
          </w:rPr>
          <w:delText xml:space="preserve">for </w:delText>
        </w:r>
      </w:del>
      <w:r w:rsidR="00613078" w:rsidRPr="00674A2C">
        <w:rPr>
          <w:rFonts w:ascii="Times New Roman" w:hAnsi="Times New Roman" w:cs="Times New Roman"/>
          <w:sz w:val="24"/>
          <w:szCs w:val="24"/>
        </w:rPr>
        <w:t xml:space="preserve">random intercepts and </w:t>
      </w:r>
      <w:del w:id="1197" w:author="Scott Cooper" w:date="2014-12-13T14:07:00Z">
        <w:r w:rsidR="00243B43" w:rsidDel="00360706">
          <w:rPr>
            <w:rFonts w:ascii="Times New Roman" w:hAnsi="Times New Roman" w:cs="Times New Roman"/>
            <w:sz w:val="24"/>
            <w:szCs w:val="24"/>
          </w:rPr>
          <w:delText xml:space="preserve">allowed </w:delText>
        </w:r>
      </w:del>
      <w:ins w:id="1198" w:author="Scott Cooper" w:date="2014-12-13T14:07:00Z">
        <w:r w:rsidR="00360706">
          <w:rPr>
            <w:rFonts w:ascii="Times New Roman" w:hAnsi="Times New Roman" w:cs="Times New Roman"/>
            <w:sz w:val="24"/>
            <w:szCs w:val="24"/>
          </w:rPr>
          <w:t xml:space="preserve">block differences in the </w:t>
        </w:r>
      </w:ins>
      <w:r w:rsidR="00613078" w:rsidRPr="00674A2C">
        <w:rPr>
          <w:rFonts w:ascii="Times New Roman" w:hAnsi="Times New Roman" w:cs="Times New Roman"/>
          <w:sz w:val="24"/>
          <w:szCs w:val="24"/>
        </w:rPr>
        <w:t xml:space="preserve">variances </w:t>
      </w:r>
      <w:del w:id="1199" w:author="Scott Cooper" w:date="2014-12-13T14:07:00Z">
        <w:r w:rsidR="00613078" w:rsidRPr="00674A2C" w:rsidDel="00360706">
          <w:rPr>
            <w:rFonts w:ascii="Times New Roman" w:hAnsi="Times New Roman" w:cs="Times New Roman"/>
            <w:sz w:val="24"/>
            <w:szCs w:val="24"/>
          </w:rPr>
          <w:delText xml:space="preserve">in </w:delText>
        </w:r>
      </w:del>
      <w:ins w:id="1200" w:author="Scott Cooper" w:date="2014-12-13T14:07:00Z">
        <w:r w:rsidR="00360706">
          <w:rPr>
            <w:rFonts w:ascii="Times New Roman" w:hAnsi="Times New Roman" w:cs="Times New Roman"/>
            <w:sz w:val="24"/>
            <w:szCs w:val="24"/>
          </w:rPr>
          <w:t>of</w:t>
        </w:r>
        <w:r w:rsidR="00360706" w:rsidRPr="00674A2C">
          <w:rPr>
            <w:rFonts w:ascii="Times New Roman" w:hAnsi="Times New Roman" w:cs="Times New Roman"/>
            <w:sz w:val="24"/>
            <w:szCs w:val="24"/>
          </w:rPr>
          <w:t xml:space="preserve"> </w:t>
        </w:r>
      </w:ins>
      <w:r w:rsidR="00613078" w:rsidRPr="00674A2C">
        <w:rPr>
          <w:rFonts w:ascii="Times New Roman" w:hAnsi="Times New Roman" w:cs="Times New Roman"/>
          <w:sz w:val="24"/>
          <w:szCs w:val="24"/>
        </w:rPr>
        <w:t>tadpole biomass</w:t>
      </w:r>
      <w:del w:id="1201" w:author="Scott Cooper" w:date="2014-12-13T14:08:00Z">
        <w:r w:rsidR="00613078" w:rsidRPr="00674A2C" w:rsidDel="00360706">
          <w:rPr>
            <w:rFonts w:ascii="Times New Roman" w:hAnsi="Times New Roman" w:cs="Times New Roman"/>
            <w:sz w:val="24"/>
            <w:szCs w:val="24"/>
          </w:rPr>
          <w:delText xml:space="preserve"> </w:delText>
        </w:r>
        <w:r w:rsidR="00243B43" w:rsidDel="00360706">
          <w:rPr>
            <w:rFonts w:ascii="Times New Roman" w:hAnsi="Times New Roman" w:cs="Times New Roman"/>
            <w:sz w:val="24"/>
            <w:szCs w:val="24"/>
          </w:rPr>
          <w:delText xml:space="preserve">to differ with respect to </w:delText>
        </w:r>
        <w:r w:rsidR="00613078" w:rsidRPr="00674A2C" w:rsidDel="00360706">
          <w:rPr>
            <w:rFonts w:ascii="Times New Roman" w:hAnsi="Times New Roman" w:cs="Times New Roman"/>
            <w:sz w:val="24"/>
            <w:szCs w:val="24"/>
          </w:rPr>
          <w:delText>block</w:delText>
        </w:r>
      </w:del>
      <w:r w:rsidR="00613078" w:rsidRPr="00674A2C">
        <w:rPr>
          <w:rFonts w:ascii="Times New Roman" w:hAnsi="Times New Roman" w:cs="Times New Roman"/>
          <w:sz w:val="24"/>
          <w:szCs w:val="24"/>
        </w:rPr>
        <w:t>.</w:t>
      </w:r>
      <w:r w:rsidR="00243B43">
        <w:rPr>
          <w:rFonts w:ascii="Times New Roman" w:hAnsi="Times New Roman" w:cs="Times New Roman"/>
          <w:sz w:val="24"/>
          <w:szCs w:val="24"/>
        </w:rPr>
        <w:t xml:space="preserve">  </w:t>
      </w:r>
      <w:r w:rsidR="003658E7" w:rsidRPr="00674A2C">
        <w:rPr>
          <w:rFonts w:ascii="Times New Roman" w:hAnsi="Times New Roman" w:cs="Times New Roman"/>
          <w:sz w:val="24"/>
          <w:szCs w:val="24"/>
        </w:rPr>
        <w:t>W</w:t>
      </w:r>
      <w:r w:rsidR="00F617B0" w:rsidRPr="00674A2C">
        <w:rPr>
          <w:rFonts w:ascii="Times New Roman" w:hAnsi="Times New Roman" w:cs="Times New Roman"/>
          <w:sz w:val="24"/>
          <w:szCs w:val="24"/>
        </w:rPr>
        <w:t>e test</w:t>
      </w:r>
      <w:r w:rsidR="003658E7" w:rsidRPr="00674A2C">
        <w:rPr>
          <w:rFonts w:ascii="Times New Roman" w:hAnsi="Times New Roman" w:cs="Times New Roman"/>
          <w:sz w:val="24"/>
          <w:szCs w:val="24"/>
        </w:rPr>
        <w:t>ed</w:t>
      </w:r>
      <w:r w:rsidR="00F617B0" w:rsidRPr="00674A2C">
        <w:rPr>
          <w:rFonts w:ascii="Times New Roman" w:hAnsi="Times New Roman" w:cs="Times New Roman"/>
          <w:sz w:val="24"/>
          <w:szCs w:val="24"/>
        </w:rPr>
        <w:t xml:space="preserve"> for </w:t>
      </w:r>
      <w:ins w:id="1202" w:author="Scott Cooper" w:date="2014-12-13T14:08:00Z">
        <w:r w:rsidR="00A86A7D">
          <w:rPr>
            <w:rFonts w:ascii="Times New Roman" w:hAnsi="Times New Roman" w:cs="Times New Roman"/>
            <w:sz w:val="24"/>
            <w:szCs w:val="24"/>
          </w:rPr>
          <w:t xml:space="preserve">the </w:t>
        </w:r>
      </w:ins>
      <w:r w:rsidR="00F617B0" w:rsidRPr="00674A2C">
        <w:rPr>
          <w:rFonts w:ascii="Times New Roman" w:hAnsi="Times New Roman" w:cs="Times New Roman"/>
          <w:sz w:val="24"/>
          <w:szCs w:val="24"/>
        </w:rPr>
        <w:t xml:space="preserve">normality </w:t>
      </w:r>
      <w:r w:rsidR="003658E7" w:rsidRPr="00674A2C">
        <w:rPr>
          <w:rFonts w:ascii="Times New Roman" w:hAnsi="Times New Roman" w:cs="Times New Roman"/>
          <w:sz w:val="24"/>
          <w:szCs w:val="24"/>
        </w:rPr>
        <w:t>of</w:t>
      </w:r>
      <w:r w:rsidR="00F617B0" w:rsidRPr="00674A2C">
        <w:rPr>
          <w:rFonts w:ascii="Times New Roman" w:hAnsi="Times New Roman" w:cs="Times New Roman"/>
          <w:sz w:val="24"/>
          <w:szCs w:val="24"/>
        </w:rPr>
        <w:t xml:space="preserve"> </w:t>
      </w:r>
      <w:r w:rsidR="003658E7" w:rsidRPr="00674A2C">
        <w:rPr>
          <w:rFonts w:ascii="Times New Roman" w:hAnsi="Times New Roman" w:cs="Times New Roman"/>
          <w:sz w:val="24"/>
          <w:szCs w:val="24"/>
        </w:rPr>
        <w:t xml:space="preserve">residuals of models of tadpole biomass </w:t>
      </w:r>
      <w:ins w:id="1203" w:author="Scott Cooper" w:date="2014-12-13T14:09:00Z">
        <w:r w:rsidR="00A86A7D">
          <w:rPr>
            <w:rFonts w:ascii="Times New Roman" w:hAnsi="Times New Roman" w:cs="Times New Roman"/>
            <w:sz w:val="24"/>
            <w:szCs w:val="24"/>
          </w:rPr>
          <w:t xml:space="preserve">by </w:t>
        </w:r>
      </w:ins>
      <w:del w:id="1204" w:author="Scott Cooper" w:date="2014-12-13T14:08:00Z">
        <w:r w:rsidR="00F617B0" w:rsidRPr="00674A2C" w:rsidDel="00A86A7D">
          <w:rPr>
            <w:rFonts w:ascii="Times New Roman" w:hAnsi="Times New Roman" w:cs="Times New Roman"/>
            <w:sz w:val="24"/>
            <w:szCs w:val="24"/>
          </w:rPr>
          <w:delText xml:space="preserve">data </w:delText>
        </w:r>
      </w:del>
      <w:r w:rsidR="00F617B0" w:rsidRPr="00674A2C">
        <w:rPr>
          <w:rFonts w:ascii="Times New Roman" w:hAnsi="Times New Roman" w:cs="Times New Roman"/>
          <w:sz w:val="24"/>
          <w:szCs w:val="24"/>
        </w:rPr>
        <w:t>using a Shapiro-Wilk normality test</w:t>
      </w:r>
      <w:del w:id="1205" w:author="Scott Cooper" w:date="2014-12-13T14:09:00Z">
        <w:r w:rsidR="003658E7" w:rsidRPr="00674A2C" w:rsidDel="00A86A7D">
          <w:rPr>
            <w:rFonts w:ascii="Times New Roman" w:hAnsi="Times New Roman" w:cs="Times New Roman"/>
            <w:sz w:val="24"/>
            <w:szCs w:val="24"/>
          </w:rPr>
          <w:delText>,</w:delText>
        </w:r>
      </w:del>
      <w:r w:rsidR="003658E7" w:rsidRPr="00674A2C">
        <w:rPr>
          <w:rFonts w:ascii="Times New Roman" w:hAnsi="Times New Roman" w:cs="Times New Roman"/>
          <w:sz w:val="24"/>
          <w:szCs w:val="24"/>
        </w:rPr>
        <w:t xml:space="preserve"> and </w:t>
      </w:r>
      <w:ins w:id="1206" w:author="Scott Cooper" w:date="2014-12-13T14:09:00Z">
        <w:r w:rsidR="00A86A7D">
          <w:rPr>
            <w:rFonts w:ascii="Times New Roman" w:hAnsi="Times New Roman" w:cs="Times New Roman"/>
            <w:sz w:val="24"/>
            <w:szCs w:val="24"/>
          </w:rPr>
          <w:t xml:space="preserve">by </w:t>
        </w:r>
      </w:ins>
      <w:r>
        <w:rPr>
          <w:rFonts w:ascii="Times New Roman" w:hAnsi="Times New Roman" w:cs="Times New Roman"/>
          <w:sz w:val="24"/>
          <w:szCs w:val="24"/>
        </w:rPr>
        <w:t>graphically evaluated normality and heterogeneity of variances among levels of</w:t>
      </w:r>
      <w:r w:rsidR="00613078" w:rsidRPr="00674A2C">
        <w:rPr>
          <w:rFonts w:ascii="Times New Roman" w:hAnsi="Times New Roman" w:cs="Times New Roman"/>
          <w:sz w:val="24"/>
          <w:szCs w:val="24"/>
        </w:rPr>
        <w:t xml:space="preserve"> </w:t>
      </w:r>
      <w:r w:rsidR="00F617B0" w:rsidRPr="00674A2C">
        <w:rPr>
          <w:rFonts w:ascii="Times New Roman" w:hAnsi="Times New Roman" w:cs="Times New Roman"/>
          <w:sz w:val="24"/>
          <w:szCs w:val="24"/>
        </w:rPr>
        <w:t xml:space="preserve">tadpole </w:t>
      </w:r>
      <w:r w:rsidR="009A0D57">
        <w:rPr>
          <w:rFonts w:ascii="Times New Roman" w:hAnsi="Times New Roman" w:cs="Times New Roman"/>
          <w:sz w:val="24"/>
          <w:szCs w:val="24"/>
        </w:rPr>
        <w:t>abundance</w:t>
      </w:r>
      <w:r w:rsidR="00613078" w:rsidRPr="00674A2C">
        <w:rPr>
          <w:rFonts w:ascii="Times New Roman" w:hAnsi="Times New Roman" w:cs="Times New Roman"/>
          <w:sz w:val="24"/>
          <w:szCs w:val="24"/>
        </w:rPr>
        <w:t xml:space="preserve">, lake, and block.  </w:t>
      </w:r>
      <w:del w:id="1207" w:author="Scott Cooper" w:date="2014-12-13T14:08:00Z">
        <w:r w:rsidDel="00A86A7D">
          <w:rPr>
            <w:rFonts w:ascii="Times New Roman" w:hAnsi="Times New Roman" w:cs="Times New Roman"/>
            <w:sz w:val="24"/>
            <w:szCs w:val="24"/>
          </w:rPr>
          <w:delText>We used a model selection procedure like that described above</w:delText>
        </w:r>
        <w:r w:rsidR="00127823" w:rsidRPr="00674A2C" w:rsidDel="00A86A7D">
          <w:rPr>
            <w:rFonts w:ascii="Times New Roman" w:hAnsi="Times New Roman" w:cs="Times New Roman"/>
            <w:sz w:val="24"/>
            <w:szCs w:val="24"/>
          </w:rPr>
          <w:delText>.</w:delText>
        </w:r>
      </w:del>
      <w:ins w:id="1208" w:author="Scott Cooper" w:date="2014-12-13T14:08:00Z">
        <w:r w:rsidR="00A86A7D">
          <w:rPr>
            <w:rFonts w:ascii="Times New Roman" w:hAnsi="Times New Roman" w:cs="Times New Roman"/>
            <w:sz w:val="24"/>
            <w:szCs w:val="24"/>
          </w:rPr>
          <w:t>Our model selection procedure is described above.</w:t>
        </w:r>
      </w:ins>
    </w:p>
    <w:p w14:paraId="4DD7039B" w14:textId="498BEB38" w:rsidR="00A86A7D" w:rsidDel="00921F82" w:rsidRDefault="00F617B0" w:rsidP="00A86A7D">
      <w:pPr>
        <w:spacing w:line="480" w:lineRule="auto"/>
        <w:ind w:right="360" w:firstLine="720"/>
        <w:rPr>
          <w:del w:id="1209" w:author="Scott Cooper" w:date="2014-12-14T10:09:00Z"/>
          <w:rFonts w:ascii="Times New Roman" w:hAnsi="Times New Roman" w:cs="Times New Roman"/>
          <w:sz w:val="24"/>
          <w:szCs w:val="24"/>
        </w:rPr>
      </w:pPr>
      <w:r>
        <w:rPr>
          <w:rFonts w:ascii="Times New Roman" w:hAnsi="Times New Roman" w:cs="Times New Roman"/>
          <w:i/>
          <w:sz w:val="24"/>
          <w:szCs w:val="24"/>
        </w:rPr>
        <w:t>Analysis of mesocosm experiment</w:t>
      </w:r>
      <w:r w:rsidRPr="008F14E5">
        <w:rPr>
          <w:rFonts w:ascii="Times New Roman" w:hAnsi="Times New Roman" w:cs="Times New Roman"/>
          <w:i/>
          <w:sz w:val="24"/>
          <w:szCs w:val="24"/>
        </w:rPr>
        <w:t xml:space="preserve">. – </w:t>
      </w:r>
      <w:ins w:id="1210" w:author="Scott Cooper" w:date="2014-12-14T09:55:00Z">
        <w:r w:rsidR="00CB4BAD">
          <w:rPr>
            <w:rFonts w:ascii="Times New Roman" w:hAnsi="Times New Roman" w:cs="Times New Roman"/>
            <w:sz w:val="24"/>
            <w:szCs w:val="24"/>
          </w:rPr>
          <w:t xml:space="preserve">One of the key response variables in this experiment was algal growth rate, which was calculated as r (growth rate) = </w:t>
        </w:r>
      </w:ins>
      <w:ins w:id="1211" w:author="Scott Cooper" w:date="2014-12-14T09:56:00Z">
        <w:r w:rsidR="00CB4BAD">
          <w:rPr>
            <w:rFonts w:ascii="Times New Roman" w:hAnsi="Times New Roman" w:cs="Times New Roman"/>
            <w:sz w:val="24"/>
            <w:szCs w:val="24"/>
          </w:rPr>
          <w:t>[</w:t>
        </w:r>
      </w:ins>
      <w:ins w:id="1212" w:author="Scott Cooper" w:date="2014-12-14T09:55:00Z">
        <w:r w:rsidR="00CB4BAD">
          <w:rPr>
            <w:rFonts w:ascii="Times New Roman" w:hAnsi="Times New Roman" w:cs="Times New Roman"/>
            <w:sz w:val="24"/>
            <w:szCs w:val="24"/>
          </w:rPr>
          <w:t>ln (algal AFDM at time t)</w:t>
        </w:r>
        <w:proofErr w:type="gramStart"/>
        <w:r w:rsidR="00CB4BAD">
          <w:rPr>
            <w:rFonts w:ascii="Times New Roman" w:hAnsi="Times New Roman" w:cs="Times New Roman"/>
            <w:sz w:val="24"/>
            <w:szCs w:val="24"/>
          </w:rPr>
          <w:t>/(</w:t>
        </w:r>
        <w:proofErr w:type="gramEnd"/>
        <w:r w:rsidR="00CB4BAD">
          <w:rPr>
            <w:rFonts w:ascii="Times New Roman" w:hAnsi="Times New Roman" w:cs="Times New Roman"/>
            <w:sz w:val="24"/>
            <w:szCs w:val="24"/>
          </w:rPr>
          <w:t>algal AF</w:t>
        </w:r>
      </w:ins>
      <w:ins w:id="1213" w:author="Scott Cooper" w:date="2014-12-14T09:57:00Z">
        <w:r w:rsidR="00CB4BAD">
          <w:rPr>
            <w:rFonts w:ascii="Times New Roman" w:hAnsi="Times New Roman" w:cs="Times New Roman"/>
            <w:sz w:val="24"/>
            <w:szCs w:val="24"/>
          </w:rPr>
          <w:t>DM</w:t>
        </w:r>
      </w:ins>
      <w:ins w:id="1214" w:author="Scott Cooper" w:date="2014-12-14T09:55:00Z">
        <w:r w:rsidR="00CB4BAD">
          <w:rPr>
            <w:rFonts w:ascii="Times New Roman" w:hAnsi="Times New Roman" w:cs="Times New Roman"/>
            <w:sz w:val="24"/>
            <w:szCs w:val="24"/>
          </w:rPr>
          <w:t xml:space="preserve"> at beginning of experiment)</w:t>
        </w:r>
      </w:ins>
      <w:ins w:id="1215" w:author="Scott Cooper" w:date="2014-12-14T09:56:00Z">
        <w:r w:rsidR="00CB4BAD">
          <w:rPr>
            <w:rFonts w:ascii="Times New Roman" w:hAnsi="Times New Roman" w:cs="Times New Roman"/>
            <w:sz w:val="24"/>
            <w:szCs w:val="24"/>
          </w:rPr>
          <w:t xml:space="preserve">]/time in days. </w:t>
        </w:r>
      </w:ins>
      <w:del w:id="1216" w:author="Scott Cooper" w:date="2014-12-14T09:57:00Z">
        <w:r w:rsidR="00A86A7D" w:rsidDel="00CB4BAD">
          <w:rPr>
            <w:rFonts w:ascii="Times New Roman" w:hAnsi="Times New Roman" w:cs="Times New Roman"/>
            <w:sz w:val="24"/>
            <w:szCs w:val="24"/>
          </w:rPr>
          <w:delText xml:space="preserve">We calculated the growth rate of algae in the experiment, using the initial July algal abundance from each mesocosm as the initial abundance, the measured week 1 or 3 algal abundance as the post-treatment abundance, and the days between the beginning of the experiment and relevant sample date as the growth period.  </w:delText>
        </w:r>
      </w:del>
      <w:ins w:id="1217" w:author="Scott Cooper" w:date="2014-12-14T09:57:00Z">
        <w:r w:rsidR="00CB4BAD">
          <w:rPr>
            <w:rFonts w:ascii="Times New Roman" w:hAnsi="Times New Roman" w:cs="Times New Roman"/>
            <w:sz w:val="24"/>
            <w:szCs w:val="24"/>
          </w:rPr>
          <w:t xml:space="preserve">The effects of treatment on algal growth were examined using </w:t>
        </w:r>
      </w:ins>
      <w:del w:id="1218" w:author="Scott Cooper" w:date="2014-12-14T09:58:00Z">
        <w:r w:rsidR="00A86A7D" w:rsidDel="00CB4BAD">
          <w:rPr>
            <w:rFonts w:ascii="Times New Roman" w:hAnsi="Times New Roman" w:cs="Times New Roman"/>
            <w:sz w:val="24"/>
            <w:szCs w:val="24"/>
          </w:rPr>
          <w:delText xml:space="preserve">This growth rate was analyzed using </w:delText>
        </w:r>
      </w:del>
      <w:r w:rsidR="00A86A7D">
        <w:rPr>
          <w:rFonts w:ascii="Times New Roman" w:hAnsi="Times New Roman" w:cs="Times New Roman"/>
          <w:sz w:val="24"/>
          <w:szCs w:val="24"/>
        </w:rPr>
        <w:t xml:space="preserve">generalized least squares </w:t>
      </w:r>
      <w:commentRangeStart w:id="1219"/>
      <w:r w:rsidR="00A86A7D">
        <w:rPr>
          <w:rFonts w:ascii="Times New Roman" w:hAnsi="Times New Roman" w:cs="Times New Roman"/>
          <w:sz w:val="24"/>
          <w:szCs w:val="24"/>
        </w:rPr>
        <w:t>models</w:t>
      </w:r>
      <w:commentRangeEnd w:id="1219"/>
      <w:r w:rsidR="00CB4BAD">
        <w:rPr>
          <w:rStyle w:val="CommentReference"/>
        </w:rPr>
        <w:commentReference w:id="1219"/>
      </w:r>
      <w:r w:rsidR="00A86A7D">
        <w:rPr>
          <w:rFonts w:ascii="Times New Roman" w:hAnsi="Times New Roman" w:cs="Times New Roman"/>
          <w:sz w:val="24"/>
          <w:szCs w:val="24"/>
        </w:rPr>
        <w:t xml:space="preserve">, </w:t>
      </w:r>
      <w:commentRangeStart w:id="1220"/>
      <w:r w:rsidR="00A86A7D">
        <w:rPr>
          <w:rFonts w:ascii="Times New Roman" w:hAnsi="Times New Roman" w:cs="Times New Roman"/>
          <w:sz w:val="24"/>
          <w:szCs w:val="24"/>
        </w:rPr>
        <w:t>similar</w:t>
      </w:r>
      <w:del w:id="1221" w:author="Scott Cooper" w:date="2014-12-14T09:59:00Z">
        <w:r w:rsidR="00A86A7D" w:rsidDel="00BB29AF">
          <w:rPr>
            <w:rFonts w:ascii="Times New Roman" w:hAnsi="Times New Roman" w:cs="Times New Roman"/>
            <w:sz w:val="24"/>
            <w:szCs w:val="24"/>
          </w:rPr>
          <w:delText>ly</w:delText>
        </w:r>
      </w:del>
      <w:commentRangeEnd w:id="1220"/>
      <w:r w:rsidR="00BB29AF">
        <w:rPr>
          <w:rStyle w:val="CommentReference"/>
        </w:rPr>
        <w:commentReference w:id="1220"/>
      </w:r>
      <w:r w:rsidR="00A86A7D">
        <w:rPr>
          <w:rFonts w:ascii="Times New Roman" w:hAnsi="Times New Roman" w:cs="Times New Roman"/>
          <w:sz w:val="24"/>
          <w:szCs w:val="24"/>
        </w:rPr>
        <w:t xml:space="preserve"> to the procedure</w:t>
      </w:r>
      <w:ins w:id="1222" w:author="Scott Cooper" w:date="2014-12-14T09:58:00Z">
        <w:r w:rsidR="00CB4BAD">
          <w:rPr>
            <w:rFonts w:ascii="Times New Roman" w:hAnsi="Times New Roman" w:cs="Times New Roman"/>
            <w:sz w:val="24"/>
            <w:szCs w:val="24"/>
          </w:rPr>
          <w:t>s</w:t>
        </w:r>
      </w:ins>
      <w:r w:rsidR="00A86A7D">
        <w:rPr>
          <w:rFonts w:ascii="Times New Roman" w:hAnsi="Times New Roman" w:cs="Times New Roman"/>
          <w:sz w:val="24"/>
          <w:szCs w:val="24"/>
        </w:rPr>
        <w:t xml:space="preserve"> described above.  </w:t>
      </w:r>
      <w:ins w:id="1223" w:author="Scott Cooper" w:date="2014-12-14T10:00:00Z">
        <w:r w:rsidR="00921F82">
          <w:rPr>
            <w:rFonts w:ascii="Times New Roman" w:hAnsi="Times New Roman" w:cs="Times New Roman"/>
            <w:sz w:val="24"/>
            <w:szCs w:val="24"/>
          </w:rPr>
          <w:t xml:space="preserve">The independent variables in these analyses were tadpole </w:t>
        </w:r>
      </w:ins>
      <w:ins w:id="1224" w:author="Scott Cooper" w:date="2014-12-14T10:09:00Z">
        <w:r w:rsidR="00921F82">
          <w:rPr>
            <w:rFonts w:ascii="Times New Roman" w:hAnsi="Times New Roman" w:cs="Times New Roman"/>
            <w:sz w:val="24"/>
            <w:szCs w:val="24"/>
          </w:rPr>
          <w:t xml:space="preserve">total </w:t>
        </w:r>
      </w:ins>
      <w:commentRangeStart w:id="1225"/>
      <w:commentRangeStart w:id="1226"/>
      <w:ins w:id="1227" w:author="Scott Cooper" w:date="2014-12-14T10:00:00Z">
        <w:r w:rsidR="00921F82">
          <w:rPr>
            <w:rFonts w:ascii="Times New Roman" w:hAnsi="Times New Roman" w:cs="Times New Roman"/>
            <w:sz w:val="24"/>
            <w:szCs w:val="24"/>
          </w:rPr>
          <w:t>biomass</w:t>
        </w:r>
      </w:ins>
      <w:commentRangeEnd w:id="1225"/>
      <w:ins w:id="1228" w:author="Scott Cooper" w:date="2014-12-14T10:09:00Z">
        <w:r w:rsidR="00921F82">
          <w:rPr>
            <w:rStyle w:val="CommentReference"/>
          </w:rPr>
          <w:commentReference w:id="1225"/>
        </w:r>
      </w:ins>
      <w:ins w:id="1229" w:author="Scott Cooper" w:date="2014-12-14T10:01:00Z">
        <w:r w:rsidR="00921F82">
          <w:rPr>
            <w:rFonts w:ascii="Times New Roman" w:hAnsi="Times New Roman" w:cs="Times New Roman"/>
            <w:sz w:val="24"/>
            <w:szCs w:val="24"/>
          </w:rPr>
          <w:t xml:space="preserve">, the </w:t>
        </w:r>
        <w:r w:rsidR="00921F82">
          <w:rPr>
            <w:rFonts w:ascii="Times New Roman" w:hAnsi="Times New Roman" w:cs="Times New Roman"/>
            <w:sz w:val="24"/>
            <w:szCs w:val="24"/>
          </w:rPr>
          <w:lastRenderedPageBreak/>
          <w:t xml:space="preserve">presence vs. absence of </w:t>
        </w:r>
        <w:commentRangeStart w:id="1230"/>
        <w:r w:rsidR="00921F82">
          <w:rPr>
            <w:rFonts w:ascii="Times New Roman" w:hAnsi="Times New Roman" w:cs="Times New Roman"/>
            <w:sz w:val="24"/>
            <w:szCs w:val="24"/>
          </w:rPr>
          <w:t>mayflies</w:t>
        </w:r>
        <w:commentRangeEnd w:id="1230"/>
        <w:r w:rsidR="00921F82">
          <w:rPr>
            <w:rStyle w:val="CommentReference"/>
          </w:rPr>
          <w:commentReference w:id="1230"/>
        </w:r>
      </w:ins>
      <w:ins w:id="1231" w:author="Scott Cooper" w:date="2014-12-14T10:02:00Z">
        <w:r w:rsidR="00921F82">
          <w:rPr>
            <w:rFonts w:ascii="Times New Roman" w:hAnsi="Times New Roman" w:cs="Times New Roman"/>
            <w:sz w:val="24"/>
            <w:szCs w:val="24"/>
          </w:rPr>
          <w:t xml:space="preserve"> (because of widely varying densities ove</w:t>
        </w:r>
      </w:ins>
      <w:ins w:id="1232" w:author="Scott Cooper" w:date="2014-12-14T10:03:00Z">
        <w:r w:rsidR="00921F82">
          <w:rPr>
            <w:rFonts w:ascii="Times New Roman" w:hAnsi="Times New Roman" w:cs="Times New Roman"/>
            <w:sz w:val="24"/>
            <w:szCs w:val="24"/>
          </w:rPr>
          <w:t>r the course of the experiment)</w:t>
        </w:r>
      </w:ins>
      <w:ins w:id="1233" w:author="Scott Cooper" w:date="2014-12-14T10:01:00Z">
        <w:r w:rsidR="00921F82">
          <w:rPr>
            <w:rFonts w:ascii="Times New Roman" w:hAnsi="Times New Roman" w:cs="Times New Roman"/>
            <w:sz w:val="24"/>
            <w:szCs w:val="24"/>
          </w:rPr>
          <w:t>, and their interaction effect</w:t>
        </w:r>
      </w:ins>
      <w:ins w:id="1234" w:author="Scott Cooper" w:date="2014-12-14T10:07:00Z">
        <w:r w:rsidR="00921F82">
          <w:rPr>
            <w:rFonts w:ascii="Times New Roman" w:hAnsi="Times New Roman" w:cs="Times New Roman"/>
            <w:sz w:val="24"/>
            <w:szCs w:val="24"/>
          </w:rPr>
          <w:t>, with allowances for different</w:t>
        </w:r>
      </w:ins>
      <w:ins w:id="1235" w:author="Scott Cooper" w:date="2014-12-14T10:08:00Z">
        <w:r w:rsidR="00921F82">
          <w:rPr>
            <w:rFonts w:ascii="Times New Roman" w:hAnsi="Times New Roman" w:cs="Times New Roman"/>
            <w:sz w:val="24"/>
            <w:szCs w:val="24"/>
          </w:rPr>
          <w:t xml:space="preserve"> variances across consumer levels</w:t>
        </w:r>
      </w:ins>
      <w:ins w:id="1236" w:author="Scott Cooper" w:date="2014-12-14T10:01:00Z">
        <w:r w:rsidR="00921F82">
          <w:rPr>
            <w:rFonts w:ascii="Times New Roman" w:hAnsi="Times New Roman" w:cs="Times New Roman"/>
            <w:sz w:val="24"/>
            <w:szCs w:val="24"/>
          </w:rPr>
          <w:t xml:space="preserve">. </w:t>
        </w:r>
      </w:ins>
      <w:ins w:id="1237" w:author="Scott Cooper" w:date="2014-12-14T10:03:00Z">
        <w:r w:rsidR="00921F82">
          <w:rPr>
            <w:rFonts w:ascii="Times New Roman" w:hAnsi="Times New Roman" w:cs="Times New Roman"/>
            <w:sz w:val="24"/>
            <w:szCs w:val="24"/>
          </w:rPr>
          <w:t xml:space="preserve">  Covariates included in initial</w:t>
        </w:r>
      </w:ins>
      <w:ins w:id="1238" w:author="Scott Cooper" w:date="2014-12-14T10:04:00Z">
        <w:r w:rsidR="00921F82">
          <w:rPr>
            <w:rFonts w:ascii="Times New Roman" w:hAnsi="Times New Roman" w:cs="Times New Roman"/>
            <w:sz w:val="24"/>
            <w:szCs w:val="24"/>
          </w:rPr>
          <w:t xml:space="preserve"> models included the duration of algal growth (</w:t>
        </w:r>
        <w:commentRangeStart w:id="1239"/>
        <w:r w:rsidR="00921F82">
          <w:rPr>
            <w:rFonts w:ascii="Times New Roman" w:hAnsi="Times New Roman" w:cs="Times New Roman"/>
            <w:sz w:val="24"/>
            <w:szCs w:val="24"/>
          </w:rPr>
          <w:t>days</w:t>
        </w:r>
        <w:commentRangeEnd w:id="1239"/>
        <w:r w:rsidR="00921F82">
          <w:rPr>
            <w:rStyle w:val="CommentReference"/>
          </w:rPr>
          <w:commentReference w:id="1239"/>
        </w:r>
        <w:r w:rsidR="00921F82">
          <w:rPr>
            <w:rFonts w:ascii="Times New Roman" w:hAnsi="Times New Roman" w:cs="Times New Roman"/>
            <w:sz w:val="24"/>
            <w:szCs w:val="24"/>
          </w:rPr>
          <w:t xml:space="preserve">) and </w:t>
        </w:r>
      </w:ins>
      <w:ins w:id="1240" w:author="Scott Cooper" w:date="2014-12-14T10:05:00Z">
        <w:r w:rsidR="00921F82">
          <w:rPr>
            <w:rFonts w:ascii="Times New Roman" w:hAnsi="Times New Roman" w:cs="Times New Roman"/>
            <w:sz w:val="24"/>
            <w:szCs w:val="24"/>
          </w:rPr>
          <w:t xml:space="preserve">log </w:t>
        </w:r>
        <w:commentRangeStart w:id="1241"/>
        <w:r w:rsidR="00921F82">
          <w:rPr>
            <w:rFonts w:ascii="Times New Roman" w:hAnsi="Times New Roman" w:cs="Times New Roman"/>
            <w:sz w:val="24"/>
            <w:szCs w:val="24"/>
          </w:rPr>
          <w:t>initial</w:t>
        </w:r>
        <w:commentRangeEnd w:id="1241"/>
        <w:r w:rsidR="00921F82">
          <w:rPr>
            <w:rStyle w:val="CommentReference"/>
          </w:rPr>
          <w:commentReference w:id="1241"/>
        </w:r>
        <w:r w:rsidR="00921F82">
          <w:rPr>
            <w:rFonts w:ascii="Times New Roman" w:hAnsi="Times New Roman" w:cs="Times New Roman"/>
            <w:sz w:val="24"/>
            <w:szCs w:val="24"/>
          </w:rPr>
          <w:t xml:space="preserve"> algal </w:t>
        </w:r>
        <w:commentRangeStart w:id="1242"/>
        <w:commentRangeStart w:id="1243"/>
        <w:r w:rsidR="00921F82">
          <w:rPr>
            <w:rFonts w:ascii="Times New Roman" w:hAnsi="Times New Roman" w:cs="Times New Roman"/>
            <w:sz w:val="24"/>
            <w:szCs w:val="24"/>
          </w:rPr>
          <w:t>AFDM</w:t>
        </w:r>
        <w:commentRangeEnd w:id="1242"/>
        <w:r w:rsidR="00921F82">
          <w:rPr>
            <w:rStyle w:val="CommentReference"/>
          </w:rPr>
          <w:commentReference w:id="1242"/>
        </w:r>
      </w:ins>
      <w:commentRangeEnd w:id="1243"/>
      <w:ins w:id="1244" w:author="Scott Cooper" w:date="2014-12-14T10:06:00Z">
        <w:r w:rsidR="00921F82">
          <w:rPr>
            <w:rStyle w:val="CommentReference"/>
          </w:rPr>
          <w:commentReference w:id="1243"/>
        </w:r>
      </w:ins>
      <w:ins w:id="1245" w:author="Scott Cooper" w:date="2014-12-14T10:05:00Z">
        <w:r w:rsidR="00921F82">
          <w:rPr>
            <w:rFonts w:ascii="Times New Roman" w:hAnsi="Times New Roman" w:cs="Times New Roman"/>
            <w:sz w:val="24"/>
            <w:szCs w:val="24"/>
          </w:rPr>
          <w:t xml:space="preserve">.  </w:t>
        </w:r>
      </w:ins>
      <w:ins w:id="1246" w:author="Scott Cooper" w:date="2014-12-14T10:10:00Z">
        <w:r w:rsidR="000F7D3D">
          <w:rPr>
            <w:rFonts w:ascii="Times New Roman" w:hAnsi="Times New Roman" w:cs="Times New Roman"/>
            <w:sz w:val="24"/>
            <w:szCs w:val="24"/>
          </w:rPr>
          <w:t>I also</w:t>
        </w:r>
      </w:ins>
      <w:ins w:id="1247" w:author="Scott Cooper" w:date="2014-12-14T10:09:00Z">
        <w:r w:rsidR="000F7D3D">
          <w:rPr>
            <w:rFonts w:ascii="Times New Roman" w:hAnsi="Times New Roman" w:cs="Times New Roman"/>
            <w:sz w:val="24"/>
            <w:szCs w:val="24"/>
          </w:rPr>
          <w:t xml:space="preserve"> repeated this analysis using final mayfly </w:t>
        </w:r>
        <w:commentRangeStart w:id="1248"/>
        <w:r w:rsidR="000F7D3D">
          <w:rPr>
            <w:rFonts w:ascii="Times New Roman" w:hAnsi="Times New Roman" w:cs="Times New Roman"/>
            <w:sz w:val="24"/>
            <w:szCs w:val="24"/>
          </w:rPr>
          <w:t>abundance</w:t>
        </w:r>
      </w:ins>
      <w:commentRangeEnd w:id="1248"/>
      <w:ins w:id="1249" w:author="Scott Cooper" w:date="2014-12-14T10:10:00Z">
        <w:r w:rsidR="000F7D3D">
          <w:rPr>
            <w:rStyle w:val="CommentReference"/>
          </w:rPr>
          <w:commentReference w:id="1248"/>
        </w:r>
      </w:ins>
      <w:ins w:id="1250" w:author="Scott Cooper" w:date="2014-12-14T10:09:00Z">
        <w:r w:rsidR="000F7D3D">
          <w:rPr>
            <w:rFonts w:ascii="Times New Roman" w:hAnsi="Times New Roman" w:cs="Times New Roman"/>
            <w:sz w:val="24"/>
            <w:szCs w:val="24"/>
          </w:rPr>
          <w:t xml:space="preserve"> rather than mayfly presence-absence</w:t>
        </w:r>
      </w:ins>
      <w:ins w:id="1251" w:author="Scott Cooper" w:date="2014-12-14T10:11:00Z">
        <w:r w:rsidR="000F7D3D">
          <w:rPr>
            <w:rFonts w:ascii="Times New Roman" w:hAnsi="Times New Roman" w:cs="Times New Roman"/>
            <w:sz w:val="24"/>
            <w:szCs w:val="24"/>
          </w:rPr>
          <w:t xml:space="preserve"> as an independent variable</w:t>
        </w:r>
      </w:ins>
      <w:ins w:id="1252" w:author="Scott Cooper" w:date="2014-12-14T10:09:00Z">
        <w:r w:rsidR="000F7D3D">
          <w:rPr>
            <w:rFonts w:ascii="Times New Roman" w:hAnsi="Times New Roman" w:cs="Times New Roman"/>
            <w:sz w:val="24"/>
            <w:szCs w:val="24"/>
          </w:rPr>
          <w:t>.</w:t>
        </w:r>
      </w:ins>
      <w:ins w:id="1253" w:author="Scott Cooper" w:date="2014-12-14T10:11:00Z">
        <w:r w:rsidR="000F7D3D">
          <w:rPr>
            <w:rFonts w:ascii="Times New Roman" w:hAnsi="Times New Roman" w:cs="Times New Roman"/>
            <w:sz w:val="24"/>
            <w:szCs w:val="24"/>
          </w:rPr>
          <w:t xml:space="preserve">  </w:t>
        </w:r>
      </w:ins>
      <w:r w:rsidR="00A86A7D">
        <w:rPr>
          <w:rFonts w:ascii="Times New Roman" w:hAnsi="Times New Roman" w:cs="Times New Roman"/>
          <w:sz w:val="24"/>
          <w:szCs w:val="24"/>
        </w:rPr>
        <w:t>Analyses</w:t>
      </w:r>
      <w:commentRangeEnd w:id="1226"/>
      <w:r w:rsidR="00921F82">
        <w:rPr>
          <w:rStyle w:val="CommentReference"/>
        </w:rPr>
        <w:commentReference w:id="1226"/>
      </w:r>
      <w:r w:rsidR="00A86A7D">
        <w:rPr>
          <w:rFonts w:ascii="Times New Roman" w:hAnsi="Times New Roman" w:cs="Times New Roman"/>
          <w:sz w:val="24"/>
          <w:szCs w:val="24"/>
        </w:rPr>
        <w:t xml:space="preserve"> were performed and visualized using the nlme and ggplot2 packages in R</w:t>
      </w:r>
      <w:ins w:id="1254" w:author="Scott Cooper" w:date="2014-12-14T10:11:00Z">
        <w:r w:rsidR="000F7D3D">
          <w:rPr>
            <w:rFonts w:ascii="Times New Roman" w:hAnsi="Times New Roman" w:cs="Times New Roman"/>
            <w:sz w:val="24"/>
            <w:szCs w:val="24"/>
          </w:rPr>
          <w:t xml:space="preserve"> </w:t>
        </w:r>
      </w:ins>
      <w:del w:id="1255" w:author="Scott Cooper" w:date="2014-12-14T10:11:00Z">
        <w:r w:rsidR="00A86A7D" w:rsidDel="000F7D3D">
          <w:rPr>
            <w:rFonts w:ascii="Times New Roman" w:hAnsi="Times New Roman" w:cs="Times New Roman"/>
            <w:sz w:val="24"/>
            <w:szCs w:val="24"/>
          </w:rPr>
          <w:delText xml:space="preserve">,  </w:delText>
        </w:r>
      </w:del>
      <w:r w:rsidR="00A86A7D" w:rsidRPr="007B5EC3">
        <w:rPr>
          <w:rFonts w:ascii="Times New Roman" w:hAnsi="Times New Roman" w:cs="Times New Roman"/>
          <w:noProof/>
          <w:sz w:val="24"/>
          <w:szCs w:val="24"/>
        </w:rPr>
        <w:t>(The R Foundation for Statistical Computing 2012)</w:t>
      </w:r>
      <w:r w:rsidR="00A86A7D">
        <w:rPr>
          <w:rFonts w:ascii="Times New Roman" w:hAnsi="Times New Roman" w:cs="Times New Roman"/>
          <w:sz w:val="24"/>
          <w:szCs w:val="24"/>
        </w:rPr>
        <w:t>.</w:t>
      </w:r>
    </w:p>
    <w:p w14:paraId="6A8198B5" w14:textId="4218720D" w:rsidR="00127823" w:rsidDel="00921F82" w:rsidRDefault="0048024A" w:rsidP="008D3EF6">
      <w:pPr>
        <w:spacing w:line="480" w:lineRule="auto"/>
        <w:ind w:right="360" w:firstLine="720"/>
        <w:rPr>
          <w:del w:id="1256" w:author="Scott Cooper" w:date="2014-12-14T10:09:00Z"/>
          <w:rFonts w:ascii="Times New Roman" w:hAnsi="Times New Roman" w:cs="Times New Roman"/>
          <w:sz w:val="24"/>
          <w:szCs w:val="24"/>
        </w:rPr>
      </w:pPr>
      <w:del w:id="1257" w:author="Scott Cooper" w:date="2014-12-14T10:03:00Z">
        <w:r w:rsidDel="00921F82">
          <w:rPr>
            <w:rFonts w:ascii="Times New Roman" w:hAnsi="Times New Roman" w:cs="Times New Roman"/>
            <w:sz w:val="24"/>
            <w:szCs w:val="24"/>
          </w:rPr>
          <w:delText xml:space="preserve">In our </w:delText>
        </w:r>
        <w:r w:rsidR="001717A0" w:rsidDel="00921F82">
          <w:rPr>
            <w:rFonts w:ascii="Times New Roman" w:hAnsi="Times New Roman" w:cs="Times New Roman"/>
            <w:sz w:val="24"/>
            <w:szCs w:val="24"/>
          </w:rPr>
          <w:delText>analyses of</w:delText>
        </w:r>
        <w:r w:rsidR="00C143D2" w:rsidDel="00921F82">
          <w:rPr>
            <w:rFonts w:ascii="Times New Roman" w:hAnsi="Times New Roman" w:cs="Times New Roman"/>
            <w:sz w:val="24"/>
            <w:szCs w:val="24"/>
          </w:rPr>
          <w:delText xml:space="preserve"> mesocosm</w:delText>
        </w:r>
        <w:r w:rsidR="001717A0" w:rsidDel="00921F82">
          <w:rPr>
            <w:rFonts w:ascii="Times New Roman" w:hAnsi="Times New Roman" w:cs="Times New Roman"/>
            <w:sz w:val="24"/>
            <w:szCs w:val="24"/>
          </w:rPr>
          <w:delText xml:space="preserve"> algal abundance</w:delText>
        </w:r>
        <w:r w:rsidR="00C143D2" w:rsidDel="00921F82">
          <w:rPr>
            <w:rFonts w:ascii="Times New Roman" w:hAnsi="Times New Roman" w:cs="Times New Roman"/>
            <w:sz w:val="24"/>
            <w:szCs w:val="24"/>
          </w:rPr>
          <w:delText>, the independent variable</w:delText>
        </w:r>
        <w:r w:rsidDel="00921F82">
          <w:rPr>
            <w:rFonts w:ascii="Times New Roman" w:hAnsi="Times New Roman" w:cs="Times New Roman"/>
            <w:sz w:val="24"/>
            <w:szCs w:val="24"/>
          </w:rPr>
          <w:delText>s</w:delText>
        </w:r>
        <w:r w:rsidR="00742CFF" w:rsidDel="00921F82">
          <w:rPr>
            <w:rFonts w:ascii="Times New Roman" w:hAnsi="Times New Roman" w:cs="Times New Roman"/>
            <w:sz w:val="24"/>
            <w:szCs w:val="24"/>
          </w:rPr>
          <w:delText xml:space="preserve"> </w:delText>
        </w:r>
        <w:r w:rsidDel="00921F82">
          <w:rPr>
            <w:rFonts w:ascii="Times New Roman" w:hAnsi="Times New Roman" w:cs="Times New Roman"/>
            <w:sz w:val="24"/>
            <w:szCs w:val="24"/>
          </w:rPr>
          <w:delText>were</w:delText>
        </w:r>
        <w:r w:rsidR="00742CFF" w:rsidDel="00921F82">
          <w:rPr>
            <w:rFonts w:ascii="Times New Roman" w:hAnsi="Times New Roman" w:cs="Times New Roman"/>
            <w:sz w:val="24"/>
            <w:szCs w:val="24"/>
          </w:rPr>
          <w:delText xml:space="preserve"> tadpole </w:delText>
        </w:r>
        <w:r w:rsidDel="00921F82">
          <w:rPr>
            <w:rFonts w:ascii="Times New Roman" w:hAnsi="Times New Roman" w:cs="Times New Roman"/>
            <w:sz w:val="24"/>
            <w:szCs w:val="24"/>
          </w:rPr>
          <w:delText xml:space="preserve">abundance and </w:delText>
        </w:r>
        <w:r w:rsidR="002351DB" w:rsidDel="00921F82">
          <w:rPr>
            <w:rFonts w:ascii="Times New Roman" w:hAnsi="Times New Roman" w:cs="Times New Roman"/>
            <w:sz w:val="24"/>
            <w:szCs w:val="24"/>
          </w:rPr>
          <w:delText>mayfly presence</w:delText>
        </w:r>
        <w:r w:rsidR="001556D1" w:rsidDel="00921F82">
          <w:rPr>
            <w:rFonts w:ascii="Times New Roman" w:hAnsi="Times New Roman" w:cs="Times New Roman"/>
            <w:sz w:val="24"/>
            <w:szCs w:val="24"/>
          </w:rPr>
          <w:delText xml:space="preserve"> (because the abundance of mayflies varied over the course of the experiment)</w:delText>
        </w:r>
        <w:r w:rsidR="00127823" w:rsidDel="00921F82">
          <w:rPr>
            <w:rFonts w:ascii="Times New Roman" w:hAnsi="Times New Roman" w:cs="Times New Roman"/>
            <w:sz w:val="24"/>
            <w:szCs w:val="24"/>
          </w:rPr>
          <w:delText>.</w:delText>
        </w:r>
        <w:r w:rsidR="00742CFF" w:rsidDel="00921F82">
          <w:rPr>
            <w:rFonts w:ascii="Times New Roman" w:hAnsi="Times New Roman" w:cs="Times New Roman"/>
            <w:sz w:val="24"/>
            <w:szCs w:val="24"/>
          </w:rPr>
          <w:delText xml:space="preserve">  </w:delText>
        </w:r>
        <w:r w:rsidR="00421714" w:rsidDel="00921F82">
          <w:rPr>
            <w:rFonts w:ascii="Times New Roman" w:hAnsi="Times New Roman" w:cs="Times New Roman"/>
            <w:sz w:val="24"/>
            <w:szCs w:val="24"/>
          </w:rPr>
          <w:delText xml:space="preserve">We included an interaction term between consumers, because of the potential for tadpoles to either facilitate or interfere with mayfly grazing.  </w:delText>
        </w:r>
        <w:r w:rsidR="00D268F4" w:rsidDel="00921F82">
          <w:rPr>
            <w:rFonts w:ascii="Times New Roman" w:hAnsi="Times New Roman" w:cs="Times New Roman"/>
            <w:sz w:val="24"/>
            <w:szCs w:val="24"/>
          </w:rPr>
          <w:delText xml:space="preserve">We used a similar approach to fitting linear models as outlined above.  </w:delText>
        </w:r>
      </w:del>
      <w:del w:id="1258" w:author="Scott Cooper" w:date="2014-12-14T10:08:00Z">
        <w:r w:rsidR="00421714" w:rsidDel="00921F82">
          <w:rPr>
            <w:rFonts w:ascii="Times New Roman" w:hAnsi="Times New Roman" w:cs="Times New Roman"/>
            <w:sz w:val="24"/>
            <w:szCs w:val="24"/>
          </w:rPr>
          <w:delText xml:space="preserve">We </w:delText>
        </w:r>
        <w:r w:rsidR="00407E62" w:rsidDel="00921F82">
          <w:rPr>
            <w:rFonts w:ascii="Times New Roman" w:hAnsi="Times New Roman" w:cs="Times New Roman"/>
            <w:sz w:val="24"/>
            <w:szCs w:val="24"/>
          </w:rPr>
          <w:delText xml:space="preserve">included covariates for </w:delText>
        </w:r>
        <w:r w:rsidR="00421714" w:rsidDel="00921F82">
          <w:rPr>
            <w:rFonts w:ascii="Times New Roman" w:hAnsi="Times New Roman" w:cs="Times New Roman"/>
            <w:sz w:val="24"/>
            <w:szCs w:val="24"/>
          </w:rPr>
          <w:delText>duration</w:delText>
        </w:r>
        <w:r w:rsidR="00407E62" w:rsidDel="00921F82">
          <w:rPr>
            <w:rFonts w:ascii="Times New Roman" w:hAnsi="Times New Roman" w:cs="Times New Roman"/>
            <w:sz w:val="24"/>
            <w:szCs w:val="24"/>
          </w:rPr>
          <w:delText xml:space="preserve"> of algal growth (days)</w:delText>
        </w:r>
        <w:r w:rsidR="00421714" w:rsidDel="00921F82">
          <w:rPr>
            <w:rFonts w:ascii="Times New Roman" w:hAnsi="Times New Roman" w:cs="Times New Roman"/>
            <w:sz w:val="24"/>
            <w:szCs w:val="24"/>
          </w:rPr>
          <w:delText xml:space="preserve"> and for the initial abundance of algae (log AFDM) in each mesocosm</w:delText>
        </w:r>
        <w:r w:rsidR="006D09C6" w:rsidDel="00921F82">
          <w:rPr>
            <w:rFonts w:ascii="Times New Roman" w:hAnsi="Times New Roman" w:cs="Times New Roman"/>
            <w:sz w:val="24"/>
            <w:szCs w:val="24"/>
          </w:rPr>
          <w:delText>;</w:delText>
        </w:r>
        <w:r w:rsidR="00570AB9" w:rsidDel="00921F82">
          <w:rPr>
            <w:rFonts w:ascii="Times New Roman" w:hAnsi="Times New Roman" w:cs="Times New Roman"/>
            <w:sz w:val="24"/>
            <w:szCs w:val="24"/>
          </w:rPr>
          <w:delText xml:space="preserve"> w</w:delText>
        </w:r>
        <w:r w:rsidR="00421714" w:rsidDel="00921F82">
          <w:rPr>
            <w:rFonts w:ascii="Times New Roman" w:hAnsi="Times New Roman" w:cs="Times New Roman"/>
            <w:sz w:val="24"/>
            <w:szCs w:val="24"/>
          </w:rPr>
          <w:delText xml:space="preserve">e allowed variance to differ with respect to consumer presence-absence or abundance.  .  </w:delText>
        </w:r>
      </w:del>
      <w:del w:id="1259" w:author="Scott Cooper" w:date="2014-12-14T10:09:00Z">
        <w:r w:rsidR="00127823" w:rsidDel="00921F82">
          <w:rPr>
            <w:rFonts w:ascii="Times New Roman" w:hAnsi="Times New Roman" w:cs="Times New Roman"/>
            <w:sz w:val="24"/>
            <w:szCs w:val="24"/>
          </w:rPr>
          <w:delText>Due to the high mortality of mayflies, we repeated this analysis using final mayfly abundance rather</w:delText>
        </w:r>
        <w:r w:rsidR="00570AB9" w:rsidDel="00921F82">
          <w:rPr>
            <w:rFonts w:ascii="Times New Roman" w:hAnsi="Times New Roman" w:cs="Times New Roman"/>
            <w:sz w:val="24"/>
            <w:szCs w:val="24"/>
          </w:rPr>
          <w:delText xml:space="preserve"> than mayfly presence-absence.</w:delText>
        </w:r>
      </w:del>
    </w:p>
    <w:p w14:paraId="1EC22CEF" w14:textId="55E78235" w:rsidR="0088064A" w:rsidDel="00BD25BE" w:rsidRDefault="00A50D66" w:rsidP="008D3EF6">
      <w:pPr>
        <w:spacing w:line="480" w:lineRule="auto"/>
        <w:ind w:right="360" w:firstLine="720"/>
        <w:rPr>
          <w:del w:id="1260" w:author="Scott Cooper" w:date="2014-12-14T10:21:00Z"/>
          <w:rFonts w:ascii="Times New Roman" w:hAnsi="Times New Roman" w:cs="Times New Roman"/>
          <w:sz w:val="24"/>
          <w:szCs w:val="24"/>
        </w:rPr>
      </w:pPr>
      <w:del w:id="1261" w:author="Scott Cooper" w:date="2014-12-14T10:11:00Z">
        <w:r w:rsidDel="000F7D3D">
          <w:rPr>
            <w:rFonts w:ascii="Times New Roman" w:hAnsi="Times New Roman" w:cs="Times New Roman"/>
            <w:sz w:val="24"/>
            <w:szCs w:val="24"/>
          </w:rPr>
          <w:delText>For the mesocosm experiment, we</w:delText>
        </w:r>
      </w:del>
      <w:ins w:id="1262" w:author="Scott Cooper" w:date="2014-12-14T10:11:00Z">
        <w:r w:rsidR="000F7D3D">
          <w:rPr>
            <w:rFonts w:ascii="Times New Roman" w:hAnsi="Times New Roman" w:cs="Times New Roman"/>
            <w:sz w:val="24"/>
            <w:szCs w:val="24"/>
          </w:rPr>
          <w:t>I also</w:t>
        </w:r>
      </w:ins>
      <w:r>
        <w:rPr>
          <w:rFonts w:ascii="Times New Roman" w:hAnsi="Times New Roman" w:cs="Times New Roman"/>
          <w:sz w:val="24"/>
          <w:szCs w:val="24"/>
        </w:rPr>
        <w:t xml:space="preserve"> analyzed the response</w:t>
      </w:r>
      <w:ins w:id="1263" w:author="Scott Cooper" w:date="2014-12-14T10:13:00Z">
        <w:r w:rsidR="000F7D3D">
          <w:rPr>
            <w:rFonts w:ascii="Times New Roman" w:hAnsi="Times New Roman" w:cs="Times New Roman"/>
            <w:sz w:val="24"/>
            <w:szCs w:val="24"/>
          </w:rPr>
          <w:t>s</w:t>
        </w:r>
      </w:ins>
      <w:r>
        <w:rPr>
          <w:rFonts w:ascii="Times New Roman" w:hAnsi="Times New Roman" w:cs="Times New Roman"/>
          <w:sz w:val="24"/>
          <w:szCs w:val="24"/>
        </w:rPr>
        <w:t xml:space="preserve"> of tadpole </w:t>
      </w:r>
      <w:del w:id="1264" w:author="Scott Cooper" w:date="2014-12-14T10:13:00Z">
        <w:r w:rsidDel="000F7D3D">
          <w:rPr>
            <w:rFonts w:ascii="Times New Roman" w:hAnsi="Times New Roman" w:cs="Times New Roman"/>
            <w:sz w:val="24"/>
            <w:szCs w:val="24"/>
          </w:rPr>
          <w:delText xml:space="preserve">body </w:delText>
        </w:r>
      </w:del>
      <w:ins w:id="1265" w:author="Scott Cooper" w:date="2014-12-14T10:13:00Z">
        <w:r w:rsidR="000F7D3D">
          <w:rPr>
            <w:rFonts w:ascii="Times New Roman" w:hAnsi="Times New Roman" w:cs="Times New Roman"/>
            <w:sz w:val="24"/>
            <w:szCs w:val="24"/>
          </w:rPr>
          <w:t xml:space="preserve">and mayfly </w:t>
        </w:r>
      </w:ins>
      <w:commentRangeStart w:id="1266"/>
      <w:del w:id="1267" w:author="Scott Cooper" w:date="2014-12-14T10:13:00Z">
        <w:r w:rsidDel="000F7D3D">
          <w:rPr>
            <w:rFonts w:ascii="Times New Roman" w:hAnsi="Times New Roman" w:cs="Times New Roman"/>
            <w:sz w:val="24"/>
            <w:szCs w:val="24"/>
          </w:rPr>
          <w:delText>sizes</w:delText>
        </w:r>
        <w:commentRangeEnd w:id="1266"/>
        <w:r w:rsidR="000F7D3D" w:rsidDel="000F7D3D">
          <w:rPr>
            <w:rStyle w:val="CommentReference"/>
          </w:rPr>
          <w:commentReference w:id="1266"/>
        </w:r>
        <w:r w:rsidDel="000F7D3D">
          <w:rPr>
            <w:rFonts w:ascii="Times New Roman" w:hAnsi="Times New Roman" w:cs="Times New Roman"/>
            <w:sz w:val="24"/>
            <w:szCs w:val="24"/>
          </w:rPr>
          <w:delText xml:space="preserve"> </w:delText>
        </w:r>
      </w:del>
      <w:ins w:id="1268" w:author="Scott Cooper" w:date="2014-12-14T10:13:00Z">
        <w:r w:rsidR="000F7D3D">
          <w:rPr>
            <w:rFonts w:ascii="Times New Roman" w:hAnsi="Times New Roman" w:cs="Times New Roman"/>
            <w:sz w:val="24"/>
            <w:szCs w:val="24"/>
          </w:rPr>
          <w:t xml:space="preserve">lengths </w:t>
        </w:r>
      </w:ins>
      <w:r>
        <w:rPr>
          <w:rFonts w:ascii="Times New Roman" w:hAnsi="Times New Roman" w:cs="Times New Roman"/>
          <w:sz w:val="24"/>
          <w:szCs w:val="24"/>
        </w:rPr>
        <w:t xml:space="preserve">to </w:t>
      </w:r>
      <w:del w:id="1269" w:author="Scott Cooper" w:date="2014-12-14T10:24:00Z">
        <w:r w:rsidDel="00BD25BE">
          <w:rPr>
            <w:rFonts w:ascii="Times New Roman" w:hAnsi="Times New Roman" w:cs="Times New Roman"/>
            <w:sz w:val="24"/>
            <w:szCs w:val="24"/>
          </w:rPr>
          <w:delText xml:space="preserve">interspecific </w:delText>
        </w:r>
      </w:del>
      <w:r>
        <w:rPr>
          <w:rFonts w:ascii="Times New Roman" w:hAnsi="Times New Roman" w:cs="Times New Roman"/>
          <w:sz w:val="24"/>
          <w:szCs w:val="24"/>
        </w:rPr>
        <w:t>competition</w:t>
      </w:r>
      <w:del w:id="1270" w:author="Scott Cooper" w:date="2014-12-14T10:13:00Z">
        <w:r w:rsidDel="000F7D3D">
          <w:rPr>
            <w:rFonts w:ascii="Times New Roman" w:hAnsi="Times New Roman" w:cs="Times New Roman"/>
            <w:sz w:val="24"/>
            <w:szCs w:val="24"/>
          </w:rPr>
          <w:delText xml:space="preserve"> with mayflies</w:delText>
        </w:r>
      </w:del>
      <w:r>
        <w:rPr>
          <w:rFonts w:ascii="Times New Roman" w:hAnsi="Times New Roman" w:cs="Times New Roman"/>
          <w:sz w:val="24"/>
          <w:szCs w:val="24"/>
        </w:rPr>
        <w:t xml:space="preserve">.  </w:t>
      </w:r>
      <w:del w:id="1271" w:author="Scott Cooper" w:date="2014-12-14T10:13:00Z">
        <w:r w:rsidR="0009227D" w:rsidDel="000F7D3D">
          <w:rPr>
            <w:rFonts w:ascii="Times New Roman" w:hAnsi="Times New Roman" w:cs="Times New Roman"/>
            <w:sz w:val="24"/>
            <w:szCs w:val="24"/>
          </w:rPr>
          <w:delText>T</w:delText>
        </w:r>
        <w:r w:rsidR="001556D1" w:rsidDel="000F7D3D">
          <w:rPr>
            <w:rFonts w:ascii="Times New Roman" w:hAnsi="Times New Roman" w:cs="Times New Roman"/>
            <w:sz w:val="24"/>
            <w:szCs w:val="24"/>
          </w:rPr>
          <w:delText>he t</w:delText>
        </w:r>
        <w:r w:rsidR="0009227D" w:rsidDel="000F7D3D">
          <w:rPr>
            <w:rFonts w:ascii="Times New Roman" w:hAnsi="Times New Roman" w:cs="Times New Roman"/>
            <w:sz w:val="24"/>
            <w:szCs w:val="24"/>
          </w:rPr>
          <w:delText>adpole body size metrics</w:delText>
        </w:r>
        <w:r w:rsidR="001556D1" w:rsidDel="000F7D3D">
          <w:rPr>
            <w:rFonts w:ascii="Times New Roman" w:hAnsi="Times New Roman" w:cs="Times New Roman"/>
            <w:sz w:val="24"/>
            <w:szCs w:val="24"/>
          </w:rPr>
          <w:delText xml:space="preserve"> of length and wet weight</w:delText>
        </w:r>
        <w:r w:rsidR="0009227D" w:rsidDel="000F7D3D">
          <w:rPr>
            <w:rFonts w:ascii="Times New Roman" w:hAnsi="Times New Roman" w:cs="Times New Roman"/>
            <w:sz w:val="24"/>
            <w:szCs w:val="24"/>
          </w:rPr>
          <w:delText xml:space="preserve"> were correlated (e.g. </w:delText>
        </w:r>
        <w:r w:rsidR="00F674D7" w:rsidDel="000F7D3D">
          <w:rPr>
            <w:rFonts w:ascii="Times New Roman" w:hAnsi="Times New Roman" w:cs="Times New Roman"/>
            <w:sz w:val="24"/>
            <w:szCs w:val="24"/>
          </w:rPr>
          <w:delText xml:space="preserve">Spearman’s rank correlation, </w:delText>
        </w:r>
        <w:r w:rsidR="00F674D7" w:rsidDel="000F7D3D">
          <w:rPr>
            <w:rFonts w:ascii="Cambria Math" w:hAnsi="Cambria Math" w:cs="Times New Roman"/>
            <w:sz w:val="24"/>
            <w:szCs w:val="24"/>
          </w:rPr>
          <w:delText>ρ</w:delText>
        </w:r>
        <w:r w:rsidR="00F674D7" w:rsidRPr="00F11FB2" w:rsidDel="000F7D3D">
          <w:rPr>
            <w:rFonts w:ascii="Times New Roman" w:hAnsi="Times New Roman" w:cs="Times New Roman"/>
            <w:sz w:val="24"/>
            <w:szCs w:val="24"/>
            <w:vertAlign w:val="subscript"/>
          </w:rPr>
          <w:delText>body length-wet weight</w:delText>
        </w:r>
        <w:r w:rsidR="00F674D7" w:rsidDel="000F7D3D">
          <w:rPr>
            <w:rFonts w:ascii="Times New Roman" w:hAnsi="Times New Roman" w:cs="Times New Roman"/>
            <w:sz w:val="24"/>
            <w:szCs w:val="24"/>
          </w:rPr>
          <w:delText xml:space="preserve"> = 0.6, p &lt; 0.001</w:delText>
        </w:r>
        <w:r w:rsidR="0009227D" w:rsidDel="000F7D3D">
          <w:rPr>
            <w:rFonts w:ascii="Times New Roman" w:hAnsi="Times New Roman" w:cs="Times New Roman"/>
            <w:sz w:val="24"/>
            <w:szCs w:val="24"/>
          </w:rPr>
          <w:delText>), so we analyzed body length alone</w:delText>
        </w:r>
        <w:r w:rsidR="00F674D7" w:rsidDel="000F7D3D">
          <w:rPr>
            <w:rFonts w:ascii="Times New Roman" w:hAnsi="Times New Roman" w:cs="Times New Roman"/>
            <w:sz w:val="24"/>
            <w:szCs w:val="24"/>
          </w:rPr>
          <w:delText xml:space="preserve">.  </w:delText>
        </w:r>
      </w:del>
      <w:ins w:id="1272" w:author="Scott Cooper" w:date="2014-12-14T10:13:00Z">
        <w:r w:rsidR="000F7D3D">
          <w:rPr>
            <w:rFonts w:ascii="Times New Roman" w:hAnsi="Times New Roman" w:cs="Times New Roman"/>
            <w:sz w:val="24"/>
            <w:szCs w:val="24"/>
          </w:rPr>
          <w:t xml:space="preserve">In these analyses, I used the </w:t>
        </w:r>
      </w:ins>
      <w:del w:id="1273" w:author="Scott Cooper" w:date="2014-12-14T10:13:00Z">
        <w:r w:rsidDel="000F7D3D">
          <w:rPr>
            <w:rFonts w:ascii="Times New Roman" w:hAnsi="Times New Roman" w:cs="Times New Roman"/>
            <w:sz w:val="24"/>
            <w:szCs w:val="24"/>
          </w:rPr>
          <w:delText>The</w:delText>
        </w:r>
        <w:r w:rsidR="00F674D7" w:rsidDel="000F7D3D">
          <w:rPr>
            <w:rFonts w:ascii="Times New Roman" w:hAnsi="Times New Roman" w:cs="Times New Roman"/>
            <w:sz w:val="24"/>
            <w:szCs w:val="24"/>
          </w:rPr>
          <w:delText xml:space="preserve"> </w:delText>
        </w:r>
      </w:del>
      <w:r w:rsidR="00F674D7">
        <w:rPr>
          <w:rFonts w:ascii="Times New Roman" w:hAnsi="Times New Roman" w:cs="Times New Roman"/>
          <w:sz w:val="24"/>
          <w:szCs w:val="24"/>
        </w:rPr>
        <w:t xml:space="preserve">mean </w:t>
      </w:r>
      <w:del w:id="1274" w:author="Scott Cooper" w:date="2014-12-14T10:14:00Z">
        <w:r w:rsidR="00F674D7" w:rsidDel="000F7D3D">
          <w:rPr>
            <w:rFonts w:ascii="Times New Roman" w:hAnsi="Times New Roman" w:cs="Times New Roman"/>
            <w:sz w:val="24"/>
            <w:szCs w:val="24"/>
          </w:rPr>
          <w:delText xml:space="preserve">sizes </w:delText>
        </w:r>
      </w:del>
      <w:ins w:id="1275" w:author="Scott Cooper" w:date="2014-12-14T10:14:00Z">
        <w:r w:rsidR="000F7D3D">
          <w:rPr>
            <w:rFonts w:ascii="Times New Roman" w:hAnsi="Times New Roman" w:cs="Times New Roman"/>
            <w:sz w:val="24"/>
            <w:szCs w:val="24"/>
          </w:rPr>
          <w:t xml:space="preserve">lengths </w:t>
        </w:r>
      </w:ins>
      <w:r w:rsidR="00F674D7">
        <w:rPr>
          <w:rFonts w:ascii="Times New Roman" w:hAnsi="Times New Roman" w:cs="Times New Roman"/>
          <w:sz w:val="24"/>
          <w:szCs w:val="24"/>
        </w:rPr>
        <w:t xml:space="preserve">of tadpoles </w:t>
      </w:r>
      <w:ins w:id="1276" w:author="Scott Cooper" w:date="2014-12-14T10:14:00Z">
        <w:r w:rsidR="000F7D3D">
          <w:rPr>
            <w:rFonts w:ascii="Times New Roman" w:hAnsi="Times New Roman" w:cs="Times New Roman"/>
            <w:sz w:val="24"/>
            <w:szCs w:val="24"/>
          </w:rPr>
          <w:t xml:space="preserve">or mayflies </w:t>
        </w:r>
      </w:ins>
      <w:r w:rsidR="00F674D7">
        <w:rPr>
          <w:rFonts w:ascii="Times New Roman" w:hAnsi="Times New Roman" w:cs="Times New Roman"/>
          <w:sz w:val="24"/>
          <w:szCs w:val="24"/>
        </w:rPr>
        <w:t xml:space="preserve">in each mesocosm </w:t>
      </w:r>
      <w:ins w:id="1277" w:author="Scott Cooper" w:date="2014-12-14T10:14:00Z">
        <w:r w:rsidR="000F7D3D">
          <w:rPr>
            <w:rFonts w:ascii="Times New Roman" w:hAnsi="Times New Roman" w:cs="Times New Roman"/>
            <w:sz w:val="24"/>
            <w:szCs w:val="24"/>
          </w:rPr>
          <w:t>as response variables</w:t>
        </w:r>
      </w:ins>
      <w:ins w:id="1278" w:author="Scott Cooper" w:date="2014-12-14T10:16:00Z">
        <w:r w:rsidR="000F7D3D">
          <w:rPr>
            <w:rFonts w:ascii="Times New Roman" w:hAnsi="Times New Roman" w:cs="Times New Roman"/>
            <w:sz w:val="24"/>
            <w:szCs w:val="24"/>
          </w:rPr>
          <w:t xml:space="preserve">.  The effects of </w:t>
        </w:r>
      </w:ins>
      <w:proofErr w:type="spellStart"/>
      <w:ins w:id="1279" w:author="Scott Cooper" w:date="2014-12-14T10:17:00Z">
        <w:r w:rsidR="000F7D3D">
          <w:rPr>
            <w:rFonts w:ascii="Times New Roman" w:hAnsi="Times New Roman" w:cs="Times New Roman"/>
            <w:sz w:val="24"/>
            <w:szCs w:val="24"/>
          </w:rPr>
          <w:t>heterospecific</w:t>
        </w:r>
        <w:proofErr w:type="spellEnd"/>
        <w:r w:rsidR="000F7D3D">
          <w:rPr>
            <w:rFonts w:ascii="Times New Roman" w:hAnsi="Times New Roman" w:cs="Times New Roman"/>
            <w:sz w:val="24"/>
            <w:szCs w:val="24"/>
          </w:rPr>
          <w:t xml:space="preserve"> competitor</w:t>
        </w:r>
      </w:ins>
      <w:ins w:id="1280" w:author="Scott Cooper" w:date="2014-12-14T10:16:00Z">
        <w:r w:rsidR="000F7D3D">
          <w:rPr>
            <w:rFonts w:ascii="Times New Roman" w:hAnsi="Times New Roman" w:cs="Times New Roman"/>
            <w:sz w:val="24"/>
            <w:szCs w:val="24"/>
          </w:rPr>
          <w:t xml:space="preserve"> presence on </w:t>
        </w:r>
      </w:ins>
      <w:ins w:id="1281" w:author="Scott Cooper" w:date="2014-12-14T10:18:00Z">
        <w:r w:rsidR="000F7D3D">
          <w:rPr>
            <w:rFonts w:ascii="Times New Roman" w:hAnsi="Times New Roman" w:cs="Times New Roman"/>
            <w:sz w:val="24"/>
            <w:szCs w:val="24"/>
          </w:rPr>
          <w:t>consumer</w:t>
        </w:r>
      </w:ins>
      <w:ins w:id="1282" w:author="Scott Cooper" w:date="2014-12-14T10:16:00Z">
        <w:r w:rsidR="000F7D3D">
          <w:rPr>
            <w:rFonts w:ascii="Times New Roman" w:hAnsi="Times New Roman" w:cs="Times New Roman"/>
            <w:sz w:val="24"/>
            <w:szCs w:val="24"/>
          </w:rPr>
          <w:t xml:space="preserve"> length was ev</w:t>
        </w:r>
      </w:ins>
      <w:ins w:id="1283" w:author="Scott Cooper" w:date="2014-12-14T10:17:00Z">
        <w:r w:rsidR="000F7D3D">
          <w:rPr>
            <w:rFonts w:ascii="Times New Roman" w:hAnsi="Times New Roman" w:cs="Times New Roman"/>
            <w:sz w:val="24"/>
            <w:szCs w:val="24"/>
          </w:rPr>
          <w:t xml:space="preserve">aluated using </w:t>
        </w:r>
      </w:ins>
      <w:ins w:id="1284" w:author="Scott Cooper" w:date="2014-12-14T10:18:00Z">
        <w:r w:rsidR="000F7D3D">
          <w:rPr>
            <w:rFonts w:ascii="Times New Roman" w:hAnsi="Times New Roman" w:cs="Times New Roman"/>
            <w:sz w:val="24"/>
            <w:szCs w:val="24"/>
          </w:rPr>
          <w:t xml:space="preserve">one-way </w:t>
        </w:r>
      </w:ins>
      <w:del w:id="1285" w:author="Scott Cooper" w:date="2014-12-14T10:15:00Z">
        <w:r w:rsidDel="000F7D3D">
          <w:rPr>
            <w:rFonts w:ascii="Times New Roman" w:hAnsi="Times New Roman" w:cs="Times New Roman"/>
            <w:sz w:val="24"/>
            <w:szCs w:val="24"/>
          </w:rPr>
          <w:delText xml:space="preserve">were compared </w:delText>
        </w:r>
        <w:r w:rsidR="001556D1" w:rsidDel="000F7D3D">
          <w:rPr>
            <w:rFonts w:ascii="Times New Roman" w:hAnsi="Times New Roman" w:cs="Times New Roman"/>
            <w:sz w:val="24"/>
            <w:szCs w:val="24"/>
          </w:rPr>
          <w:delText>betwe</w:delText>
        </w:r>
        <w:r w:rsidR="00BD709C" w:rsidDel="000F7D3D">
          <w:rPr>
            <w:rFonts w:ascii="Times New Roman" w:hAnsi="Times New Roman" w:cs="Times New Roman"/>
            <w:sz w:val="24"/>
            <w:szCs w:val="24"/>
          </w:rPr>
          <w:delText>e</w:delText>
        </w:r>
        <w:r w:rsidR="001556D1" w:rsidDel="000F7D3D">
          <w:rPr>
            <w:rFonts w:ascii="Times New Roman" w:hAnsi="Times New Roman" w:cs="Times New Roman"/>
            <w:sz w:val="24"/>
            <w:szCs w:val="24"/>
          </w:rPr>
          <w:delText xml:space="preserve">n </w:delText>
        </w:r>
        <w:r w:rsidR="00F674D7" w:rsidDel="000F7D3D">
          <w:rPr>
            <w:rFonts w:ascii="Times New Roman" w:hAnsi="Times New Roman" w:cs="Times New Roman"/>
            <w:sz w:val="24"/>
            <w:szCs w:val="24"/>
          </w:rPr>
          <w:delText>the</w:delText>
        </w:r>
        <w:r w:rsidR="00BD709C" w:rsidDel="000F7D3D">
          <w:rPr>
            <w:rFonts w:ascii="Times New Roman" w:hAnsi="Times New Roman" w:cs="Times New Roman"/>
            <w:sz w:val="24"/>
            <w:szCs w:val="24"/>
          </w:rPr>
          <w:delText xml:space="preserve"> mayfly </w:delText>
        </w:r>
        <w:r w:rsidR="00F674D7" w:rsidDel="000F7D3D">
          <w:rPr>
            <w:rFonts w:ascii="Times New Roman" w:hAnsi="Times New Roman" w:cs="Times New Roman"/>
            <w:sz w:val="24"/>
            <w:szCs w:val="24"/>
          </w:rPr>
          <w:delText xml:space="preserve">presence-absence </w:delText>
        </w:r>
        <w:r w:rsidR="00BD709C" w:rsidDel="000F7D3D">
          <w:rPr>
            <w:rFonts w:ascii="Times New Roman" w:hAnsi="Times New Roman" w:cs="Times New Roman"/>
            <w:sz w:val="24"/>
            <w:szCs w:val="24"/>
          </w:rPr>
          <w:delText>treatment</w:delText>
        </w:r>
        <w:r w:rsidDel="000F7D3D">
          <w:rPr>
            <w:rFonts w:ascii="Times New Roman" w:hAnsi="Times New Roman" w:cs="Times New Roman"/>
            <w:sz w:val="24"/>
            <w:szCs w:val="24"/>
          </w:rPr>
          <w:delText xml:space="preserve"> using </w:delText>
        </w:r>
      </w:del>
      <w:r>
        <w:rPr>
          <w:rFonts w:ascii="Times New Roman" w:hAnsi="Times New Roman" w:cs="Times New Roman"/>
          <w:sz w:val="24"/>
          <w:szCs w:val="24"/>
        </w:rPr>
        <w:t xml:space="preserve">analysis of </w:t>
      </w:r>
      <w:r>
        <w:rPr>
          <w:rFonts w:ascii="Times New Roman" w:hAnsi="Times New Roman" w:cs="Times New Roman"/>
          <w:sz w:val="24"/>
          <w:szCs w:val="24"/>
        </w:rPr>
        <w:lastRenderedPageBreak/>
        <w:t>variance (ANOVA)</w:t>
      </w:r>
      <w:ins w:id="1286" w:author="Scott Cooper" w:date="2014-12-14T10:17:00Z">
        <w:r w:rsidR="000F7D3D">
          <w:rPr>
            <w:rFonts w:ascii="Times New Roman" w:hAnsi="Times New Roman" w:cs="Times New Roman"/>
            <w:sz w:val="24"/>
            <w:szCs w:val="24"/>
          </w:rPr>
          <w:t xml:space="preserve"> and</w:t>
        </w:r>
      </w:ins>
      <w:ins w:id="1287" w:author="Scott Cooper" w:date="2014-12-14T10:18:00Z">
        <w:r w:rsidR="000F7D3D">
          <w:rPr>
            <w:rFonts w:ascii="Times New Roman" w:hAnsi="Times New Roman" w:cs="Times New Roman"/>
            <w:sz w:val="24"/>
            <w:szCs w:val="24"/>
          </w:rPr>
          <w:t xml:space="preserve">, in addition, the effects </w:t>
        </w:r>
      </w:ins>
      <w:del w:id="1288" w:author="Scott Cooper" w:date="2014-12-14T10:19:00Z">
        <w:r w:rsidR="00F674D7" w:rsidDel="000F7D3D">
          <w:rPr>
            <w:rFonts w:ascii="Times New Roman" w:hAnsi="Times New Roman" w:cs="Times New Roman"/>
            <w:sz w:val="24"/>
            <w:szCs w:val="24"/>
          </w:rPr>
          <w:delText xml:space="preserve">.  </w:delText>
        </w:r>
        <w:r w:rsidR="002351DB" w:rsidDel="000F7D3D">
          <w:rPr>
            <w:rFonts w:ascii="Times New Roman" w:hAnsi="Times New Roman" w:cs="Times New Roman"/>
            <w:sz w:val="24"/>
            <w:szCs w:val="24"/>
          </w:rPr>
          <w:delText xml:space="preserve">We also analyzed mayfly length as a response to tadpole </w:delText>
        </w:r>
        <w:r w:rsidR="007B5EC3" w:rsidDel="000F7D3D">
          <w:rPr>
            <w:rFonts w:ascii="Times New Roman" w:hAnsi="Times New Roman" w:cs="Times New Roman"/>
            <w:sz w:val="24"/>
            <w:szCs w:val="24"/>
          </w:rPr>
          <w:delText>presence</w:delText>
        </w:r>
        <w:r w:rsidR="00B8655F" w:rsidDel="000F7D3D">
          <w:rPr>
            <w:rFonts w:ascii="Times New Roman" w:hAnsi="Times New Roman" w:cs="Times New Roman"/>
            <w:sz w:val="24"/>
            <w:szCs w:val="24"/>
          </w:rPr>
          <w:delText>,</w:delText>
        </w:r>
        <w:r w:rsidDel="000F7D3D">
          <w:rPr>
            <w:rFonts w:ascii="Times New Roman" w:hAnsi="Times New Roman" w:cs="Times New Roman"/>
            <w:sz w:val="24"/>
            <w:szCs w:val="24"/>
          </w:rPr>
          <w:delText xml:space="preserve"> and because the mayfly mortality created a gradient in mayfly abundance, we could also examine both</w:delText>
        </w:r>
        <w:r w:rsidR="0009058F" w:rsidDel="000F7D3D">
          <w:rPr>
            <w:rFonts w:ascii="Times New Roman" w:hAnsi="Times New Roman" w:cs="Times New Roman"/>
            <w:sz w:val="24"/>
            <w:szCs w:val="24"/>
          </w:rPr>
          <w:delText xml:space="preserve"> </w:delText>
        </w:r>
        <w:r w:rsidDel="000F7D3D">
          <w:rPr>
            <w:rFonts w:ascii="Times New Roman" w:hAnsi="Times New Roman" w:cs="Times New Roman"/>
            <w:sz w:val="24"/>
            <w:szCs w:val="24"/>
          </w:rPr>
          <w:delText>the effect</w:delText>
        </w:r>
        <w:r w:rsidR="00B8655F" w:rsidDel="000F7D3D">
          <w:rPr>
            <w:rFonts w:ascii="Times New Roman" w:hAnsi="Times New Roman" w:cs="Times New Roman"/>
            <w:sz w:val="24"/>
            <w:szCs w:val="24"/>
          </w:rPr>
          <w:delText>s o</w:delText>
        </w:r>
      </w:del>
      <w:ins w:id="1289" w:author="Scott Cooper" w:date="2014-12-14T10:19:00Z">
        <w:r w:rsidR="000F7D3D">
          <w:rPr>
            <w:rFonts w:ascii="Times New Roman" w:hAnsi="Times New Roman" w:cs="Times New Roman"/>
            <w:sz w:val="24"/>
            <w:szCs w:val="24"/>
          </w:rPr>
          <w:t xml:space="preserve">of final mayfly AFDM and tadpole presence on </w:t>
        </w:r>
      </w:ins>
      <w:del w:id="1290" w:author="Scott Cooper" w:date="2014-12-14T10:20:00Z">
        <w:r w:rsidR="00B8655F" w:rsidDel="000F7D3D">
          <w:rPr>
            <w:rFonts w:ascii="Times New Roman" w:hAnsi="Times New Roman" w:cs="Times New Roman"/>
            <w:sz w:val="24"/>
            <w:szCs w:val="24"/>
          </w:rPr>
          <w:delText xml:space="preserve">n </w:delText>
        </w:r>
      </w:del>
      <w:r w:rsidR="00B8655F">
        <w:rPr>
          <w:rFonts w:ascii="Times New Roman" w:hAnsi="Times New Roman" w:cs="Times New Roman"/>
          <w:sz w:val="24"/>
          <w:szCs w:val="24"/>
        </w:rPr>
        <w:t xml:space="preserve">mayfly </w:t>
      </w:r>
      <w:del w:id="1291" w:author="Scott Cooper" w:date="2014-12-14T10:20:00Z">
        <w:r w:rsidR="00B8655F" w:rsidDel="000F7D3D">
          <w:rPr>
            <w:rFonts w:ascii="Times New Roman" w:hAnsi="Times New Roman" w:cs="Times New Roman"/>
            <w:sz w:val="24"/>
            <w:szCs w:val="24"/>
          </w:rPr>
          <w:delText>body size</w:delText>
        </w:r>
        <w:r w:rsidDel="000F7D3D">
          <w:rPr>
            <w:rFonts w:ascii="Times New Roman" w:hAnsi="Times New Roman" w:cs="Times New Roman"/>
            <w:sz w:val="24"/>
            <w:szCs w:val="24"/>
          </w:rPr>
          <w:delText xml:space="preserve"> of intraspecific competition</w:delText>
        </w:r>
        <w:r w:rsidR="00B8655F" w:rsidRPr="00B8655F" w:rsidDel="000F7D3D">
          <w:rPr>
            <w:rFonts w:ascii="Times New Roman" w:hAnsi="Times New Roman" w:cs="Times New Roman"/>
            <w:sz w:val="24"/>
            <w:szCs w:val="24"/>
          </w:rPr>
          <w:delText xml:space="preserve"> </w:delText>
        </w:r>
        <w:r w:rsidR="00B8655F" w:rsidDel="000F7D3D">
          <w:rPr>
            <w:rFonts w:ascii="Times New Roman" w:hAnsi="Times New Roman" w:cs="Times New Roman"/>
            <w:sz w:val="24"/>
            <w:szCs w:val="24"/>
          </w:rPr>
          <w:delText>and interspecific competition with tadpoles</w:delText>
        </w:r>
        <w:r w:rsidDel="000F7D3D">
          <w:rPr>
            <w:rFonts w:ascii="Times New Roman" w:hAnsi="Times New Roman" w:cs="Times New Roman"/>
            <w:sz w:val="24"/>
            <w:szCs w:val="24"/>
          </w:rPr>
          <w:delText xml:space="preserve">.  </w:delText>
        </w:r>
        <w:r w:rsidR="0009058F" w:rsidDel="000F7D3D">
          <w:rPr>
            <w:rFonts w:ascii="Times New Roman" w:hAnsi="Times New Roman" w:cs="Times New Roman"/>
            <w:sz w:val="24"/>
            <w:szCs w:val="24"/>
          </w:rPr>
          <w:delText xml:space="preserve">We used both a one-way ANOVA, with tadpole presence as the </w:delText>
        </w:r>
        <w:r w:rsidR="00B8655F" w:rsidDel="000F7D3D">
          <w:rPr>
            <w:rFonts w:ascii="Times New Roman" w:hAnsi="Times New Roman" w:cs="Times New Roman"/>
            <w:sz w:val="24"/>
            <w:szCs w:val="24"/>
          </w:rPr>
          <w:delText xml:space="preserve">categorical predictor </w:delText>
        </w:r>
        <w:r w:rsidR="0009058F" w:rsidDel="000F7D3D">
          <w:rPr>
            <w:rFonts w:ascii="Times New Roman" w:hAnsi="Times New Roman" w:cs="Times New Roman"/>
            <w:sz w:val="24"/>
            <w:szCs w:val="24"/>
          </w:rPr>
          <w:delText>variable, and</w:delText>
        </w:r>
      </w:del>
      <w:ins w:id="1292" w:author="Scott Cooper" w:date="2014-12-14T10:20:00Z">
        <w:r w:rsidR="000F7D3D">
          <w:rPr>
            <w:rFonts w:ascii="Times New Roman" w:hAnsi="Times New Roman" w:cs="Times New Roman"/>
            <w:sz w:val="24"/>
            <w:szCs w:val="24"/>
          </w:rPr>
          <w:t>length were examined using</w:t>
        </w:r>
      </w:ins>
      <w:r w:rsidR="0009058F">
        <w:rPr>
          <w:rFonts w:ascii="Times New Roman" w:hAnsi="Times New Roman" w:cs="Times New Roman"/>
          <w:sz w:val="24"/>
          <w:szCs w:val="24"/>
        </w:rPr>
        <w:t xml:space="preserve"> an ANCOVA</w:t>
      </w:r>
      <w:del w:id="1293" w:author="Scott Cooper" w:date="2014-12-14T10:20:00Z">
        <w:r w:rsidR="0009058F" w:rsidDel="00BD25BE">
          <w:rPr>
            <w:rFonts w:ascii="Times New Roman" w:hAnsi="Times New Roman" w:cs="Times New Roman"/>
            <w:sz w:val="24"/>
            <w:szCs w:val="24"/>
          </w:rPr>
          <w:delText xml:space="preserve">, with tadpole presence </w:delText>
        </w:r>
        <w:r w:rsidR="00736680" w:rsidDel="00BD25BE">
          <w:rPr>
            <w:rFonts w:ascii="Times New Roman" w:hAnsi="Times New Roman" w:cs="Times New Roman"/>
            <w:sz w:val="24"/>
            <w:szCs w:val="24"/>
          </w:rPr>
          <w:delText>as a categorical independent variable and final mayfly abundance as a continuous covariate</w:delText>
        </w:r>
      </w:del>
      <w:r w:rsidR="00736680">
        <w:rPr>
          <w:rFonts w:ascii="Times New Roman" w:hAnsi="Times New Roman" w:cs="Times New Roman"/>
          <w:sz w:val="24"/>
          <w:szCs w:val="24"/>
        </w:rPr>
        <w:t>.</w:t>
      </w:r>
    </w:p>
    <w:p w14:paraId="1A428A1E" w14:textId="77777777" w:rsidR="00C143D2" w:rsidRPr="00C143D2" w:rsidRDefault="00C143D2">
      <w:pPr>
        <w:spacing w:line="480" w:lineRule="auto"/>
        <w:ind w:right="360" w:firstLine="720"/>
        <w:rPr>
          <w:rFonts w:ascii="Times New Roman" w:hAnsi="Times New Roman" w:cs="Times New Roman"/>
          <w:sz w:val="24"/>
          <w:szCs w:val="24"/>
        </w:rPr>
        <w:pPrChange w:id="1294" w:author="Scott Cooper" w:date="2014-12-14T10:21:00Z">
          <w:pPr>
            <w:spacing w:line="480" w:lineRule="auto"/>
            <w:ind w:right="360"/>
          </w:pPr>
        </w:pPrChange>
      </w:pPr>
    </w:p>
    <w:p w14:paraId="05B96AB5" w14:textId="77777777" w:rsidR="003E2376" w:rsidRPr="003E2376" w:rsidRDefault="003E2376" w:rsidP="00570AB9">
      <w:pPr>
        <w:spacing w:line="480" w:lineRule="auto"/>
        <w:ind w:right="360"/>
        <w:jc w:val="center"/>
        <w:rPr>
          <w:rFonts w:ascii="Times New Roman" w:hAnsi="Times New Roman" w:cs="Times New Roman"/>
          <w:smallCaps/>
          <w:sz w:val="24"/>
          <w:szCs w:val="24"/>
        </w:rPr>
      </w:pPr>
      <w:r>
        <w:rPr>
          <w:rFonts w:ascii="Times New Roman" w:hAnsi="Times New Roman" w:cs="Times New Roman"/>
          <w:smallCaps/>
          <w:sz w:val="24"/>
          <w:szCs w:val="24"/>
        </w:rPr>
        <w:t>Results</w:t>
      </w:r>
    </w:p>
    <w:p w14:paraId="353F5202" w14:textId="05B2AE65" w:rsidR="00386F7D" w:rsidDel="00874D2F" w:rsidRDefault="003E2376" w:rsidP="008D3EF6">
      <w:pPr>
        <w:spacing w:line="480" w:lineRule="auto"/>
        <w:ind w:right="360" w:firstLine="720"/>
        <w:rPr>
          <w:del w:id="1295" w:author="Scott Cooper" w:date="2014-12-14T10:45:00Z"/>
          <w:rFonts w:ascii="Times New Roman" w:hAnsi="Times New Roman" w:cs="Times New Roman"/>
          <w:sz w:val="24"/>
          <w:szCs w:val="24"/>
        </w:rPr>
      </w:pPr>
      <w:commentRangeStart w:id="1296"/>
      <w:r>
        <w:rPr>
          <w:rFonts w:ascii="Times New Roman" w:hAnsi="Times New Roman" w:cs="Times New Roman"/>
          <w:i/>
          <w:sz w:val="24"/>
          <w:szCs w:val="24"/>
        </w:rPr>
        <w:t>Field</w:t>
      </w:r>
      <w:commentRangeEnd w:id="1296"/>
      <w:r w:rsidR="00414593">
        <w:rPr>
          <w:rStyle w:val="CommentReference"/>
        </w:rPr>
        <w:commentReference w:id="1296"/>
      </w:r>
      <w:r>
        <w:rPr>
          <w:rFonts w:ascii="Times New Roman" w:hAnsi="Times New Roman" w:cs="Times New Roman"/>
          <w:i/>
          <w:sz w:val="24"/>
          <w:szCs w:val="24"/>
        </w:rPr>
        <w:t xml:space="preserve"> enclosure experiment. – </w:t>
      </w:r>
      <w:r w:rsidR="000D1810">
        <w:rPr>
          <w:rFonts w:ascii="Times New Roman" w:hAnsi="Times New Roman" w:cs="Times New Roman"/>
          <w:sz w:val="24"/>
          <w:szCs w:val="24"/>
        </w:rPr>
        <w:t>T</w:t>
      </w:r>
      <w:r w:rsidR="000D1810" w:rsidRPr="000D1810">
        <w:rPr>
          <w:rFonts w:ascii="Times New Roman" w:hAnsi="Times New Roman" w:cs="Times New Roman"/>
          <w:sz w:val="24"/>
          <w:szCs w:val="24"/>
        </w:rPr>
        <w:t>adpole</w:t>
      </w:r>
      <w:r w:rsidR="000D1810">
        <w:rPr>
          <w:rFonts w:ascii="Times New Roman" w:hAnsi="Times New Roman" w:cs="Times New Roman"/>
          <w:sz w:val="24"/>
          <w:szCs w:val="24"/>
        </w:rPr>
        <w:t>s and mayflies had negative</w:t>
      </w:r>
      <w:r w:rsidR="00D268F4">
        <w:rPr>
          <w:rFonts w:ascii="Times New Roman" w:hAnsi="Times New Roman" w:cs="Times New Roman"/>
          <w:sz w:val="24"/>
          <w:szCs w:val="24"/>
        </w:rPr>
        <w:t xml:space="preserve"> but </w:t>
      </w:r>
      <w:r w:rsidR="00BD709C">
        <w:rPr>
          <w:rFonts w:ascii="Times New Roman" w:hAnsi="Times New Roman" w:cs="Times New Roman"/>
          <w:sz w:val="24"/>
          <w:szCs w:val="24"/>
        </w:rPr>
        <w:t xml:space="preserve">inconsistent </w:t>
      </w:r>
      <w:commentRangeStart w:id="1297"/>
      <w:r w:rsidR="000D1810">
        <w:rPr>
          <w:rFonts w:ascii="Times New Roman" w:hAnsi="Times New Roman" w:cs="Times New Roman"/>
          <w:sz w:val="24"/>
          <w:szCs w:val="24"/>
        </w:rPr>
        <w:t>effects</w:t>
      </w:r>
      <w:commentRangeEnd w:id="1297"/>
      <w:r w:rsidR="00BD25BE">
        <w:rPr>
          <w:rStyle w:val="CommentReference"/>
        </w:rPr>
        <w:commentReference w:id="1297"/>
      </w:r>
      <w:r w:rsidR="000D1810">
        <w:rPr>
          <w:rFonts w:ascii="Times New Roman" w:hAnsi="Times New Roman" w:cs="Times New Roman"/>
          <w:sz w:val="24"/>
          <w:szCs w:val="24"/>
        </w:rPr>
        <w:t xml:space="preserve"> on </w:t>
      </w:r>
      <w:del w:id="1298" w:author="Scott Cooper" w:date="2014-12-14T10:29:00Z">
        <w:r w:rsidR="000D1810" w:rsidDel="00BD25BE">
          <w:rPr>
            <w:rFonts w:ascii="Times New Roman" w:hAnsi="Times New Roman" w:cs="Times New Roman"/>
            <w:sz w:val="24"/>
            <w:szCs w:val="24"/>
          </w:rPr>
          <w:delText>the abundance of algae</w:delText>
        </w:r>
      </w:del>
      <w:ins w:id="1299" w:author="Scott Cooper" w:date="2014-12-14T10:29:00Z">
        <w:r w:rsidR="00BD25BE">
          <w:rPr>
            <w:rFonts w:ascii="Times New Roman" w:hAnsi="Times New Roman" w:cs="Times New Roman"/>
            <w:sz w:val="24"/>
            <w:szCs w:val="24"/>
          </w:rPr>
          <w:t>algal biomass</w:t>
        </w:r>
      </w:ins>
      <w:r w:rsidR="000D1810">
        <w:rPr>
          <w:rFonts w:ascii="Times New Roman" w:hAnsi="Times New Roman" w:cs="Times New Roman"/>
          <w:sz w:val="24"/>
          <w:szCs w:val="24"/>
        </w:rPr>
        <w:t xml:space="preserve"> in field enclosures</w:t>
      </w:r>
      <w:ins w:id="1300" w:author="Scott Cooper" w:date="2014-12-14T10:30:00Z">
        <w:r w:rsidR="00E30130">
          <w:rPr>
            <w:rFonts w:ascii="Times New Roman" w:hAnsi="Times New Roman" w:cs="Times New Roman"/>
            <w:sz w:val="24"/>
            <w:szCs w:val="24"/>
          </w:rPr>
          <w:t>, with grazer impacts being more pronounced in Le Conte than</w:t>
        </w:r>
      </w:ins>
      <w:ins w:id="1301" w:author="Scott Cooper" w:date="2014-12-14T10:31:00Z">
        <w:r w:rsidR="00E30130">
          <w:rPr>
            <w:rFonts w:ascii="Times New Roman" w:hAnsi="Times New Roman" w:cs="Times New Roman"/>
            <w:sz w:val="24"/>
            <w:szCs w:val="24"/>
          </w:rPr>
          <w:t xml:space="preserve"> Spur Lakes</w:t>
        </w:r>
      </w:ins>
      <w:r w:rsidR="00621113">
        <w:rPr>
          <w:rFonts w:ascii="Times New Roman" w:hAnsi="Times New Roman" w:cs="Times New Roman"/>
          <w:sz w:val="24"/>
          <w:szCs w:val="24"/>
        </w:rPr>
        <w:t xml:space="preserve"> (Figure </w:t>
      </w:r>
      <w:commentRangeStart w:id="1302"/>
      <w:commentRangeStart w:id="1303"/>
      <w:r w:rsidR="00621113">
        <w:rPr>
          <w:rFonts w:ascii="Times New Roman" w:hAnsi="Times New Roman" w:cs="Times New Roman"/>
          <w:sz w:val="24"/>
          <w:szCs w:val="24"/>
        </w:rPr>
        <w:t>2</w:t>
      </w:r>
      <w:commentRangeEnd w:id="1302"/>
      <w:r w:rsidR="00E30130">
        <w:rPr>
          <w:rStyle w:val="CommentReference"/>
        </w:rPr>
        <w:commentReference w:id="1302"/>
      </w:r>
      <w:commentRangeEnd w:id="1303"/>
      <w:r w:rsidR="00E30130">
        <w:rPr>
          <w:rStyle w:val="CommentReference"/>
        </w:rPr>
        <w:commentReference w:id="1303"/>
      </w:r>
      <w:r w:rsidR="00621113">
        <w:rPr>
          <w:rFonts w:ascii="Times New Roman" w:hAnsi="Times New Roman" w:cs="Times New Roman"/>
          <w:sz w:val="24"/>
          <w:szCs w:val="24"/>
        </w:rPr>
        <w:t>)</w:t>
      </w:r>
      <w:r w:rsidR="00D268F4">
        <w:rPr>
          <w:rFonts w:ascii="Times New Roman" w:hAnsi="Times New Roman" w:cs="Times New Roman"/>
          <w:sz w:val="24"/>
          <w:szCs w:val="24"/>
        </w:rPr>
        <w:t xml:space="preserve">.  </w:t>
      </w:r>
      <w:del w:id="1304" w:author="Scott Cooper" w:date="2014-12-14T10:31:00Z">
        <w:r w:rsidR="00D268F4" w:rsidDel="00E30130">
          <w:rPr>
            <w:rFonts w:ascii="Times New Roman" w:hAnsi="Times New Roman" w:cs="Times New Roman"/>
            <w:sz w:val="24"/>
            <w:szCs w:val="24"/>
          </w:rPr>
          <w:delText>E</w:delText>
        </w:r>
        <w:r w:rsidR="008742E1" w:rsidDel="00E30130">
          <w:rPr>
            <w:rFonts w:ascii="Times New Roman" w:hAnsi="Times New Roman" w:cs="Times New Roman"/>
            <w:sz w:val="24"/>
            <w:szCs w:val="24"/>
          </w:rPr>
          <w:delText xml:space="preserve">ffects were </w:delText>
        </w:r>
        <w:r w:rsidR="00D268F4" w:rsidDel="00E30130">
          <w:rPr>
            <w:rFonts w:ascii="Times New Roman" w:hAnsi="Times New Roman" w:cs="Times New Roman"/>
            <w:sz w:val="24"/>
            <w:szCs w:val="24"/>
          </w:rPr>
          <w:delText xml:space="preserve">more distinct </w:delText>
        </w:r>
        <w:r w:rsidR="008742E1" w:rsidDel="00E30130">
          <w:rPr>
            <w:rFonts w:ascii="Times New Roman" w:hAnsi="Times New Roman" w:cs="Times New Roman"/>
            <w:sz w:val="24"/>
            <w:szCs w:val="24"/>
          </w:rPr>
          <w:delText>in LeConte; the effects of both consumers were more variable in Spur (</w:delText>
        </w:r>
        <w:r w:rsidR="00B8655F" w:rsidDel="00E30130">
          <w:rPr>
            <w:rFonts w:ascii="Times New Roman" w:hAnsi="Times New Roman" w:cs="Times New Roman"/>
            <w:sz w:val="24"/>
            <w:szCs w:val="24"/>
          </w:rPr>
          <w:delText>Figure</w:delText>
        </w:r>
        <w:r w:rsidR="009E67A5" w:rsidDel="00E30130">
          <w:rPr>
            <w:rFonts w:ascii="Times New Roman" w:hAnsi="Times New Roman" w:cs="Times New Roman"/>
            <w:sz w:val="24"/>
            <w:szCs w:val="24"/>
          </w:rPr>
          <w:delText>s</w:delText>
        </w:r>
        <w:r w:rsidR="00B8655F" w:rsidDel="00E30130">
          <w:rPr>
            <w:rFonts w:ascii="Times New Roman" w:hAnsi="Times New Roman" w:cs="Times New Roman"/>
            <w:sz w:val="24"/>
            <w:szCs w:val="24"/>
          </w:rPr>
          <w:delText xml:space="preserve"> 2 </w:delText>
        </w:r>
        <w:r w:rsidR="00E9207E" w:rsidDel="00E30130">
          <w:rPr>
            <w:rFonts w:ascii="Times New Roman" w:hAnsi="Times New Roman" w:cs="Times New Roman"/>
            <w:sz w:val="24"/>
            <w:szCs w:val="24"/>
          </w:rPr>
          <w:delText>and 3</w:delText>
        </w:r>
        <w:r w:rsidR="008742E1" w:rsidDel="00E30130">
          <w:rPr>
            <w:rFonts w:ascii="Times New Roman" w:hAnsi="Times New Roman" w:cs="Times New Roman"/>
            <w:sz w:val="24"/>
            <w:szCs w:val="24"/>
          </w:rPr>
          <w:delText>)</w:delText>
        </w:r>
        <w:r w:rsidR="000D1810" w:rsidDel="00E30130">
          <w:rPr>
            <w:rFonts w:ascii="Times New Roman" w:hAnsi="Times New Roman" w:cs="Times New Roman"/>
            <w:sz w:val="24"/>
            <w:szCs w:val="24"/>
          </w:rPr>
          <w:delText xml:space="preserve">.  </w:delText>
        </w:r>
      </w:del>
      <w:r w:rsidR="005830EE">
        <w:rPr>
          <w:rFonts w:ascii="Times New Roman" w:hAnsi="Times New Roman" w:cs="Times New Roman"/>
          <w:sz w:val="24"/>
          <w:szCs w:val="24"/>
        </w:rPr>
        <w:t xml:space="preserve">The </w:t>
      </w:r>
      <w:r w:rsidR="00F31891">
        <w:rPr>
          <w:rFonts w:ascii="Times New Roman" w:hAnsi="Times New Roman" w:cs="Times New Roman"/>
          <w:sz w:val="24"/>
          <w:szCs w:val="24"/>
        </w:rPr>
        <w:t xml:space="preserve">best-fit </w:t>
      </w:r>
      <w:r w:rsidR="005830EE">
        <w:rPr>
          <w:rFonts w:ascii="Times New Roman" w:hAnsi="Times New Roman" w:cs="Times New Roman"/>
          <w:sz w:val="24"/>
          <w:szCs w:val="24"/>
        </w:rPr>
        <w:t xml:space="preserve">model </w:t>
      </w:r>
      <w:r w:rsidR="00B8655F">
        <w:rPr>
          <w:rFonts w:ascii="Times New Roman" w:hAnsi="Times New Roman" w:cs="Times New Roman"/>
          <w:sz w:val="24"/>
          <w:szCs w:val="24"/>
        </w:rPr>
        <w:t xml:space="preserve">(Table </w:t>
      </w:r>
      <w:commentRangeStart w:id="1305"/>
      <w:r w:rsidR="00B8655F">
        <w:rPr>
          <w:rFonts w:ascii="Times New Roman" w:hAnsi="Times New Roman" w:cs="Times New Roman"/>
          <w:sz w:val="24"/>
          <w:szCs w:val="24"/>
        </w:rPr>
        <w:t>2</w:t>
      </w:r>
      <w:commentRangeEnd w:id="1305"/>
      <w:r w:rsidR="00E30130">
        <w:rPr>
          <w:rStyle w:val="CommentReference"/>
        </w:rPr>
        <w:commentReference w:id="1305"/>
      </w:r>
      <w:r w:rsidR="00B8655F">
        <w:rPr>
          <w:rFonts w:ascii="Times New Roman" w:hAnsi="Times New Roman" w:cs="Times New Roman"/>
          <w:sz w:val="24"/>
          <w:szCs w:val="24"/>
        </w:rPr>
        <w:t xml:space="preserve">) </w:t>
      </w:r>
      <w:r w:rsidR="00F31891">
        <w:rPr>
          <w:rFonts w:ascii="Times New Roman" w:hAnsi="Times New Roman" w:cs="Times New Roman"/>
          <w:sz w:val="24"/>
          <w:szCs w:val="24"/>
        </w:rPr>
        <w:t xml:space="preserve">included a random intercept for </w:t>
      </w:r>
      <w:del w:id="1306" w:author="Scott Cooper" w:date="2014-12-14T10:41:00Z">
        <w:r w:rsidR="00F31891" w:rsidDel="00874D2F">
          <w:rPr>
            <w:rFonts w:ascii="Times New Roman" w:hAnsi="Times New Roman" w:cs="Times New Roman"/>
            <w:sz w:val="24"/>
            <w:szCs w:val="24"/>
          </w:rPr>
          <w:delText xml:space="preserve">experimental </w:delText>
        </w:r>
      </w:del>
      <w:ins w:id="1307" w:author="Scott Cooper" w:date="2014-12-14T10:41:00Z">
        <w:r w:rsidR="00874D2F">
          <w:rPr>
            <w:rFonts w:ascii="Times New Roman" w:hAnsi="Times New Roman" w:cs="Times New Roman"/>
            <w:sz w:val="24"/>
            <w:szCs w:val="24"/>
          </w:rPr>
          <w:t xml:space="preserve">time </w:t>
        </w:r>
      </w:ins>
      <w:r w:rsidR="00F31891">
        <w:rPr>
          <w:rFonts w:ascii="Times New Roman" w:hAnsi="Times New Roman" w:cs="Times New Roman"/>
          <w:sz w:val="24"/>
          <w:szCs w:val="24"/>
        </w:rPr>
        <w:t>block</w:t>
      </w:r>
      <w:del w:id="1308" w:author="Scott Cooper" w:date="2014-12-14T10:41:00Z">
        <w:r w:rsidR="00F31891" w:rsidDel="00874D2F">
          <w:rPr>
            <w:rFonts w:ascii="Times New Roman" w:hAnsi="Times New Roman" w:cs="Times New Roman"/>
            <w:sz w:val="24"/>
            <w:szCs w:val="24"/>
          </w:rPr>
          <w:delText xml:space="preserve">, </w:delText>
        </w:r>
      </w:del>
      <w:ins w:id="1309" w:author="Scott Cooper" w:date="2014-12-14T10:41:00Z">
        <w:r w:rsidR="00874D2F">
          <w:rPr>
            <w:rFonts w:ascii="Times New Roman" w:hAnsi="Times New Roman" w:cs="Times New Roman"/>
            <w:sz w:val="24"/>
            <w:szCs w:val="24"/>
          </w:rPr>
          <w:t xml:space="preserve"> and the fixe</w:t>
        </w:r>
      </w:ins>
      <w:ins w:id="1310" w:author="Scott Cooper" w:date="2014-12-14T10:42:00Z">
        <w:r w:rsidR="00874D2F">
          <w:rPr>
            <w:rFonts w:ascii="Times New Roman" w:hAnsi="Times New Roman" w:cs="Times New Roman"/>
            <w:sz w:val="24"/>
            <w:szCs w:val="24"/>
          </w:rPr>
          <w:t xml:space="preserve">d effects of </w:t>
        </w:r>
      </w:ins>
      <w:del w:id="1311" w:author="Scott Cooper" w:date="2014-12-14T10:42:00Z">
        <w:r w:rsidR="00F31891" w:rsidDel="00874D2F">
          <w:rPr>
            <w:rFonts w:ascii="Times New Roman" w:hAnsi="Times New Roman" w:cs="Times New Roman"/>
            <w:sz w:val="24"/>
            <w:szCs w:val="24"/>
          </w:rPr>
          <w:delText>which allowed mean algal abundance to differ among blocks</w:delText>
        </w:r>
        <w:r w:rsidR="005B0839" w:rsidDel="00874D2F">
          <w:rPr>
            <w:rFonts w:ascii="Times New Roman" w:hAnsi="Times New Roman" w:cs="Times New Roman"/>
            <w:sz w:val="24"/>
            <w:szCs w:val="24"/>
          </w:rPr>
          <w:delText xml:space="preserve">; </w:delText>
        </w:r>
      </w:del>
      <w:r w:rsidR="00F31891">
        <w:rPr>
          <w:rFonts w:ascii="Times New Roman" w:hAnsi="Times New Roman" w:cs="Times New Roman"/>
          <w:sz w:val="24"/>
          <w:szCs w:val="24"/>
        </w:rPr>
        <w:t xml:space="preserve">lake, </w:t>
      </w:r>
      <w:r w:rsidR="005830EE">
        <w:rPr>
          <w:rFonts w:ascii="Times New Roman" w:hAnsi="Times New Roman" w:cs="Times New Roman"/>
          <w:sz w:val="24"/>
          <w:szCs w:val="24"/>
        </w:rPr>
        <w:t xml:space="preserve">tadpole </w:t>
      </w:r>
      <w:del w:id="1312" w:author="Scott Cooper" w:date="2014-12-14T10:42:00Z">
        <w:r w:rsidR="009A0D57" w:rsidDel="00874D2F">
          <w:rPr>
            <w:rFonts w:ascii="Times New Roman" w:hAnsi="Times New Roman" w:cs="Times New Roman"/>
            <w:sz w:val="24"/>
            <w:szCs w:val="24"/>
          </w:rPr>
          <w:delText>abundance</w:delText>
        </w:r>
      </w:del>
      <w:ins w:id="1313" w:author="Scott Cooper" w:date="2014-12-14T10:42:00Z">
        <w:r w:rsidR="00874D2F">
          <w:rPr>
            <w:rFonts w:ascii="Times New Roman" w:hAnsi="Times New Roman" w:cs="Times New Roman"/>
            <w:sz w:val="24"/>
            <w:szCs w:val="24"/>
          </w:rPr>
          <w:t>density</w:t>
        </w:r>
      </w:ins>
      <w:r w:rsidR="00F31891">
        <w:rPr>
          <w:rFonts w:ascii="Times New Roman" w:hAnsi="Times New Roman" w:cs="Times New Roman"/>
          <w:sz w:val="24"/>
          <w:szCs w:val="24"/>
        </w:rPr>
        <w:t>,</w:t>
      </w:r>
      <w:r w:rsidR="005830EE">
        <w:rPr>
          <w:rFonts w:ascii="Times New Roman" w:hAnsi="Times New Roman" w:cs="Times New Roman"/>
          <w:sz w:val="24"/>
          <w:szCs w:val="24"/>
        </w:rPr>
        <w:t xml:space="preserve"> and mayfly </w:t>
      </w:r>
      <w:del w:id="1314" w:author="Scott Cooper" w:date="2014-12-14T10:42:00Z">
        <w:r w:rsidR="009A0D57" w:rsidDel="00874D2F">
          <w:rPr>
            <w:rFonts w:ascii="Times New Roman" w:hAnsi="Times New Roman" w:cs="Times New Roman"/>
            <w:sz w:val="24"/>
            <w:szCs w:val="24"/>
          </w:rPr>
          <w:delText>abundance</w:delText>
        </w:r>
        <w:r w:rsidR="005830EE" w:rsidDel="00874D2F">
          <w:rPr>
            <w:rFonts w:ascii="Times New Roman" w:hAnsi="Times New Roman" w:cs="Times New Roman"/>
            <w:sz w:val="24"/>
            <w:szCs w:val="24"/>
          </w:rPr>
          <w:delText xml:space="preserve"> </w:delText>
        </w:r>
      </w:del>
      <w:ins w:id="1315" w:author="Scott Cooper" w:date="2014-12-14T10:42:00Z">
        <w:r w:rsidR="00874D2F">
          <w:rPr>
            <w:rFonts w:ascii="Times New Roman" w:hAnsi="Times New Roman" w:cs="Times New Roman"/>
            <w:sz w:val="24"/>
            <w:szCs w:val="24"/>
          </w:rPr>
          <w:t xml:space="preserve">density </w:t>
        </w:r>
      </w:ins>
      <w:del w:id="1316" w:author="Scott Cooper" w:date="2014-12-14T10:42:00Z">
        <w:r w:rsidR="005B0839" w:rsidDel="00874D2F">
          <w:rPr>
            <w:rFonts w:ascii="Times New Roman" w:hAnsi="Times New Roman" w:cs="Times New Roman"/>
            <w:sz w:val="24"/>
            <w:szCs w:val="24"/>
          </w:rPr>
          <w:delText>were</w:delText>
        </w:r>
        <w:r w:rsidR="005830EE" w:rsidDel="00874D2F">
          <w:rPr>
            <w:rFonts w:ascii="Times New Roman" w:hAnsi="Times New Roman" w:cs="Times New Roman"/>
            <w:sz w:val="24"/>
            <w:szCs w:val="24"/>
          </w:rPr>
          <w:delText xml:space="preserve"> </w:delText>
        </w:r>
        <w:r w:rsidR="00F31891" w:rsidDel="00874D2F">
          <w:rPr>
            <w:rFonts w:ascii="Times New Roman" w:hAnsi="Times New Roman" w:cs="Times New Roman"/>
            <w:sz w:val="24"/>
            <w:szCs w:val="24"/>
          </w:rPr>
          <w:delText xml:space="preserve">fixed effects </w:delText>
        </w:r>
      </w:del>
      <w:r w:rsidR="005830EE">
        <w:rPr>
          <w:rFonts w:ascii="Times New Roman" w:hAnsi="Times New Roman" w:cs="Times New Roman"/>
          <w:sz w:val="24"/>
          <w:szCs w:val="24"/>
        </w:rPr>
        <w:t xml:space="preserve">(Table </w:t>
      </w:r>
      <w:commentRangeStart w:id="1317"/>
      <w:r w:rsidR="009E67A5">
        <w:rPr>
          <w:rFonts w:ascii="Times New Roman" w:hAnsi="Times New Roman" w:cs="Times New Roman"/>
          <w:sz w:val="24"/>
          <w:szCs w:val="24"/>
        </w:rPr>
        <w:t>3</w:t>
      </w:r>
      <w:commentRangeEnd w:id="1317"/>
      <w:r w:rsidR="00874D2F">
        <w:rPr>
          <w:rStyle w:val="CommentReference"/>
        </w:rPr>
        <w:commentReference w:id="1317"/>
      </w:r>
      <w:r w:rsidR="005830EE">
        <w:rPr>
          <w:rFonts w:ascii="Times New Roman" w:hAnsi="Times New Roman" w:cs="Times New Roman"/>
          <w:sz w:val="24"/>
          <w:szCs w:val="24"/>
        </w:rPr>
        <w:t xml:space="preserve">).  </w:t>
      </w:r>
      <w:r w:rsidR="00A71639">
        <w:rPr>
          <w:rFonts w:ascii="Times New Roman" w:hAnsi="Times New Roman" w:cs="Times New Roman"/>
          <w:sz w:val="24"/>
          <w:szCs w:val="24"/>
        </w:rPr>
        <w:t xml:space="preserve">Repeating the analysis using </w:t>
      </w:r>
      <w:ins w:id="1318" w:author="Scott Cooper" w:date="2014-12-14T10:44:00Z">
        <w:r w:rsidR="00874D2F">
          <w:rPr>
            <w:rFonts w:ascii="Times New Roman" w:hAnsi="Times New Roman" w:cs="Times New Roman"/>
            <w:sz w:val="24"/>
            <w:szCs w:val="24"/>
          </w:rPr>
          <w:t xml:space="preserve">measured </w:t>
        </w:r>
      </w:ins>
      <w:r w:rsidR="00A71639">
        <w:rPr>
          <w:rFonts w:ascii="Times New Roman" w:hAnsi="Times New Roman" w:cs="Times New Roman"/>
          <w:sz w:val="24"/>
          <w:szCs w:val="24"/>
        </w:rPr>
        <w:t xml:space="preserve">consumer biomasses, rather than </w:t>
      </w:r>
      <w:ins w:id="1319" w:author="Scott Cooper" w:date="2014-12-14T10:57:00Z">
        <w:r w:rsidR="00414593">
          <w:rPr>
            <w:rFonts w:ascii="Times New Roman" w:hAnsi="Times New Roman" w:cs="Times New Roman"/>
            <w:sz w:val="24"/>
            <w:szCs w:val="24"/>
          </w:rPr>
          <w:t xml:space="preserve">targeted </w:t>
        </w:r>
      </w:ins>
      <w:r w:rsidR="00A71639">
        <w:rPr>
          <w:rFonts w:ascii="Times New Roman" w:hAnsi="Times New Roman" w:cs="Times New Roman"/>
          <w:sz w:val="24"/>
          <w:szCs w:val="24"/>
        </w:rPr>
        <w:t xml:space="preserve">densities, </w:t>
      </w:r>
      <w:ins w:id="1320" w:author="Scott Cooper" w:date="2014-12-14T10:44:00Z">
        <w:r w:rsidR="00874D2F">
          <w:rPr>
            <w:rFonts w:ascii="Times New Roman" w:hAnsi="Times New Roman" w:cs="Times New Roman"/>
            <w:sz w:val="24"/>
            <w:szCs w:val="24"/>
          </w:rPr>
          <w:t xml:space="preserve">as independent variables </w:t>
        </w:r>
      </w:ins>
      <w:r w:rsidR="00A71639">
        <w:rPr>
          <w:rFonts w:ascii="Times New Roman" w:hAnsi="Times New Roman" w:cs="Times New Roman"/>
          <w:sz w:val="24"/>
          <w:szCs w:val="24"/>
        </w:rPr>
        <w:t>produced essentially the same result</w:t>
      </w:r>
      <w:del w:id="1321" w:author="Scott Cooper" w:date="2014-12-14T10:44:00Z">
        <w:r w:rsidR="00B8655F" w:rsidDel="00874D2F">
          <w:rPr>
            <w:rFonts w:ascii="Times New Roman" w:hAnsi="Times New Roman" w:cs="Times New Roman"/>
            <w:sz w:val="24"/>
            <w:szCs w:val="24"/>
          </w:rPr>
          <w:delText>, so we do not report details of those results</w:delText>
        </w:r>
      </w:del>
      <w:r w:rsidR="00A71639">
        <w:rPr>
          <w:rFonts w:ascii="Times New Roman" w:hAnsi="Times New Roman" w:cs="Times New Roman"/>
          <w:sz w:val="24"/>
          <w:szCs w:val="24"/>
        </w:rPr>
        <w:t>.</w:t>
      </w:r>
      <w:ins w:id="1322" w:author="Scott Cooper" w:date="2014-12-14T10:45:00Z">
        <w:r w:rsidR="00874D2F">
          <w:rPr>
            <w:rFonts w:ascii="Times New Roman" w:hAnsi="Times New Roman" w:cs="Times New Roman"/>
            <w:sz w:val="24"/>
            <w:szCs w:val="24"/>
          </w:rPr>
          <w:t xml:space="preserve"> </w:t>
        </w:r>
      </w:ins>
    </w:p>
    <w:p w14:paraId="5939EFAA" w14:textId="01BBA6F9" w:rsidR="00386F7D" w:rsidRDefault="00CC03D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When we </w:t>
      </w:r>
      <w:del w:id="1323" w:author="Scott Cooper" w:date="2014-12-14T10:46:00Z">
        <w:r w:rsidR="008E3523" w:rsidDel="00874D2F">
          <w:rPr>
            <w:rFonts w:ascii="Times New Roman" w:hAnsi="Times New Roman" w:cs="Times New Roman"/>
            <w:sz w:val="24"/>
            <w:szCs w:val="24"/>
          </w:rPr>
          <w:delText xml:space="preserve">analyzed algal abundance </w:delText>
        </w:r>
        <w:r w:rsidDel="00874D2F">
          <w:rPr>
            <w:rFonts w:ascii="Times New Roman" w:hAnsi="Times New Roman" w:cs="Times New Roman"/>
            <w:sz w:val="24"/>
            <w:szCs w:val="24"/>
          </w:rPr>
          <w:delText>controlled</w:delText>
        </w:r>
        <w:r w:rsidR="00B8655F" w:rsidDel="00874D2F">
          <w:rPr>
            <w:rFonts w:ascii="Times New Roman" w:hAnsi="Times New Roman" w:cs="Times New Roman"/>
            <w:sz w:val="24"/>
            <w:szCs w:val="24"/>
          </w:rPr>
          <w:delText xml:space="preserve"> </w:delText>
        </w:r>
        <w:r w:rsidR="00A71639" w:rsidDel="00874D2F">
          <w:rPr>
            <w:rFonts w:ascii="Times New Roman" w:hAnsi="Times New Roman" w:cs="Times New Roman"/>
            <w:sz w:val="24"/>
            <w:szCs w:val="24"/>
          </w:rPr>
          <w:delText>for within-lake variability</w:delText>
        </w:r>
        <w:r w:rsidR="0037754E" w:rsidDel="00874D2F">
          <w:rPr>
            <w:rFonts w:ascii="Times New Roman" w:hAnsi="Times New Roman" w:cs="Times New Roman"/>
            <w:sz w:val="24"/>
            <w:szCs w:val="24"/>
          </w:rPr>
          <w:delText xml:space="preserve"> (</w:delText>
        </w:r>
      </w:del>
      <w:ins w:id="1324" w:author="Scott Cooper" w:date="2014-12-14T10:46:00Z">
        <w:r w:rsidR="00874D2F">
          <w:rPr>
            <w:rFonts w:ascii="Times New Roman" w:hAnsi="Times New Roman" w:cs="Times New Roman"/>
            <w:sz w:val="24"/>
            <w:szCs w:val="24"/>
          </w:rPr>
          <w:t xml:space="preserve">used </w:t>
        </w:r>
      </w:ins>
      <w:r w:rsidR="0037754E">
        <w:rPr>
          <w:rFonts w:ascii="Times New Roman" w:hAnsi="Times New Roman" w:cs="Times New Roman"/>
          <w:sz w:val="24"/>
          <w:szCs w:val="24"/>
        </w:rPr>
        <w:t xml:space="preserve">the difference between algal </w:t>
      </w:r>
      <w:del w:id="1325" w:author="Scott Cooper" w:date="2014-12-14T10:47:00Z">
        <w:r w:rsidR="0037754E" w:rsidDel="00874D2F">
          <w:rPr>
            <w:rFonts w:ascii="Times New Roman" w:hAnsi="Times New Roman" w:cs="Times New Roman"/>
            <w:sz w:val="24"/>
            <w:szCs w:val="24"/>
          </w:rPr>
          <w:delText xml:space="preserve">abundance </w:delText>
        </w:r>
      </w:del>
      <w:ins w:id="1326" w:author="Scott Cooper" w:date="2014-12-14T10:47:00Z">
        <w:r w:rsidR="00874D2F">
          <w:rPr>
            <w:rFonts w:ascii="Times New Roman" w:hAnsi="Times New Roman" w:cs="Times New Roman"/>
            <w:sz w:val="24"/>
            <w:szCs w:val="24"/>
          </w:rPr>
          <w:t xml:space="preserve">biomass </w:t>
        </w:r>
      </w:ins>
      <w:r w:rsidR="0037754E">
        <w:rPr>
          <w:rFonts w:ascii="Times New Roman" w:hAnsi="Times New Roman" w:cs="Times New Roman"/>
          <w:sz w:val="24"/>
          <w:szCs w:val="24"/>
        </w:rPr>
        <w:t>in enclosures and in adjacent mesh bags</w:t>
      </w:r>
      <w:del w:id="1327" w:author="Scott Cooper" w:date="2014-12-14T10:47:00Z">
        <w:r w:rsidR="0037754E" w:rsidDel="00874D2F">
          <w:rPr>
            <w:rFonts w:ascii="Times New Roman" w:hAnsi="Times New Roman" w:cs="Times New Roman"/>
            <w:sz w:val="24"/>
            <w:szCs w:val="24"/>
          </w:rPr>
          <w:delText>)</w:delText>
        </w:r>
        <w:r w:rsidDel="00874D2F">
          <w:rPr>
            <w:rFonts w:ascii="Times New Roman" w:hAnsi="Times New Roman" w:cs="Times New Roman"/>
            <w:sz w:val="24"/>
            <w:szCs w:val="24"/>
          </w:rPr>
          <w:delText xml:space="preserve">, </w:delText>
        </w:r>
      </w:del>
      <w:ins w:id="1328" w:author="Scott Cooper" w:date="2014-12-14T10:47:00Z">
        <w:r w:rsidR="00874D2F">
          <w:rPr>
            <w:rFonts w:ascii="Times New Roman" w:hAnsi="Times New Roman" w:cs="Times New Roman"/>
            <w:sz w:val="24"/>
            <w:szCs w:val="24"/>
          </w:rPr>
          <w:t xml:space="preserve"> as the response variable, </w:t>
        </w:r>
      </w:ins>
      <w:r w:rsidR="00A71639">
        <w:rPr>
          <w:rFonts w:ascii="Times New Roman" w:hAnsi="Times New Roman" w:cs="Times New Roman"/>
          <w:sz w:val="24"/>
          <w:szCs w:val="24"/>
        </w:rPr>
        <w:t>only</w:t>
      </w:r>
      <w:r>
        <w:rPr>
          <w:rFonts w:ascii="Times New Roman" w:hAnsi="Times New Roman" w:cs="Times New Roman"/>
          <w:sz w:val="24"/>
          <w:szCs w:val="24"/>
        </w:rPr>
        <w:t xml:space="preserve"> </w:t>
      </w:r>
      <w:del w:id="1329" w:author="Scott Cooper" w:date="2014-12-14T10:47:00Z">
        <w:r w:rsidDel="00874D2F">
          <w:rPr>
            <w:rFonts w:ascii="Times New Roman" w:hAnsi="Times New Roman" w:cs="Times New Roman"/>
            <w:sz w:val="24"/>
            <w:szCs w:val="24"/>
          </w:rPr>
          <w:delText xml:space="preserve">mayflies </w:delText>
        </w:r>
      </w:del>
      <w:ins w:id="1330" w:author="Scott Cooper" w:date="2014-12-14T10:47:00Z">
        <w:r w:rsidR="00874D2F">
          <w:rPr>
            <w:rFonts w:ascii="Times New Roman" w:hAnsi="Times New Roman" w:cs="Times New Roman"/>
            <w:sz w:val="24"/>
            <w:szCs w:val="24"/>
          </w:rPr>
          <w:t xml:space="preserve">mayfly density </w:t>
        </w:r>
      </w:ins>
      <w:r w:rsidR="000D1810">
        <w:rPr>
          <w:rFonts w:ascii="Times New Roman" w:hAnsi="Times New Roman" w:cs="Times New Roman"/>
          <w:sz w:val="24"/>
          <w:szCs w:val="24"/>
        </w:rPr>
        <w:t xml:space="preserve">had </w:t>
      </w:r>
      <w:r w:rsidR="00A71639">
        <w:rPr>
          <w:rFonts w:ascii="Times New Roman" w:hAnsi="Times New Roman" w:cs="Times New Roman"/>
          <w:sz w:val="24"/>
          <w:szCs w:val="24"/>
        </w:rPr>
        <w:t xml:space="preserve">a </w:t>
      </w:r>
      <w:ins w:id="1331" w:author="Scott Cooper" w:date="2014-12-14T10:47:00Z">
        <w:r w:rsidR="00874D2F">
          <w:rPr>
            <w:rFonts w:ascii="Times New Roman" w:hAnsi="Times New Roman" w:cs="Times New Roman"/>
            <w:sz w:val="24"/>
            <w:szCs w:val="24"/>
          </w:rPr>
          <w:t xml:space="preserve">significant </w:t>
        </w:r>
      </w:ins>
      <w:r>
        <w:rPr>
          <w:rFonts w:ascii="Times New Roman" w:hAnsi="Times New Roman" w:cs="Times New Roman"/>
          <w:sz w:val="24"/>
          <w:szCs w:val="24"/>
        </w:rPr>
        <w:t xml:space="preserve">negative </w:t>
      </w:r>
      <w:r w:rsidR="000D1810">
        <w:rPr>
          <w:rFonts w:ascii="Times New Roman" w:hAnsi="Times New Roman" w:cs="Times New Roman"/>
          <w:sz w:val="24"/>
          <w:szCs w:val="24"/>
        </w:rPr>
        <w:t xml:space="preserve">effect on algal </w:t>
      </w:r>
      <w:commentRangeStart w:id="1332"/>
      <w:del w:id="1333" w:author="Scott Cooper" w:date="2014-12-14T10:57:00Z">
        <w:r w:rsidR="000D1810" w:rsidDel="00414593">
          <w:rPr>
            <w:rFonts w:ascii="Times New Roman" w:hAnsi="Times New Roman" w:cs="Times New Roman"/>
            <w:sz w:val="24"/>
            <w:szCs w:val="24"/>
          </w:rPr>
          <w:delText>abundance</w:delText>
        </w:r>
      </w:del>
      <w:ins w:id="1334" w:author="Scott Cooper" w:date="2014-12-14T10:57:00Z">
        <w:r w:rsidR="00414593">
          <w:rPr>
            <w:rFonts w:ascii="Times New Roman" w:hAnsi="Times New Roman" w:cs="Times New Roman"/>
            <w:sz w:val="24"/>
            <w:szCs w:val="24"/>
          </w:rPr>
          <w:t>biomass</w:t>
        </w:r>
      </w:ins>
      <w:commentRangeEnd w:id="1332"/>
      <w:ins w:id="1335" w:author="Scott Cooper" w:date="2014-12-14T12:38:00Z">
        <w:r w:rsidR="00680E2E">
          <w:rPr>
            <w:rStyle w:val="CommentReference"/>
          </w:rPr>
          <w:commentReference w:id="1332"/>
        </w:r>
      </w:ins>
      <w:r w:rsidR="000D1810">
        <w:rPr>
          <w:rFonts w:ascii="Times New Roman" w:hAnsi="Times New Roman" w:cs="Times New Roman"/>
          <w:sz w:val="24"/>
          <w:szCs w:val="24"/>
        </w:rPr>
        <w:t xml:space="preserve">.  </w:t>
      </w:r>
      <w:ins w:id="1336" w:author="Scott Cooper" w:date="2014-12-14T10:48:00Z">
        <w:r w:rsidR="00874D2F">
          <w:rPr>
            <w:rFonts w:ascii="Times New Roman" w:hAnsi="Times New Roman" w:cs="Times New Roman"/>
            <w:sz w:val="24"/>
            <w:szCs w:val="24"/>
          </w:rPr>
          <w:t xml:space="preserve">Although there was no main effect of lake on this response variable, </w:t>
        </w:r>
      </w:ins>
      <w:del w:id="1337" w:author="Scott Cooper" w:date="2014-12-14T10:48:00Z">
        <w:r w:rsidR="00B8655F" w:rsidDel="00874D2F">
          <w:rPr>
            <w:rFonts w:ascii="Times New Roman" w:hAnsi="Times New Roman" w:cs="Times New Roman"/>
            <w:sz w:val="24"/>
            <w:szCs w:val="24"/>
          </w:rPr>
          <w:lastRenderedPageBreak/>
          <w:delText>There was a considerable effect of lake, as the</w:delText>
        </w:r>
      </w:del>
      <w:ins w:id="1338" w:author="Scott Cooper" w:date="2014-12-14T10:48:00Z">
        <w:r w:rsidR="00874D2F">
          <w:rPr>
            <w:rFonts w:ascii="Times New Roman" w:hAnsi="Times New Roman" w:cs="Times New Roman"/>
            <w:sz w:val="24"/>
            <w:szCs w:val="24"/>
          </w:rPr>
          <w:t>variation in</w:t>
        </w:r>
      </w:ins>
      <w:ins w:id="1339" w:author="Scott Cooper" w:date="2014-12-14T10:49:00Z">
        <w:r w:rsidR="00874D2F">
          <w:rPr>
            <w:rFonts w:ascii="Times New Roman" w:hAnsi="Times New Roman" w:cs="Times New Roman"/>
            <w:sz w:val="24"/>
            <w:szCs w:val="24"/>
          </w:rPr>
          <w:t xml:space="preserve"> this difference</w:t>
        </w:r>
      </w:ins>
      <w:r w:rsidR="00B8655F">
        <w:rPr>
          <w:rFonts w:ascii="Times New Roman" w:hAnsi="Times New Roman" w:cs="Times New Roman"/>
          <w:sz w:val="24"/>
          <w:szCs w:val="24"/>
        </w:rPr>
        <w:t xml:space="preserve"> </w:t>
      </w:r>
      <w:del w:id="1340" w:author="Scott Cooper" w:date="2014-12-14T10:49:00Z">
        <w:r w:rsidR="00B8655F" w:rsidDel="00874D2F">
          <w:rPr>
            <w:rFonts w:ascii="Times New Roman" w:hAnsi="Times New Roman" w:cs="Times New Roman"/>
            <w:sz w:val="24"/>
            <w:szCs w:val="24"/>
          </w:rPr>
          <w:delText xml:space="preserve">variance in </w:delText>
        </w:r>
        <w:r w:rsidR="008C0B7B" w:rsidDel="00874D2F">
          <w:rPr>
            <w:rFonts w:ascii="Times New Roman" w:hAnsi="Times New Roman" w:cs="Times New Roman"/>
            <w:sz w:val="24"/>
            <w:szCs w:val="24"/>
          </w:rPr>
          <w:delText xml:space="preserve">location-within-lake </w:delText>
        </w:r>
        <w:r w:rsidR="00B8655F" w:rsidDel="00874D2F">
          <w:rPr>
            <w:rFonts w:ascii="Times New Roman" w:hAnsi="Times New Roman" w:cs="Times New Roman"/>
            <w:sz w:val="24"/>
            <w:szCs w:val="24"/>
          </w:rPr>
          <w:delText>controlled</w:delText>
        </w:r>
        <w:r w:rsidR="008C0B7B" w:rsidDel="00874D2F">
          <w:rPr>
            <w:rFonts w:ascii="Times New Roman" w:hAnsi="Times New Roman" w:cs="Times New Roman"/>
            <w:sz w:val="24"/>
            <w:szCs w:val="24"/>
          </w:rPr>
          <w:delText xml:space="preserve"> algal abundance </w:delText>
        </w:r>
      </w:del>
      <w:r w:rsidR="008C0B7B">
        <w:rPr>
          <w:rFonts w:ascii="Times New Roman" w:hAnsi="Times New Roman" w:cs="Times New Roman"/>
          <w:sz w:val="24"/>
          <w:szCs w:val="24"/>
        </w:rPr>
        <w:t xml:space="preserve">was an order of magnitude higher in Spur than </w:t>
      </w:r>
      <w:del w:id="1341" w:author="Scott Cooper" w:date="2014-12-14T10:49:00Z">
        <w:r w:rsidR="008C0B7B" w:rsidDel="00874D2F">
          <w:rPr>
            <w:rFonts w:ascii="Times New Roman" w:hAnsi="Times New Roman" w:cs="Times New Roman"/>
            <w:sz w:val="24"/>
            <w:szCs w:val="24"/>
          </w:rPr>
          <w:delText xml:space="preserve">in </w:delText>
        </w:r>
      </w:del>
      <w:r w:rsidR="008C0B7B">
        <w:rPr>
          <w:rFonts w:ascii="Times New Roman" w:hAnsi="Times New Roman" w:cs="Times New Roman"/>
          <w:sz w:val="24"/>
          <w:szCs w:val="24"/>
        </w:rPr>
        <w:t>LeConte</w:t>
      </w:r>
      <w:ins w:id="1342" w:author="Scott Cooper" w:date="2014-12-14T10:49:00Z">
        <w:r w:rsidR="00874D2F">
          <w:rPr>
            <w:rFonts w:ascii="Times New Roman" w:hAnsi="Times New Roman" w:cs="Times New Roman"/>
            <w:sz w:val="24"/>
            <w:szCs w:val="24"/>
          </w:rPr>
          <w:t xml:space="preserve"> Lake</w:t>
        </w:r>
      </w:ins>
      <w:r w:rsidR="008C0B7B">
        <w:rPr>
          <w:rFonts w:ascii="Times New Roman" w:hAnsi="Times New Roman" w:cs="Times New Roman"/>
          <w:sz w:val="24"/>
          <w:szCs w:val="24"/>
        </w:rPr>
        <w:t xml:space="preserve">.  </w:t>
      </w:r>
      <w:r w:rsidR="00386F7D">
        <w:rPr>
          <w:rFonts w:ascii="Times New Roman" w:hAnsi="Times New Roman" w:cs="Times New Roman"/>
          <w:sz w:val="24"/>
          <w:szCs w:val="24"/>
        </w:rPr>
        <w:t xml:space="preserve">The best fit </w:t>
      </w:r>
      <w:r w:rsidR="00EA2345">
        <w:rPr>
          <w:rFonts w:ascii="Times New Roman" w:hAnsi="Times New Roman" w:cs="Times New Roman"/>
          <w:sz w:val="24"/>
          <w:szCs w:val="24"/>
        </w:rPr>
        <w:t xml:space="preserve">linear mixed effects </w:t>
      </w:r>
      <w:r w:rsidR="00F31891">
        <w:rPr>
          <w:rFonts w:ascii="Times New Roman" w:hAnsi="Times New Roman" w:cs="Times New Roman"/>
          <w:sz w:val="24"/>
          <w:szCs w:val="24"/>
        </w:rPr>
        <w:t xml:space="preserve">model of </w:t>
      </w:r>
      <w:del w:id="1343" w:author="Scott Cooper" w:date="2014-12-14T10:49:00Z">
        <w:r w:rsidR="00C32A3E" w:rsidDel="00874D2F">
          <w:rPr>
            <w:rFonts w:ascii="Times New Roman" w:hAnsi="Times New Roman" w:cs="Times New Roman"/>
            <w:sz w:val="24"/>
            <w:szCs w:val="24"/>
          </w:rPr>
          <w:delText xml:space="preserve">controlled </w:delText>
        </w:r>
      </w:del>
      <w:r w:rsidR="00C32A3E">
        <w:rPr>
          <w:rFonts w:ascii="Times New Roman" w:hAnsi="Times New Roman" w:cs="Times New Roman"/>
          <w:sz w:val="24"/>
          <w:szCs w:val="24"/>
        </w:rPr>
        <w:t xml:space="preserve">algal </w:t>
      </w:r>
      <w:del w:id="1344" w:author="Scott Cooper" w:date="2014-12-14T10:50:00Z">
        <w:r w:rsidR="00C32A3E" w:rsidDel="00874D2F">
          <w:rPr>
            <w:rFonts w:ascii="Times New Roman" w:hAnsi="Times New Roman" w:cs="Times New Roman"/>
            <w:sz w:val="24"/>
            <w:szCs w:val="24"/>
          </w:rPr>
          <w:delText xml:space="preserve">abundance </w:delText>
        </w:r>
      </w:del>
      <w:ins w:id="1345" w:author="Scott Cooper" w:date="2014-12-14T10:50:00Z">
        <w:r w:rsidR="00874D2F">
          <w:rPr>
            <w:rFonts w:ascii="Times New Roman" w:hAnsi="Times New Roman" w:cs="Times New Roman"/>
            <w:sz w:val="24"/>
            <w:szCs w:val="24"/>
          </w:rPr>
          <w:t xml:space="preserve">biomass controlled for within lake variation in algal growth </w:t>
        </w:r>
      </w:ins>
      <w:r w:rsidR="00565003">
        <w:rPr>
          <w:rFonts w:ascii="Times New Roman" w:hAnsi="Times New Roman" w:cs="Times New Roman"/>
          <w:sz w:val="24"/>
          <w:szCs w:val="24"/>
        </w:rPr>
        <w:t xml:space="preserve">(Table </w:t>
      </w:r>
      <w:commentRangeStart w:id="1346"/>
      <w:r w:rsidR="009E67A5">
        <w:rPr>
          <w:rFonts w:ascii="Times New Roman" w:hAnsi="Times New Roman" w:cs="Times New Roman"/>
          <w:sz w:val="24"/>
          <w:szCs w:val="24"/>
        </w:rPr>
        <w:t>4</w:t>
      </w:r>
      <w:commentRangeEnd w:id="1346"/>
      <w:r w:rsidR="00414593">
        <w:rPr>
          <w:rStyle w:val="CommentReference"/>
        </w:rPr>
        <w:commentReference w:id="1346"/>
      </w:r>
      <w:r w:rsidR="00565003">
        <w:rPr>
          <w:rFonts w:ascii="Times New Roman" w:hAnsi="Times New Roman" w:cs="Times New Roman"/>
          <w:sz w:val="24"/>
          <w:szCs w:val="24"/>
        </w:rPr>
        <w:t xml:space="preserve">) </w:t>
      </w:r>
      <w:r w:rsidR="00F31891">
        <w:rPr>
          <w:rFonts w:ascii="Times New Roman" w:hAnsi="Times New Roman" w:cs="Times New Roman"/>
          <w:sz w:val="24"/>
          <w:szCs w:val="24"/>
        </w:rPr>
        <w:t xml:space="preserve">included </w:t>
      </w:r>
      <w:r w:rsidR="00A71639">
        <w:rPr>
          <w:rFonts w:ascii="Times New Roman" w:hAnsi="Times New Roman" w:cs="Times New Roman"/>
          <w:sz w:val="24"/>
          <w:szCs w:val="24"/>
        </w:rPr>
        <w:t xml:space="preserve">fixed effects for mayfly </w:t>
      </w:r>
      <w:r w:rsidR="009A0D57">
        <w:rPr>
          <w:rFonts w:ascii="Times New Roman" w:hAnsi="Times New Roman" w:cs="Times New Roman"/>
          <w:sz w:val="24"/>
          <w:szCs w:val="24"/>
        </w:rPr>
        <w:t>abundance</w:t>
      </w:r>
      <w:r w:rsidR="00C32A3E">
        <w:rPr>
          <w:rFonts w:ascii="Times New Roman" w:hAnsi="Times New Roman" w:cs="Times New Roman"/>
          <w:sz w:val="24"/>
          <w:szCs w:val="24"/>
        </w:rPr>
        <w:t xml:space="preserve"> and </w:t>
      </w:r>
      <w:del w:id="1347" w:author="Scott Cooper" w:date="2014-12-14T10:51:00Z">
        <w:r w:rsidR="00C32A3E" w:rsidDel="00414593">
          <w:rPr>
            <w:rFonts w:ascii="Times New Roman" w:hAnsi="Times New Roman" w:cs="Times New Roman"/>
            <w:sz w:val="24"/>
            <w:szCs w:val="24"/>
          </w:rPr>
          <w:delText>for</w:delText>
        </w:r>
        <w:r w:rsidR="00A71639" w:rsidDel="00414593">
          <w:rPr>
            <w:rFonts w:ascii="Times New Roman" w:hAnsi="Times New Roman" w:cs="Times New Roman"/>
            <w:sz w:val="24"/>
            <w:szCs w:val="24"/>
          </w:rPr>
          <w:delText xml:space="preserve"> </w:delText>
        </w:r>
      </w:del>
      <w:ins w:id="1348" w:author="Scott Cooper" w:date="2014-12-14T10:51:00Z">
        <w:r w:rsidR="00414593">
          <w:rPr>
            <w:rFonts w:ascii="Times New Roman" w:hAnsi="Times New Roman" w:cs="Times New Roman"/>
            <w:sz w:val="24"/>
            <w:szCs w:val="24"/>
          </w:rPr>
          <w:t xml:space="preserve">time block </w:t>
        </w:r>
      </w:ins>
      <w:r w:rsidR="00A71639">
        <w:rPr>
          <w:rFonts w:ascii="Times New Roman" w:hAnsi="Times New Roman" w:cs="Times New Roman"/>
          <w:sz w:val="24"/>
          <w:szCs w:val="24"/>
        </w:rPr>
        <w:t>duration</w:t>
      </w:r>
      <w:del w:id="1349" w:author="Scott Cooper" w:date="2014-12-14T10:52:00Z">
        <w:r w:rsidR="00A71639" w:rsidDel="00414593">
          <w:rPr>
            <w:rFonts w:ascii="Times New Roman" w:hAnsi="Times New Roman" w:cs="Times New Roman"/>
            <w:sz w:val="24"/>
            <w:szCs w:val="24"/>
          </w:rPr>
          <w:delText xml:space="preserve"> of block</w:delText>
        </w:r>
      </w:del>
      <w:r w:rsidR="00C32A3E">
        <w:rPr>
          <w:rFonts w:ascii="Times New Roman" w:hAnsi="Times New Roman" w:cs="Times New Roman"/>
          <w:sz w:val="24"/>
          <w:szCs w:val="24"/>
        </w:rPr>
        <w:t>.  The model also included</w:t>
      </w:r>
      <w:r w:rsidR="00A71639">
        <w:rPr>
          <w:rFonts w:ascii="Times New Roman" w:hAnsi="Times New Roman" w:cs="Times New Roman"/>
          <w:sz w:val="24"/>
          <w:szCs w:val="24"/>
        </w:rPr>
        <w:t xml:space="preserve"> a </w:t>
      </w:r>
      <w:r w:rsidR="00F31891">
        <w:rPr>
          <w:rFonts w:ascii="Times New Roman" w:hAnsi="Times New Roman" w:cs="Times New Roman"/>
          <w:sz w:val="24"/>
          <w:szCs w:val="24"/>
        </w:rPr>
        <w:t xml:space="preserve">random intercept </w:t>
      </w:r>
      <w:del w:id="1350" w:author="Scott Cooper" w:date="2014-12-14T10:53:00Z">
        <w:r w:rsidR="00F31891" w:rsidDel="00414593">
          <w:rPr>
            <w:rFonts w:ascii="Times New Roman" w:hAnsi="Times New Roman" w:cs="Times New Roman"/>
            <w:sz w:val="24"/>
            <w:szCs w:val="24"/>
          </w:rPr>
          <w:delText>that allowed the controlled algal abundance to differ with respect to</w:delText>
        </w:r>
      </w:del>
      <w:ins w:id="1351" w:author="Scott Cooper" w:date="2014-12-14T10:53:00Z">
        <w:r w:rsidR="00414593">
          <w:rPr>
            <w:rFonts w:ascii="Times New Roman" w:hAnsi="Times New Roman" w:cs="Times New Roman"/>
            <w:sz w:val="24"/>
            <w:szCs w:val="24"/>
          </w:rPr>
          <w:t>for</w:t>
        </w:r>
      </w:ins>
      <w:r w:rsidR="00F31891">
        <w:rPr>
          <w:rFonts w:ascii="Times New Roman" w:hAnsi="Times New Roman" w:cs="Times New Roman"/>
          <w:sz w:val="24"/>
          <w:szCs w:val="24"/>
        </w:rPr>
        <w:t xml:space="preserve"> </w:t>
      </w:r>
      <w:del w:id="1352" w:author="Scott Cooper" w:date="2014-12-14T10:53:00Z">
        <w:r w:rsidR="00F31891" w:rsidDel="00414593">
          <w:rPr>
            <w:rFonts w:ascii="Times New Roman" w:hAnsi="Times New Roman" w:cs="Times New Roman"/>
            <w:sz w:val="24"/>
            <w:szCs w:val="24"/>
          </w:rPr>
          <w:delText xml:space="preserve">experimental </w:delText>
        </w:r>
      </w:del>
      <w:ins w:id="1353" w:author="Scott Cooper" w:date="2014-12-14T10:53:00Z">
        <w:r w:rsidR="00414593">
          <w:rPr>
            <w:rFonts w:ascii="Times New Roman" w:hAnsi="Times New Roman" w:cs="Times New Roman"/>
            <w:sz w:val="24"/>
            <w:szCs w:val="24"/>
          </w:rPr>
          <w:t xml:space="preserve">time </w:t>
        </w:r>
      </w:ins>
      <w:r w:rsidR="00F31891">
        <w:rPr>
          <w:rFonts w:ascii="Times New Roman" w:hAnsi="Times New Roman" w:cs="Times New Roman"/>
          <w:sz w:val="24"/>
          <w:szCs w:val="24"/>
        </w:rPr>
        <w:t xml:space="preserve">block, nested within lake, and allowed </w:t>
      </w:r>
      <w:ins w:id="1354" w:author="Scott Cooper" w:date="2014-12-14T10:53:00Z">
        <w:r w:rsidR="00414593">
          <w:rPr>
            <w:rFonts w:ascii="Times New Roman" w:hAnsi="Times New Roman" w:cs="Times New Roman"/>
            <w:sz w:val="24"/>
            <w:szCs w:val="24"/>
          </w:rPr>
          <w:t xml:space="preserve">the </w:t>
        </w:r>
      </w:ins>
      <w:r w:rsidR="00F31891">
        <w:rPr>
          <w:rFonts w:ascii="Times New Roman" w:hAnsi="Times New Roman" w:cs="Times New Roman"/>
          <w:sz w:val="24"/>
          <w:szCs w:val="24"/>
        </w:rPr>
        <w:t xml:space="preserve">variance of </w:t>
      </w:r>
      <w:del w:id="1355" w:author="Scott Cooper" w:date="2014-12-14T10:54:00Z">
        <w:r w:rsidR="00F31891" w:rsidDel="00414593">
          <w:rPr>
            <w:rFonts w:ascii="Times New Roman" w:hAnsi="Times New Roman" w:cs="Times New Roman"/>
            <w:sz w:val="24"/>
            <w:szCs w:val="24"/>
          </w:rPr>
          <w:delText>controlled algal abundance</w:delText>
        </w:r>
      </w:del>
      <w:ins w:id="1356" w:author="Scott Cooper" w:date="2014-12-14T10:54:00Z">
        <w:r w:rsidR="00414593">
          <w:rPr>
            <w:rFonts w:ascii="Times New Roman" w:hAnsi="Times New Roman" w:cs="Times New Roman"/>
            <w:sz w:val="24"/>
            <w:szCs w:val="24"/>
          </w:rPr>
          <w:t>the response variable</w:t>
        </w:r>
      </w:ins>
      <w:r w:rsidR="00F31891">
        <w:rPr>
          <w:rFonts w:ascii="Times New Roman" w:hAnsi="Times New Roman" w:cs="Times New Roman"/>
          <w:sz w:val="24"/>
          <w:szCs w:val="24"/>
        </w:rPr>
        <w:t xml:space="preserve"> to differ among </w:t>
      </w:r>
      <w:del w:id="1357" w:author="Scott Cooper" w:date="2014-12-14T10:54:00Z">
        <w:r w:rsidR="00F31891" w:rsidDel="00414593">
          <w:rPr>
            <w:rFonts w:ascii="Times New Roman" w:hAnsi="Times New Roman" w:cs="Times New Roman"/>
            <w:sz w:val="24"/>
            <w:szCs w:val="24"/>
          </w:rPr>
          <w:delText xml:space="preserve">experimental </w:delText>
        </w:r>
      </w:del>
      <w:ins w:id="1358" w:author="Scott Cooper" w:date="2014-12-14T10:54:00Z">
        <w:r w:rsidR="00414593">
          <w:rPr>
            <w:rFonts w:ascii="Times New Roman" w:hAnsi="Times New Roman" w:cs="Times New Roman"/>
            <w:sz w:val="24"/>
            <w:szCs w:val="24"/>
          </w:rPr>
          <w:t xml:space="preserve">time </w:t>
        </w:r>
      </w:ins>
      <w:r w:rsidR="00F31891">
        <w:rPr>
          <w:rFonts w:ascii="Times New Roman" w:hAnsi="Times New Roman" w:cs="Times New Roman"/>
          <w:sz w:val="24"/>
          <w:szCs w:val="24"/>
        </w:rPr>
        <w:t>blocks and between lakes</w:t>
      </w:r>
      <w:r w:rsidR="00565003" w:rsidRPr="00565003">
        <w:rPr>
          <w:rFonts w:ascii="Times New Roman" w:hAnsi="Times New Roman" w:cs="Times New Roman"/>
          <w:sz w:val="24"/>
          <w:szCs w:val="24"/>
        </w:rPr>
        <w:t xml:space="preserve"> </w:t>
      </w:r>
      <w:r w:rsidR="00F31891">
        <w:rPr>
          <w:rFonts w:ascii="Times New Roman" w:hAnsi="Times New Roman" w:cs="Times New Roman"/>
          <w:sz w:val="24"/>
          <w:szCs w:val="24"/>
        </w:rPr>
        <w:t>(</w:t>
      </w:r>
      <w:r w:rsidR="00565003">
        <w:rPr>
          <w:rFonts w:ascii="Times New Roman" w:hAnsi="Times New Roman" w:cs="Times New Roman"/>
          <w:sz w:val="24"/>
          <w:szCs w:val="24"/>
        </w:rPr>
        <w:t xml:space="preserve">Table </w:t>
      </w:r>
      <w:commentRangeStart w:id="1359"/>
      <w:r w:rsidR="009E67A5">
        <w:rPr>
          <w:rFonts w:ascii="Times New Roman" w:hAnsi="Times New Roman" w:cs="Times New Roman"/>
          <w:sz w:val="24"/>
          <w:szCs w:val="24"/>
        </w:rPr>
        <w:t>5</w:t>
      </w:r>
      <w:commentRangeEnd w:id="1359"/>
      <w:r w:rsidR="00414593">
        <w:rPr>
          <w:rStyle w:val="CommentReference"/>
        </w:rPr>
        <w:commentReference w:id="1359"/>
      </w:r>
      <w:r w:rsidR="00A71639">
        <w:rPr>
          <w:rFonts w:ascii="Times New Roman" w:hAnsi="Times New Roman" w:cs="Times New Roman"/>
          <w:sz w:val="24"/>
          <w:szCs w:val="24"/>
        </w:rPr>
        <w:t>, Figure 4</w:t>
      </w:r>
      <w:r w:rsidR="00F31891">
        <w:rPr>
          <w:rFonts w:ascii="Times New Roman" w:hAnsi="Times New Roman" w:cs="Times New Roman"/>
          <w:sz w:val="24"/>
          <w:szCs w:val="24"/>
        </w:rPr>
        <w:t>)</w:t>
      </w:r>
      <w:r w:rsidR="00EA2345">
        <w:rPr>
          <w:rFonts w:ascii="Times New Roman" w:hAnsi="Times New Roman" w:cs="Times New Roman"/>
          <w:sz w:val="24"/>
          <w:szCs w:val="24"/>
        </w:rPr>
        <w:t xml:space="preserve">.  </w:t>
      </w:r>
    </w:p>
    <w:p w14:paraId="1EAC3DE7" w14:textId="53626724" w:rsidR="006B03C6" w:rsidRPr="00914179" w:rsidDel="00474BDC" w:rsidRDefault="008C0B7B" w:rsidP="00474BDC">
      <w:pPr>
        <w:spacing w:line="480" w:lineRule="auto"/>
        <w:ind w:right="360"/>
        <w:rPr>
          <w:del w:id="1360" w:author="Scott Cooper" w:date="2014-12-14T11:14:00Z"/>
          <w:rFonts w:ascii="Times New Roman" w:hAnsi="Times New Roman" w:cs="Times New Roman"/>
          <w:sz w:val="24"/>
          <w:szCs w:val="24"/>
        </w:rPr>
      </w:pPr>
      <w:r>
        <w:rPr>
          <w:rFonts w:ascii="Times New Roman" w:hAnsi="Times New Roman" w:cs="Times New Roman"/>
          <w:sz w:val="24"/>
          <w:szCs w:val="24"/>
        </w:rPr>
        <w:t xml:space="preserve">Average </w:t>
      </w:r>
      <w:ins w:id="1361" w:author="Scott Cooper" w:date="2014-12-14T11:01:00Z">
        <w:r w:rsidR="00273B0D">
          <w:rPr>
            <w:rFonts w:ascii="Times New Roman" w:hAnsi="Times New Roman" w:cs="Times New Roman"/>
            <w:sz w:val="24"/>
            <w:szCs w:val="24"/>
          </w:rPr>
          <w:t xml:space="preserve">individual </w:t>
        </w:r>
      </w:ins>
      <w:r>
        <w:rPr>
          <w:rFonts w:ascii="Times New Roman" w:hAnsi="Times New Roman" w:cs="Times New Roman"/>
          <w:sz w:val="24"/>
          <w:szCs w:val="24"/>
        </w:rPr>
        <w:t xml:space="preserve">tadpole biomass increased with </w:t>
      </w:r>
      <w:del w:id="1362" w:author="Scott Cooper" w:date="2014-12-14T11:02:00Z">
        <w:r w:rsidDel="00273B0D">
          <w:rPr>
            <w:rFonts w:ascii="Times New Roman" w:hAnsi="Times New Roman" w:cs="Times New Roman"/>
            <w:sz w:val="24"/>
            <w:szCs w:val="24"/>
          </w:rPr>
          <w:delText xml:space="preserve">increased </w:delText>
        </w:r>
      </w:del>
      <w:ins w:id="1363" w:author="Scott Cooper" w:date="2014-12-14T11:02:00Z">
        <w:r w:rsidR="00273B0D">
          <w:rPr>
            <w:rFonts w:ascii="Times New Roman" w:hAnsi="Times New Roman" w:cs="Times New Roman"/>
            <w:sz w:val="24"/>
            <w:szCs w:val="24"/>
          </w:rPr>
          <w:t xml:space="preserve">increasing </w:t>
        </w:r>
      </w:ins>
      <w:r>
        <w:rPr>
          <w:rFonts w:ascii="Times New Roman" w:hAnsi="Times New Roman" w:cs="Times New Roman"/>
          <w:sz w:val="24"/>
          <w:szCs w:val="24"/>
        </w:rPr>
        <w:t xml:space="preserve">tadpole abundance </w:t>
      </w:r>
      <w:del w:id="1364" w:author="Scott Cooper" w:date="2014-12-14T11:03:00Z">
        <w:r w:rsidDel="00273B0D">
          <w:rPr>
            <w:rFonts w:ascii="Times New Roman" w:hAnsi="Times New Roman" w:cs="Times New Roman"/>
            <w:sz w:val="24"/>
            <w:szCs w:val="24"/>
          </w:rPr>
          <w:delText>(Figure 5) but that relationship was confounded by</w:delText>
        </w:r>
        <w:r w:rsidR="009E67A5" w:rsidDel="00273B0D">
          <w:rPr>
            <w:rFonts w:ascii="Times New Roman" w:hAnsi="Times New Roman" w:cs="Times New Roman"/>
            <w:sz w:val="24"/>
            <w:szCs w:val="24"/>
          </w:rPr>
          <w:delText xml:space="preserve"> </w:delText>
        </w:r>
        <w:r w:rsidDel="00273B0D">
          <w:rPr>
            <w:rFonts w:ascii="Times New Roman" w:hAnsi="Times New Roman" w:cs="Times New Roman"/>
            <w:sz w:val="24"/>
            <w:szCs w:val="24"/>
          </w:rPr>
          <w:delText xml:space="preserve">the interaction between tadpole abundance and lake retained in the </w:delText>
        </w:r>
        <w:r w:rsidR="006B03C6" w:rsidDel="00273B0D">
          <w:rPr>
            <w:rFonts w:ascii="Times New Roman" w:hAnsi="Times New Roman" w:cs="Times New Roman"/>
            <w:sz w:val="24"/>
            <w:szCs w:val="24"/>
          </w:rPr>
          <w:delText>best fit linear mixed effect model</w:delText>
        </w:r>
      </w:del>
      <w:ins w:id="1365" w:author="Scott Cooper" w:date="2014-12-14T11:03:00Z">
        <w:r w:rsidR="00273B0D">
          <w:rPr>
            <w:rFonts w:ascii="Times New Roman" w:hAnsi="Times New Roman" w:cs="Times New Roman"/>
            <w:sz w:val="24"/>
            <w:szCs w:val="24"/>
          </w:rPr>
          <w:t>in LeConte Lake but remained relative</w:t>
        </w:r>
      </w:ins>
      <w:ins w:id="1366" w:author="Scott Cooper" w:date="2014-12-14T11:06:00Z">
        <w:r w:rsidR="00273B0D">
          <w:rPr>
            <w:rFonts w:ascii="Times New Roman" w:hAnsi="Times New Roman" w:cs="Times New Roman"/>
            <w:sz w:val="24"/>
            <w:szCs w:val="24"/>
          </w:rPr>
          <w:t>ly</w:t>
        </w:r>
      </w:ins>
      <w:ins w:id="1367" w:author="Scott Cooper" w:date="2014-12-14T11:03:00Z">
        <w:r w:rsidR="00273B0D">
          <w:rPr>
            <w:rFonts w:ascii="Times New Roman" w:hAnsi="Times New Roman" w:cs="Times New Roman"/>
            <w:sz w:val="24"/>
            <w:szCs w:val="24"/>
          </w:rPr>
          <w:t xml:space="preserve"> constant in Spur Lake, as re</w:t>
        </w:r>
      </w:ins>
      <w:ins w:id="1368" w:author="Scott Cooper" w:date="2014-12-14T11:04:00Z">
        <w:r w:rsidR="00273B0D">
          <w:rPr>
            <w:rFonts w:ascii="Times New Roman" w:hAnsi="Times New Roman" w:cs="Times New Roman"/>
            <w:sz w:val="24"/>
            <w:szCs w:val="24"/>
          </w:rPr>
          <w:t>flected in the significant targeted tadpole</w:t>
        </w:r>
      </w:ins>
      <w:r w:rsidR="006B03C6">
        <w:rPr>
          <w:rFonts w:ascii="Times New Roman" w:hAnsi="Times New Roman" w:cs="Times New Roman"/>
          <w:sz w:val="24"/>
          <w:szCs w:val="24"/>
        </w:rPr>
        <w:t xml:space="preserve"> </w:t>
      </w:r>
      <w:ins w:id="1369" w:author="Scott Cooper" w:date="2014-12-14T11:04:00Z">
        <w:r w:rsidR="00273B0D">
          <w:rPr>
            <w:rFonts w:ascii="Times New Roman" w:hAnsi="Times New Roman" w:cs="Times New Roman"/>
            <w:sz w:val="24"/>
            <w:szCs w:val="24"/>
          </w:rPr>
          <w:t>density by lake interaction effect in the</w:t>
        </w:r>
      </w:ins>
      <w:ins w:id="1370" w:author="Scott Cooper" w:date="2014-12-14T11:05:00Z">
        <w:r w:rsidR="00273B0D">
          <w:rPr>
            <w:rFonts w:ascii="Times New Roman" w:hAnsi="Times New Roman" w:cs="Times New Roman"/>
            <w:sz w:val="24"/>
            <w:szCs w:val="24"/>
          </w:rPr>
          <w:t xml:space="preserve"> best fit statistical model </w:t>
        </w:r>
      </w:ins>
      <w:r>
        <w:rPr>
          <w:rFonts w:ascii="Times New Roman" w:hAnsi="Times New Roman" w:cs="Times New Roman"/>
          <w:sz w:val="24"/>
          <w:szCs w:val="24"/>
        </w:rPr>
        <w:t>(</w:t>
      </w:r>
      <w:ins w:id="1371" w:author="Scott Cooper" w:date="2014-12-14T11:03:00Z">
        <w:r w:rsidR="00273B0D">
          <w:rPr>
            <w:rFonts w:ascii="Times New Roman" w:hAnsi="Times New Roman" w:cs="Times New Roman"/>
            <w:sz w:val="24"/>
            <w:szCs w:val="24"/>
          </w:rPr>
          <w:t xml:space="preserve">Fig. 5, </w:t>
        </w:r>
      </w:ins>
      <w:r>
        <w:rPr>
          <w:rFonts w:ascii="Times New Roman" w:hAnsi="Times New Roman" w:cs="Times New Roman"/>
          <w:sz w:val="24"/>
          <w:szCs w:val="24"/>
        </w:rPr>
        <w:t xml:space="preserve">Table </w:t>
      </w:r>
      <w:commentRangeStart w:id="1372"/>
      <w:r w:rsidR="009E67A5">
        <w:rPr>
          <w:rFonts w:ascii="Times New Roman" w:hAnsi="Times New Roman" w:cs="Times New Roman"/>
          <w:sz w:val="24"/>
          <w:szCs w:val="24"/>
        </w:rPr>
        <w:t>6</w:t>
      </w:r>
      <w:commentRangeEnd w:id="1372"/>
      <w:r w:rsidR="00273B0D">
        <w:rPr>
          <w:rStyle w:val="CommentReference"/>
        </w:rPr>
        <w:commentReference w:id="1372"/>
      </w:r>
      <w:ins w:id="1373" w:author="Scott Cooper" w:date="2014-12-14T11:06:00Z">
        <w:r w:rsidR="00273B0D">
          <w:rPr>
            <w:rFonts w:ascii="Times New Roman" w:hAnsi="Times New Roman" w:cs="Times New Roman"/>
            <w:sz w:val="24"/>
            <w:szCs w:val="24"/>
          </w:rPr>
          <w:t xml:space="preserve">, </w:t>
        </w:r>
        <w:commentRangeStart w:id="1374"/>
        <w:commentRangeStart w:id="1375"/>
        <w:r w:rsidR="00273B0D">
          <w:rPr>
            <w:rFonts w:ascii="Times New Roman" w:hAnsi="Times New Roman" w:cs="Times New Roman"/>
            <w:sz w:val="24"/>
            <w:szCs w:val="24"/>
          </w:rPr>
          <w:t>7</w:t>
        </w:r>
        <w:commentRangeEnd w:id="1374"/>
        <w:r w:rsidR="00273B0D">
          <w:rPr>
            <w:rStyle w:val="CommentReference"/>
          </w:rPr>
          <w:commentReference w:id="1374"/>
        </w:r>
      </w:ins>
      <w:commentRangeEnd w:id="1375"/>
      <w:ins w:id="1376" w:author="Scott Cooper" w:date="2014-12-14T11:08:00Z">
        <w:r w:rsidR="00273B0D">
          <w:rPr>
            <w:rStyle w:val="CommentReference"/>
          </w:rPr>
          <w:commentReference w:id="1375"/>
        </w:r>
      </w:ins>
      <w:r>
        <w:rPr>
          <w:rFonts w:ascii="Times New Roman" w:hAnsi="Times New Roman" w:cs="Times New Roman"/>
          <w:sz w:val="24"/>
          <w:szCs w:val="24"/>
        </w:rPr>
        <w:t xml:space="preserve">).  </w:t>
      </w:r>
      <w:ins w:id="1377" w:author="Scott Cooper" w:date="2014-12-14T11:09:00Z">
        <w:r w:rsidR="00273B0D">
          <w:rPr>
            <w:rFonts w:ascii="Times New Roman" w:hAnsi="Times New Roman" w:cs="Times New Roman"/>
            <w:sz w:val="24"/>
            <w:szCs w:val="24"/>
          </w:rPr>
          <w:t>The slope of the</w:t>
        </w:r>
      </w:ins>
      <w:ins w:id="1378" w:author="Scott Cooper" w:date="2014-12-14T11:10:00Z">
        <w:r w:rsidR="00273B0D">
          <w:rPr>
            <w:rFonts w:ascii="Times New Roman" w:hAnsi="Times New Roman" w:cs="Times New Roman"/>
            <w:sz w:val="24"/>
            <w:szCs w:val="24"/>
          </w:rPr>
          <w:t xml:space="preserve"> individual tadp</w:t>
        </w:r>
      </w:ins>
      <w:ins w:id="1379" w:author="Scott Cooper" w:date="2014-12-14T11:11:00Z">
        <w:r w:rsidR="00474BDC">
          <w:rPr>
            <w:rFonts w:ascii="Times New Roman" w:hAnsi="Times New Roman" w:cs="Times New Roman"/>
            <w:sz w:val="24"/>
            <w:szCs w:val="24"/>
          </w:rPr>
          <w:t>o</w:t>
        </w:r>
      </w:ins>
      <w:ins w:id="1380" w:author="Scott Cooper" w:date="2014-12-14T11:10:00Z">
        <w:r w:rsidR="00273B0D">
          <w:rPr>
            <w:rFonts w:ascii="Times New Roman" w:hAnsi="Times New Roman" w:cs="Times New Roman"/>
            <w:sz w:val="24"/>
            <w:szCs w:val="24"/>
          </w:rPr>
          <w:t xml:space="preserve">le biomass vs. tadpole density relationship was </w:t>
        </w:r>
      </w:ins>
      <w:ins w:id="1381" w:author="Scott Cooper" w:date="2014-12-14T11:31:00Z">
        <w:r w:rsidR="0027142C">
          <w:rPr>
            <w:rFonts w:ascii="Times New Roman" w:hAnsi="Times New Roman" w:cs="Times New Roman"/>
            <w:sz w:val="24"/>
            <w:szCs w:val="24"/>
          </w:rPr>
          <w:t xml:space="preserve">+0.25 </w:t>
        </w:r>
        <w:r w:rsidR="0027142C" w:rsidRPr="0079609C">
          <w:rPr>
            <w:rFonts w:ascii="Times New Roman" w:hAnsi="Times New Roman" w:cs="Times New Roman"/>
            <w:sz w:val="24"/>
            <w:szCs w:val="24"/>
            <w:u w:val="single"/>
          </w:rPr>
          <w:t>+</w:t>
        </w:r>
        <w:r w:rsidR="0027142C">
          <w:rPr>
            <w:rFonts w:ascii="Times New Roman" w:hAnsi="Times New Roman" w:cs="Times New Roman"/>
            <w:sz w:val="24"/>
            <w:szCs w:val="24"/>
          </w:rPr>
          <w:t xml:space="preserve"> 0.08 </w:t>
        </w:r>
      </w:ins>
      <w:ins w:id="1382" w:author="Scott Cooper" w:date="2014-12-14T11:10:00Z">
        <w:r w:rsidR="00474BDC">
          <w:rPr>
            <w:rFonts w:ascii="Times New Roman" w:hAnsi="Times New Roman" w:cs="Times New Roman"/>
            <w:sz w:val="24"/>
            <w:szCs w:val="24"/>
          </w:rPr>
          <w:t xml:space="preserve">in LeConte </w:t>
        </w:r>
      </w:ins>
      <w:ins w:id="1383" w:author="Scott Cooper" w:date="2014-12-14T11:12:00Z">
        <w:r w:rsidR="00474BDC">
          <w:rPr>
            <w:rFonts w:ascii="Times New Roman" w:hAnsi="Times New Roman" w:cs="Times New Roman"/>
            <w:sz w:val="24"/>
            <w:szCs w:val="24"/>
          </w:rPr>
          <w:t xml:space="preserve">Lake </w:t>
        </w:r>
      </w:ins>
      <w:ins w:id="1384" w:author="Scott Cooper" w:date="2014-12-14T11:31:00Z">
        <w:r w:rsidR="0027142C">
          <w:rPr>
            <w:rFonts w:ascii="Times New Roman" w:hAnsi="Times New Roman" w:cs="Times New Roman"/>
            <w:sz w:val="24"/>
            <w:szCs w:val="24"/>
          </w:rPr>
          <w:t xml:space="preserve">and -0.11 </w:t>
        </w:r>
        <w:r w:rsidR="0027142C" w:rsidRPr="0079609C">
          <w:rPr>
            <w:rFonts w:ascii="Times New Roman" w:hAnsi="Times New Roman" w:cs="Times New Roman"/>
            <w:sz w:val="24"/>
            <w:szCs w:val="24"/>
            <w:u w:val="single"/>
          </w:rPr>
          <w:t>+</w:t>
        </w:r>
        <w:r w:rsidR="0027142C">
          <w:rPr>
            <w:rFonts w:ascii="Times New Roman" w:hAnsi="Times New Roman" w:cs="Times New Roman"/>
            <w:sz w:val="24"/>
            <w:szCs w:val="24"/>
          </w:rPr>
          <w:t xml:space="preserve"> 0.08</w:t>
        </w:r>
      </w:ins>
      <w:ins w:id="1385" w:author="Scott Cooper" w:date="2014-12-14T11:11:00Z">
        <w:r w:rsidR="00474BDC">
          <w:rPr>
            <w:rFonts w:ascii="Times New Roman" w:hAnsi="Times New Roman" w:cs="Times New Roman"/>
            <w:sz w:val="24"/>
            <w:szCs w:val="24"/>
          </w:rPr>
          <w:t xml:space="preserve"> in Spur Lake</w:t>
        </w:r>
      </w:ins>
      <w:ins w:id="1386" w:author="Scott Cooper" w:date="2014-12-14T11:12:00Z">
        <w:r w:rsidR="00474BDC">
          <w:rPr>
            <w:rFonts w:ascii="Times New Roman" w:hAnsi="Times New Roman" w:cs="Times New Roman"/>
            <w:sz w:val="24"/>
            <w:szCs w:val="24"/>
          </w:rPr>
          <w:t xml:space="preserve">. </w:t>
        </w:r>
      </w:ins>
      <w:del w:id="1387" w:author="Scott Cooper" w:date="2014-12-14T11:06:00Z">
        <w:r w:rsidDel="00273B0D">
          <w:rPr>
            <w:rFonts w:ascii="Times New Roman" w:hAnsi="Times New Roman" w:cs="Times New Roman"/>
            <w:sz w:val="24"/>
            <w:szCs w:val="24"/>
          </w:rPr>
          <w:delText>This model also</w:delText>
        </w:r>
        <w:r w:rsidR="009E67A5" w:rsidDel="00273B0D">
          <w:rPr>
            <w:rFonts w:ascii="Times New Roman" w:hAnsi="Times New Roman" w:cs="Times New Roman"/>
            <w:sz w:val="24"/>
            <w:szCs w:val="24"/>
          </w:rPr>
          <w:delText xml:space="preserve"> included</w:delText>
        </w:r>
        <w:r w:rsidDel="00273B0D">
          <w:rPr>
            <w:rFonts w:ascii="Times New Roman" w:hAnsi="Times New Roman" w:cs="Times New Roman"/>
            <w:sz w:val="24"/>
            <w:szCs w:val="24"/>
          </w:rPr>
          <w:delText xml:space="preserve"> </w:delText>
        </w:r>
        <w:r w:rsidR="006B03C6" w:rsidDel="00273B0D">
          <w:rPr>
            <w:rFonts w:ascii="Times New Roman" w:hAnsi="Times New Roman" w:cs="Times New Roman"/>
            <w:sz w:val="24"/>
            <w:szCs w:val="24"/>
          </w:rPr>
          <w:delText>random intercepts and differen</w:delText>
        </w:r>
        <w:r w:rsidR="00570AB9" w:rsidDel="00273B0D">
          <w:rPr>
            <w:rFonts w:ascii="Times New Roman" w:hAnsi="Times New Roman" w:cs="Times New Roman"/>
            <w:sz w:val="24"/>
            <w:szCs w:val="24"/>
          </w:rPr>
          <w:delText>t variances for sampling blocks</w:delText>
        </w:r>
        <w:r w:rsidR="006B03C6" w:rsidDel="00273B0D">
          <w:rPr>
            <w:rFonts w:ascii="Times New Roman" w:hAnsi="Times New Roman" w:cs="Times New Roman"/>
            <w:sz w:val="24"/>
            <w:szCs w:val="24"/>
          </w:rPr>
          <w:delText xml:space="preserve">.  Separate linear mixed effect models for each lake clarified the interaction, illustrating that tadpole </w:delText>
        </w:r>
        <w:r w:rsidR="009A0D57" w:rsidDel="00273B0D">
          <w:rPr>
            <w:rFonts w:ascii="Times New Roman" w:hAnsi="Times New Roman" w:cs="Times New Roman"/>
            <w:sz w:val="24"/>
            <w:szCs w:val="24"/>
          </w:rPr>
          <w:delText>abundance</w:delText>
        </w:r>
        <w:r w:rsidR="006B03C6" w:rsidDel="00273B0D">
          <w:rPr>
            <w:rFonts w:ascii="Times New Roman" w:hAnsi="Times New Roman" w:cs="Times New Roman"/>
            <w:sz w:val="24"/>
            <w:szCs w:val="24"/>
          </w:rPr>
          <w:delText xml:space="preserve"> enhanced tadpole biomass only in LeConte (</w:delText>
        </w:r>
        <w:r w:rsidDel="00273B0D">
          <w:rPr>
            <w:rFonts w:ascii="Times New Roman" w:hAnsi="Times New Roman" w:cs="Times New Roman"/>
            <w:sz w:val="24"/>
            <w:szCs w:val="24"/>
          </w:rPr>
          <w:delText xml:space="preserve">Figure 5, </w:delText>
        </w:r>
        <w:r w:rsidR="006B03C6" w:rsidDel="00273B0D">
          <w:rPr>
            <w:rFonts w:ascii="Times New Roman" w:hAnsi="Times New Roman" w:cs="Times New Roman"/>
            <w:sz w:val="24"/>
            <w:szCs w:val="24"/>
          </w:rPr>
          <w:delText xml:space="preserve">Table </w:delText>
        </w:r>
        <w:r w:rsidR="009E67A5" w:rsidDel="00273B0D">
          <w:rPr>
            <w:rFonts w:ascii="Times New Roman" w:hAnsi="Times New Roman" w:cs="Times New Roman"/>
            <w:sz w:val="24"/>
            <w:szCs w:val="24"/>
          </w:rPr>
          <w:delText>7</w:delText>
        </w:r>
        <w:r w:rsidR="006B03C6" w:rsidDel="00273B0D">
          <w:rPr>
            <w:rFonts w:ascii="Times New Roman" w:hAnsi="Times New Roman" w:cs="Times New Roman"/>
            <w:sz w:val="24"/>
            <w:szCs w:val="24"/>
          </w:rPr>
          <w:delText xml:space="preserve">).  </w:delText>
        </w:r>
      </w:del>
      <w:del w:id="1388" w:author="Scott Cooper" w:date="2014-12-14T11:12:00Z">
        <w:r w:rsidR="006B03C6" w:rsidDel="00474BDC">
          <w:rPr>
            <w:rFonts w:ascii="Times New Roman" w:hAnsi="Times New Roman" w:cs="Times New Roman"/>
            <w:sz w:val="24"/>
            <w:szCs w:val="24"/>
          </w:rPr>
          <w:delText xml:space="preserve">The coefficient for tadpole </w:delText>
        </w:r>
        <w:r w:rsidR="009A0D57" w:rsidDel="00474BDC">
          <w:rPr>
            <w:rFonts w:ascii="Times New Roman" w:hAnsi="Times New Roman" w:cs="Times New Roman"/>
            <w:sz w:val="24"/>
            <w:szCs w:val="24"/>
          </w:rPr>
          <w:delText>abundance</w:delText>
        </w:r>
        <w:r w:rsidR="006B03C6" w:rsidDel="00474BDC">
          <w:rPr>
            <w:rFonts w:ascii="Times New Roman" w:hAnsi="Times New Roman" w:cs="Times New Roman"/>
            <w:sz w:val="24"/>
            <w:szCs w:val="24"/>
          </w:rPr>
          <w:delText xml:space="preserve"> in this model suggests that, in LeConte, </w:delText>
        </w:r>
        <w:r w:rsidDel="00474BDC">
          <w:rPr>
            <w:rFonts w:ascii="Times New Roman" w:hAnsi="Times New Roman" w:cs="Times New Roman"/>
            <w:sz w:val="24"/>
            <w:szCs w:val="24"/>
          </w:rPr>
          <w:delText xml:space="preserve">an increase of </w:delText>
        </w:r>
        <w:r w:rsidR="006B03C6" w:rsidDel="00474BDC">
          <w:rPr>
            <w:rFonts w:ascii="Times New Roman" w:hAnsi="Times New Roman" w:cs="Times New Roman"/>
            <w:sz w:val="24"/>
            <w:szCs w:val="24"/>
          </w:rPr>
          <w:delText xml:space="preserve">4 tadpoles </w:delText>
        </w:r>
        <w:r w:rsidDel="00474BDC">
          <w:rPr>
            <w:rFonts w:ascii="Times New Roman" w:hAnsi="Times New Roman" w:cs="Times New Roman"/>
            <w:sz w:val="24"/>
            <w:szCs w:val="24"/>
          </w:rPr>
          <w:delText xml:space="preserve">correlates to a 1 mg </w:delText>
        </w:r>
        <w:r w:rsidR="006B03C6" w:rsidDel="00474BDC">
          <w:rPr>
            <w:rFonts w:ascii="Times New Roman" w:hAnsi="Times New Roman" w:cs="Times New Roman"/>
            <w:sz w:val="24"/>
            <w:szCs w:val="24"/>
          </w:rPr>
          <w:delText xml:space="preserve">increase </w:delText>
        </w:r>
        <w:r w:rsidDel="00474BDC">
          <w:rPr>
            <w:rFonts w:ascii="Times New Roman" w:hAnsi="Times New Roman" w:cs="Times New Roman"/>
            <w:sz w:val="24"/>
            <w:szCs w:val="24"/>
          </w:rPr>
          <w:delText xml:space="preserve">in average </w:delText>
        </w:r>
        <w:r w:rsidR="00570AB9" w:rsidDel="00474BDC">
          <w:rPr>
            <w:rFonts w:ascii="Times New Roman" w:hAnsi="Times New Roman" w:cs="Times New Roman"/>
            <w:sz w:val="24"/>
            <w:szCs w:val="24"/>
          </w:rPr>
          <w:delText xml:space="preserve">biomass of </w:delText>
        </w:r>
        <w:r w:rsidR="006B03C6" w:rsidDel="00474BDC">
          <w:rPr>
            <w:rFonts w:ascii="Times New Roman" w:hAnsi="Times New Roman" w:cs="Times New Roman"/>
            <w:sz w:val="24"/>
            <w:szCs w:val="24"/>
          </w:rPr>
          <w:delText>tadpole</w:delText>
        </w:r>
        <w:r w:rsidDel="00474BDC">
          <w:rPr>
            <w:rFonts w:ascii="Times New Roman" w:hAnsi="Times New Roman" w:cs="Times New Roman"/>
            <w:sz w:val="24"/>
            <w:szCs w:val="24"/>
          </w:rPr>
          <w:delText>s</w:delText>
        </w:r>
        <w:r w:rsidR="006B03C6" w:rsidDel="00474BDC">
          <w:rPr>
            <w:rFonts w:ascii="Times New Roman" w:hAnsi="Times New Roman" w:cs="Times New Roman"/>
            <w:sz w:val="24"/>
            <w:szCs w:val="24"/>
          </w:rPr>
          <w:delText xml:space="preserve">.  </w:delText>
        </w:r>
      </w:del>
      <w:ins w:id="1389" w:author="Scott Cooper" w:date="2014-12-14T11:12:00Z">
        <w:r w:rsidR="00474BDC">
          <w:rPr>
            <w:rFonts w:ascii="Times New Roman" w:hAnsi="Times New Roman" w:cs="Times New Roman"/>
            <w:sz w:val="24"/>
            <w:szCs w:val="24"/>
          </w:rPr>
          <w:t xml:space="preserve">Targeted </w:t>
        </w:r>
      </w:ins>
      <w:del w:id="1390" w:author="Scott Cooper" w:date="2014-12-14T11:12:00Z">
        <w:r w:rsidR="006B03C6" w:rsidDel="00474BDC">
          <w:rPr>
            <w:rFonts w:ascii="Times New Roman" w:hAnsi="Times New Roman" w:cs="Times New Roman"/>
            <w:sz w:val="24"/>
            <w:szCs w:val="24"/>
          </w:rPr>
          <w:delText xml:space="preserve">Mayfly </w:delText>
        </w:r>
      </w:del>
      <w:ins w:id="1391" w:author="Scott Cooper" w:date="2014-12-14T11:12:00Z">
        <w:r w:rsidR="00474BDC">
          <w:rPr>
            <w:rFonts w:ascii="Times New Roman" w:hAnsi="Times New Roman" w:cs="Times New Roman"/>
            <w:sz w:val="24"/>
            <w:szCs w:val="24"/>
          </w:rPr>
          <w:t xml:space="preserve">mayfly </w:t>
        </w:r>
      </w:ins>
      <w:del w:id="1392" w:author="Scott Cooper" w:date="2014-12-14T11:13:00Z">
        <w:r w:rsidR="009A0D57" w:rsidDel="00474BDC">
          <w:rPr>
            <w:rFonts w:ascii="Times New Roman" w:hAnsi="Times New Roman" w:cs="Times New Roman"/>
            <w:sz w:val="24"/>
            <w:szCs w:val="24"/>
          </w:rPr>
          <w:delText>abundance</w:delText>
        </w:r>
        <w:r w:rsidR="006B03C6" w:rsidDel="00474BDC">
          <w:rPr>
            <w:rFonts w:ascii="Times New Roman" w:hAnsi="Times New Roman" w:cs="Times New Roman"/>
            <w:sz w:val="24"/>
            <w:szCs w:val="24"/>
          </w:rPr>
          <w:delText xml:space="preserve"> did not affect</w:delText>
        </w:r>
      </w:del>
      <w:ins w:id="1393" w:author="Scott Cooper" w:date="2014-12-14T11:13:00Z">
        <w:r w:rsidR="00474BDC">
          <w:rPr>
            <w:rFonts w:ascii="Times New Roman" w:hAnsi="Times New Roman" w:cs="Times New Roman"/>
            <w:sz w:val="24"/>
            <w:szCs w:val="24"/>
          </w:rPr>
          <w:t>density had no effect on average individual</w:t>
        </w:r>
      </w:ins>
      <w:r w:rsidR="006B03C6">
        <w:rPr>
          <w:rFonts w:ascii="Times New Roman" w:hAnsi="Times New Roman" w:cs="Times New Roman"/>
          <w:sz w:val="24"/>
          <w:szCs w:val="24"/>
        </w:rPr>
        <w:t xml:space="preserve"> tadpole biomass.</w:t>
      </w:r>
      <w:ins w:id="1394" w:author="Scott Cooper" w:date="2014-12-14T11:14:00Z">
        <w:r w:rsidR="00474BDC">
          <w:rPr>
            <w:rFonts w:ascii="Times New Roman" w:hAnsi="Times New Roman" w:cs="Times New Roman"/>
            <w:sz w:val="24"/>
            <w:szCs w:val="24"/>
          </w:rPr>
          <w:t xml:space="preserve">  In contrast, </w:t>
        </w:r>
      </w:ins>
    </w:p>
    <w:p w14:paraId="50CF8508" w14:textId="203FEF0E" w:rsidR="00016E22" w:rsidRDefault="00914179" w:rsidP="00474BDC">
      <w:pPr>
        <w:spacing w:line="480" w:lineRule="auto"/>
        <w:ind w:right="360"/>
        <w:rPr>
          <w:rFonts w:ascii="Times New Roman" w:hAnsi="Times New Roman" w:cs="Times New Roman"/>
          <w:sz w:val="24"/>
          <w:szCs w:val="24"/>
        </w:rPr>
      </w:pPr>
      <w:del w:id="1395" w:author="Scott Cooper" w:date="2014-12-14T11:14:00Z">
        <w:r w:rsidDel="00474BDC">
          <w:rPr>
            <w:rFonts w:ascii="Times New Roman" w:hAnsi="Times New Roman" w:cs="Times New Roman"/>
            <w:sz w:val="24"/>
            <w:szCs w:val="24"/>
          </w:rPr>
          <w:lastRenderedPageBreak/>
          <w:delText>In the field enclosures, higher tadpole and mayfly densities reduced</w:delText>
        </w:r>
      </w:del>
      <w:proofErr w:type="gramStart"/>
      <w:ins w:id="1396" w:author="Scott Cooper" w:date="2014-12-14T11:14:00Z">
        <w:r w:rsidR="00474BDC">
          <w:rPr>
            <w:rFonts w:ascii="Times New Roman" w:hAnsi="Times New Roman" w:cs="Times New Roman"/>
            <w:sz w:val="24"/>
            <w:szCs w:val="24"/>
          </w:rPr>
          <w:t>the</w:t>
        </w:r>
      </w:ins>
      <w:proofErr w:type="gramEnd"/>
      <w:r>
        <w:rPr>
          <w:rFonts w:ascii="Times New Roman" w:hAnsi="Times New Roman" w:cs="Times New Roman"/>
          <w:sz w:val="24"/>
          <w:szCs w:val="24"/>
        </w:rPr>
        <w:t xml:space="preserve"> </w:t>
      </w:r>
      <w:ins w:id="1397" w:author="Scott Cooper" w:date="2014-12-14T11:15:00Z">
        <w:r w:rsidR="00474BDC">
          <w:rPr>
            <w:rFonts w:ascii="Times New Roman" w:hAnsi="Times New Roman" w:cs="Times New Roman"/>
            <w:sz w:val="24"/>
            <w:szCs w:val="24"/>
          </w:rPr>
          <w:t xml:space="preserve">average </w:t>
        </w:r>
      </w:ins>
      <w:r>
        <w:rPr>
          <w:rFonts w:ascii="Times New Roman" w:hAnsi="Times New Roman" w:cs="Times New Roman"/>
          <w:sz w:val="24"/>
          <w:szCs w:val="24"/>
        </w:rPr>
        <w:t xml:space="preserve">body length of mayfly nymphs </w:t>
      </w:r>
      <w:ins w:id="1398" w:author="Scott Cooper" w:date="2014-12-14T11:15:00Z">
        <w:r w:rsidR="00474BDC">
          <w:rPr>
            <w:rFonts w:ascii="Times New Roman" w:hAnsi="Times New Roman" w:cs="Times New Roman"/>
            <w:sz w:val="24"/>
            <w:szCs w:val="24"/>
          </w:rPr>
          <w:t>tended to decline with increasing densit</w:t>
        </w:r>
      </w:ins>
      <w:ins w:id="1399" w:author="Scott Cooper" w:date="2014-12-14T11:16:00Z">
        <w:r w:rsidR="00474BDC">
          <w:rPr>
            <w:rFonts w:ascii="Times New Roman" w:hAnsi="Times New Roman" w:cs="Times New Roman"/>
            <w:sz w:val="24"/>
            <w:szCs w:val="24"/>
          </w:rPr>
          <w:t>ies</w:t>
        </w:r>
      </w:ins>
      <w:ins w:id="1400" w:author="Scott Cooper" w:date="2014-12-14T11:15:00Z">
        <w:r w:rsidR="00474BDC">
          <w:rPr>
            <w:rFonts w:ascii="Times New Roman" w:hAnsi="Times New Roman" w:cs="Times New Roman"/>
            <w:sz w:val="24"/>
            <w:szCs w:val="24"/>
          </w:rPr>
          <w:t xml:space="preserve"> of both tadpoles and </w:t>
        </w:r>
        <w:commentRangeStart w:id="1401"/>
        <w:r w:rsidR="00474BDC">
          <w:rPr>
            <w:rFonts w:ascii="Times New Roman" w:hAnsi="Times New Roman" w:cs="Times New Roman"/>
            <w:sz w:val="24"/>
            <w:szCs w:val="24"/>
          </w:rPr>
          <w:t>mayflies</w:t>
        </w:r>
      </w:ins>
      <w:commentRangeEnd w:id="1401"/>
      <w:ins w:id="1402" w:author="Scott Cooper" w:date="2014-12-14T11:16:00Z">
        <w:r w:rsidR="00474BDC">
          <w:rPr>
            <w:rStyle w:val="CommentReference"/>
          </w:rPr>
          <w:commentReference w:id="1401"/>
        </w:r>
      </w:ins>
      <w:ins w:id="1403" w:author="Scott Cooper" w:date="2014-12-14T11:15:00Z">
        <w:r w:rsidR="00474BDC">
          <w:rPr>
            <w:rFonts w:ascii="Times New Roman" w:hAnsi="Times New Roman" w:cs="Times New Roman"/>
            <w:sz w:val="24"/>
            <w:szCs w:val="24"/>
          </w:rPr>
          <w:t xml:space="preserve"> </w:t>
        </w:r>
      </w:ins>
      <w:r>
        <w:rPr>
          <w:rFonts w:ascii="Times New Roman" w:hAnsi="Times New Roman" w:cs="Times New Roman"/>
          <w:sz w:val="24"/>
          <w:szCs w:val="24"/>
        </w:rPr>
        <w:t xml:space="preserve">(Figure </w:t>
      </w:r>
      <w:r w:rsidR="009E67A5">
        <w:rPr>
          <w:rFonts w:ascii="Times New Roman" w:hAnsi="Times New Roman" w:cs="Times New Roman"/>
          <w:sz w:val="24"/>
          <w:szCs w:val="24"/>
        </w:rPr>
        <w:t>6</w:t>
      </w:r>
      <w:r>
        <w:rPr>
          <w:rFonts w:ascii="Times New Roman" w:hAnsi="Times New Roman" w:cs="Times New Roman"/>
          <w:sz w:val="24"/>
          <w:szCs w:val="24"/>
        </w:rPr>
        <w:t xml:space="preserve">).  </w:t>
      </w:r>
      <w:ins w:id="1404" w:author="Scott Cooper" w:date="2014-12-14T11:17:00Z">
        <w:r w:rsidR="00474BDC">
          <w:rPr>
            <w:rFonts w:ascii="Times New Roman" w:hAnsi="Times New Roman" w:cs="Times New Roman"/>
            <w:i/>
            <w:sz w:val="24"/>
            <w:szCs w:val="24"/>
          </w:rPr>
          <w:t>Ameletus edmundsi</w:t>
        </w:r>
        <w:r w:rsidR="00474BDC">
          <w:rPr>
            <w:rFonts w:ascii="Times New Roman" w:hAnsi="Times New Roman" w:cs="Times New Roman"/>
            <w:sz w:val="24"/>
            <w:szCs w:val="24"/>
          </w:rPr>
          <w:t xml:space="preserve"> </w:t>
        </w:r>
      </w:ins>
      <w:del w:id="1405" w:author="Scott Cooper" w:date="2014-12-14T11:17:00Z">
        <w:r w:rsidR="00BF59AA" w:rsidDel="00474BDC">
          <w:rPr>
            <w:rFonts w:ascii="Times New Roman" w:hAnsi="Times New Roman" w:cs="Times New Roman"/>
            <w:sz w:val="24"/>
            <w:szCs w:val="24"/>
          </w:rPr>
          <w:delText>Tadpole presence reduced mayfly</w:delText>
        </w:r>
      </w:del>
      <w:r w:rsidR="00BF59AA">
        <w:rPr>
          <w:rFonts w:ascii="Times New Roman" w:hAnsi="Times New Roman" w:cs="Times New Roman"/>
          <w:sz w:val="24"/>
          <w:szCs w:val="24"/>
        </w:rPr>
        <w:t xml:space="preserve"> length </w:t>
      </w:r>
      <w:ins w:id="1406" w:author="Scott Cooper" w:date="2014-12-14T11:17:00Z">
        <w:r w:rsidR="00474BDC">
          <w:rPr>
            <w:rFonts w:ascii="Times New Roman" w:hAnsi="Times New Roman" w:cs="Times New Roman"/>
            <w:sz w:val="24"/>
            <w:szCs w:val="24"/>
          </w:rPr>
          <w:t xml:space="preserve">was reduced </w:t>
        </w:r>
      </w:ins>
      <w:r w:rsidR="00BF59AA">
        <w:rPr>
          <w:rFonts w:ascii="Times New Roman" w:hAnsi="Times New Roman" w:cs="Times New Roman"/>
          <w:sz w:val="24"/>
          <w:szCs w:val="24"/>
        </w:rPr>
        <w:t xml:space="preserve">by 6-17% in </w:t>
      </w:r>
      <w:ins w:id="1407" w:author="Scott Cooper" w:date="2014-12-14T11:17:00Z">
        <w:r w:rsidR="00474BDC">
          <w:rPr>
            <w:rFonts w:ascii="Times New Roman" w:hAnsi="Times New Roman" w:cs="Times New Roman"/>
            <w:sz w:val="24"/>
            <w:szCs w:val="24"/>
          </w:rPr>
          <w:t xml:space="preserve">the presence </w:t>
        </w:r>
      </w:ins>
      <w:ins w:id="1408" w:author="Scott Cooper" w:date="2014-12-14T11:18:00Z">
        <w:r w:rsidR="00474BDC">
          <w:rPr>
            <w:rFonts w:ascii="Times New Roman" w:hAnsi="Times New Roman" w:cs="Times New Roman"/>
            <w:sz w:val="24"/>
            <w:szCs w:val="24"/>
          </w:rPr>
          <w:t xml:space="preserve">(vs. absence) </w:t>
        </w:r>
      </w:ins>
      <w:ins w:id="1409" w:author="Scott Cooper" w:date="2014-12-14T11:17:00Z">
        <w:r w:rsidR="00474BDC">
          <w:rPr>
            <w:rFonts w:ascii="Times New Roman" w:hAnsi="Times New Roman" w:cs="Times New Roman"/>
            <w:sz w:val="24"/>
            <w:szCs w:val="24"/>
          </w:rPr>
          <w:t xml:space="preserve">of tadpoles </w:t>
        </w:r>
      </w:ins>
      <w:del w:id="1410" w:author="Scott Cooper" w:date="2014-12-14T11:17:00Z">
        <w:r w:rsidR="0008798F" w:rsidDel="00474BDC">
          <w:rPr>
            <w:rFonts w:ascii="Times New Roman" w:hAnsi="Times New Roman" w:cs="Times New Roman"/>
            <w:i/>
            <w:sz w:val="24"/>
            <w:szCs w:val="24"/>
          </w:rPr>
          <w:delText>Ameletus edmundsi</w:delText>
        </w:r>
        <w:r w:rsidR="00BF59AA" w:rsidDel="00474BDC">
          <w:rPr>
            <w:rFonts w:ascii="Times New Roman" w:hAnsi="Times New Roman" w:cs="Times New Roman"/>
            <w:sz w:val="24"/>
            <w:szCs w:val="24"/>
          </w:rPr>
          <w:delText xml:space="preserve"> </w:delText>
        </w:r>
      </w:del>
      <w:r w:rsidR="00BF59AA">
        <w:rPr>
          <w:rFonts w:ascii="Times New Roman" w:hAnsi="Times New Roman" w:cs="Times New Roman"/>
          <w:sz w:val="24"/>
          <w:szCs w:val="24"/>
        </w:rPr>
        <w:t>in LeConte</w:t>
      </w:r>
      <w:ins w:id="1411" w:author="Scott Cooper" w:date="2014-12-14T11:17:00Z">
        <w:r w:rsidR="00474BDC">
          <w:rPr>
            <w:rFonts w:ascii="Times New Roman" w:hAnsi="Times New Roman" w:cs="Times New Roman"/>
            <w:sz w:val="24"/>
            <w:szCs w:val="24"/>
          </w:rPr>
          <w:t xml:space="preserve"> Lake</w:t>
        </w:r>
      </w:ins>
      <w:r w:rsidR="00BF59AA">
        <w:rPr>
          <w:rFonts w:ascii="Times New Roman" w:hAnsi="Times New Roman" w:cs="Times New Roman"/>
          <w:sz w:val="24"/>
          <w:szCs w:val="24"/>
        </w:rPr>
        <w:t xml:space="preserve">, but </w:t>
      </w:r>
      <w:ins w:id="1412" w:author="Scott Cooper" w:date="2014-12-14T11:18:00Z">
        <w:r w:rsidR="00474BDC">
          <w:rPr>
            <w:rFonts w:ascii="Times New Roman" w:hAnsi="Times New Roman" w:cs="Times New Roman"/>
            <w:sz w:val="24"/>
            <w:szCs w:val="24"/>
          </w:rPr>
          <w:t xml:space="preserve">tadpole presence </w:t>
        </w:r>
      </w:ins>
      <w:r w:rsidR="00BF59AA">
        <w:rPr>
          <w:rFonts w:ascii="Times New Roman" w:hAnsi="Times New Roman" w:cs="Times New Roman"/>
          <w:sz w:val="24"/>
          <w:szCs w:val="24"/>
        </w:rPr>
        <w:t xml:space="preserve">had no effect on either </w:t>
      </w:r>
      <w:ins w:id="1413" w:author="Scott Cooper" w:date="2014-12-14T11:18:00Z">
        <w:r w:rsidR="00474BDC" w:rsidRPr="00474BDC">
          <w:rPr>
            <w:rFonts w:ascii="Times New Roman" w:hAnsi="Times New Roman" w:cs="Times New Roman"/>
            <w:i/>
            <w:sz w:val="24"/>
            <w:szCs w:val="24"/>
            <w:rPrChange w:id="1414" w:author="Scott Cooper" w:date="2014-12-14T11:18:00Z">
              <w:rPr>
                <w:rFonts w:ascii="Times New Roman" w:hAnsi="Times New Roman" w:cs="Times New Roman"/>
                <w:sz w:val="24"/>
                <w:szCs w:val="24"/>
              </w:rPr>
            </w:rPrChange>
          </w:rPr>
          <w:t>Ameletus</w:t>
        </w:r>
        <w:r w:rsidR="00474BDC">
          <w:rPr>
            <w:rFonts w:ascii="Times New Roman" w:hAnsi="Times New Roman" w:cs="Times New Roman"/>
            <w:sz w:val="24"/>
            <w:szCs w:val="24"/>
          </w:rPr>
          <w:t xml:space="preserve"> or </w:t>
        </w:r>
        <w:r w:rsidR="00474BDC" w:rsidRPr="00474BDC">
          <w:rPr>
            <w:rFonts w:ascii="Times New Roman" w:hAnsi="Times New Roman" w:cs="Times New Roman"/>
            <w:i/>
            <w:sz w:val="24"/>
            <w:szCs w:val="24"/>
            <w:rPrChange w:id="1415" w:author="Scott Cooper" w:date="2014-12-14T11:18:00Z">
              <w:rPr>
                <w:rFonts w:ascii="Times New Roman" w:hAnsi="Times New Roman" w:cs="Times New Roman"/>
                <w:sz w:val="24"/>
                <w:szCs w:val="24"/>
              </w:rPr>
            </w:rPrChange>
          </w:rPr>
          <w:t>Callibaetis</w:t>
        </w:r>
        <w:r w:rsidR="00474BDC">
          <w:rPr>
            <w:rFonts w:ascii="Times New Roman" w:hAnsi="Times New Roman" w:cs="Times New Roman"/>
            <w:sz w:val="24"/>
            <w:szCs w:val="24"/>
          </w:rPr>
          <w:t xml:space="preserve"> </w:t>
        </w:r>
      </w:ins>
      <w:del w:id="1416" w:author="Scott Cooper" w:date="2014-12-14T11:18:00Z">
        <w:r w:rsidR="00BF59AA" w:rsidDel="00474BDC">
          <w:rPr>
            <w:rFonts w:ascii="Times New Roman" w:hAnsi="Times New Roman" w:cs="Times New Roman"/>
            <w:sz w:val="24"/>
            <w:szCs w:val="24"/>
          </w:rPr>
          <w:delText xml:space="preserve">species </w:delText>
        </w:r>
      </w:del>
      <w:ins w:id="1417" w:author="Scott Cooper" w:date="2014-12-14T11:18:00Z">
        <w:r w:rsidR="00474BDC">
          <w:rPr>
            <w:rFonts w:ascii="Times New Roman" w:hAnsi="Times New Roman" w:cs="Times New Roman"/>
            <w:sz w:val="24"/>
            <w:szCs w:val="24"/>
          </w:rPr>
          <w:t xml:space="preserve">lengths </w:t>
        </w:r>
      </w:ins>
      <w:r w:rsidR="00BF59AA">
        <w:rPr>
          <w:rFonts w:ascii="Times New Roman" w:hAnsi="Times New Roman" w:cs="Times New Roman"/>
          <w:sz w:val="24"/>
          <w:szCs w:val="24"/>
        </w:rPr>
        <w:t>in Spur</w:t>
      </w:r>
      <w:ins w:id="1418" w:author="Scott Cooper" w:date="2014-12-14T11:19:00Z">
        <w:r w:rsidR="00474BDC">
          <w:rPr>
            <w:rFonts w:ascii="Times New Roman" w:hAnsi="Times New Roman" w:cs="Times New Roman"/>
            <w:sz w:val="24"/>
            <w:szCs w:val="24"/>
          </w:rPr>
          <w:t xml:space="preserve"> Lake</w:t>
        </w:r>
      </w:ins>
      <w:r w:rsidR="00BF59AA">
        <w:rPr>
          <w:rFonts w:ascii="Times New Roman" w:hAnsi="Times New Roman" w:cs="Times New Roman"/>
          <w:sz w:val="24"/>
          <w:szCs w:val="24"/>
        </w:rPr>
        <w:t xml:space="preserve">.  </w:t>
      </w:r>
      <w:del w:id="1419" w:author="Scott Cooper" w:date="2014-12-14T11:20:00Z">
        <w:r w:rsidR="00BF59AA" w:rsidDel="00474BDC">
          <w:rPr>
            <w:rFonts w:ascii="Times New Roman" w:hAnsi="Times New Roman" w:cs="Times New Roman"/>
            <w:sz w:val="24"/>
            <w:szCs w:val="24"/>
          </w:rPr>
          <w:delText xml:space="preserve">Higher mayfly </w:delText>
        </w:r>
        <w:r w:rsidR="009A0D57" w:rsidDel="00474BDC">
          <w:rPr>
            <w:rFonts w:ascii="Times New Roman" w:hAnsi="Times New Roman" w:cs="Times New Roman"/>
            <w:sz w:val="24"/>
            <w:szCs w:val="24"/>
          </w:rPr>
          <w:delText>abundance</w:delText>
        </w:r>
        <w:r w:rsidR="00BF59AA" w:rsidDel="00474BDC">
          <w:rPr>
            <w:rFonts w:ascii="Times New Roman" w:hAnsi="Times New Roman" w:cs="Times New Roman"/>
            <w:sz w:val="24"/>
            <w:szCs w:val="24"/>
          </w:rPr>
          <w:delText xml:space="preserve"> reduced mayfly</w:delText>
        </w:r>
      </w:del>
      <w:ins w:id="1420" w:author="Scott Cooper" w:date="2014-12-14T11:20:00Z">
        <w:r w:rsidR="00474BDC">
          <w:rPr>
            <w:rFonts w:ascii="Times New Roman" w:hAnsi="Times New Roman" w:cs="Times New Roman"/>
            <w:sz w:val="24"/>
            <w:szCs w:val="24"/>
          </w:rPr>
          <w:t>The</w:t>
        </w:r>
      </w:ins>
      <w:r w:rsidR="00BF59AA">
        <w:rPr>
          <w:rFonts w:ascii="Times New Roman" w:hAnsi="Times New Roman" w:cs="Times New Roman"/>
          <w:sz w:val="24"/>
          <w:szCs w:val="24"/>
        </w:rPr>
        <w:t xml:space="preserve"> </w:t>
      </w:r>
      <w:ins w:id="1421" w:author="Scott Cooper" w:date="2014-12-14T11:20:00Z">
        <w:r w:rsidR="00474BDC">
          <w:rPr>
            <w:rFonts w:ascii="Times New Roman" w:hAnsi="Times New Roman" w:cs="Times New Roman"/>
            <w:sz w:val="24"/>
            <w:szCs w:val="24"/>
          </w:rPr>
          <w:t xml:space="preserve">average </w:t>
        </w:r>
      </w:ins>
      <w:r w:rsidR="00BF59AA">
        <w:rPr>
          <w:rFonts w:ascii="Times New Roman" w:hAnsi="Times New Roman" w:cs="Times New Roman"/>
          <w:sz w:val="24"/>
          <w:szCs w:val="24"/>
        </w:rPr>
        <w:t xml:space="preserve">length </w:t>
      </w:r>
      <w:ins w:id="1422" w:author="Scott Cooper" w:date="2014-12-14T11:20:00Z">
        <w:r w:rsidR="00474BDC">
          <w:rPr>
            <w:rFonts w:ascii="Times New Roman" w:hAnsi="Times New Roman" w:cs="Times New Roman"/>
            <w:sz w:val="24"/>
            <w:szCs w:val="24"/>
          </w:rPr>
          <w:t xml:space="preserve">of </w:t>
        </w:r>
        <w:r w:rsidR="00474BDC">
          <w:rPr>
            <w:rFonts w:ascii="Times New Roman" w:hAnsi="Times New Roman" w:cs="Times New Roman"/>
            <w:i/>
            <w:sz w:val="24"/>
            <w:szCs w:val="24"/>
          </w:rPr>
          <w:t>A. edmundsi</w:t>
        </w:r>
        <w:r w:rsidR="00474BDC">
          <w:rPr>
            <w:rFonts w:ascii="Times New Roman" w:hAnsi="Times New Roman" w:cs="Times New Roman"/>
            <w:sz w:val="24"/>
            <w:szCs w:val="24"/>
          </w:rPr>
          <w:t xml:space="preserve"> was reduced </w:t>
        </w:r>
      </w:ins>
      <w:r w:rsidR="00BF59AA">
        <w:rPr>
          <w:rFonts w:ascii="Times New Roman" w:hAnsi="Times New Roman" w:cs="Times New Roman"/>
          <w:sz w:val="24"/>
          <w:szCs w:val="24"/>
        </w:rPr>
        <w:t xml:space="preserve">by 8-23% </w:t>
      </w:r>
      <w:ins w:id="1423" w:author="Scott Cooper" w:date="2014-12-14T11:20:00Z">
        <w:r w:rsidR="00474BDC">
          <w:rPr>
            <w:rFonts w:ascii="Times New Roman" w:hAnsi="Times New Roman" w:cs="Times New Roman"/>
            <w:sz w:val="24"/>
            <w:szCs w:val="24"/>
          </w:rPr>
          <w:t xml:space="preserve">from the lowest to highest </w:t>
        </w:r>
      </w:ins>
      <w:ins w:id="1424" w:author="Scott Cooper" w:date="2014-12-14T11:21:00Z">
        <w:r w:rsidR="00474BDC">
          <w:rPr>
            <w:rFonts w:ascii="Times New Roman" w:hAnsi="Times New Roman" w:cs="Times New Roman"/>
            <w:sz w:val="24"/>
            <w:szCs w:val="24"/>
          </w:rPr>
          <w:t xml:space="preserve">mayfly densities </w:t>
        </w:r>
      </w:ins>
      <w:del w:id="1425" w:author="Scott Cooper" w:date="2014-12-14T11:21:00Z">
        <w:r w:rsidR="00BF59AA" w:rsidDel="00474BDC">
          <w:rPr>
            <w:rFonts w:ascii="Times New Roman" w:hAnsi="Times New Roman" w:cs="Times New Roman"/>
            <w:sz w:val="24"/>
            <w:szCs w:val="24"/>
          </w:rPr>
          <w:delText xml:space="preserve">for </w:delText>
        </w:r>
      </w:del>
      <w:del w:id="1426" w:author="Scott Cooper" w:date="2014-12-14T11:20:00Z">
        <w:r w:rsidR="009E67A5" w:rsidDel="00474BDC">
          <w:rPr>
            <w:rFonts w:ascii="Times New Roman" w:hAnsi="Times New Roman" w:cs="Times New Roman"/>
            <w:i/>
            <w:sz w:val="24"/>
            <w:szCs w:val="24"/>
          </w:rPr>
          <w:delText xml:space="preserve">A. </w:delText>
        </w:r>
        <w:r w:rsidR="0008798F" w:rsidDel="00474BDC">
          <w:rPr>
            <w:rFonts w:ascii="Times New Roman" w:hAnsi="Times New Roman" w:cs="Times New Roman"/>
            <w:i/>
            <w:sz w:val="24"/>
            <w:szCs w:val="24"/>
          </w:rPr>
          <w:delText>edmundsi</w:delText>
        </w:r>
        <w:r w:rsidR="00BF59AA" w:rsidDel="00474BDC">
          <w:rPr>
            <w:rFonts w:ascii="Times New Roman" w:hAnsi="Times New Roman" w:cs="Times New Roman"/>
            <w:sz w:val="24"/>
            <w:szCs w:val="24"/>
          </w:rPr>
          <w:delText xml:space="preserve"> </w:delText>
        </w:r>
      </w:del>
      <w:r w:rsidR="00BF59AA">
        <w:rPr>
          <w:rFonts w:ascii="Times New Roman" w:hAnsi="Times New Roman" w:cs="Times New Roman"/>
          <w:sz w:val="24"/>
          <w:szCs w:val="24"/>
        </w:rPr>
        <w:t>in LeConte</w:t>
      </w:r>
      <w:ins w:id="1427" w:author="Scott Cooper" w:date="2014-12-14T11:21:00Z">
        <w:r w:rsidR="00474BDC">
          <w:rPr>
            <w:rFonts w:ascii="Times New Roman" w:hAnsi="Times New Roman" w:cs="Times New Roman"/>
            <w:sz w:val="24"/>
            <w:szCs w:val="24"/>
          </w:rPr>
          <w:t xml:space="preserve"> Lake</w:t>
        </w:r>
      </w:ins>
      <w:del w:id="1428" w:author="Scott Cooper" w:date="2014-12-14T11:21:00Z">
        <w:r w:rsidR="00BF59AA" w:rsidDel="00474BDC">
          <w:rPr>
            <w:rFonts w:ascii="Times New Roman" w:hAnsi="Times New Roman" w:cs="Times New Roman"/>
            <w:sz w:val="24"/>
            <w:szCs w:val="24"/>
          </w:rPr>
          <w:delText>,</w:delText>
        </w:r>
      </w:del>
      <w:r w:rsidR="00BF59AA">
        <w:rPr>
          <w:rFonts w:ascii="Times New Roman" w:hAnsi="Times New Roman" w:cs="Times New Roman"/>
          <w:sz w:val="24"/>
          <w:szCs w:val="24"/>
        </w:rPr>
        <w:t xml:space="preserve"> and </w:t>
      </w:r>
      <w:ins w:id="1429" w:author="Scott Cooper" w:date="2014-12-14T11:21:00Z">
        <w:r w:rsidR="0027142C">
          <w:rPr>
            <w:rFonts w:ascii="Times New Roman" w:hAnsi="Times New Roman" w:cs="Times New Roman"/>
            <w:sz w:val="24"/>
            <w:szCs w:val="24"/>
          </w:rPr>
          <w:t>the aver</w:t>
        </w:r>
      </w:ins>
      <w:ins w:id="1430" w:author="Scott Cooper" w:date="2014-12-14T11:22:00Z">
        <w:r w:rsidR="0027142C">
          <w:rPr>
            <w:rFonts w:ascii="Times New Roman" w:hAnsi="Times New Roman" w:cs="Times New Roman"/>
            <w:sz w:val="24"/>
            <w:szCs w:val="24"/>
          </w:rPr>
          <w:t>a</w:t>
        </w:r>
      </w:ins>
      <w:ins w:id="1431" w:author="Scott Cooper" w:date="2014-12-14T11:21:00Z">
        <w:r w:rsidR="0027142C">
          <w:rPr>
            <w:rFonts w:ascii="Times New Roman" w:hAnsi="Times New Roman" w:cs="Times New Roman"/>
            <w:sz w:val="24"/>
            <w:szCs w:val="24"/>
          </w:rPr>
          <w:t xml:space="preserve">ge length of </w:t>
        </w:r>
      </w:ins>
      <w:ins w:id="1432" w:author="Scott Cooper" w:date="2014-12-14T11:22:00Z">
        <w:r w:rsidR="0027142C" w:rsidRPr="00BF59AA">
          <w:rPr>
            <w:rFonts w:ascii="Times New Roman" w:hAnsi="Times New Roman" w:cs="Times New Roman"/>
            <w:i/>
            <w:sz w:val="24"/>
            <w:szCs w:val="24"/>
          </w:rPr>
          <w:t>C. ferrugineus</w:t>
        </w:r>
        <w:r w:rsidR="0027142C">
          <w:rPr>
            <w:rFonts w:ascii="Times New Roman" w:hAnsi="Times New Roman" w:cs="Times New Roman"/>
            <w:sz w:val="24"/>
            <w:szCs w:val="24"/>
          </w:rPr>
          <w:t xml:space="preserve"> was reduced by </w:t>
        </w:r>
      </w:ins>
      <w:r w:rsidR="00BF59AA">
        <w:rPr>
          <w:rFonts w:ascii="Times New Roman" w:hAnsi="Times New Roman" w:cs="Times New Roman"/>
          <w:sz w:val="24"/>
          <w:szCs w:val="24"/>
        </w:rPr>
        <w:t xml:space="preserve">8-10% </w:t>
      </w:r>
      <w:del w:id="1433" w:author="Scott Cooper" w:date="2014-12-14T11:22:00Z">
        <w:r w:rsidR="00BF59AA" w:rsidDel="0027142C">
          <w:rPr>
            <w:rFonts w:ascii="Times New Roman" w:hAnsi="Times New Roman" w:cs="Times New Roman"/>
            <w:sz w:val="24"/>
            <w:szCs w:val="24"/>
          </w:rPr>
          <w:delText xml:space="preserve">for </w:delText>
        </w:r>
      </w:del>
      <w:ins w:id="1434" w:author="Scott Cooper" w:date="2014-12-14T11:22:00Z">
        <w:r w:rsidR="0027142C">
          <w:rPr>
            <w:rFonts w:ascii="Times New Roman" w:hAnsi="Times New Roman" w:cs="Times New Roman"/>
            <w:sz w:val="24"/>
            <w:szCs w:val="24"/>
          </w:rPr>
          <w:t xml:space="preserve">from the lowest to highest mayfly densities </w:t>
        </w:r>
      </w:ins>
      <w:del w:id="1435" w:author="Scott Cooper" w:date="2014-12-14T11:21:00Z">
        <w:r w:rsidR="00BF59AA" w:rsidRPr="00BF59AA" w:rsidDel="0027142C">
          <w:rPr>
            <w:rFonts w:ascii="Times New Roman" w:hAnsi="Times New Roman" w:cs="Times New Roman"/>
            <w:i/>
            <w:sz w:val="24"/>
            <w:szCs w:val="24"/>
          </w:rPr>
          <w:delText>C. ferrugineus</w:delText>
        </w:r>
        <w:r w:rsidR="00BF59AA" w:rsidDel="0027142C">
          <w:rPr>
            <w:rFonts w:ascii="Times New Roman" w:hAnsi="Times New Roman" w:cs="Times New Roman"/>
            <w:sz w:val="24"/>
            <w:szCs w:val="24"/>
          </w:rPr>
          <w:delText xml:space="preserve"> </w:delText>
        </w:r>
      </w:del>
      <w:r w:rsidR="009E67A5">
        <w:rPr>
          <w:rFonts w:ascii="Times New Roman" w:hAnsi="Times New Roman" w:cs="Times New Roman"/>
          <w:sz w:val="24"/>
          <w:szCs w:val="24"/>
        </w:rPr>
        <w:t xml:space="preserve">in </w:t>
      </w:r>
      <w:r w:rsidR="00BF59AA">
        <w:rPr>
          <w:rFonts w:ascii="Times New Roman" w:hAnsi="Times New Roman" w:cs="Times New Roman"/>
          <w:sz w:val="24"/>
          <w:szCs w:val="24"/>
        </w:rPr>
        <w:t>Spur</w:t>
      </w:r>
      <w:ins w:id="1436" w:author="Scott Cooper" w:date="2014-12-14T11:22:00Z">
        <w:r w:rsidR="0027142C">
          <w:rPr>
            <w:rFonts w:ascii="Times New Roman" w:hAnsi="Times New Roman" w:cs="Times New Roman"/>
            <w:sz w:val="24"/>
            <w:szCs w:val="24"/>
          </w:rPr>
          <w:t xml:space="preserve"> </w:t>
        </w:r>
        <w:commentRangeStart w:id="1437"/>
        <w:r w:rsidR="0027142C">
          <w:rPr>
            <w:rFonts w:ascii="Times New Roman" w:hAnsi="Times New Roman" w:cs="Times New Roman"/>
            <w:sz w:val="24"/>
            <w:szCs w:val="24"/>
          </w:rPr>
          <w:t>Lake</w:t>
        </w:r>
      </w:ins>
      <w:commentRangeEnd w:id="1437"/>
      <w:ins w:id="1438" w:author="Scott Cooper" w:date="2014-12-14T11:24:00Z">
        <w:r w:rsidR="0027142C">
          <w:rPr>
            <w:rStyle w:val="CommentReference"/>
          </w:rPr>
          <w:commentReference w:id="1437"/>
        </w:r>
      </w:ins>
      <w:r w:rsidR="00BF59AA">
        <w:rPr>
          <w:rFonts w:ascii="Times New Roman" w:hAnsi="Times New Roman" w:cs="Times New Roman"/>
          <w:sz w:val="24"/>
          <w:szCs w:val="24"/>
        </w:rPr>
        <w:t xml:space="preserve">.  </w:t>
      </w:r>
      <w:commentRangeStart w:id="1439"/>
      <w:del w:id="1440" w:author="Scott Cooper" w:date="2014-12-14T11:24:00Z">
        <w:r w:rsidR="00BF59AA" w:rsidDel="0027142C">
          <w:rPr>
            <w:rFonts w:ascii="Times New Roman" w:hAnsi="Times New Roman" w:cs="Times New Roman"/>
            <w:sz w:val="24"/>
            <w:szCs w:val="24"/>
          </w:rPr>
          <w:delText xml:space="preserve">Because of the difference in mayfly species relative abundance in the two lakes, the best fit generalized least squares model included an interaction between </w:delText>
        </w:r>
        <w:r w:rsidR="00792C5C" w:rsidDel="0027142C">
          <w:rPr>
            <w:rFonts w:ascii="Times New Roman" w:hAnsi="Times New Roman" w:cs="Times New Roman"/>
            <w:sz w:val="24"/>
            <w:szCs w:val="24"/>
          </w:rPr>
          <w:delText xml:space="preserve">mayfly species composition and </w:delText>
        </w:r>
        <w:r w:rsidR="00BF59AA" w:rsidDel="0027142C">
          <w:rPr>
            <w:rFonts w:ascii="Times New Roman" w:hAnsi="Times New Roman" w:cs="Times New Roman"/>
            <w:sz w:val="24"/>
            <w:szCs w:val="24"/>
          </w:rPr>
          <w:delText xml:space="preserve">lake; this model also allowed for different variances of mayfly length across the gradient of tadpole </w:delText>
        </w:r>
        <w:r w:rsidR="009A0D57" w:rsidDel="0027142C">
          <w:rPr>
            <w:rFonts w:ascii="Times New Roman" w:hAnsi="Times New Roman" w:cs="Times New Roman"/>
            <w:sz w:val="24"/>
            <w:szCs w:val="24"/>
          </w:rPr>
          <w:delText>abundance</w:delText>
        </w:r>
        <w:r w:rsidR="00BF59AA" w:rsidDel="0027142C">
          <w:rPr>
            <w:rFonts w:ascii="Times New Roman" w:hAnsi="Times New Roman" w:cs="Times New Roman"/>
            <w:sz w:val="24"/>
            <w:szCs w:val="24"/>
          </w:rPr>
          <w:delText xml:space="preserve"> and between the two species (Table </w:delText>
        </w:r>
        <w:r w:rsidR="009E67A5" w:rsidDel="0027142C">
          <w:rPr>
            <w:rFonts w:ascii="Times New Roman" w:hAnsi="Times New Roman" w:cs="Times New Roman"/>
            <w:sz w:val="24"/>
            <w:szCs w:val="24"/>
          </w:rPr>
          <w:delText>8</w:delText>
        </w:r>
      </w:del>
      <w:commentRangeEnd w:id="1439"/>
      <w:r w:rsidR="0027142C">
        <w:rPr>
          <w:rStyle w:val="CommentReference"/>
        </w:rPr>
        <w:commentReference w:id="1439"/>
      </w:r>
      <w:del w:id="1441" w:author="Scott Cooper" w:date="2014-12-14T11:24:00Z">
        <w:r w:rsidR="00BF59AA" w:rsidDel="0027142C">
          <w:rPr>
            <w:rFonts w:ascii="Times New Roman" w:hAnsi="Times New Roman" w:cs="Times New Roman"/>
            <w:sz w:val="24"/>
            <w:szCs w:val="24"/>
          </w:rPr>
          <w:delText>)</w:delText>
        </w:r>
      </w:del>
      <w:r w:rsidR="00BF59AA">
        <w:rPr>
          <w:rFonts w:ascii="Times New Roman" w:hAnsi="Times New Roman" w:cs="Times New Roman"/>
          <w:sz w:val="24"/>
          <w:szCs w:val="24"/>
        </w:rPr>
        <w:t xml:space="preserve">.  </w:t>
      </w:r>
      <w:ins w:id="1442" w:author="Scott Cooper" w:date="2014-12-14T11:28:00Z">
        <w:r w:rsidR="0027142C">
          <w:rPr>
            <w:rFonts w:ascii="Times New Roman" w:hAnsi="Times New Roman" w:cs="Times New Roman"/>
            <w:sz w:val="24"/>
            <w:szCs w:val="24"/>
          </w:rPr>
          <w:t xml:space="preserve">Differences in mayfly length </w:t>
        </w:r>
      </w:ins>
      <w:del w:id="1443" w:author="Scott Cooper" w:date="2014-12-14T11:28:00Z">
        <w:r w:rsidDel="0027142C">
          <w:rPr>
            <w:rFonts w:ascii="Times New Roman" w:hAnsi="Times New Roman" w:cs="Times New Roman"/>
            <w:sz w:val="24"/>
            <w:szCs w:val="24"/>
          </w:rPr>
          <w:delText xml:space="preserve">While mayflies differed in size </w:delText>
        </w:r>
      </w:del>
      <w:r>
        <w:rPr>
          <w:rFonts w:ascii="Times New Roman" w:hAnsi="Times New Roman" w:cs="Times New Roman"/>
          <w:sz w:val="24"/>
          <w:szCs w:val="24"/>
        </w:rPr>
        <w:t>between LeConte and Spur</w:t>
      </w:r>
      <w:ins w:id="1444" w:author="Scott Cooper" w:date="2014-12-14T11:28:00Z">
        <w:r w:rsidR="0027142C">
          <w:rPr>
            <w:rFonts w:ascii="Times New Roman" w:hAnsi="Times New Roman" w:cs="Times New Roman"/>
            <w:sz w:val="24"/>
            <w:szCs w:val="24"/>
          </w:rPr>
          <w:t xml:space="preserve"> Lakes</w:t>
        </w:r>
      </w:ins>
      <w:del w:id="1445" w:author="Scott Cooper" w:date="2014-12-14T11:28:00Z">
        <w:r w:rsidDel="0027142C">
          <w:rPr>
            <w:rFonts w:ascii="Times New Roman" w:hAnsi="Times New Roman" w:cs="Times New Roman"/>
            <w:sz w:val="24"/>
            <w:szCs w:val="24"/>
          </w:rPr>
          <w:delText>,</w:delText>
        </w:r>
      </w:del>
      <w:r>
        <w:rPr>
          <w:rFonts w:ascii="Times New Roman" w:hAnsi="Times New Roman" w:cs="Times New Roman"/>
          <w:sz w:val="24"/>
          <w:szCs w:val="24"/>
        </w:rPr>
        <w:t xml:space="preserve"> </w:t>
      </w:r>
      <w:del w:id="1446" w:author="Scott Cooper" w:date="2014-12-14T11:28:00Z">
        <w:r w:rsidDel="0027142C">
          <w:rPr>
            <w:rFonts w:ascii="Times New Roman" w:hAnsi="Times New Roman" w:cs="Times New Roman"/>
            <w:sz w:val="24"/>
            <w:szCs w:val="24"/>
          </w:rPr>
          <w:delText xml:space="preserve">this </w:delText>
        </w:r>
      </w:del>
      <w:r>
        <w:rPr>
          <w:rFonts w:ascii="Times New Roman" w:hAnsi="Times New Roman" w:cs="Times New Roman"/>
          <w:sz w:val="24"/>
          <w:szCs w:val="24"/>
        </w:rPr>
        <w:t xml:space="preserve">may have been due to </w:t>
      </w:r>
      <w:proofErr w:type="spellStart"/>
      <w:ins w:id="1447" w:author="Scott Cooper" w:date="2014-12-14T11:29:00Z">
        <w:r w:rsidR="005E1B97">
          <w:rPr>
            <w:rFonts w:ascii="Times New Roman" w:hAnsi="Times New Roman" w:cs="Times New Roman"/>
            <w:sz w:val="24"/>
            <w:szCs w:val="24"/>
          </w:rPr>
          <w:t>ph</w:t>
        </w:r>
      </w:ins>
      <w:ins w:id="1448" w:author="Scott Cooper" w:date="2014-12-14T11:32:00Z">
        <w:r w:rsidR="005E1B97">
          <w:rPr>
            <w:rFonts w:ascii="Times New Roman" w:hAnsi="Times New Roman" w:cs="Times New Roman"/>
            <w:sz w:val="24"/>
            <w:szCs w:val="24"/>
          </w:rPr>
          <w:t>e</w:t>
        </w:r>
      </w:ins>
      <w:ins w:id="1449" w:author="Scott Cooper" w:date="2014-12-14T11:29:00Z">
        <w:r w:rsidR="0027142C">
          <w:rPr>
            <w:rFonts w:ascii="Times New Roman" w:hAnsi="Times New Roman" w:cs="Times New Roman"/>
            <w:sz w:val="24"/>
            <w:szCs w:val="24"/>
          </w:rPr>
          <w:t>nological</w:t>
        </w:r>
        <w:proofErr w:type="spellEnd"/>
        <w:r w:rsidR="0027142C">
          <w:rPr>
            <w:rFonts w:ascii="Times New Roman" w:hAnsi="Times New Roman" w:cs="Times New Roman"/>
            <w:sz w:val="24"/>
            <w:szCs w:val="24"/>
          </w:rPr>
          <w:t xml:space="preserve"> </w:t>
        </w:r>
      </w:ins>
      <w:r>
        <w:rPr>
          <w:rFonts w:ascii="Times New Roman" w:hAnsi="Times New Roman" w:cs="Times New Roman"/>
          <w:sz w:val="24"/>
          <w:szCs w:val="24"/>
        </w:rPr>
        <w:t xml:space="preserve">differences </w:t>
      </w:r>
      <w:del w:id="1450" w:author="Scott Cooper" w:date="2014-12-14T11:29:00Z">
        <w:r w:rsidDel="0027142C">
          <w:rPr>
            <w:rFonts w:ascii="Times New Roman" w:hAnsi="Times New Roman" w:cs="Times New Roman"/>
            <w:sz w:val="24"/>
            <w:szCs w:val="24"/>
          </w:rPr>
          <w:delText>in phenology</w:delText>
        </w:r>
      </w:del>
      <w:ins w:id="1451" w:author="Scott Cooper" w:date="2014-12-14T11:29:00Z">
        <w:r w:rsidR="0027142C">
          <w:rPr>
            <w:rFonts w:ascii="Times New Roman" w:hAnsi="Times New Roman" w:cs="Times New Roman"/>
            <w:sz w:val="24"/>
            <w:szCs w:val="24"/>
          </w:rPr>
          <w:t xml:space="preserve">between these lakes, because </w:t>
        </w:r>
      </w:ins>
      <w:ins w:id="1452" w:author="Scott Cooper" w:date="2014-12-14T11:32:00Z">
        <w:r w:rsidR="005E1B97">
          <w:rPr>
            <w:rFonts w:ascii="Times New Roman" w:hAnsi="Times New Roman" w:cs="Times New Roman"/>
            <w:sz w:val="24"/>
            <w:szCs w:val="24"/>
          </w:rPr>
          <w:t xml:space="preserve">LeConte was lower and warmer than Spur Lake. </w:t>
        </w:r>
      </w:ins>
      <w:del w:id="1453" w:author="Scott Cooper" w:date="2014-12-14T11:32:00Z">
        <w:r w:rsidDel="005E1B97">
          <w:rPr>
            <w:rFonts w:ascii="Times New Roman" w:hAnsi="Times New Roman" w:cs="Times New Roman"/>
            <w:sz w:val="24"/>
            <w:szCs w:val="24"/>
          </w:rPr>
          <w:delText xml:space="preserve">; </w:delText>
        </w:r>
        <w:r w:rsidR="00792C5C" w:rsidDel="005E1B97">
          <w:rPr>
            <w:rFonts w:ascii="Times New Roman" w:hAnsi="Times New Roman" w:cs="Times New Roman"/>
            <w:sz w:val="24"/>
            <w:szCs w:val="24"/>
          </w:rPr>
          <w:delText xml:space="preserve">since </w:delText>
        </w:r>
        <w:r w:rsidDel="005E1B97">
          <w:rPr>
            <w:rFonts w:ascii="Times New Roman" w:hAnsi="Times New Roman" w:cs="Times New Roman"/>
            <w:sz w:val="24"/>
            <w:szCs w:val="24"/>
          </w:rPr>
          <w:delText>we did not quantify instars of mayfly nymphs, we cannot address that difference</w:delText>
        </w:r>
        <w:r w:rsidR="00792C5C" w:rsidDel="005E1B97">
          <w:rPr>
            <w:rFonts w:ascii="Times New Roman" w:hAnsi="Times New Roman" w:cs="Times New Roman"/>
            <w:sz w:val="24"/>
            <w:szCs w:val="24"/>
          </w:rPr>
          <w:delText xml:space="preserve"> as a result of competition</w:delText>
        </w:r>
        <w:r w:rsidDel="005E1B97">
          <w:rPr>
            <w:rFonts w:ascii="Times New Roman" w:hAnsi="Times New Roman" w:cs="Times New Roman"/>
            <w:sz w:val="24"/>
            <w:szCs w:val="24"/>
          </w:rPr>
          <w:delText xml:space="preserve">.  </w:delText>
        </w:r>
      </w:del>
      <w:r w:rsidR="005E1B97">
        <w:rPr>
          <w:rStyle w:val="CommentReference"/>
        </w:rPr>
        <w:commentReference w:id="1454"/>
      </w:r>
    </w:p>
    <w:p w14:paraId="4976A9C8" w14:textId="77777777" w:rsidR="00D72A39" w:rsidRDefault="003E2376" w:rsidP="008D3EF6">
      <w:pPr>
        <w:spacing w:line="480" w:lineRule="auto"/>
        <w:ind w:right="360" w:firstLine="720"/>
        <w:rPr>
          <w:ins w:id="1455" w:author="Scott Cooper" w:date="2014-12-14T12:08:00Z"/>
          <w:rFonts w:ascii="Times New Roman" w:hAnsi="Times New Roman" w:cs="Times New Roman"/>
          <w:sz w:val="24"/>
          <w:szCs w:val="24"/>
        </w:rPr>
      </w:pPr>
      <w:r>
        <w:rPr>
          <w:rFonts w:ascii="Times New Roman" w:hAnsi="Times New Roman" w:cs="Times New Roman"/>
          <w:i/>
          <w:sz w:val="24"/>
          <w:szCs w:val="24"/>
        </w:rPr>
        <w:t xml:space="preserve">Mesocosm </w:t>
      </w:r>
      <w:commentRangeStart w:id="1456"/>
      <w:r>
        <w:rPr>
          <w:rFonts w:ascii="Times New Roman" w:hAnsi="Times New Roman" w:cs="Times New Roman"/>
          <w:i/>
          <w:sz w:val="24"/>
          <w:szCs w:val="24"/>
        </w:rPr>
        <w:t>experiment</w:t>
      </w:r>
      <w:commentRangeEnd w:id="1456"/>
      <w:r w:rsidR="00E42ED6">
        <w:rPr>
          <w:rStyle w:val="CommentReference"/>
        </w:rPr>
        <w:commentReference w:id="1456"/>
      </w:r>
      <w:r>
        <w:rPr>
          <w:rFonts w:ascii="Times New Roman" w:hAnsi="Times New Roman" w:cs="Times New Roman"/>
          <w:i/>
          <w:sz w:val="24"/>
          <w:szCs w:val="24"/>
        </w:rPr>
        <w:t xml:space="preserve">. – </w:t>
      </w:r>
      <w:r w:rsidR="003E73A3">
        <w:rPr>
          <w:rFonts w:ascii="Times New Roman" w:hAnsi="Times New Roman" w:cs="Times New Roman"/>
          <w:noProof/>
          <w:sz w:val="24"/>
          <w:szCs w:val="24"/>
        </w:rPr>
        <w:t xml:space="preserve">In the 2010 mesocosm experiment, </w:t>
      </w:r>
      <w:moveToRangeStart w:id="1457" w:author="Scott Cooper" w:date="2014-12-14T12:01:00Z" w:name="move406321809"/>
      <w:moveTo w:id="1458" w:author="Scott Cooper" w:date="2014-12-14T12:01:00Z">
        <w:del w:id="1459" w:author="Scott Cooper" w:date="2014-12-14T12:02:00Z">
          <w:r w:rsidR="007C123B" w:rsidDel="007C123B">
            <w:rPr>
              <w:rFonts w:ascii="Times New Roman" w:hAnsi="Times New Roman" w:cs="Times New Roman"/>
              <w:noProof/>
              <w:sz w:val="24"/>
              <w:szCs w:val="24"/>
            </w:rPr>
            <w:delText xml:space="preserve">In the mesocosms, </w:delText>
          </w:r>
        </w:del>
        <w:r w:rsidR="007C123B">
          <w:rPr>
            <w:rFonts w:ascii="Times New Roman" w:hAnsi="Times New Roman" w:cs="Times New Roman"/>
            <w:noProof/>
            <w:sz w:val="24"/>
            <w:szCs w:val="24"/>
          </w:rPr>
          <w:t xml:space="preserve">mayfly nymph </w:t>
        </w:r>
        <w:del w:id="1460" w:author="Scott Cooper" w:date="2014-12-14T12:02:00Z">
          <w:r w:rsidR="007C123B" w:rsidDel="007C123B">
            <w:rPr>
              <w:rFonts w:ascii="Times New Roman" w:hAnsi="Times New Roman" w:cs="Times New Roman"/>
              <w:sz w:val="24"/>
              <w:szCs w:val="24"/>
            </w:rPr>
            <w:delText>abundance</w:delText>
          </w:r>
        </w:del>
      </w:moveTo>
      <w:ins w:id="1461" w:author="Scott Cooper" w:date="2014-12-14T12:02:00Z">
        <w:r w:rsidR="007C123B">
          <w:rPr>
            <w:rFonts w:ascii="Times New Roman" w:hAnsi="Times New Roman" w:cs="Times New Roman"/>
            <w:sz w:val="24"/>
            <w:szCs w:val="24"/>
          </w:rPr>
          <w:t xml:space="preserve">densities </w:t>
        </w:r>
      </w:ins>
      <w:moveTo w:id="1462" w:author="Scott Cooper" w:date="2014-12-14T12:01:00Z">
        <w:del w:id="1463" w:author="Scott Cooper" w:date="2014-12-14T12:02:00Z">
          <w:r w:rsidR="007C123B" w:rsidDel="007C123B">
            <w:rPr>
              <w:rFonts w:ascii="Times New Roman" w:hAnsi="Times New Roman" w:cs="Times New Roman"/>
              <w:sz w:val="24"/>
              <w:szCs w:val="24"/>
            </w:rPr>
            <w:delText xml:space="preserve"> </w:delText>
          </w:r>
        </w:del>
        <w:r w:rsidR="007C123B">
          <w:rPr>
            <w:rFonts w:ascii="Times New Roman" w:hAnsi="Times New Roman" w:cs="Times New Roman"/>
            <w:sz w:val="24"/>
            <w:szCs w:val="24"/>
          </w:rPr>
          <w:t xml:space="preserve">declined by 48% – 96% during the </w:t>
        </w:r>
        <w:commentRangeStart w:id="1464"/>
        <w:r w:rsidR="007C123B">
          <w:rPr>
            <w:rFonts w:ascii="Times New Roman" w:hAnsi="Times New Roman" w:cs="Times New Roman"/>
            <w:sz w:val="24"/>
            <w:szCs w:val="24"/>
          </w:rPr>
          <w:t>experiment</w:t>
        </w:r>
      </w:moveTo>
      <w:commentRangeEnd w:id="1464"/>
      <w:r w:rsidR="007C123B">
        <w:rPr>
          <w:rStyle w:val="CommentReference"/>
        </w:rPr>
        <w:commentReference w:id="1464"/>
      </w:r>
      <w:moveTo w:id="1465" w:author="Scott Cooper" w:date="2014-12-14T12:01:00Z">
        <w:r w:rsidR="007C123B">
          <w:rPr>
            <w:rFonts w:ascii="Times New Roman" w:hAnsi="Times New Roman" w:cs="Times New Roman"/>
            <w:sz w:val="24"/>
            <w:szCs w:val="24"/>
          </w:rPr>
          <w:t xml:space="preserve">.  Live mayflies recovered from mesocosms at the conclusion of the experiment </w:t>
        </w:r>
        <w:del w:id="1466" w:author="Scott Cooper" w:date="2014-12-14T12:03:00Z">
          <w:r w:rsidR="007C123B" w:rsidDel="00D72A39">
            <w:rPr>
              <w:rFonts w:ascii="Times New Roman" w:hAnsi="Times New Roman" w:cs="Times New Roman"/>
              <w:sz w:val="24"/>
              <w:szCs w:val="24"/>
            </w:rPr>
            <w:delText xml:space="preserve">were not near metamorphosis (they </w:delText>
          </w:r>
        </w:del>
        <w:r w:rsidR="007C123B">
          <w:rPr>
            <w:rFonts w:ascii="Times New Roman" w:hAnsi="Times New Roman" w:cs="Times New Roman"/>
            <w:sz w:val="24"/>
            <w:szCs w:val="24"/>
          </w:rPr>
          <w:t>did not have wing pads</w:t>
        </w:r>
        <w:del w:id="1467" w:author="Scott Cooper" w:date="2014-12-14T12:03:00Z">
          <w:r w:rsidR="007C123B" w:rsidDel="00D72A39">
            <w:rPr>
              <w:rFonts w:ascii="Times New Roman" w:hAnsi="Times New Roman" w:cs="Times New Roman"/>
              <w:sz w:val="24"/>
              <w:szCs w:val="24"/>
            </w:rPr>
            <w:delText>)</w:delText>
          </w:r>
        </w:del>
        <w:r w:rsidR="007C123B">
          <w:rPr>
            <w:rFonts w:ascii="Times New Roman" w:hAnsi="Times New Roman" w:cs="Times New Roman"/>
            <w:sz w:val="24"/>
            <w:szCs w:val="24"/>
          </w:rPr>
          <w:t xml:space="preserve">, </w:t>
        </w:r>
        <w:del w:id="1468" w:author="Scott Cooper" w:date="2014-12-14T12:03:00Z">
          <w:r w:rsidR="007C123B" w:rsidDel="00D72A39">
            <w:rPr>
              <w:rFonts w:ascii="Times New Roman" w:hAnsi="Times New Roman" w:cs="Times New Roman"/>
              <w:sz w:val="24"/>
              <w:szCs w:val="24"/>
            </w:rPr>
            <w:delText>nor were</w:delText>
          </w:r>
        </w:del>
      </w:moveTo>
      <w:ins w:id="1469" w:author="Scott Cooper" w:date="2014-12-14T12:03:00Z">
        <w:r w:rsidR="00D72A39">
          <w:rPr>
            <w:rFonts w:ascii="Times New Roman" w:hAnsi="Times New Roman" w:cs="Times New Roman"/>
            <w:sz w:val="24"/>
            <w:szCs w:val="24"/>
          </w:rPr>
          <w:t>and</w:t>
        </w:r>
      </w:ins>
      <w:moveTo w:id="1470" w:author="Scott Cooper" w:date="2014-12-14T12:01:00Z">
        <w:r w:rsidR="007C123B">
          <w:rPr>
            <w:rFonts w:ascii="Times New Roman" w:hAnsi="Times New Roman" w:cs="Times New Roman"/>
            <w:sz w:val="24"/>
            <w:szCs w:val="24"/>
          </w:rPr>
          <w:t xml:space="preserve"> </w:t>
        </w:r>
      </w:moveTo>
      <w:ins w:id="1471" w:author="Scott Cooper" w:date="2014-12-14T12:04:00Z">
        <w:r w:rsidR="00D72A39">
          <w:rPr>
            <w:rFonts w:ascii="Times New Roman" w:hAnsi="Times New Roman" w:cs="Times New Roman"/>
            <w:sz w:val="24"/>
            <w:szCs w:val="24"/>
          </w:rPr>
          <w:t xml:space="preserve">imago </w:t>
        </w:r>
      </w:ins>
      <w:proofErr w:type="spellStart"/>
      <w:moveTo w:id="1472" w:author="Scott Cooper" w:date="2014-12-14T12:01:00Z">
        <w:r w:rsidR="007C123B">
          <w:rPr>
            <w:rFonts w:ascii="Times New Roman" w:hAnsi="Times New Roman" w:cs="Times New Roman"/>
            <w:sz w:val="24"/>
            <w:szCs w:val="24"/>
          </w:rPr>
          <w:t>exuvia</w:t>
        </w:r>
      </w:moveTo>
      <w:ins w:id="1473" w:author="Scott Cooper" w:date="2014-12-14T12:03:00Z">
        <w:r w:rsidR="00D72A39">
          <w:rPr>
            <w:rFonts w:ascii="Times New Roman" w:hAnsi="Times New Roman" w:cs="Times New Roman"/>
            <w:sz w:val="24"/>
            <w:szCs w:val="24"/>
          </w:rPr>
          <w:t>e</w:t>
        </w:r>
      </w:ins>
      <w:proofErr w:type="spellEnd"/>
      <w:moveTo w:id="1474" w:author="Scott Cooper" w:date="2014-12-14T12:01:00Z">
        <w:r w:rsidR="007C123B">
          <w:rPr>
            <w:rFonts w:ascii="Times New Roman" w:hAnsi="Times New Roman" w:cs="Times New Roman"/>
            <w:sz w:val="24"/>
            <w:szCs w:val="24"/>
          </w:rPr>
          <w:t xml:space="preserve"> or emerged adults </w:t>
        </w:r>
      </w:moveTo>
      <w:ins w:id="1475" w:author="Scott Cooper" w:date="2014-12-14T12:04:00Z">
        <w:r w:rsidR="00D72A39">
          <w:rPr>
            <w:rFonts w:ascii="Times New Roman" w:hAnsi="Times New Roman" w:cs="Times New Roman"/>
            <w:sz w:val="24"/>
            <w:szCs w:val="24"/>
          </w:rPr>
          <w:t>were n</w:t>
        </w:r>
      </w:ins>
      <w:moveTo w:id="1476" w:author="Scott Cooper" w:date="2014-12-14T12:01:00Z">
        <w:r w:rsidR="007C123B">
          <w:rPr>
            <w:rFonts w:ascii="Times New Roman" w:hAnsi="Times New Roman" w:cs="Times New Roman"/>
            <w:sz w:val="24"/>
            <w:szCs w:val="24"/>
          </w:rPr>
          <w:t>ever observed</w:t>
        </w:r>
      </w:moveTo>
      <w:ins w:id="1477" w:author="Scott Cooper" w:date="2014-12-14T12:04:00Z">
        <w:r w:rsidR="00D72A39">
          <w:rPr>
            <w:rFonts w:ascii="Times New Roman" w:hAnsi="Times New Roman" w:cs="Times New Roman"/>
            <w:sz w:val="24"/>
            <w:szCs w:val="24"/>
          </w:rPr>
          <w:t>, indicating that mayfly declines were owing to mortality</w:t>
        </w:r>
      </w:ins>
      <w:moveTo w:id="1478" w:author="Scott Cooper" w:date="2014-12-14T12:01:00Z">
        <w:r w:rsidR="007C123B">
          <w:rPr>
            <w:rFonts w:ascii="Times New Roman" w:hAnsi="Times New Roman" w:cs="Times New Roman"/>
            <w:sz w:val="24"/>
            <w:szCs w:val="24"/>
          </w:rPr>
          <w:t xml:space="preserve">.  </w:t>
        </w:r>
      </w:moveTo>
      <w:ins w:id="1479" w:author="Scott Cooper" w:date="2014-12-14T12:04:00Z">
        <w:r w:rsidR="00D72A39">
          <w:rPr>
            <w:rFonts w:ascii="Times New Roman" w:hAnsi="Times New Roman" w:cs="Times New Roman"/>
            <w:sz w:val="24"/>
            <w:szCs w:val="24"/>
          </w:rPr>
          <w:t xml:space="preserve">Mayfly loss rates </w:t>
        </w:r>
      </w:ins>
      <w:moveTo w:id="1480" w:author="Scott Cooper" w:date="2014-12-14T12:01:00Z">
        <w:del w:id="1481" w:author="Scott Cooper" w:date="2014-12-14T12:05:00Z">
          <w:r w:rsidR="007C123B" w:rsidDel="00D72A39">
            <w:rPr>
              <w:rFonts w:ascii="Times New Roman" w:hAnsi="Times New Roman" w:cs="Times New Roman"/>
              <w:sz w:val="24"/>
              <w:szCs w:val="24"/>
            </w:rPr>
            <w:delText>This apparent mortality appears independent of coexistence with tadpoles;</w:delText>
          </w:r>
        </w:del>
      </w:moveTo>
      <w:ins w:id="1482" w:author="Scott Cooper" w:date="2014-12-14T12:05:00Z">
        <w:r w:rsidR="00D72A39">
          <w:rPr>
            <w:rFonts w:ascii="Times New Roman" w:hAnsi="Times New Roman" w:cs="Times New Roman"/>
            <w:sz w:val="24"/>
            <w:szCs w:val="24"/>
          </w:rPr>
          <w:t xml:space="preserve">were not </w:t>
        </w:r>
        <w:r w:rsidR="00D72A39">
          <w:rPr>
            <w:rFonts w:ascii="Times New Roman" w:hAnsi="Times New Roman" w:cs="Times New Roman"/>
            <w:sz w:val="24"/>
            <w:szCs w:val="24"/>
          </w:rPr>
          <w:lastRenderedPageBreak/>
          <w:t xml:space="preserve">affected by the presence vs. absence of </w:t>
        </w:r>
      </w:ins>
      <w:moveTo w:id="1483" w:author="Scott Cooper" w:date="2014-12-14T12:01:00Z">
        <w:del w:id="1484" w:author="Scott Cooper" w:date="2014-12-14T12:05:00Z">
          <w:r w:rsidR="007C123B" w:rsidDel="00D72A39">
            <w:rPr>
              <w:rFonts w:ascii="Times New Roman" w:hAnsi="Times New Roman" w:cs="Times New Roman"/>
              <w:sz w:val="24"/>
              <w:szCs w:val="24"/>
            </w:rPr>
            <w:delText xml:space="preserve"> despite a trend towards larger declines in mayfly abundance in the presence of </w:delText>
          </w:r>
        </w:del>
        <w:r w:rsidR="007C123B">
          <w:rPr>
            <w:rFonts w:ascii="Times New Roman" w:hAnsi="Times New Roman" w:cs="Times New Roman"/>
            <w:sz w:val="24"/>
            <w:szCs w:val="24"/>
          </w:rPr>
          <w:t>tadpoles</w:t>
        </w:r>
        <w:del w:id="1485" w:author="Scott Cooper" w:date="2014-12-14T12:05:00Z">
          <w:r w:rsidR="007C123B" w:rsidDel="00D72A39">
            <w:rPr>
              <w:rFonts w:ascii="Times New Roman" w:hAnsi="Times New Roman" w:cs="Times New Roman"/>
              <w:sz w:val="24"/>
              <w:szCs w:val="24"/>
            </w:rPr>
            <w:delText>, the difference was not significant</w:delText>
          </w:r>
        </w:del>
        <w:r w:rsidR="007C123B">
          <w:rPr>
            <w:rFonts w:ascii="Times New Roman" w:hAnsi="Times New Roman" w:cs="Times New Roman"/>
            <w:sz w:val="24"/>
            <w:szCs w:val="24"/>
          </w:rPr>
          <w:t xml:space="preserve"> (ANOVA, </w:t>
        </w:r>
        <w:r w:rsidR="007C123B" w:rsidRPr="00D72A39">
          <w:rPr>
            <w:rFonts w:ascii="Times New Roman" w:hAnsi="Times New Roman" w:cs="Times New Roman"/>
            <w:i/>
            <w:sz w:val="24"/>
            <w:szCs w:val="24"/>
            <w:rPrChange w:id="1486" w:author="Scott Cooper" w:date="2014-12-14T12:06:00Z">
              <w:rPr>
                <w:rFonts w:ascii="Times New Roman" w:hAnsi="Times New Roman" w:cs="Times New Roman"/>
                <w:sz w:val="24"/>
                <w:szCs w:val="24"/>
              </w:rPr>
            </w:rPrChange>
          </w:rPr>
          <w:t>F</w:t>
        </w:r>
        <w:r w:rsidR="007C123B">
          <w:rPr>
            <w:rFonts w:ascii="Times New Roman" w:hAnsi="Times New Roman" w:cs="Times New Roman"/>
            <w:sz w:val="24"/>
            <w:szCs w:val="24"/>
            <w:vertAlign w:val="subscript"/>
          </w:rPr>
          <w:t>2</w:t>
        </w:r>
        <w:proofErr w:type="gramStart"/>
        <w:r w:rsidR="007C123B">
          <w:rPr>
            <w:rFonts w:ascii="Times New Roman" w:hAnsi="Times New Roman" w:cs="Times New Roman"/>
            <w:sz w:val="24"/>
            <w:szCs w:val="24"/>
            <w:vertAlign w:val="subscript"/>
          </w:rPr>
          <w:t>,6</w:t>
        </w:r>
        <w:proofErr w:type="gramEnd"/>
        <w:r w:rsidR="007C123B">
          <w:rPr>
            <w:rFonts w:ascii="Times New Roman" w:hAnsi="Times New Roman" w:cs="Times New Roman"/>
            <w:sz w:val="24"/>
            <w:szCs w:val="24"/>
          </w:rPr>
          <w:t xml:space="preserve"> = 0.3</w:t>
        </w:r>
        <w:del w:id="1487" w:author="Scott Cooper" w:date="2014-12-14T12:06:00Z">
          <w:r w:rsidR="007C123B" w:rsidDel="00D72A39">
            <w:rPr>
              <w:rFonts w:ascii="Times New Roman" w:hAnsi="Times New Roman" w:cs="Times New Roman"/>
              <w:sz w:val="24"/>
              <w:szCs w:val="24"/>
            </w:rPr>
            <w:delText>38</w:delText>
          </w:r>
        </w:del>
        <w:r w:rsidR="007C123B">
          <w:rPr>
            <w:rFonts w:ascii="Times New Roman" w:hAnsi="Times New Roman" w:cs="Times New Roman"/>
            <w:sz w:val="24"/>
            <w:szCs w:val="24"/>
          </w:rPr>
          <w:t xml:space="preserve">, </w:t>
        </w:r>
        <w:r w:rsidR="007C123B" w:rsidRPr="00D72A39">
          <w:rPr>
            <w:rFonts w:ascii="Times New Roman" w:hAnsi="Times New Roman" w:cs="Times New Roman"/>
            <w:i/>
            <w:sz w:val="24"/>
            <w:szCs w:val="24"/>
            <w:rPrChange w:id="1488" w:author="Scott Cooper" w:date="2014-12-14T12:06:00Z">
              <w:rPr>
                <w:rFonts w:ascii="Times New Roman" w:hAnsi="Times New Roman" w:cs="Times New Roman"/>
                <w:sz w:val="24"/>
                <w:szCs w:val="24"/>
              </w:rPr>
            </w:rPrChange>
          </w:rPr>
          <w:t>p</w:t>
        </w:r>
        <w:r w:rsidR="007C123B">
          <w:rPr>
            <w:rFonts w:ascii="Times New Roman" w:hAnsi="Times New Roman" w:cs="Times New Roman"/>
            <w:sz w:val="24"/>
            <w:szCs w:val="24"/>
          </w:rPr>
          <w:t xml:space="preserve"> = 0.</w:t>
        </w:r>
        <w:commentRangeStart w:id="1489"/>
        <w:r w:rsidR="007C123B">
          <w:rPr>
            <w:rFonts w:ascii="Times New Roman" w:hAnsi="Times New Roman" w:cs="Times New Roman"/>
            <w:sz w:val="24"/>
            <w:szCs w:val="24"/>
          </w:rPr>
          <w:t>58</w:t>
        </w:r>
      </w:moveTo>
      <w:commentRangeEnd w:id="1489"/>
      <w:r w:rsidR="00D72A39">
        <w:rPr>
          <w:rStyle w:val="CommentReference"/>
        </w:rPr>
        <w:commentReference w:id="1489"/>
      </w:r>
      <w:moveTo w:id="1490" w:author="Scott Cooper" w:date="2014-12-14T12:01:00Z">
        <w:r w:rsidR="007C123B">
          <w:rPr>
            <w:rFonts w:ascii="Times New Roman" w:hAnsi="Times New Roman" w:cs="Times New Roman"/>
            <w:sz w:val="24"/>
            <w:szCs w:val="24"/>
          </w:rPr>
          <w:t xml:space="preserve">).  </w:t>
        </w:r>
      </w:moveTo>
      <w:moveToRangeEnd w:id="1457"/>
    </w:p>
    <w:p w14:paraId="442F7400" w14:textId="7EF4AE18" w:rsidR="00EE1445" w:rsidDel="00D72A39" w:rsidRDefault="00775C68" w:rsidP="008D3EF6">
      <w:pPr>
        <w:spacing w:line="480" w:lineRule="auto"/>
        <w:ind w:right="360" w:firstLine="720"/>
        <w:rPr>
          <w:del w:id="1491" w:author="Scott Cooper" w:date="2014-12-14T12:09:00Z"/>
          <w:rFonts w:ascii="Times New Roman" w:hAnsi="Times New Roman" w:cs="Times New Roman"/>
          <w:noProof/>
          <w:sz w:val="24"/>
          <w:szCs w:val="24"/>
        </w:rPr>
      </w:pPr>
      <w:del w:id="1492" w:author="Scott Cooper" w:date="2014-12-14T11:34:00Z">
        <w:r w:rsidDel="00E42ED6">
          <w:rPr>
            <w:rFonts w:ascii="Times New Roman" w:hAnsi="Times New Roman" w:cs="Times New Roman"/>
            <w:noProof/>
            <w:sz w:val="24"/>
            <w:szCs w:val="24"/>
          </w:rPr>
          <w:delText>tadpole</w:delText>
        </w:r>
        <w:r w:rsidR="006B03C6" w:rsidDel="00E42ED6">
          <w:rPr>
            <w:rFonts w:ascii="Times New Roman" w:hAnsi="Times New Roman" w:cs="Times New Roman"/>
            <w:noProof/>
            <w:sz w:val="24"/>
            <w:szCs w:val="24"/>
          </w:rPr>
          <w:delText xml:space="preserve"> presence</w:delText>
        </w:r>
        <w:r w:rsidDel="00E42ED6">
          <w:rPr>
            <w:rFonts w:ascii="Times New Roman" w:hAnsi="Times New Roman" w:cs="Times New Roman"/>
            <w:noProof/>
            <w:sz w:val="24"/>
            <w:szCs w:val="24"/>
          </w:rPr>
          <w:delText xml:space="preserve"> </w:delText>
        </w:r>
      </w:del>
      <w:ins w:id="1493" w:author="Scott Cooper" w:date="2014-12-14T12:08:00Z">
        <w:r w:rsidR="00D72A39">
          <w:rPr>
            <w:rFonts w:ascii="Times New Roman" w:hAnsi="Times New Roman" w:cs="Times New Roman"/>
            <w:noProof/>
            <w:sz w:val="24"/>
            <w:szCs w:val="24"/>
          </w:rPr>
          <w:t>A</w:t>
        </w:r>
      </w:ins>
      <w:ins w:id="1494" w:author="Scott Cooper" w:date="2014-12-14T11:34:00Z">
        <w:r w:rsidR="00E42ED6">
          <w:rPr>
            <w:rFonts w:ascii="Times New Roman" w:hAnsi="Times New Roman" w:cs="Times New Roman"/>
            <w:noProof/>
            <w:sz w:val="24"/>
            <w:szCs w:val="24"/>
          </w:rPr>
          <w:t xml:space="preserve">lgal biomass was </w:t>
        </w:r>
      </w:ins>
      <w:r>
        <w:rPr>
          <w:rFonts w:ascii="Times New Roman" w:hAnsi="Times New Roman" w:cs="Times New Roman"/>
          <w:noProof/>
          <w:sz w:val="24"/>
          <w:szCs w:val="24"/>
        </w:rPr>
        <w:t xml:space="preserve">reduced </w:t>
      </w:r>
      <w:del w:id="1495" w:author="Scott Cooper" w:date="2014-12-14T11:35:00Z">
        <w:r w:rsidDel="00E42ED6">
          <w:rPr>
            <w:rFonts w:ascii="Times New Roman" w:hAnsi="Times New Roman" w:cs="Times New Roman"/>
            <w:noProof/>
            <w:sz w:val="24"/>
            <w:szCs w:val="24"/>
          </w:rPr>
          <w:delText xml:space="preserve">algal abundance </w:delText>
        </w:r>
      </w:del>
      <w:r>
        <w:rPr>
          <w:rFonts w:ascii="Times New Roman" w:hAnsi="Times New Roman" w:cs="Times New Roman"/>
          <w:noProof/>
          <w:sz w:val="24"/>
          <w:szCs w:val="24"/>
        </w:rPr>
        <w:t>by</w:t>
      </w:r>
      <w:r w:rsidR="00076062">
        <w:rPr>
          <w:rFonts w:ascii="Times New Roman" w:hAnsi="Times New Roman" w:cs="Times New Roman"/>
          <w:noProof/>
          <w:sz w:val="24"/>
          <w:szCs w:val="24"/>
        </w:rPr>
        <w:t xml:space="preserve"> 50%</w:t>
      </w:r>
      <w:r w:rsidR="005F0F38">
        <w:rPr>
          <w:rFonts w:ascii="Times New Roman" w:hAnsi="Times New Roman" w:cs="Times New Roman"/>
          <w:noProof/>
          <w:sz w:val="24"/>
          <w:szCs w:val="24"/>
        </w:rPr>
        <w:t xml:space="preserve"> </w:t>
      </w:r>
      <w:ins w:id="1496" w:author="Scott Cooper" w:date="2014-12-14T11:35:00Z">
        <w:r w:rsidR="00E42ED6">
          <w:rPr>
            <w:rFonts w:ascii="Times New Roman" w:hAnsi="Times New Roman" w:cs="Times New Roman"/>
            <w:noProof/>
            <w:sz w:val="24"/>
            <w:szCs w:val="24"/>
          </w:rPr>
          <w:t xml:space="preserve">in the presence vs. absence of tadpoles, but was unaffected by the presence of mayflies </w:t>
        </w:r>
      </w:ins>
      <w:r w:rsidR="005F0F38">
        <w:rPr>
          <w:rFonts w:ascii="Times New Roman" w:hAnsi="Times New Roman" w:cs="Times New Roman"/>
          <w:noProof/>
          <w:sz w:val="24"/>
          <w:szCs w:val="24"/>
        </w:rPr>
        <w:t xml:space="preserve">(Figure </w:t>
      </w:r>
      <w:r w:rsidR="006B03C6">
        <w:rPr>
          <w:rFonts w:ascii="Times New Roman" w:hAnsi="Times New Roman" w:cs="Times New Roman"/>
          <w:noProof/>
          <w:sz w:val="24"/>
          <w:szCs w:val="24"/>
        </w:rPr>
        <w:t>7</w:t>
      </w:r>
      <w:r w:rsidR="005F0F38">
        <w:rPr>
          <w:rFonts w:ascii="Times New Roman" w:hAnsi="Times New Roman" w:cs="Times New Roman"/>
          <w:noProof/>
          <w:sz w:val="24"/>
          <w:szCs w:val="24"/>
        </w:rPr>
        <w:t>)</w:t>
      </w:r>
      <w:r w:rsidR="00076062">
        <w:rPr>
          <w:rFonts w:ascii="Times New Roman" w:hAnsi="Times New Roman" w:cs="Times New Roman"/>
          <w:noProof/>
          <w:sz w:val="24"/>
          <w:szCs w:val="24"/>
        </w:rPr>
        <w:t>.</w:t>
      </w:r>
      <w:r>
        <w:rPr>
          <w:rFonts w:ascii="Times New Roman" w:hAnsi="Times New Roman" w:cs="Times New Roman"/>
          <w:noProof/>
          <w:sz w:val="24"/>
          <w:szCs w:val="24"/>
        </w:rPr>
        <w:t xml:space="preserve">  </w:t>
      </w:r>
      <w:del w:id="1497" w:author="Scott Cooper" w:date="2014-12-14T11:49:00Z">
        <w:r w:rsidDel="008B22DA">
          <w:rPr>
            <w:rFonts w:ascii="Times New Roman" w:hAnsi="Times New Roman" w:cs="Times New Roman"/>
            <w:noProof/>
            <w:sz w:val="24"/>
            <w:szCs w:val="24"/>
          </w:rPr>
          <w:delText>Mayfl</w:delText>
        </w:r>
        <w:r w:rsidR="006B03C6" w:rsidDel="008B22DA">
          <w:rPr>
            <w:rFonts w:ascii="Times New Roman" w:hAnsi="Times New Roman" w:cs="Times New Roman"/>
            <w:noProof/>
            <w:sz w:val="24"/>
            <w:szCs w:val="24"/>
          </w:rPr>
          <w:delText>y presence</w:delText>
        </w:r>
        <w:r w:rsidDel="008B22DA">
          <w:rPr>
            <w:rFonts w:ascii="Times New Roman" w:hAnsi="Times New Roman" w:cs="Times New Roman"/>
            <w:noProof/>
            <w:sz w:val="24"/>
            <w:szCs w:val="24"/>
          </w:rPr>
          <w:delText xml:space="preserve"> </w:delText>
        </w:r>
        <w:r w:rsidR="005F0F38" w:rsidDel="008B22DA">
          <w:rPr>
            <w:rFonts w:ascii="Times New Roman" w:hAnsi="Times New Roman" w:cs="Times New Roman"/>
            <w:noProof/>
            <w:sz w:val="24"/>
            <w:szCs w:val="24"/>
          </w:rPr>
          <w:delText xml:space="preserve">did not </w:delText>
        </w:r>
        <w:r w:rsidDel="008B22DA">
          <w:rPr>
            <w:rFonts w:ascii="Times New Roman" w:hAnsi="Times New Roman" w:cs="Times New Roman"/>
            <w:noProof/>
            <w:sz w:val="24"/>
            <w:szCs w:val="24"/>
          </w:rPr>
          <w:delText>reduce algal abundance</w:delText>
        </w:r>
        <w:r w:rsidR="00792C5C" w:rsidDel="008B22DA">
          <w:rPr>
            <w:rFonts w:ascii="Times New Roman" w:hAnsi="Times New Roman" w:cs="Times New Roman"/>
            <w:noProof/>
            <w:sz w:val="24"/>
            <w:szCs w:val="24"/>
          </w:rPr>
          <w:delText>.</w:delText>
        </w:r>
        <w:r w:rsidDel="008B22DA">
          <w:rPr>
            <w:rFonts w:ascii="Times New Roman" w:hAnsi="Times New Roman" w:cs="Times New Roman"/>
            <w:noProof/>
            <w:sz w:val="24"/>
            <w:szCs w:val="24"/>
          </w:rPr>
          <w:delText xml:space="preserve"> </w:delText>
        </w:r>
        <w:r w:rsidR="009E67A5" w:rsidDel="008B22DA">
          <w:rPr>
            <w:rFonts w:ascii="Times New Roman" w:hAnsi="Times New Roman" w:cs="Times New Roman"/>
            <w:noProof/>
            <w:sz w:val="24"/>
            <w:szCs w:val="24"/>
          </w:rPr>
          <w:delText xml:space="preserve"> </w:delText>
        </w:r>
      </w:del>
      <w:r w:rsidR="000D1810">
        <w:rPr>
          <w:rFonts w:ascii="Times New Roman" w:hAnsi="Times New Roman" w:cs="Times New Roman"/>
          <w:noProof/>
          <w:sz w:val="24"/>
          <w:szCs w:val="24"/>
        </w:rPr>
        <w:t>T</w:t>
      </w:r>
      <w:r w:rsidR="003E73A3" w:rsidRPr="003E73A3">
        <w:rPr>
          <w:rFonts w:ascii="Times New Roman" w:hAnsi="Times New Roman" w:cs="Times New Roman"/>
          <w:noProof/>
          <w:sz w:val="24"/>
          <w:szCs w:val="24"/>
        </w:rPr>
        <w:t xml:space="preserve">he best-fit </w:t>
      </w:r>
      <w:commentRangeStart w:id="1498"/>
      <w:r w:rsidR="003E73A3" w:rsidRPr="003E73A3">
        <w:rPr>
          <w:rFonts w:ascii="Times New Roman" w:hAnsi="Times New Roman" w:cs="Times New Roman"/>
          <w:noProof/>
          <w:sz w:val="24"/>
          <w:szCs w:val="24"/>
        </w:rPr>
        <w:t>model</w:t>
      </w:r>
      <w:commentRangeEnd w:id="1498"/>
      <w:r w:rsidR="008B22DA">
        <w:rPr>
          <w:rStyle w:val="CommentReference"/>
        </w:rPr>
        <w:commentReference w:id="1498"/>
      </w:r>
      <w:r w:rsidR="003E73A3" w:rsidRPr="003E73A3">
        <w:rPr>
          <w:rFonts w:ascii="Times New Roman" w:hAnsi="Times New Roman" w:cs="Times New Roman"/>
          <w:noProof/>
          <w:sz w:val="24"/>
          <w:szCs w:val="24"/>
        </w:rPr>
        <w:t xml:space="preserve"> </w:t>
      </w:r>
      <w:ins w:id="1499" w:author="Scott Cooper" w:date="2014-12-14T11:52:00Z">
        <w:r w:rsidR="008B22DA">
          <w:rPr>
            <w:rFonts w:ascii="Times New Roman" w:hAnsi="Times New Roman" w:cs="Times New Roman"/>
            <w:noProof/>
            <w:sz w:val="24"/>
            <w:szCs w:val="24"/>
          </w:rPr>
          <w:t xml:space="preserve">explaining variation in log (algal AFDM) </w:t>
        </w:r>
      </w:ins>
      <w:r w:rsidR="003E73A3">
        <w:rPr>
          <w:rFonts w:ascii="Times New Roman" w:hAnsi="Times New Roman" w:cs="Times New Roman"/>
          <w:noProof/>
          <w:sz w:val="24"/>
          <w:szCs w:val="24"/>
        </w:rPr>
        <w:t xml:space="preserve">included fixed effects </w:t>
      </w:r>
      <w:del w:id="1500" w:author="Scott Cooper" w:date="2014-12-14T11:51:00Z">
        <w:r w:rsidR="003E73A3" w:rsidDel="008B22DA">
          <w:rPr>
            <w:rFonts w:ascii="Times New Roman" w:hAnsi="Times New Roman" w:cs="Times New Roman"/>
            <w:noProof/>
            <w:sz w:val="24"/>
            <w:szCs w:val="24"/>
          </w:rPr>
          <w:delText xml:space="preserve">for </w:delText>
        </w:r>
      </w:del>
      <w:ins w:id="1501" w:author="Scott Cooper" w:date="2014-12-14T11:52:00Z">
        <w:r w:rsidR="008B22DA">
          <w:rPr>
            <w:rFonts w:ascii="Times New Roman" w:hAnsi="Times New Roman" w:cs="Times New Roman"/>
            <w:noProof/>
            <w:sz w:val="24"/>
            <w:szCs w:val="24"/>
          </w:rPr>
          <w:t>for</w:t>
        </w:r>
      </w:ins>
      <w:ins w:id="1502" w:author="Scott Cooper" w:date="2014-12-14T11:51:00Z">
        <w:r w:rsidR="008B22DA">
          <w:rPr>
            <w:rFonts w:ascii="Times New Roman" w:hAnsi="Times New Roman" w:cs="Times New Roman"/>
            <w:noProof/>
            <w:sz w:val="24"/>
            <w:szCs w:val="24"/>
          </w:rPr>
          <w:t xml:space="preserve"> </w:t>
        </w:r>
      </w:ins>
      <w:r w:rsidR="003E73A3">
        <w:rPr>
          <w:rFonts w:ascii="Times New Roman" w:hAnsi="Times New Roman" w:cs="Times New Roman"/>
          <w:noProof/>
          <w:sz w:val="24"/>
          <w:szCs w:val="24"/>
        </w:rPr>
        <w:t>tadpole presence</w:t>
      </w:r>
      <w:ins w:id="1503" w:author="Scott Cooper" w:date="2014-12-14T11:56:00Z">
        <w:r w:rsidR="007C123B">
          <w:rPr>
            <w:rFonts w:ascii="Times New Roman" w:hAnsi="Times New Roman" w:cs="Times New Roman"/>
            <w:noProof/>
            <w:sz w:val="24"/>
            <w:szCs w:val="24"/>
          </w:rPr>
          <w:t xml:space="preserve"> (</w:t>
        </w:r>
      </w:ins>
      <w:ins w:id="1504" w:author="Scott Cooper" w:date="2014-12-14T11:57:00Z">
        <w:r w:rsidR="007C123B">
          <w:rPr>
            <w:rFonts w:ascii="Times New Roman" w:hAnsi="Times New Roman" w:cs="Times New Roman"/>
            <w:noProof/>
            <w:sz w:val="24"/>
            <w:szCs w:val="24"/>
          </w:rPr>
          <w:t xml:space="preserve">slope = </w:t>
        </w:r>
      </w:ins>
      <w:ins w:id="1505" w:author="Scott Cooper" w:date="2014-12-14T11:56:00Z">
        <w:r w:rsidR="007C123B">
          <w:rPr>
            <w:rFonts w:ascii="Times New Roman" w:hAnsi="Times New Roman" w:cs="Times New Roman"/>
            <w:noProof/>
            <w:sz w:val="24"/>
            <w:szCs w:val="24"/>
          </w:rPr>
          <w:t>-0.04</w:t>
        </w:r>
      </w:ins>
      <w:ins w:id="1506" w:author="Scott Cooper" w:date="2014-12-14T11:57:00Z">
        <w:r w:rsidR="007C123B">
          <w:rPr>
            <w:rFonts w:ascii="Times New Roman" w:hAnsi="Times New Roman" w:cs="Times New Roman"/>
            <w:noProof/>
            <w:sz w:val="24"/>
            <w:szCs w:val="24"/>
          </w:rPr>
          <w:t xml:space="preserve"> </w:t>
        </w:r>
        <w:r w:rsidR="007C123B" w:rsidRPr="007C123B">
          <w:rPr>
            <w:rFonts w:ascii="Times New Roman" w:hAnsi="Times New Roman" w:cs="Times New Roman"/>
            <w:noProof/>
            <w:sz w:val="24"/>
            <w:szCs w:val="24"/>
            <w:u w:val="single"/>
            <w:rPrChange w:id="1507" w:author="Scott Cooper" w:date="2014-12-14T11:57:00Z">
              <w:rPr>
                <w:rFonts w:ascii="Times New Roman" w:hAnsi="Times New Roman" w:cs="Times New Roman"/>
                <w:noProof/>
                <w:sz w:val="24"/>
                <w:szCs w:val="24"/>
              </w:rPr>
            </w:rPrChange>
          </w:rPr>
          <w:t>+</w:t>
        </w:r>
        <w:r w:rsidR="007C123B">
          <w:rPr>
            <w:rFonts w:ascii="Times New Roman" w:hAnsi="Times New Roman" w:cs="Times New Roman"/>
            <w:noProof/>
            <w:sz w:val="24"/>
            <w:szCs w:val="24"/>
          </w:rPr>
          <w:t xml:space="preserve"> 0.01</w:t>
        </w:r>
      </w:ins>
      <w:ins w:id="1508" w:author="Scott Cooper" w:date="2014-12-14T11:56:00Z">
        <w:r w:rsidR="007C123B">
          <w:rPr>
            <w:rFonts w:ascii="Times New Roman" w:hAnsi="Times New Roman" w:cs="Times New Roman"/>
            <w:noProof/>
            <w:sz w:val="24"/>
            <w:szCs w:val="24"/>
          </w:rPr>
          <w:t>)</w:t>
        </w:r>
      </w:ins>
      <w:r w:rsidR="003E73A3">
        <w:rPr>
          <w:rFonts w:ascii="Times New Roman" w:hAnsi="Times New Roman" w:cs="Times New Roman"/>
          <w:noProof/>
          <w:sz w:val="24"/>
          <w:szCs w:val="24"/>
        </w:rPr>
        <w:t xml:space="preserve">, </w:t>
      </w:r>
      <w:r w:rsidR="00EE1445">
        <w:rPr>
          <w:rFonts w:ascii="Times New Roman" w:hAnsi="Times New Roman" w:cs="Times New Roman"/>
          <w:noProof/>
          <w:sz w:val="24"/>
          <w:szCs w:val="24"/>
        </w:rPr>
        <w:t xml:space="preserve">duration of </w:t>
      </w:r>
      <w:ins w:id="1509" w:author="Scott Cooper" w:date="2014-12-14T11:52:00Z">
        <w:r w:rsidR="008B22DA">
          <w:rPr>
            <w:rFonts w:ascii="Times New Roman" w:hAnsi="Times New Roman" w:cs="Times New Roman"/>
            <w:noProof/>
            <w:sz w:val="24"/>
            <w:szCs w:val="24"/>
          </w:rPr>
          <w:t xml:space="preserve">algal </w:t>
        </w:r>
      </w:ins>
      <w:r w:rsidR="00EE1445">
        <w:rPr>
          <w:rFonts w:ascii="Times New Roman" w:hAnsi="Times New Roman" w:cs="Times New Roman"/>
          <w:noProof/>
          <w:sz w:val="24"/>
          <w:szCs w:val="24"/>
        </w:rPr>
        <w:t>growth</w:t>
      </w:r>
      <w:ins w:id="1510" w:author="Scott Cooper" w:date="2014-12-14T11:56:00Z">
        <w:r w:rsidR="007C123B">
          <w:rPr>
            <w:rFonts w:ascii="Times New Roman" w:hAnsi="Times New Roman" w:cs="Times New Roman"/>
            <w:noProof/>
            <w:sz w:val="24"/>
            <w:szCs w:val="24"/>
          </w:rPr>
          <w:t xml:space="preserve"> (-0.05</w:t>
        </w:r>
      </w:ins>
      <w:ins w:id="1511" w:author="Scott Cooper" w:date="2014-12-14T11:57:00Z">
        <w:r w:rsidR="007C123B">
          <w:rPr>
            <w:rFonts w:ascii="Times New Roman" w:hAnsi="Times New Roman" w:cs="Times New Roman"/>
            <w:noProof/>
            <w:sz w:val="24"/>
            <w:szCs w:val="24"/>
          </w:rPr>
          <w:t xml:space="preserve"> </w:t>
        </w:r>
      </w:ins>
      <w:ins w:id="1512" w:author="Scott Cooper" w:date="2014-12-14T11:58:00Z">
        <w:r w:rsidR="007C123B" w:rsidRPr="007C123B">
          <w:rPr>
            <w:rFonts w:ascii="Times New Roman" w:hAnsi="Times New Roman" w:cs="Times New Roman"/>
            <w:noProof/>
            <w:sz w:val="24"/>
            <w:szCs w:val="24"/>
            <w:u w:val="single"/>
            <w:rPrChange w:id="1513" w:author="Scott Cooper" w:date="2014-12-14T11:58:00Z">
              <w:rPr>
                <w:rFonts w:ascii="Times New Roman" w:hAnsi="Times New Roman" w:cs="Times New Roman"/>
                <w:noProof/>
                <w:sz w:val="24"/>
                <w:szCs w:val="24"/>
              </w:rPr>
            </w:rPrChange>
          </w:rPr>
          <w:t>+</w:t>
        </w:r>
        <w:r w:rsidR="007C123B">
          <w:rPr>
            <w:rFonts w:ascii="Times New Roman" w:hAnsi="Times New Roman" w:cs="Times New Roman"/>
            <w:noProof/>
            <w:sz w:val="24"/>
            <w:szCs w:val="24"/>
          </w:rPr>
          <w:t xml:space="preserve"> 0.02</w:t>
        </w:r>
      </w:ins>
      <w:ins w:id="1514" w:author="Scott Cooper" w:date="2014-12-14T11:56:00Z">
        <w:r w:rsidR="007C123B">
          <w:rPr>
            <w:rFonts w:ascii="Times New Roman" w:hAnsi="Times New Roman" w:cs="Times New Roman"/>
            <w:noProof/>
            <w:sz w:val="24"/>
            <w:szCs w:val="24"/>
          </w:rPr>
          <w:t>)</w:t>
        </w:r>
      </w:ins>
      <w:r w:rsidR="00EE1445">
        <w:rPr>
          <w:rFonts w:ascii="Times New Roman" w:hAnsi="Times New Roman" w:cs="Times New Roman"/>
          <w:noProof/>
          <w:sz w:val="24"/>
          <w:szCs w:val="24"/>
        </w:rPr>
        <w:t xml:space="preserve">, and the initial </w:t>
      </w:r>
      <w:del w:id="1515" w:author="Scott Cooper" w:date="2014-12-14T11:52:00Z">
        <w:r w:rsidR="00EE1445" w:rsidDel="008B22DA">
          <w:rPr>
            <w:rFonts w:ascii="Times New Roman" w:hAnsi="Times New Roman" w:cs="Times New Roman"/>
            <w:noProof/>
            <w:sz w:val="24"/>
            <w:szCs w:val="24"/>
          </w:rPr>
          <w:delText xml:space="preserve">abundance </w:delText>
        </w:r>
      </w:del>
      <w:ins w:id="1516" w:author="Scott Cooper" w:date="2014-12-14T11:52:00Z">
        <w:r w:rsidR="008B22DA">
          <w:rPr>
            <w:rFonts w:ascii="Times New Roman" w:hAnsi="Times New Roman" w:cs="Times New Roman"/>
            <w:noProof/>
            <w:sz w:val="24"/>
            <w:szCs w:val="24"/>
          </w:rPr>
          <w:t xml:space="preserve">AFDM </w:t>
        </w:r>
      </w:ins>
      <w:r w:rsidR="00EE1445">
        <w:rPr>
          <w:rFonts w:ascii="Times New Roman" w:hAnsi="Times New Roman" w:cs="Times New Roman"/>
          <w:noProof/>
          <w:sz w:val="24"/>
          <w:szCs w:val="24"/>
        </w:rPr>
        <w:t>of algae</w:t>
      </w:r>
      <w:ins w:id="1517" w:author="Scott Cooper" w:date="2014-12-14T11:57:00Z">
        <w:r w:rsidR="007C123B">
          <w:rPr>
            <w:rFonts w:ascii="Times New Roman" w:hAnsi="Times New Roman" w:cs="Times New Roman"/>
            <w:noProof/>
            <w:sz w:val="24"/>
            <w:szCs w:val="24"/>
          </w:rPr>
          <w:t xml:space="preserve"> (+0.59</w:t>
        </w:r>
      </w:ins>
      <w:ins w:id="1518" w:author="Scott Cooper" w:date="2014-12-14T11:58:00Z">
        <w:r w:rsidR="007C123B">
          <w:rPr>
            <w:rFonts w:ascii="Times New Roman" w:hAnsi="Times New Roman" w:cs="Times New Roman"/>
            <w:noProof/>
            <w:sz w:val="24"/>
            <w:szCs w:val="24"/>
          </w:rPr>
          <w:t xml:space="preserve"> </w:t>
        </w:r>
        <w:r w:rsidR="007C123B" w:rsidRPr="007C123B">
          <w:rPr>
            <w:rFonts w:ascii="Times New Roman" w:hAnsi="Times New Roman" w:cs="Times New Roman"/>
            <w:noProof/>
            <w:sz w:val="24"/>
            <w:szCs w:val="24"/>
            <w:u w:val="single"/>
            <w:rPrChange w:id="1519" w:author="Scott Cooper" w:date="2014-12-14T11:58:00Z">
              <w:rPr>
                <w:rFonts w:ascii="Times New Roman" w:hAnsi="Times New Roman" w:cs="Times New Roman"/>
                <w:noProof/>
                <w:sz w:val="24"/>
                <w:szCs w:val="24"/>
              </w:rPr>
            </w:rPrChange>
          </w:rPr>
          <w:t>+</w:t>
        </w:r>
        <w:r w:rsidR="007C123B">
          <w:rPr>
            <w:rFonts w:ascii="Times New Roman" w:hAnsi="Times New Roman" w:cs="Times New Roman"/>
            <w:noProof/>
            <w:sz w:val="24"/>
            <w:szCs w:val="24"/>
          </w:rPr>
          <w:t xml:space="preserve"> 0.28</w:t>
        </w:r>
      </w:ins>
      <w:ins w:id="1520" w:author="Scott Cooper" w:date="2014-12-14T11:57:00Z">
        <w:r w:rsidR="007C123B">
          <w:rPr>
            <w:rFonts w:ascii="Times New Roman" w:hAnsi="Times New Roman" w:cs="Times New Roman"/>
            <w:noProof/>
            <w:sz w:val="24"/>
            <w:szCs w:val="24"/>
          </w:rPr>
          <w:t>)</w:t>
        </w:r>
      </w:ins>
      <w:r w:rsidR="00D92568">
        <w:rPr>
          <w:rFonts w:ascii="Times New Roman" w:hAnsi="Times New Roman" w:cs="Times New Roman"/>
          <w:noProof/>
          <w:sz w:val="24"/>
          <w:szCs w:val="24"/>
        </w:rPr>
        <w:t xml:space="preserve">, </w:t>
      </w:r>
      <w:del w:id="1521" w:author="Scott Cooper" w:date="2014-12-14T12:42:00Z">
        <w:r w:rsidR="00D92568" w:rsidDel="00680E2E">
          <w:rPr>
            <w:rFonts w:ascii="Times New Roman" w:hAnsi="Times New Roman" w:cs="Times New Roman"/>
            <w:noProof/>
            <w:sz w:val="24"/>
            <w:szCs w:val="24"/>
          </w:rPr>
          <w:delText xml:space="preserve">and </w:delText>
        </w:r>
      </w:del>
      <w:r w:rsidR="003E73A3" w:rsidRPr="003E73A3">
        <w:rPr>
          <w:rFonts w:ascii="Times New Roman" w:hAnsi="Times New Roman" w:cs="Times New Roman"/>
          <w:noProof/>
          <w:sz w:val="24"/>
          <w:szCs w:val="24"/>
        </w:rPr>
        <w:t>allow</w:t>
      </w:r>
      <w:del w:id="1522" w:author="Scott Cooper" w:date="2014-12-14T12:42:00Z">
        <w:r w:rsidR="003E73A3" w:rsidRPr="003E73A3" w:rsidDel="00680E2E">
          <w:rPr>
            <w:rFonts w:ascii="Times New Roman" w:hAnsi="Times New Roman" w:cs="Times New Roman"/>
            <w:noProof/>
            <w:sz w:val="24"/>
            <w:szCs w:val="24"/>
          </w:rPr>
          <w:delText>ed</w:delText>
        </w:r>
      </w:del>
      <w:ins w:id="1523" w:author="Scott Cooper" w:date="2014-12-14T12:42:00Z">
        <w:r w:rsidR="00680E2E">
          <w:rPr>
            <w:rFonts w:ascii="Times New Roman" w:hAnsi="Times New Roman" w:cs="Times New Roman"/>
            <w:noProof/>
            <w:sz w:val="24"/>
            <w:szCs w:val="24"/>
          </w:rPr>
          <w:t>ing</w:t>
        </w:r>
      </w:ins>
      <w:r w:rsidR="003E73A3" w:rsidRPr="003E73A3">
        <w:rPr>
          <w:rFonts w:ascii="Times New Roman" w:hAnsi="Times New Roman" w:cs="Times New Roman"/>
          <w:noProof/>
          <w:sz w:val="24"/>
          <w:szCs w:val="24"/>
        </w:rPr>
        <w:t xml:space="preserve"> variances </w:t>
      </w:r>
      <w:ins w:id="1524" w:author="Scott Cooper" w:date="2014-12-14T11:58:00Z">
        <w:r w:rsidR="007C123B">
          <w:rPr>
            <w:rFonts w:ascii="Times New Roman" w:hAnsi="Times New Roman" w:cs="Times New Roman"/>
            <w:noProof/>
            <w:sz w:val="24"/>
            <w:szCs w:val="24"/>
          </w:rPr>
          <w:t xml:space="preserve">in algal biomass </w:t>
        </w:r>
      </w:ins>
      <w:r w:rsidR="003E73A3" w:rsidRPr="003E73A3">
        <w:rPr>
          <w:rFonts w:ascii="Times New Roman" w:hAnsi="Times New Roman" w:cs="Times New Roman"/>
          <w:noProof/>
          <w:sz w:val="24"/>
          <w:szCs w:val="24"/>
        </w:rPr>
        <w:t xml:space="preserve">to differ </w:t>
      </w:r>
      <w:r w:rsidR="00EE1445">
        <w:rPr>
          <w:rFonts w:ascii="Times New Roman" w:hAnsi="Times New Roman" w:cs="Times New Roman"/>
          <w:noProof/>
          <w:sz w:val="24"/>
          <w:szCs w:val="24"/>
        </w:rPr>
        <w:t xml:space="preserve">between tadpole </w:t>
      </w:r>
      <w:del w:id="1525" w:author="Scott Cooper" w:date="2014-12-14T11:58:00Z">
        <w:r w:rsidR="00EE1445" w:rsidDel="007C123B">
          <w:rPr>
            <w:rFonts w:ascii="Times New Roman" w:hAnsi="Times New Roman" w:cs="Times New Roman"/>
            <w:noProof/>
            <w:sz w:val="24"/>
            <w:szCs w:val="24"/>
          </w:rPr>
          <w:delText>presence-absence</w:delText>
        </w:r>
      </w:del>
      <w:ins w:id="1526" w:author="Scott Cooper" w:date="2014-12-14T11:58:00Z">
        <w:r w:rsidR="007C123B">
          <w:rPr>
            <w:rFonts w:ascii="Times New Roman" w:hAnsi="Times New Roman" w:cs="Times New Roman"/>
            <w:noProof/>
            <w:sz w:val="24"/>
            <w:szCs w:val="24"/>
          </w:rPr>
          <w:t>treatments</w:t>
        </w:r>
      </w:ins>
      <w:r w:rsidR="00D92568">
        <w:rPr>
          <w:rFonts w:ascii="Times New Roman" w:hAnsi="Times New Roman" w:cs="Times New Roman"/>
          <w:noProof/>
          <w:sz w:val="24"/>
          <w:szCs w:val="24"/>
        </w:rPr>
        <w:t xml:space="preserve"> (Table </w:t>
      </w:r>
      <w:commentRangeStart w:id="1527"/>
      <w:r w:rsidR="009E67A5">
        <w:rPr>
          <w:rFonts w:ascii="Times New Roman" w:hAnsi="Times New Roman" w:cs="Times New Roman"/>
          <w:noProof/>
          <w:sz w:val="24"/>
          <w:szCs w:val="24"/>
        </w:rPr>
        <w:t>9</w:t>
      </w:r>
      <w:commentRangeEnd w:id="1527"/>
      <w:r w:rsidR="007C123B">
        <w:rPr>
          <w:rStyle w:val="CommentReference"/>
        </w:rPr>
        <w:commentReference w:id="1527"/>
      </w:r>
      <w:r w:rsidR="00D92568">
        <w:rPr>
          <w:rFonts w:ascii="Times New Roman" w:hAnsi="Times New Roman" w:cs="Times New Roman"/>
          <w:noProof/>
          <w:sz w:val="24"/>
          <w:szCs w:val="24"/>
        </w:rPr>
        <w:t>)</w:t>
      </w:r>
      <w:r w:rsidR="003E73A3" w:rsidRPr="003E73A3">
        <w:rPr>
          <w:rFonts w:ascii="Times New Roman" w:hAnsi="Times New Roman" w:cs="Times New Roman"/>
          <w:noProof/>
          <w:sz w:val="24"/>
          <w:szCs w:val="24"/>
        </w:rPr>
        <w:t>.</w:t>
      </w:r>
      <w:r w:rsidR="003E73A3">
        <w:rPr>
          <w:rFonts w:ascii="Times New Roman" w:hAnsi="Times New Roman" w:cs="Times New Roman"/>
          <w:noProof/>
          <w:sz w:val="24"/>
          <w:szCs w:val="24"/>
        </w:rPr>
        <w:t xml:space="preserve">  </w:t>
      </w:r>
      <w:del w:id="1528" w:author="Scott Cooper" w:date="2014-12-14T11:55:00Z">
        <w:r w:rsidR="00EE1445" w:rsidDel="007C123B">
          <w:rPr>
            <w:rFonts w:ascii="Times New Roman" w:hAnsi="Times New Roman" w:cs="Times New Roman"/>
            <w:noProof/>
            <w:sz w:val="24"/>
            <w:szCs w:val="24"/>
          </w:rPr>
          <w:delText>Mayfly presence-absence was not included as a fixed effect in this model.</w:delText>
        </w:r>
        <w:r w:rsidR="003B6BB9" w:rsidRPr="003B6BB9" w:rsidDel="007C123B">
          <w:rPr>
            <w:rFonts w:ascii="Times New Roman" w:hAnsi="Times New Roman" w:cs="Times New Roman"/>
            <w:noProof/>
            <w:sz w:val="24"/>
            <w:szCs w:val="24"/>
          </w:rPr>
          <w:delText xml:space="preserve"> </w:delText>
        </w:r>
        <w:r w:rsidR="003B6BB9" w:rsidDel="007C123B">
          <w:rPr>
            <w:rFonts w:ascii="Times New Roman" w:hAnsi="Times New Roman" w:cs="Times New Roman"/>
            <w:noProof/>
            <w:sz w:val="24"/>
            <w:szCs w:val="24"/>
          </w:rPr>
          <w:delText xml:space="preserve"> </w:delText>
        </w:r>
      </w:del>
      <w:r w:rsidR="003B6BB9">
        <w:rPr>
          <w:rFonts w:ascii="Times New Roman" w:hAnsi="Times New Roman" w:cs="Times New Roman"/>
          <w:noProof/>
          <w:sz w:val="24"/>
          <w:szCs w:val="24"/>
        </w:rPr>
        <w:t xml:space="preserve">We found no difference </w:t>
      </w:r>
      <w:del w:id="1529" w:author="Scott Cooper" w:date="2014-12-14T11:59:00Z">
        <w:r w:rsidR="003B6BB9" w:rsidDel="007C123B">
          <w:rPr>
            <w:rFonts w:ascii="Times New Roman" w:hAnsi="Times New Roman" w:cs="Times New Roman"/>
            <w:noProof/>
            <w:sz w:val="24"/>
            <w:szCs w:val="24"/>
          </w:rPr>
          <w:delText xml:space="preserve">among </w:delText>
        </w:r>
      </w:del>
      <w:ins w:id="1530" w:author="Scott Cooper" w:date="2014-12-14T11:59:00Z">
        <w:r w:rsidR="007C123B">
          <w:rPr>
            <w:rFonts w:ascii="Times New Roman" w:hAnsi="Times New Roman" w:cs="Times New Roman"/>
            <w:noProof/>
            <w:sz w:val="24"/>
            <w:szCs w:val="24"/>
          </w:rPr>
          <w:t xml:space="preserve">in algal </w:t>
        </w:r>
      </w:ins>
      <w:r w:rsidR="003B6BB9">
        <w:rPr>
          <w:rFonts w:ascii="Times New Roman" w:hAnsi="Times New Roman" w:cs="Times New Roman"/>
          <w:noProof/>
          <w:sz w:val="24"/>
          <w:szCs w:val="24"/>
        </w:rPr>
        <w:t xml:space="preserve">growth rates </w:t>
      </w:r>
      <w:del w:id="1531" w:author="Scott Cooper" w:date="2014-12-14T11:59:00Z">
        <w:r w:rsidR="003B6BB9" w:rsidDel="007C123B">
          <w:rPr>
            <w:rFonts w:ascii="Times New Roman" w:hAnsi="Times New Roman" w:cs="Times New Roman"/>
            <w:noProof/>
            <w:sz w:val="24"/>
            <w:szCs w:val="24"/>
          </w:rPr>
          <w:delText xml:space="preserve">of algae </w:delText>
        </w:r>
      </w:del>
      <w:r w:rsidR="003B6BB9">
        <w:rPr>
          <w:rFonts w:ascii="Times New Roman" w:hAnsi="Times New Roman" w:cs="Times New Roman"/>
          <w:noProof/>
          <w:sz w:val="24"/>
          <w:szCs w:val="24"/>
        </w:rPr>
        <w:t xml:space="preserve">among </w:t>
      </w:r>
      <w:r w:rsidR="00D92568">
        <w:rPr>
          <w:rFonts w:ascii="Times New Roman" w:hAnsi="Times New Roman" w:cs="Times New Roman"/>
          <w:noProof/>
          <w:sz w:val="24"/>
          <w:szCs w:val="24"/>
        </w:rPr>
        <w:t xml:space="preserve">consumer </w:t>
      </w:r>
      <w:commentRangeStart w:id="1532"/>
      <w:r w:rsidR="003B6BB9">
        <w:rPr>
          <w:rFonts w:ascii="Times New Roman" w:hAnsi="Times New Roman" w:cs="Times New Roman"/>
          <w:noProof/>
          <w:sz w:val="24"/>
          <w:szCs w:val="24"/>
        </w:rPr>
        <w:t>treatments</w:t>
      </w:r>
      <w:commentRangeEnd w:id="1532"/>
      <w:r w:rsidR="007C123B">
        <w:rPr>
          <w:rStyle w:val="CommentReference"/>
        </w:rPr>
        <w:commentReference w:id="1532"/>
      </w:r>
      <w:r w:rsidR="003B6BB9">
        <w:rPr>
          <w:rFonts w:ascii="Times New Roman" w:hAnsi="Times New Roman" w:cs="Times New Roman"/>
          <w:noProof/>
          <w:sz w:val="24"/>
          <w:szCs w:val="24"/>
        </w:rPr>
        <w:t xml:space="preserve"> (</w:t>
      </w:r>
      <w:r w:rsidR="00570AB9">
        <w:rPr>
          <w:rFonts w:ascii="Times New Roman" w:hAnsi="Times New Roman" w:cs="Times New Roman"/>
          <w:noProof/>
          <w:sz w:val="24"/>
          <w:szCs w:val="24"/>
        </w:rPr>
        <w:t xml:space="preserve">Figure 8, </w:t>
      </w:r>
      <w:r w:rsidR="003B6BB9">
        <w:rPr>
          <w:rFonts w:ascii="Times New Roman" w:hAnsi="Times New Roman" w:cs="Times New Roman"/>
          <w:noProof/>
          <w:sz w:val="24"/>
          <w:szCs w:val="24"/>
        </w:rPr>
        <w:t>ANOVA, F</w:t>
      </w:r>
      <w:r w:rsidR="003B6BB9">
        <w:rPr>
          <w:rFonts w:ascii="Times New Roman" w:hAnsi="Times New Roman" w:cs="Times New Roman"/>
          <w:noProof/>
          <w:sz w:val="24"/>
          <w:szCs w:val="24"/>
          <w:vertAlign w:val="subscript"/>
        </w:rPr>
        <w:t>3,28</w:t>
      </w:r>
      <w:r w:rsidR="00570AB9">
        <w:rPr>
          <w:rFonts w:ascii="Times New Roman" w:hAnsi="Times New Roman" w:cs="Times New Roman"/>
          <w:noProof/>
          <w:sz w:val="24"/>
          <w:szCs w:val="24"/>
        </w:rPr>
        <w:t xml:space="preserve"> = 0.0011, p &lt; 1.0</w:t>
      </w:r>
      <w:r w:rsidR="003B6BB9">
        <w:rPr>
          <w:rFonts w:ascii="Times New Roman" w:hAnsi="Times New Roman" w:cs="Times New Roman"/>
          <w:noProof/>
          <w:sz w:val="24"/>
          <w:szCs w:val="24"/>
        </w:rPr>
        <w:t xml:space="preserve">).  </w:t>
      </w:r>
    </w:p>
    <w:p w14:paraId="6B81F3A5" w14:textId="43F3B1D6" w:rsidR="00E82E81" w:rsidRDefault="00D92568" w:rsidP="00DD123D">
      <w:pPr>
        <w:spacing w:line="480" w:lineRule="auto"/>
        <w:ind w:right="360" w:firstLine="720"/>
        <w:rPr>
          <w:ins w:id="1533" w:author="Scott Cooper" w:date="2014-12-14T12:18:00Z"/>
          <w:rFonts w:ascii="Times New Roman" w:hAnsi="Times New Roman" w:cs="Times New Roman"/>
          <w:noProof/>
          <w:sz w:val="24"/>
          <w:szCs w:val="24"/>
        </w:rPr>
      </w:pPr>
      <w:moveFromRangeStart w:id="1534" w:author="Scott Cooper" w:date="2014-12-14T12:01:00Z" w:name="move406321809"/>
      <w:moveFrom w:id="1535" w:author="Scott Cooper" w:date="2014-12-14T12:01:00Z">
        <w:r w:rsidDel="007C123B">
          <w:rPr>
            <w:rFonts w:ascii="Times New Roman" w:hAnsi="Times New Roman" w:cs="Times New Roman"/>
            <w:noProof/>
            <w:sz w:val="24"/>
            <w:szCs w:val="24"/>
          </w:rPr>
          <w:t xml:space="preserve">In the mesocosms, mayfly nymph </w:t>
        </w:r>
        <w:r w:rsidR="003E2420" w:rsidDel="007C123B">
          <w:rPr>
            <w:rFonts w:ascii="Times New Roman" w:hAnsi="Times New Roman" w:cs="Times New Roman"/>
            <w:sz w:val="24"/>
            <w:szCs w:val="24"/>
          </w:rPr>
          <w:t>abundance</w:t>
        </w:r>
        <w:r w:rsidR="004B1D01" w:rsidDel="007C123B">
          <w:rPr>
            <w:rFonts w:ascii="Times New Roman" w:hAnsi="Times New Roman" w:cs="Times New Roman"/>
            <w:sz w:val="24"/>
            <w:szCs w:val="24"/>
          </w:rPr>
          <w:t xml:space="preserve"> </w:t>
        </w:r>
        <w:r w:rsidR="003E2420" w:rsidDel="007C123B">
          <w:rPr>
            <w:rFonts w:ascii="Times New Roman" w:hAnsi="Times New Roman" w:cs="Times New Roman"/>
            <w:sz w:val="24"/>
            <w:szCs w:val="24"/>
          </w:rPr>
          <w:t xml:space="preserve">declined by </w:t>
        </w:r>
        <w:r w:rsidR="004B1D01" w:rsidDel="007C123B">
          <w:rPr>
            <w:rFonts w:ascii="Times New Roman" w:hAnsi="Times New Roman" w:cs="Times New Roman"/>
            <w:sz w:val="24"/>
            <w:szCs w:val="24"/>
          </w:rPr>
          <w:t xml:space="preserve">48% – </w:t>
        </w:r>
        <w:r w:rsidR="0009227D" w:rsidDel="007C123B">
          <w:rPr>
            <w:rFonts w:ascii="Times New Roman" w:hAnsi="Times New Roman" w:cs="Times New Roman"/>
            <w:sz w:val="24"/>
            <w:szCs w:val="24"/>
          </w:rPr>
          <w:t>96</w:t>
        </w:r>
        <w:r w:rsidR="004B1D01" w:rsidDel="007C123B">
          <w:rPr>
            <w:rFonts w:ascii="Times New Roman" w:hAnsi="Times New Roman" w:cs="Times New Roman"/>
            <w:sz w:val="24"/>
            <w:szCs w:val="24"/>
          </w:rPr>
          <w:t xml:space="preserve">% </w:t>
        </w:r>
        <w:r w:rsidR="003E2420" w:rsidDel="007C123B">
          <w:rPr>
            <w:rFonts w:ascii="Times New Roman" w:hAnsi="Times New Roman" w:cs="Times New Roman"/>
            <w:sz w:val="24"/>
            <w:szCs w:val="24"/>
          </w:rPr>
          <w:t xml:space="preserve">during </w:t>
        </w:r>
        <w:r w:rsidR="004B1D01" w:rsidDel="007C123B">
          <w:rPr>
            <w:rFonts w:ascii="Times New Roman" w:hAnsi="Times New Roman" w:cs="Times New Roman"/>
            <w:sz w:val="24"/>
            <w:szCs w:val="24"/>
          </w:rPr>
          <w:t xml:space="preserve">the experiment.  </w:t>
        </w:r>
        <w:r w:rsidR="003E2420" w:rsidDel="007C123B">
          <w:rPr>
            <w:rFonts w:ascii="Times New Roman" w:hAnsi="Times New Roman" w:cs="Times New Roman"/>
            <w:sz w:val="24"/>
            <w:szCs w:val="24"/>
          </w:rPr>
          <w:t>Live m</w:t>
        </w:r>
        <w:r w:rsidR="002351DB" w:rsidDel="007C123B">
          <w:rPr>
            <w:rFonts w:ascii="Times New Roman" w:hAnsi="Times New Roman" w:cs="Times New Roman"/>
            <w:sz w:val="24"/>
            <w:szCs w:val="24"/>
          </w:rPr>
          <w:t xml:space="preserve">ayflies recovered from mesocosms </w:t>
        </w:r>
        <w:r w:rsidR="003E2420" w:rsidDel="007C123B">
          <w:rPr>
            <w:rFonts w:ascii="Times New Roman" w:hAnsi="Times New Roman" w:cs="Times New Roman"/>
            <w:sz w:val="24"/>
            <w:szCs w:val="24"/>
          </w:rPr>
          <w:t xml:space="preserve">at the conclusion of the experiment </w:t>
        </w:r>
        <w:r w:rsidR="002351DB" w:rsidDel="007C123B">
          <w:rPr>
            <w:rFonts w:ascii="Times New Roman" w:hAnsi="Times New Roman" w:cs="Times New Roman"/>
            <w:sz w:val="24"/>
            <w:szCs w:val="24"/>
          </w:rPr>
          <w:t>were not near metamorphosis (they did not have wing</w:t>
        </w:r>
        <w:r w:rsidR="00570AB9" w:rsidDel="007C123B">
          <w:rPr>
            <w:rFonts w:ascii="Times New Roman" w:hAnsi="Times New Roman" w:cs="Times New Roman"/>
            <w:sz w:val="24"/>
            <w:szCs w:val="24"/>
          </w:rPr>
          <w:t xml:space="preserve"> </w:t>
        </w:r>
        <w:r w:rsidR="002351DB" w:rsidDel="007C123B">
          <w:rPr>
            <w:rFonts w:ascii="Times New Roman" w:hAnsi="Times New Roman" w:cs="Times New Roman"/>
            <w:sz w:val="24"/>
            <w:szCs w:val="24"/>
          </w:rPr>
          <w:t xml:space="preserve">pads), nor were </w:t>
        </w:r>
        <w:r w:rsidR="00AC4B27" w:rsidDel="007C123B">
          <w:rPr>
            <w:rFonts w:ascii="Times New Roman" w:hAnsi="Times New Roman" w:cs="Times New Roman"/>
            <w:sz w:val="24"/>
            <w:szCs w:val="24"/>
          </w:rPr>
          <w:t>e</w:t>
        </w:r>
        <w:r w:rsidR="004B1D01" w:rsidDel="007C123B">
          <w:rPr>
            <w:rFonts w:ascii="Times New Roman" w:hAnsi="Times New Roman" w:cs="Times New Roman"/>
            <w:sz w:val="24"/>
            <w:szCs w:val="24"/>
          </w:rPr>
          <w:t xml:space="preserve">xuvia </w:t>
        </w:r>
        <w:r w:rsidR="002351DB" w:rsidDel="007C123B">
          <w:rPr>
            <w:rFonts w:ascii="Times New Roman" w:hAnsi="Times New Roman" w:cs="Times New Roman"/>
            <w:sz w:val="24"/>
            <w:szCs w:val="24"/>
          </w:rPr>
          <w:t xml:space="preserve">or </w:t>
        </w:r>
        <w:r w:rsidR="004B1D01" w:rsidDel="007C123B">
          <w:rPr>
            <w:rFonts w:ascii="Times New Roman" w:hAnsi="Times New Roman" w:cs="Times New Roman"/>
            <w:sz w:val="24"/>
            <w:szCs w:val="24"/>
          </w:rPr>
          <w:t xml:space="preserve">emerged adults ever observed.  This apparent mortality </w:t>
        </w:r>
        <w:r w:rsidR="0009227D" w:rsidDel="007C123B">
          <w:rPr>
            <w:rFonts w:ascii="Times New Roman" w:hAnsi="Times New Roman" w:cs="Times New Roman"/>
            <w:sz w:val="24"/>
            <w:szCs w:val="24"/>
          </w:rPr>
          <w:t xml:space="preserve">appears </w:t>
        </w:r>
        <w:r w:rsidR="004B1D01" w:rsidDel="007C123B">
          <w:rPr>
            <w:rFonts w:ascii="Times New Roman" w:hAnsi="Times New Roman" w:cs="Times New Roman"/>
            <w:sz w:val="24"/>
            <w:szCs w:val="24"/>
          </w:rPr>
          <w:t xml:space="preserve">independent of coexistence with tadpoles; despite a trend towards </w:t>
        </w:r>
        <w:r w:rsidR="003E2420" w:rsidDel="007C123B">
          <w:rPr>
            <w:rFonts w:ascii="Times New Roman" w:hAnsi="Times New Roman" w:cs="Times New Roman"/>
            <w:sz w:val="24"/>
            <w:szCs w:val="24"/>
          </w:rPr>
          <w:t>larger declines in</w:t>
        </w:r>
        <w:r w:rsidR="004B1D01" w:rsidDel="007C123B">
          <w:rPr>
            <w:rFonts w:ascii="Times New Roman" w:hAnsi="Times New Roman" w:cs="Times New Roman"/>
            <w:sz w:val="24"/>
            <w:szCs w:val="24"/>
          </w:rPr>
          <w:t xml:space="preserve"> mayfly abundance in the presence of tadpoles, the difference was not significant (ANOVA, F</w:t>
        </w:r>
        <w:r w:rsidR="00076062" w:rsidDel="007C123B">
          <w:rPr>
            <w:rFonts w:ascii="Times New Roman" w:hAnsi="Times New Roman" w:cs="Times New Roman"/>
            <w:sz w:val="24"/>
            <w:szCs w:val="24"/>
            <w:vertAlign w:val="subscript"/>
          </w:rPr>
          <w:t>2,6</w:t>
        </w:r>
        <w:r w:rsidR="004B1D01" w:rsidDel="007C123B">
          <w:rPr>
            <w:rFonts w:ascii="Times New Roman" w:hAnsi="Times New Roman" w:cs="Times New Roman"/>
            <w:sz w:val="24"/>
            <w:szCs w:val="24"/>
          </w:rPr>
          <w:t xml:space="preserve"> = 0.338, p = 0.58).  </w:t>
        </w:r>
      </w:moveFrom>
      <w:moveFromRangeEnd w:id="1534"/>
      <w:r w:rsidR="003B6BB9">
        <w:rPr>
          <w:rFonts w:ascii="Times New Roman" w:hAnsi="Times New Roman" w:cs="Times New Roman"/>
          <w:noProof/>
          <w:sz w:val="24"/>
          <w:szCs w:val="24"/>
        </w:rPr>
        <w:t xml:space="preserve">When </w:t>
      </w:r>
      <w:del w:id="1536" w:author="Scott Cooper" w:date="2014-12-14T12:09:00Z">
        <w:r w:rsidR="00570AB9" w:rsidDel="00D72A39">
          <w:rPr>
            <w:rFonts w:ascii="Times New Roman" w:hAnsi="Times New Roman" w:cs="Times New Roman"/>
            <w:noProof/>
            <w:sz w:val="24"/>
            <w:szCs w:val="24"/>
          </w:rPr>
          <w:delText xml:space="preserve">we analysed </w:delText>
        </w:r>
        <w:r w:rsidR="0009227D" w:rsidDel="00D72A39">
          <w:rPr>
            <w:rFonts w:ascii="Times New Roman" w:hAnsi="Times New Roman" w:cs="Times New Roman"/>
            <w:noProof/>
            <w:sz w:val="24"/>
            <w:szCs w:val="24"/>
          </w:rPr>
          <w:delText>mesocosm algal abundance</w:delText>
        </w:r>
      </w:del>
      <w:ins w:id="1537" w:author="Scott Cooper" w:date="2014-12-14T12:09:00Z">
        <w:r w:rsidR="00D72A39">
          <w:rPr>
            <w:rFonts w:ascii="Times New Roman" w:hAnsi="Times New Roman" w:cs="Times New Roman"/>
            <w:noProof/>
            <w:sz w:val="24"/>
            <w:szCs w:val="24"/>
          </w:rPr>
          <w:t>I</w:t>
        </w:r>
      </w:ins>
      <w:r w:rsidR="0009227D">
        <w:rPr>
          <w:rFonts w:ascii="Times New Roman" w:hAnsi="Times New Roman" w:cs="Times New Roman"/>
          <w:noProof/>
          <w:sz w:val="24"/>
          <w:szCs w:val="24"/>
        </w:rPr>
        <w:t xml:space="preserve"> </w:t>
      </w:r>
      <w:del w:id="1538" w:author="Scott Cooper" w:date="2014-12-14T12:09:00Z">
        <w:r w:rsidR="00474E79" w:rsidDel="00D72A39">
          <w:rPr>
            <w:rFonts w:ascii="Times New Roman" w:hAnsi="Times New Roman" w:cs="Times New Roman"/>
            <w:noProof/>
            <w:sz w:val="24"/>
            <w:szCs w:val="24"/>
          </w:rPr>
          <w:delText xml:space="preserve">using </w:delText>
        </w:r>
      </w:del>
      <w:ins w:id="1539" w:author="Scott Cooper" w:date="2014-12-14T12:09:00Z">
        <w:r w:rsidR="00D72A39">
          <w:rPr>
            <w:rFonts w:ascii="Times New Roman" w:hAnsi="Times New Roman" w:cs="Times New Roman"/>
            <w:noProof/>
            <w:sz w:val="24"/>
            <w:szCs w:val="24"/>
          </w:rPr>
          <w:t xml:space="preserve">used </w:t>
        </w:r>
      </w:ins>
      <w:r w:rsidR="00792C5C">
        <w:rPr>
          <w:rFonts w:ascii="Times New Roman" w:hAnsi="Times New Roman" w:cs="Times New Roman"/>
          <w:noProof/>
          <w:sz w:val="24"/>
          <w:szCs w:val="24"/>
        </w:rPr>
        <w:t xml:space="preserve">final </w:t>
      </w:r>
      <w:r w:rsidR="003B6BB9">
        <w:rPr>
          <w:rFonts w:ascii="Times New Roman" w:hAnsi="Times New Roman" w:cs="Times New Roman"/>
          <w:noProof/>
          <w:sz w:val="24"/>
          <w:szCs w:val="24"/>
        </w:rPr>
        <w:t>mayfl</w:t>
      </w:r>
      <w:r w:rsidR="0009227D">
        <w:rPr>
          <w:rFonts w:ascii="Times New Roman" w:hAnsi="Times New Roman" w:cs="Times New Roman"/>
          <w:noProof/>
          <w:sz w:val="24"/>
          <w:szCs w:val="24"/>
        </w:rPr>
        <w:t>y</w:t>
      </w:r>
      <w:r w:rsidR="003B6BB9">
        <w:rPr>
          <w:rFonts w:ascii="Times New Roman" w:hAnsi="Times New Roman" w:cs="Times New Roman"/>
          <w:noProof/>
          <w:sz w:val="24"/>
          <w:szCs w:val="24"/>
        </w:rPr>
        <w:t xml:space="preserve"> </w:t>
      </w:r>
      <w:commentRangeStart w:id="1540"/>
      <w:del w:id="1541" w:author="Scott Cooper" w:date="2014-12-14T12:09:00Z">
        <w:r w:rsidR="003B6BB9" w:rsidDel="00D72A39">
          <w:rPr>
            <w:rFonts w:ascii="Times New Roman" w:hAnsi="Times New Roman" w:cs="Times New Roman"/>
            <w:noProof/>
            <w:sz w:val="24"/>
            <w:szCs w:val="24"/>
          </w:rPr>
          <w:delText>abundance</w:delText>
        </w:r>
      </w:del>
      <w:ins w:id="1542" w:author="Scott Cooper" w:date="2014-12-14T12:09:00Z">
        <w:r w:rsidR="00D72A39">
          <w:rPr>
            <w:rFonts w:ascii="Times New Roman" w:hAnsi="Times New Roman" w:cs="Times New Roman"/>
            <w:noProof/>
            <w:sz w:val="24"/>
            <w:szCs w:val="24"/>
          </w:rPr>
          <w:t>density</w:t>
        </w:r>
        <w:commentRangeEnd w:id="1540"/>
        <w:r w:rsidR="00D72A39">
          <w:rPr>
            <w:rStyle w:val="CommentReference"/>
          </w:rPr>
          <w:commentReference w:id="1540"/>
        </w:r>
      </w:ins>
      <w:r w:rsidR="003B6BB9">
        <w:rPr>
          <w:rFonts w:ascii="Times New Roman" w:hAnsi="Times New Roman" w:cs="Times New Roman"/>
          <w:noProof/>
          <w:sz w:val="24"/>
          <w:szCs w:val="24"/>
        </w:rPr>
        <w:t xml:space="preserve">, rather than </w:t>
      </w:r>
      <w:ins w:id="1543" w:author="Scott Cooper" w:date="2014-12-14T12:10:00Z">
        <w:r w:rsidR="00D72A39">
          <w:rPr>
            <w:rFonts w:ascii="Times New Roman" w:hAnsi="Times New Roman" w:cs="Times New Roman"/>
            <w:noProof/>
            <w:sz w:val="24"/>
            <w:szCs w:val="24"/>
          </w:rPr>
          <w:t xml:space="preserve">mayfly </w:t>
        </w:r>
      </w:ins>
      <w:r w:rsidR="003B6BB9">
        <w:rPr>
          <w:rFonts w:ascii="Times New Roman" w:hAnsi="Times New Roman" w:cs="Times New Roman"/>
          <w:noProof/>
          <w:sz w:val="24"/>
          <w:szCs w:val="24"/>
        </w:rPr>
        <w:t xml:space="preserve">presence-absence, </w:t>
      </w:r>
      <w:ins w:id="1544" w:author="Scott Cooper" w:date="2014-12-14T12:10:00Z">
        <w:r w:rsidR="00D72A39">
          <w:rPr>
            <w:rFonts w:ascii="Times New Roman" w:hAnsi="Times New Roman" w:cs="Times New Roman"/>
            <w:noProof/>
            <w:sz w:val="24"/>
            <w:szCs w:val="24"/>
          </w:rPr>
          <w:t>as an independent variable in analyses</w:t>
        </w:r>
      </w:ins>
      <w:ins w:id="1545" w:author="Scott Cooper" w:date="2014-12-14T12:11:00Z">
        <w:r w:rsidR="00D72A39">
          <w:rPr>
            <w:rFonts w:ascii="Times New Roman" w:hAnsi="Times New Roman" w:cs="Times New Roman"/>
            <w:noProof/>
            <w:sz w:val="24"/>
            <w:szCs w:val="24"/>
          </w:rPr>
          <w:t xml:space="preserve"> of log</w:t>
        </w:r>
      </w:ins>
      <w:ins w:id="1546" w:author="Scott Cooper" w:date="2014-12-14T12:12:00Z">
        <w:r w:rsidR="00D72A39">
          <w:rPr>
            <w:rFonts w:ascii="Times New Roman" w:hAnsi="Times New Roman" w:cs="Times New Roman"/>
            <w:noProof/>
            <w:sz w:val="24"/>
            <w:szCs w:val="24"/>
          </w:rPr>
          <w:t>-</w:t>
        </w:r>
      </w:ins>
      <w:ins w:id="1547" w:author="Scott Cooper" w:date="2014-12-14T12:11:00Z">
        <w:r w:rsidR="00D72A39">
          <w:rPr>
            <w:rFonts w:ascii="Times New Roman" w:hAnsi="Times New Roman" w:cs="Times New Roman"/>
            <w:noProof/>
            <w:sz w:val="24"/>
            <w:szCs w:val="24"/>
          </w:rPr>
          <w:t>transformed algal biomass</w:t>
        </w:r>
      </w:ins>
      <w:ins w:id="1548" w:author="Scott Cooper" w:date="2014-12-14T12:10:00Z">
        <w:r w:rsidR="00D72A39">
          <w:rPr>
            <w:rFonts w:ascii="Times New Roman" w:hAnsi="Times New Roman" w:cs="Times New Roman"/>
            <w:noProof/>
            <w:sz w:val="24"/>
            <w:szCs w:val="24"/>
          </w:rPr>
          <w:t>, I obtained a significant</w:t>
        </w:r>
      </w:ins>
      <w:ins w:id="1549" w:author="Scott Cooper" w:date="2014-12-14T12:11:00Z">
        <w:r w:rsidR="00D72A39">
          <w:rPr>
            <w:rFonts w:ascii="Times New Roman" w:hAnsi="Times New Roman" w:cs="Times New Roman"/>
            <w:noProof/>
            <w:sz w:val="24"/>
            <w:szCs w:val="24"/>
          </w:rPr>
          <w:t xml:space="preserve"> interaction effect between mayfly densit</w:t>
        </w:r>
      </w:ins>
      <w:ins w:id="1550" w:author="Scott Cooper" w:date="2014-12-14T12:12:00Z">
        <w:r w:rsidR="00D72A39">
          <w:rPr>
            <w:rFonts w:ascii="Times New Roman" w:hAnsi="Times New Roman" w:cs="Times New Roman"/>
            <w:noProof/>
            <w:sz w:val="24"/>
            <w:szCs w:val="24"/>
          </w:rPr>
          <w:t xml:space="preserve">y </w:t>
        </w:r>
      </w:ins>
      <w:del w:id="1551" w:author="Scott Cooper" w:date="2014-12-14T12:12:00Z">
        <w:r w:rsidDel="00D72A39">
          <w:rPr>
            <w:rFonts w:ascii="Times New Roman" w:hAnsi="Times New Roman" w:cs="Times New Roman"/>
            <w:noProof/>
            <w:sz w:val="24"/>
            <w:szCs w:val="24"/>
          </w:rPr>
          <w:delText>the</w:delText>
        </w:r>
      </w:del>
      <w:ins w:id="1552" w:author="Scott Cooper" w:date="2014-12-14T12:11:00Z">
        <w:r w:rsidR="00D72A39">
          <w:rPr>
            <w:rFonts w:ascii="Times New Roman" w:hAnsi="Times New Roman" w:cs="Times New Roman"/>
            <w:noProof/>
            <w:sz w:val="24"/>
            <w:szCs w:val="24"/>
          </w:rPr>
          <w:t>and the</w:t>
        </w:r>
      </w:ins>
      <w:r>
        <w:rPr>
          <w:rFonts w:ascii="Times New Roman" w:hAnsi="Times New Roman" w:cs="Times New Roman"/>
          <w:noProof/>
          <w:sz w:val="24"/>
          <w:szCs w:val="24"/>
        </w:rPr>
        <w:t xml:space="preserve"> presence of tadpoles</w:t>
      </w:r>
      <w:ins w:id="1553" w:author="Scott Cooper" w:date="2014-12-14T12:14:00Z">
        <w:r w:rsidR="006E41DC">
          <w:rPr>
            <w:rFonts w:ascii="Times New Roman" w:hAnsi="Times New Roman" w:cs="Times New Roman"/>
            <w:noProof/>
            <w:sz w:val="24"/>
            <w:szCs w:val="24"/>
          </w:rPr>
          <w:t xml:space="preserve"> (</w:t>
        </w:r>
        <w:r w:rsidR="006E41DC" w:rsidRPr="006E41DC">
          <w:rPr>
            <w:rFonts w:ascii="Times New Roman" w:hAnsi="Times New Roman" w:cs="Times New Roman"/>
            <w:i/>
            <w:noProof/>
            <w:sz w:val="24"/>
            <w:szCs w:val="24"/>
            <w:rPrChange w:id="1554" w:author="Scott Cooper" w:date="2014-12-14T12:15:00Z">
              <w:rPr>
                <w:rFonts w:ascii="Times New Roman" w:hAnsi="Times New Roman" w:cs="Times New Roman"/>
                <w:noProof/>
                <w:sz w:val="24"/>
                <w:szCs w:val="24"/>
              </w:rPr>
            </w:rPrChange>
          </w:rPr>
          <w:t>t</w:t>
        </w:r>
        <w:r w:rsidR="006E41DC" w:rsidRPr="006E41DC">
          <w:rPr>
            <w:rFonts w:ascii="Times New Roman" w:hAnsi="Times New Roman" w:cs="Times New Roman"/>
            <w:noProof/>
            <w:sz w:val="24"/>
            <w:szCs w:val="24"/>
            <w:vertAlign w:val="subscript"/>
            <w:rPrChange w:id="1555" w:author="Scott Cooper" w:date="2014-12-14T12:15:00Z">
              <w:rPr>
                <w:rFonts w:ascii="Times New Roman" w:hAnsi="Times New Roman" w:cs="Times New Roman"/>
                <w:noProof/>
                <w:sz w:val="24"/>
                <w:szCs w:val="24"/>
              </w:rPr>
            </w:rPrChange>
          </w:rPr>
          <w:t>1</w:t>
        </w:r>
        <w:r w:rsidR="006E41DC" w:rsidRPr="006E41DC">
          <w:rPr>
            <w:rFonts w:ascii="Times New Roman" w:hAnsi="Times New Roman" w:cs="Times New Roman"/>
            <w:noProof/>
            <w:sz w:val="24"/>
            <w:szCs w:val="24"/>
            <w:vertAlign w:val="subscript"/>
            <w:rPrChange w:id="1556" w:author="Scott Cooper" w:date="2014-12-14T12:14:00Z">
              <w:rPr>
                <w:rFonts w:ascii="Times New Roman" w:hAnsi="Times New Roman" w:cs="Times New Roman"/>
                <w:noProof/>
                <w:sz w:val="24"/>
                <w:szCs w:val="24"/>
              </w:rPr>
            </w:rPrChange>
          </w:rPr>
          <w:t>,25</w:t>
        </w:r>
        <w:r w:rsidR="006E41DC">
          <w:rPr>
            <w:rFonts w:ascii="Times New Roman" w:hAnsi="Times New Roman" w:cs="Times New Roman"/>
            <w:noProof/>
            <w:sz w:val="24"/>
            <w:szCs w:val="24"/>
          </w:rPr>
          <w:t xml:space="preserve"> = 3.6, </w:t>
        </w:r>
        <w:r w:rsidR="006E41DC" w:rsidRPr="006E41DC">
          <w:rPr>
            <w:rFonts w:ascii="Times New Roman" w:hAnsi="Times New Roman" w:cs="Times New Roman"/>
            <w:i/>
            <w:noProof/>
            <w:sz w:val="24"/>
            <w:szCs w:val="24"/>
            <w:rPrChange w:id="1557" w:author="Scott Cooper" w:date="2014-12-14T12:15:00Z">
              <w:rPr>
                <w:rFonts w:ascii="Times New Roman" w:hAnsi="Times New Roman" w:cs="Times New Roman"/>
                <w:noProof/>
                <w:sz w:val="24"/>
                <w:szCs w:val="24"/>
              </w:rPr>
            </w:rPrChange>
          </w:rPr>
          <w:t>p</w:t>
        </w:r>
        <w:r w:rsidR="006E41DC">
          <w:rPr>
            <w:rFonts w:ascii="Times New Roman" w:hAnsi="Times New Roman" w:cs="Times New Roman"/>
            <w:noProof/>
            <w:sz w:val="24"/>
            <w:szCs w:val="24"/>
          </w:rPr>
          <w:t xml:space="preserve"> = 0.002)</w:t>
        </w:r>
      </w:ins>
      <w:r>
        <w:rPr>
          <w:rFonts w:ascii="Times New Roman" w:hAnsi="Times New Roman" w:cs="Times New Roman"/>
          <w:noProof/>
          <w:sz w:val="24"/>
          <w:szCs w:val="24"/>
        </w:rPr>
        <w:t xml:space="preserve"> </w:t>
      </w:r>
      <w:ins w:id="1558" w:author="Scott Cooper" w:date="2014-12-14T12:15:00Z">
        <w:r w:rsidR="006E41DC">
          <w:rPr>
            <w:rFonts w:ascii="Times New Roman" w:hAnsi="Times New Roman" w:cs="Times New Roman"/>
            <w:noProof/>
            <w:sz w:val="24"/>
            <w:szCs w:val="24"/>
          </w:rPr>
          <w:t xml:space="preserve">with </w:t>
        </w:r>
      </w:ins>
      <w:del w:id="1559" w:author="Scott Cooper" w:date="2014-12-14T12:14:00Z">
        <w:r w:rsidDel="006E41DC">
          <w:rPr>
            <w:rFonts w:ascii="Times New Roman" w:hAnsi="Times New Roman" w:cs="Times New Roman"/>
            <w:noProof/>
            <w:sz w:val="24"/>
            <w:szCs w:val="24"/>
          </w:rPr>
          <w:delText xml:space="preserve">affected the outcome: </w:delText>
        </w:r>
        <w:r w:rsidR="003B6BB9" w:rsidDel="006E41DC">
          <w:rPr>
            <w:rFonts w:ascii="Times New Roman" w:hAnsi="Times New Roman" w:cs="Times New Roman"/>
            <w:noProof/>
            <w:sz w:val="24"/>
            <w:szCs w:val="24"/>
          </w:rPr>
          <w:delText xml:space="preserve">algal abundance </w:delText>
        </w:r>
        <w:r w:rsidR="00792C5C" w:rsidDel="006E41DC">
          <w:rPr>
            <w:rFonts w:ascii="Times New Roman" w:hAnsi="Times New Roman" w:cs="Times New Roman"/>
            <w:noProof/>
            <w:sz w:val="24"/>
            <w:szCs w:val="24"/>
          </w:rPr>
          <w:delText xml:space="preserve">did not increase significantly </w:delText>
        </w:r>
        <w:r w:rsidR="003B6BB9" w:rsidDel="006E41DC">
          <w:rPr>
            <w:rFonts w:ascii="Times New Roman" w:hAnsi="Times New Roman" w:cs="Times New Roman"/>
            <w:noProof/>
            <w:sz w:val="24"/>
            <w:szCs w:val="24"/>
          </w:rPr>
          <w:delText xml:space="preserve">with mayfly in the absence of tadpoles, but, </w:delText>
        </w:r>
      </w:del>
      <w:r w:rsidR="003B6BB9">
        <w:rPr>
          <w:rFonts w:ascii="Times New Roman" w:hAnsi="Times New Roman" w:cs="Times New Roman"/>
          <w:noProof/>
          <w:sz w:val="24"/>
          <w:szCs w:val="24"/>
        </w:rPr>
        <w:t xml:space="preserve">algal </w:t>
      </w:r>
      <w:del w:id="1560" w:author="Scott Cooper" w:date="2014-12-14T12:15:00Z">
        <w:r w:rsidR="003B6BB9" w:rsidDel="006E41DC">
          <w:rPr>
            <w:rFonts w:ascii="Times New Roman" w:hAnsi="Times New Roman" w:cs="Times New Roman"/>
            <w:noProof/>
            <w:sz w:val="24"/>
            <w:szCs w:val="24"/>
          </w:rPr>
          <w:delText xml:space="preserve">abundance </w:delText>
        </w:r>
      </w:del>
      <w:ins w:id="1561" w:author="Scott Cooper" w:date="2014-12-14T12:15:00Z">
        <w:r w:rsidR="006E41DC">
          <w:rPr>
            <w:rFonts w:ascii="Times New Roman" w:hAnsi="Times New Roman" w:cs="Times New Roman"/>
            <w:noProof/>
            <w:sz w:val="24"/>
            <w:szCs w:val="24"/>
          </w:rPr>
          <w:lastRenderedPageBreak/>
          <w:t xml:space="preserve">biomass </w:t>
        </w:r>
      </w:ins>
      <w:del w:id="1562" w:author="Scott Cooper" w:date="2014-12-14T12:15:00Z">
        <w:r w:rsidDel="006E41DC">
          <w:rPr>
            <w:rFonts w:ascii="Times New Roman" w:hAnsi="Times New Roman" w:cs="Times New Roman"/>
            <w:noProof/>
            <w:sz w:val="24"/>
            <w:szCs w:val="24"/>
          </w:rPr>
          <w:delText xml:space="preserve">declined </w:delText>
        </w:r>
      </w:del>
      <w:ins w:id="1563" w:author="Scott Cooper" w:date="2014-12-14T12:15:00Z">
        <w:r w:rsidR="006E41DC">
          <w:rPr>
            <w:rFonts w:ascii="Times New Roman" w:hAnsi="Times New Roman" w:cs="Times New Roman"/>
            <w:noProof/>
            <w:sz w:val="24"/>
            <w:szCs w:val="24"/>
          </w:rPr>
          <w:t xml:space="preserve">declining </w:t>
        </w:r>
      </w:ins>
      <w:r>
        <w:rPr>
          <w:rFonts w:ascii="Times New Roman" w:hAnsi="Times New Roman" w:cs="Times New Roman"/>
          <w:noProof/>
          <w:sz w:val="24"/>
          <w:szCs w:val="24"/>
        </w:rPr>
        <w:t xml:space="preserve">with </w:t>
      </w:r>
      <w:ins w:id="1564" w:author="Scott Cooper" w:date="2014-12-14T12:15:00Z">
        <w:r w:rsidR="006E41DC">
          <w:rPr>
            <w:rFonts w:ascii="Times New Roman" w:hAnsi="Times New Roman" w:cs="Times New Roman"/>
            <w:noProof/>
            <w:sz w:val="24"/>
            <w:szCs w:val="24"/>
          </w:rPr>
          <w:t xml:space="preserve">increasing </w:t>
        </w:r>
      </w:ins>
      <w:r w:rsidR="003B6BB9">
        <w:rPr>
          <w:rFonts w:ascii="Times New Roman" w:hAnsi="Times New Roman" w:cs="Times New Roman"/>
          <w:noProof/>
          <w:sz w:val="24"/>
          <w:szCs w:val="24"/>
        </w:rPr>
        <w:t xml:space="preserve">mayfly </w:t>
      </w:r>
      <w:del w:id="1565" w:author="Scott Cooper" w:date="2014-12-14T12:15:00Z">
        <w:r w:rsidR="003B6BB9" w:rsidDel="006E41DC">
          <w:rPr>
            <w:rFonts w:ascii="Times New Roman" w:hAnsi="Times New Roman" w:cs="Times New Roman"/>
            <w:noProof/>
            <w:sz w:val="24"/>
            <w:szCs w:val="24"/>
          </w:rPr>
          <w:delText xml:space="preserve">abundance </w:delText>
        </w:r>
      </w:del>
      <w:ins w:id="1566" w:author="Scott Cooper" w:date="2014-12-14T12:15:00Z">
        <w:r w:rsidR="006E41DC">
          <w:rPr>
            <w:rFonts w:ascii="Times New Roman" w:hAnsi="Times New Roman" w:cs="Times New Roman"/>
            <w:noProof/>
            <w:sz w:val="24"/>
            <w:szCs w:val="24"/>
          </w:rPr>
          <w:t xml:space="preserve">density </w:t>
        </w:r>
      </w:ins>
      <w:r>
        <w:rPr>
          <w:rFonts w:ascii="Times New Roman" w:hAnsi="Times New Roman" w:cs="Times New Roman"/>
          <w:noProof/>
          <w:sz w:val="24"/>
          <w:szCs w:val="24"/>
        </w:rPr>
        <w:t>in the presence of tadpoles</w:t>
      </w:r>
      <w:ins w:id="1567" w:author="Scott Cooper" w:date="2014-12-14T12:15:00Z">
        <w:r w:rsidR="006E41DC">
          <w:rPr>
            <w:rFonts w:ascii="Times New Roman" w:hAnsi="Times New Roman" w:cs="Times New Roman"/>
            <w:noProof/>
            <w:sz w:val="24"/>
            <w:szCs w:val="24"/>
          </w:rPr>
          <w:t>, but not in their absence</w:t>
        </w:r>
      </w:ins>
      <w:r>
        <w:rPr>
          <w:rFonts w:ascii="Times New Roman" w:hAnsi="Times New Roman" w:cs="Times New Roman"/>
          <w:noProof/>
          <w:sz w:val="24"/>
          <w:szCs w:val="24"/>
        </w:rPr>
        <w:t xml:space="preserve"> </w:t>
      </w:r>
      <w:r w:rsidR="003B6BB9">
        <w:rPr>
          <w:rFonts w:ascii="Times New Roman" w:hAnsi="Times New Roman" w:cs="Times New Roman"/>
          <w:noProof/>
          <w:sz w:val="24"/>
          <w:szCs w:val="24"/>
        </w:rPr>
        <w:t xml:space="preserve">(Figure </w:t>
      </w:r>
      <w:r w:rsidR="009E67A5">
        <w:rPr>
          <w:rFonts w:ascii="Times New Roman" w:hAnsi="Times New Roman" w:cs="Times New Roman"/>
          <w:noProof/>
          <w:sz w:val="24"/>
          <w:szCs w:val="24"/>
        </w:rPr>
        <w:t>9</w:t>
      </w:r>
      <w:r w:rsidR="003B6BB9">
        <w:rPr>
          <w:rFonts w:ascii="Times New Roman" w:hAnsi="Times New Roman" w:cs="Times New Roman"/>
          <w:noProof/>
          <w:sz w:val="24"/>
          <w:szCs w:val="24"/>
        </w:rPr>
        <w:t xml:space="preserve">).  </w:t>
      </w:r>
      <w:del w:id="1568" w:author="Scott Cooper" w:date="2014-12-14T12:16:00Z">
        <w:r w:rsidR="006B03C6" w:rsidDel="006E41DC">
          <w:rPr>
            <w:rFonts w:ascii="Times New Roman" w:hAnsi="Times New Roman" w:cs="Times New Roman"/>
            <w:noProof/>
            <w:sz w:val="24"/>
            <w:szCs w:val="24"/>
          </w:rPr>
          <w:delText>The best fit model of algal abundance, with respect to tadpole presence-absence and mayfly abundance, inclu</w:delText>
        </w:r>
        <w:r w:rsidR="00815DD2" w:rsidDel="006E41DC">
          <w:rPr>
            <w:rFonts w:ascii="Times New Roman" w:hAnsi="Times New Roman" w:cs="Times New Roman"/>
            <w:noProof/>
            <w:sz w:val="24"/>
            <w:szCs w:val="24"/>
          </w:rPr>
          <w:delText>d</w:delText>
        </w:r>
        <w:r w:rsidR="006B03C6" w:rsidDel="006E41DC">
          <w:rPr>
            <w:rFonts w:ascii="Times New Roman" w:hAnsi="Times New Roman" w:cs="Times New Roman"/>
            <w:noProof/>
            <w:sz w:val="24"/>
            <w:szCs w:val="24"/>
          </w:rPr>
          <w:delText xml:space="preserve">ed fixed effects for a tadpole-mayfly interaction, duration of algal growth, and initial algal abundance, and allowed the variance of algal abundance to differ with tadpole presence-absence (Table </w:delText>
        </w:r>
        <w:r w:rsidR="009E67A5" w:rsidDel="006E41DC">
          <w:rPr>
            <w:rFonts w:ascii="Times New Roman" w:hAnsi="Times New Roman" w:cs="Times New Roman"/>
            <w:noProof/>
            <w:sz w:val="24"/>
            <w:szCs w:val="24"/>
          </w:rPr>
          <w:delText>10</w:delText>
        </w:r>
        <w:r w:rsidR="00570AB9" w:rsidDel="006E41DC">
          <w:rPr>
            <w:rFonts w:ascii="Times New Roman" w:hAnsi="Times New Roman" w:cs="Times New Roman"/>
            <w:noProof/>
            <w:sz w:val="24"/>
            <w:szCs w:val="24"/>
          </w:rPr>
          <w:delText>).</w:delText>
        </w:r>
        <w:r w:rsidR="002A696E" w:rsidDel="006E41DC">
          <w:rPr>
            <w:rFonts w:ascii="Times New Roman" w:hAnsi="Times New Roman" w:cs="Times New Roman"/>
            <w:noProof/>
            <w:sz w:val="24"/>
            <w:szCs w:val="24"/>
          </w:rPr>
          <w:delText xml:space="preserve">  </w:delText>
        </w:r>
      </w:del>
      <w:r w:rsidR="0009227D">
        <w:rPr>
          <w:rFonts w:ascii="Times New Roman" w:hAnsi="Times New Roman" w:cs="Times New Roman"/>
          <w:noProof/>
          <w:sz w:val="24"/>
          <w:szCs w:val="24"/>
        </w:rPr>
        <w:t>Mayfly presence had no effect on tadpole body length (</w:t>
      </w:r>
      <w:r w:rsidR="0009058F">
        <w:rPr>
          <w:rFonts w:ascii="Times New Roman" w:hAnsi="Times New Roman" w:cs="Times New Roman"/>
          <w:noProof/>
          <w:sz w:val="24"/>
          <w:szCs w:val="24"/>
        </w:rPr>
        <w:t xml:space="preserve">ANOVA, </w:t>
      </w:r>
      <w:r w:rsidR="0009058F" w:rsidRPr="006E41DC">
        <w:rPr>
          <w:rFonts w:ascii="Times New Roman" w:hAnsi="Times New Roman" w:cs="Times New Roman"/>
          <w:i/>
          <w:noProof/>
          <w:sz w:val="24"/>
          <w:szCs w:val="24"/>
          <w:rPrChange w:id="1569" w:author="Scott Cooper" w:date="2014-12-14T12:16:00Z">
            <w:rPr>
              <w:rFonts w:ascii="Times New Roman" w:hAnsi="Times New Roman" w:cs="Times New Roman"/>
              <w:noProof/>
              <w:sz w:val="24"/>
              <w:szCs w:val="24"/>
            </w:rPr>
          </w:rPrChange>
        </w:rPr>
        <w:t>F</w:t>
      </w:r>
      <w:r w:rsidR="0009058F" w:rsidRPr="00F11FB2">
        <w:rPr>
          <w:rFonts w:ascii="Times New Roman" w:hAnsi="Times New Roman" w:cs="Times New Roman"/>
          <w:noProof/>
          <w:sz w:val="24"/>
          <w:szCs w:val="24"/>
          <w:vertAlign w:val="subscript"/>
        </w:rPr>
        <w:t>1,6</w:t>
      </w:r>
      <w:r w:rsidR="0009058F">
        <w:rPr>
          <w:rFonts w:ascii="Times New Roman" w:hAnsi="Times New Roman" w:cs="Times New Roman"/>
          <w:noProof/>
          <w:sz w:val="24"/>
          <w:szCs w:val="24"/>
          <w:vertAlign w:val="subscript"/>
        </w:rPr>
        <w:t xml:space="preserve"> </w:t>
      </w:r>
      <w:r w:rsidR="0009058F">
        <w:rPr>
          <w:rFonts w:ascii="Times New Roman" w:hAnsi="Times New Roman" w:cs="Times New Roman"/>
          <w:noProof/>
          <w:sz w:val="24"/>
          <w:szCs w:val="24"/>
        </w:rPr>
        <w:t xml:space="preserve">= 0.7, </w:t>
      </w:r>
      <w:r w:rsidR="0009058F" w:rsidRPr="006E41DC">
        <w:rPr>
          <w:rFonts w:ascii="Times New Roman" w:hAnsi="Times New Roman" w:cs="Times New Roman"/>
          <w:i/>
          <w:noProof/>
          <w:sz w:val="24"/>
          <w:szCs w:val="24"/>
          <w:rPrChange w:id="1570" w:author="Scott Cooper" w:date="2014-12-14T12:17:00Z">
            <w:rPr>
              <w:rFonts w:ascii="Times New Roman" w:hAnsi="Times New Roman" w:cs="Times New Roman"/>
              <w:noProof/>
              <w:sz w:val="24"/>
              <w:szCs w:val="24"/>
            </w:rPr>
          </w:rPrChange>
        </w:rPr>
        <w:t>p</w:t>
      </w:r>
      <w:r w:rsidR="0009058F">
        <w:rPr>
          <w:rFonts w:ascii="Times New Roman" w:hAnsi="Times New Roman" w:cs="Times New Roman"/>
          <w:noProof/>
          <w:sz w:val="24"/>
          <w:szCs w:val="24"/>
        </w:rPr>
        <w:t xml:space="preserve"> = 0.4</w:t>
      </w:r>
      <w:r w:rsidR="0009227D">
        <w:rPr>
          <w:rFonts w:ascii="Times New Roman" w:hAnsi="Times New Roman" w:cs="Times New Roman"/>
          <w:noProof/>
          <w:sz w:val="24"/>
          <w:szCs w:val="24"/>
        </w:rPr>
        <w:t>)</w:t>
      </w:r>
      <w:r w:rsidR="00DD123D">
        <w:rPr>
          <w:rFonts w:ascii="Times New Roman" w:hAnsi="Times New Roman" w:cs="Times New Roman"/>
          <w:noProof/>
          <w:sz w:val="24"/>
          <w:szCs w:val="24"/>
        </w:rPr>
        <w:t>.</w:t>
      </w:r>
    </w:p>
    <w:p w14:paraId="63187560" w14:textId="2AD54186" w:rsidR="006E41DC" w:rsidRDefault="006E41DC" w:rsidP="00DD123D">
      <w:pPr>
        <w:spacing w:line="480" w:lineRule="auto"/>
        <w:ind w:right="360" w:firstLine="720"/>
        <w:rPr>
          <w:ins w:id="1571" w:author="Scott Cooper" w:date="2014-12-14T12:19:00Z"/>
          <w:rFonts w:ascii="Times New Roman" w:hAnsi="Times New Roman" w:cs="Times New Roman"/>
          <w:noProof/>
          <w:sz w:val="24"/>
          <w:szCs w:val="24"/>
        </w:rPr>
      </w:pPr>
      <w:ins w:id="1572" w:author="Scott Cooper" w:date="2014-12-14T12:18:00Z">
        <w:r>
          <w:rPr>
            <w:rFonts w:ascii="Times New Roman" w:hAnsi="Times New Roman" w:cs="Times New Roman"/>
            <w:noProof/>
            <w:sz w:val="24"/>
            <w:szCs w:val="24"/>
          </w:rPr>
          <w:t>[Tom:  Many of the</w:t>
        </w:r>
      </w:ins>
      <w:ins w:id="1573" w:author="Scott Cooper" w:date="2014-12-14T12:19:00Z">
        <w:r>
          <w:rPr>
            <w:rFonts w:ascii="Times New Roman" w:hAnsi="Times New Roman" w:cs="Times New Roman"/>
            <w:noProof/>
            <w:sz w:val="24"/>
            <w:szCs w:val="24"/>
          </w:rPr>
          <w:t xml:space="preserve"> design and analytical issues are addressed above.</w:t>
        </w:r>
      </w:ins>
    </w:p>
    <w:p w14:paraId="66A5E29F" w14:textId="3B1D42B5" w:rsidR="006E41DC" w:rsidRDefault="006E41DC" w:rsidP="00DD123D">
      <w:pPr>
        <w:spacing w:line="480" w:lineRule="auto"/>
        <w:ind w:right="360" w:firstLine="720"/>
        <w:rPr>
          <w:ins w:id="1574" w:author="Scott Cooper" w:date="2014-12-14T12:20:00Z"/>
          <w:rFonts w:ascii="Times New Roman" w:hAnsi="Times New Roman" w:cs="Times New Roman"/>
          <w:noProof/>
          <w:sz w:val="24"/>
          <w:szCs w:val="24"/>
        </w:rPr>
      </w:pPr>
      <w:ins w:id="1575" w:author="Scott Cooper" w:date="2014-12-14T12:19:00Z">
        <w:r>
          <w:rPr>
            <w:rFonts w:ascii="Times New Roman" w:hAnsi="Times New Roman" w:cs="Times New Roman"/>
            <w:noProof/>
            <w:sz w:val="24"/>
            <w:szCs w:val="24"/>
          </w:rPr>
          <w:t xml:space="preserve">You do need to show the densities over time for both mayflies and tadpoles in the different treatments applied in both the </w:t>
        </w:r>
      </w:ins>
      <w:ins w:id="1576" w:author="Scott Cooper" w:date="2014-12-14T12:20:00Z">
        <w:r>
          <w:rPr>
            <w:rFonts w:ascii="Times New Roman" w:hAnsi="Times New Roman" w:cs="Times New Roman"/>
            <w:noProof/>
            <w:sz w:val="24"/>
            <w:szCs w:val="24"/>
          </w:rPr>
          <w:t>enclosure and mesocosm experiments.  This allows the reader to assess the effectiveness of your treatments and profoundly affects their interpretation of the data.</w:t>
        </w:r>
      </w:ins>
    </w:p>
    <w:p w14:paraId="768B415F" w14:textId="152F0B3D" w:rsidR="006E41DC" w:rsidRDefault="006E41DC" w:rsidP="00DD123D">
      <w:pPr>
        <w:spacing w:line="480" w:lineRule="auto"/>
        <w:ind w:right="360" w:firstLine="720"/>
        <w:rPr>
          <w:ins w:id="1577" w:author="Scott Cooper" w:date="2014-12-14T12:22:00Z"/>
          <w:rFonts w:ascii="Times New Roman" w:hAnsi="Times New Roman" w:cs="Times New Roman"/>
          <w:noProof/>
          <w:sz w:val="24"/>
          <w:szCs w:val="24"/>
        </w:rPr>
      </w:pPr>
      <w:ins w:id="1578" w:author="Scott Cooper" w:date="2014-12-14T12:21:00Z">
        <w:r>
          <w:rPr>
            <w:rFonts w:ascii="Times New Roman" w:hAnsi="Times New Roman" w:cs="Times New Roman"/>
            <w:noProof/>
            <w:sz w:val="24"/>
            <w:szCs w:val="24"/>
          </w:rPr>
          <w:t xml:space="preserve">There is no need to include the tables, with the possible exception of Table 1, which </w:t>
        </w:r>
      </w:ins>
      <w:ins w:id="1579" w:author="Scott Cooper" w:date="2014-12-14T12:22:00Z">
        <w:r>
          <w:rPr>
            <w:rFonts w:ascii="Times New Roman" w:hAnsi="Times New Roman" w:cs="Times New Roman"/>
            <w:noProof/>
            <w:sz w:val="24"/>
            <w:szCs w:val="24"/>
          </w:rPr>
          <w:t>sh</w:t>
        </w:r>
      </w:ins>
      <w:ins w:id="1580" w:author="Scott Cooper" w:date="2014-12-14T12:21:00Z">
        <w:r>
          <w:rPr>
            <w:rFonts w:ascii="Times New Roman" w:hAnsi="Times New Roman" w:cs="Times New Roman"/>
            <w:noProof/>
            <w:sz w:val="24"/>
            <w:szCs w:val="24"/>
          </w:rPr>
          <w:t>ould be used as a summary, rather than introductory, table.  The information in the tables can be succinctly subsumed into either the text or into figure legends.  You just need to report best fit models</w:t>
        </w:r>
      </w:ins>
      <w:ins w:id="1581" w:author="Scott Cooper" w:date="2014-12-14T12:43:00Z">
        <w:r w:rsidR="00680E2E">
          <w:rPr>
            <w:rFonts w:ascii="Times New Roman" w:hAnsi="Times New Roman" w:cs="Times New Roman"/>
            <w:noProof/>
            <w:sz w:val="24"/>
            <w:szCs w:val="24"/>
          </w:rPr>
          <w:t>, the important effects of independe</w:t>
        </w:r>
      </w:ins>
      <w:ins w:id="1582" w:author="Scott Cooper" w:date="2014-12-14T12:44:00Z">
        <w:r w:rsidR="00680E2E">
          <w:rPr>
            <w:rFonts w:ascii="Times New Roman" w:hAnsi="Times New Roman" w:cs="Times New Roman"/>
            <w:noProof/>
            <w:sz w:val="24"/>
            <w:szCs w:val="24"/>
          </w:rPr>
          <w:t>nt variables and covariates,</w:t>
        </w:r>
      </w:ins>
      <w:ins w:id="1583" w:author="Scott Cooper" w:date="2014-12-14T12:21:00Z">
        <w:r>
          <w:rPr>
            <w:rFonts w:ascii="Times New Roman" w:hAnsi="Times New Roman" w:cs="Times New Roman"/>
            <w:noProof/>
            <w:sz w:val="24"/>
            <w:szCs w:val="24"/>
          </w:rPr>
          <w:t xml:space="preserve"> and the</w:t>
        </w:r>
      </w:ins>
      <w:ins w:id="1584" w:author="Scott Cooper" w:date="2014-12-14T12:22:00Z">
        <w:r>
          <w:rPr>
            <w:rFonts w:ascii="Times New Roman" w:hAnsi="Times New Roman" w:cs="Times New Roman"/>
            <w:noProof/>
            <w:sz w:val="24"/>
            <w:szCs w:val="24"/>
          </w:rPr>
          <w:t xml:space="preserve"> important contrasts between treatments.</w:t>
        </w:r>
      </w:ins>
    </w:p>
    <w:p w14:paraId="1470D7B5" w14:textId="3279F221" w:rsidR="006E41DC" w:rsidRDefault="006E41DC" w:rsidP="00DD123D">
      <w:pPr>
        <w:spacing w:line="480" w:lineRule="auto"/>
        <w:ind w:right="360" w:firstLine="720"/>
        <w:rPr>
          <w:ins w:id="1585" w:author="Scott Cooper" w:date="2014-12-14T12:25:00Z"/>
          <w:rFonts w:ascii="Times New Roman" w:hAnsi="Times New Roman" w:cs="Times New Roman"/>
          <w:noProof/>
          <w:sz w:val="24"/>
          <w:szCs w:val="24"/>
        </w:rPr>
      </w:pPr>
      <w:ins w:id="1586" w:author="Scott Cooper" w:date="2014-12-14T12:22:00Z">
        <w:r>
          <w:rPr>
            <w:rFonts w:ascii="Times New Roman" w:hAnsi="Times New Roman" w:cs="Times New Roman"/>
            <w:noProof/>
            <w:sz w:val="24"/>
            <w:szCs w:val="24"/>
          </w:rPr>
          <w:t>Many of your initial sta</w:t>
        </w:r>
      </w:ins>
      <w:ins w:id="1587" w:author="Scott Cooper" w:date="2014-12-14T12:23:00Z">
        <w:r>
          <w:rPr>
            <w:rFonts w:ascii="Times New Roman" w:hAnsi="Times New Roman" w:cs="Times New Roman"/>
            <w:noProof/>
            <w:sz w:val="24"/>
            <w:szCs w:val="24"/>
          </w:rPr>
          <w:t xml:space="preserve">tistical models are overcomplicated and the inclusion of some of the covariates is unjustified and unnecessary (e.g., siltiness in the enclosure experiment).  </w:t>
        </w:r>
      </w:ins>
      <w:ins w:id="1588" w:author="Scott Cooper" w:date="2014-12-14T12:24:00Z">
        <w:r w:rsidR="002573F4">
          <w:rPr>
            <w:rFonts w:ascii="Times New Roman" w:hAnsi="Times New Roman" w:cs="Times New Roman"/>
            <w:noProof/>
            <w:sz w:val="24"/>
            <w:szCs w:val="24"/>
          </w:rPr>
          <w:t>Further, the Methods indicated that the major response variable in the mesocosm experiment was algal growth ra</w:t>
        </w:r>
        <w:r w:rsidR="00680E2E">
          <w:rPr>
            <w:rFonts w:ascii="Times New Roman" w:hAnsi="Times New Roman" w:cs="Times New Roman"/>
            <w:noProof/>
            <w:sz w:val="24"/>
            <w:szCs w:val="24"/>
          </w:rPr>
          <w:t>te</w:t>
        </w:r>
        <w:r w:rsidR="002573F4">
          <w:rPr>
            <w:rFonts w:ascii="Times New Roman" w:hAnsi="Times New Roman" w:cs="Times New Roman"/>
            <w:noProof/>
            <w:sz w:val="24"/>
            <w:szCs w:val="24"/>
          </w:rPr>
          <w:t xml:space="preserve">, yet most of the results reported were for </w:t>
        </w:r>
      </w:ins>
      <w:ins w:id="1589" w:author="Scott Cooper" w:date="2014-12-14T12:25:00Z">
        <w:r w:rsidR="002573F4">
          <w:rPr>
            <w:rFonts w:ascii="Times New Roman" w:hAnsi="Times New Roman" w:cs="Times New Roman"/>
            <w:noProof/>
            <w:sz w:val="24"/>
            <w:szCs w:val="24"/>
          </w:rPr>
          <w:t>log (algal biomass).  If you used algal growth a</w:t>
        </w:r>
      </w:ins>
      <w:ins w:id="1590" w:author="Scott Cooper" w:date="2014-12-14T12:44:00Z">
        <w:r w:rsidR="00680E2E">
          <w:rPr>
            <w:rFonts w:ascii="Times New Roman" w:hAnsi="Times New Roman" w:cs="Times New Roman"/>
            <w:noProof/>
            <w:sz w:val="24"/>
            <w:szCs w:val="24"/>
          </w:rPr>
          <w:t>s</w:t>
        </w:r>
      </w:ins>
      <w:ins w:id="1591" w:author="Scott Cooper" w:date="2014-12-14T12:25:00Z">
        <w:r w:rsidR="002573F4">
          <w:rPr>
            <w:rFonts w:ascii="Times New Roman" w:hAnsi="Times New Roman" w:cs="Times New Roman"/>
            <w:noProof/>
            <w:sz w:val="24"/>
            <w:szCs w:val="24"/>
          </w:rPr>
          <w:t xml:space="preserve"> your response metric, then there is no need to be concerned with algal growth duration or initial algal biomass.</w:t>
        </w:r>
      </w:ins>
    </w:p>
    <w:p w14:paraId="7B73051C" w14:textId="06C3DC47" w:rsidR="002573F4" w:rsidRDefault="002573F4" w:rsidP="00DD123D">
      <w:pPr>
        <w:spacing w:line="480" w:lineRule="auto"/>
        <w:ind w:right="360" w:firstLine="720"/>
        <w:rPr>
          <w:ins w:id="1592" w:author="Scott Cooper" w:date="2014-12-14T12:31:00Z"/>
          <w:rFonts w:ascii="Times New Roman" w:hAnsi="Times New Roman" w:cs="Times New Roman"/>
          <w:noProof/>
          <w:sz w:val="24"/>
          <w:szCs w:val="24"/>
        </w:rPr>
      </w:pPr>
      <w:ins w:id="1593" w:author="Scott Cooper" w:date="2014-12-14T12:25:00Z">
        <w:r>
          <w:rPr>
            <w:rFonts w:ascii="Times New Roman" w:hAnsi="Times New Roman" w:cs="Times New Roman"/>
            <w:noProof/>
            <w:sz w:val="24"/>
            <w:szCs w:val="24"/>
          </w:rPr>
          <w:lastRenderedPageBreak/>
          <w:t>In all figures, you need to specify the replicates used in ca</w:t>
        </w:r>
      </w:ins>
      <w:ins w:id="1594" w:author="Scott Cooper" w:date="2014-12-14T12:26:00Z">
        <w:r>
          <w:rPr>
            <w:rFonts w:ascii="Times New Roman" w:hAnsi="Times New Roman" w:cs="Times New Roman"/>
            <w:noProof/>
            <w:sz w:val="24"/>
            <w:szCs w:val="24"/>
          </w:rPr>
          <w:t xml:space="preserve">lculating medians, boxes, whiskers, etc.  Apparently, the replicates for the </w:t>
        </w:r>
      </w:ins>
      <w:ins w:id="1595" w:author="Scott Cooper" w:date="2014-12-14T12:27:00Z">
        <w:r>
          <w:rPr>
            <w:rFonts w:ascii="Times New Roman" w:hAnsi="Times New Roman" w:cs="Times New Roman"/>
            <w:noProof/>
            <w:sz w:val="24"/>
            <w:szCs w:val="24"/>
          </w:rPr>
          <w:t>enclosure experiment are the enclosure X time block datapoints (i.e., 3 datapoints per enclosure), but the time blocks are not independent (</w:t>
        </w:r>
      </w:ins>
      <w:ins w:id="1596" w:author="Scott Cooper" w:date="2014-12-14T12:28:00Z">
        <w:r>
          <w:rPr>
            <w:rFonts w:ascii="Times New Roman" w:hAnsi="Times New Roman" w:cs="Times New Roman"/>
            <w:noProof/>
            <w:sz w:val="24"/>
            <w:szCs w:val="24"/>
          </w:rPr>
          <w:t xml:space="preserve">each enclosure </w:t>
        </w:r>
      </w:ins>
      <w:ins w:id="1597" w:author="Scott Cooper" w:date="2014-12-14T12:27:00Z">
        <w:r>
          <w:rPr>
            <w:rFonts w:ascii="Times New Roman" w:hAnsi="Times New Roman" w:cs="Times New Roman"/>
            <w:noProof/>
            <w:sz w:val="24"/>
            <w:szCs w:val="24"/>
          </w:rPr>
          <w:t>shar</w:t>
        </w:r>
      </w:ins>
      <w:ins w:id="1598" w:author="Scott Cooper" w:date="2014-12-14T12:28:00Z">
        <w:r>
          <w:rPr>
            <w:rFonts w:ascii="Times New Roman" w:hAnsi="Times New Roman" w:cs="Times New Roman"/>
            <w:noProof/>
            <w:sz w:val="24"/>
            <w:szCs w:val="24"/>
          </w:rPr>
          <w:t>es</w:t>
        </w:r>
      </w:ins>
      <w:ins w:id="1599" w:author="Scott Cooper" w:date="2014-12-14T12:27:00Z">
        <w:r>
          <w:rPr>
            <w:rFonts w:ascii="Times New Roman" w:hAnsi="Times New Roman" w:cs="Times New Roman"/>
            <w:noProof/>
            <w:sz w:val="24"/>
            <w:szCs w:val="24"/>
          </w:rPr>
          <w:t xml:space="preserve"> some of the same</w:t>
        </w:r>
      </w:ins>
      <w:ins w:id="1600" w:author="Scott Cooper" w:date="2014-12-14T12:28:00Z">
        <w:r>
          <w:rPr>
            <w:rFonts w:ascii="Times New Roman" w:hAnsi="Times New Roman" w:cs="Times New Roman"/>
            <w:noProof/>
            <w:sz w:val="24"/>
            <w:szCs w:val="24"/>
          </w:rPr>
          <w:t xml:space="preserve"> individual consumers over time).  </w:t>
        </w:r>
      </w:ins>
      <w:ins w:id="1601" w:author="Scott Cooper" w:date="2014-12-14T12:29:00Z">
        <w:r>
          <w:rPr>
            <w:rFonts w:ascii="Times New Roman" w:hAnsi="Times New Roman" w:cs="Times New Roman"/>
            <w:noProof/>
            <w:sz w:val="24"/>
            <w:szCs w:val="24"/>
          </w:rPr>
          <w:t>Similar considerations apply even moreso to the mesocosm experiment. The best way to deal with such designs is to use repeated mea</w:t>
        </w:r>
      </w:ins>
      <w:ins w:id="1602" w:author="Scott Cooper" w:date="2014-12-14T12:30:00Z">
        <w:r>
          <w:rPr>
            <w:rFonts w:ascii="Times New Roman" w:hAnsi="Times New Roman" w:cs="Times New Roman"/>
            <w:noProof/>
            <w:sz w:val="24"/>
            <w:szCs w:val="24"/>
          </w:rPr>
          <w:t>sures techniques or profile analysis.  Remember the statistics should be dictated by the design, so the enclosure experiment is set up as a gadient deisgn where independent variables are continuous, whereas the mesocosm</w:t>
        </w:r>
      </w:ins>
      <w:ins w:id="1603" w:author="Scott Cooper" w:date="2014-12-14T12:31:00Z">
        <w:r>
          <w:rPr>
            <w:rFonts w:ascii="Times New Roman" w:hAnsi="Times New Roman" w:cs="Times New Roman"/>
            <w:noProof/>
            <w:sz w:val="24"/>
            <w:szCs w:val="24"/>
          </w:rPr>
          <w:t xml:space="preserve"> experiment was set up as a a two-way factorial </w:t>
        </w:r>
      </w:ins>
      <w:ins w:id="1604" w:author="Scott Cooper" w:date="2014-12-14T12:45:00Z">
        <w:r w:rsidR="00680E2E">
          <w:rPr>
            <w:rFonts w:ascii="Times New Roman" w:hAnsi="Times New Roman" w:cs="Times New Roman"/>
            <w:noProof/>
            <w:sz w:val="24"/>
            <w:szCs w:val="24"/>
          </w:rPr>
          <w:t xml:space="preserve">design </w:t>
        </w:r>
      </w:ins>
      <w:ins w:id="1605" w:author="Scott Cooper" w:date="2014-12-14T12:31:00Z">
        <w:r>
          <w:rPr>
            <w:rFonts w:ascii="Times New Roman" w:hAnsi="Times New Roman" w:cs="Times New Roman"/>
            <w:noProof/>
            <w:sz w:val="24"/>
            <w:szCs w:val="24"/>
          </w:rPr>
          <w:t>and can easily be analyzed by a two-way ANOVA.</w:t>
        </w:r>
      </w:ins>
    </w:p>
    <w:p w14:paraId="5C456CE2" w14:textId="70DB0A05" w:rsidR="002573F4" w:rsidRPr="003E73A3" w:rsidRDefault="002573F4" w:rsidP="00DD123D">
      <w:pPr>
        <w:spacing w:line="480" w:lineRule="auto"/>
        <w:ind w:right="360" w:firstLine="720"/>
        <w:rPr>
          <w:rFonts w:ascii="Times New Roman" w:hAnsi="Times New Roman" w:cs="Times New Roman"/>
          <w:sz w:val="24"/>
          <w:szCs w:val="24"/>
        </w:rPr>
      </w:pPr>
      <w:ins w:id="1606" w:author="Scott Cooper" w:date="2014-12-14T12:31:00Z">
        <w:r>
          <w:rPr>
            <w:rFonts w:ascii="Times New Roman" w:hAnsi="Times New Roman" w:cs="Times New Roman"/>
            <w:noProof/>
            <w:sz w:val="24"/>
            <w:szCs w:val="24"/>
          </w:rPr>
          <w:t>Given that you</w:t>
        </w:r>
      </w:ins>
      <w:ins w:id="1607" w:author="Scott Cooper" w:date="2014-12-14T12:32:00Z">
        <w:r>
          <w:rPr>
            <w:rFonts w:ascii="Times New Roman" w:hAnsi="Times New Roman" w:cs="Times New Roman"/>
            <w:noProof/>
            <w:sz w:val="24"/>
            <w:szCs w:val="24"/>
          </w:rPr>
          <w:t xml:space="preserve"> know the number of mayflies and tadpoles added to each enclosure or mesocosm and their metamorphosis (tadpoles</w:t>
        </w:r>
      </w:ins>
      <w:ins w:id="1608" w:author="Scott Cooper" w:date="2014-12-14T12:33:00Z">
        <w:r>
          <w:rPr>
            <w:rFonts w:ascii="Times New Roman" w:hAnsi="Times New Roman" w:cs="Times New Roman"/>
            <w:noProof/>
            <w:sz w:val="24"/>
            <w:szCs w:val="24"/>
          </w:rPr>
          <w:t xml:space="preserve">) or emergence (mayflies) rates you should be able to calculate mortality rates for each consumer in each enclosure.  This </w:t>
        </w:r>
      </w:ins>
      <w:ins w:id="1609" w:author="Scott Cooper" w:date="2014-12-14T12:34:00Z">
        <w:r>
          <w:rPr>
            <w:rFonts w:ascii="Times New Roman" w:hAnsi="Times New Roman" w:cs="Times New Roman"/>
            <w:noProof/>
            <w:sz w:val="24"/>
            <w:szCs w:val="24"/>
          </w:rPr>
          <w:t xml:space="preserve">is assuming you have no or few escapees.  Further, in examining effects of treatment on consumer size, it would be important to distinguish the </w:t>
        </w:r>
      </w:ins>
      <w:ins w:id="1610" w:author="Scott Cooper" w:date="2014-12-14T12:35:00Z">
        <w:r>
          <w:rPr>
            <w:rFonts w:ascii="Times New Roman" w:hAnsi="Times New Roman" w:cs="Times New Roman"/>
            <w:noProof/>
            <w:sz w:val="24"/>
            <w:szCs w:val="24"/>
          </w:rPr>
          <w:t>size of consumers that were added at the beginning of a time period vs. those that remained in containers from the previous time period, if this is possible.  Other</w:t>
        </w:r>
      </w:ins>
      <w:ins w:id="1611" w:author="Scott Cooper" w:date="2014-12-14T12:36:00Z">
        <w:r>
          <w:rPr>
            <w:rFonts w:ascii="Times New Roman" w:hAnsi="Times New Roman" w:cs="Times New Roman"/>
            <w:noProof/>
            <w:sz w:val="24"/>
            <w:szCs w:val="24"/>
          </w:rPr>
          <w:t>w</w:t>
        </w:r>
      </w:ins>
      <w:ins w:id="1612" w:author="Scott Cooper" w:date="2014-12-14T12:35:00Z">
        <w:r>
          <w:rPr>
            <w:rFonts w:ascii="Times New Roman" w:hAnsi="Times New Roman" w:cs="Times New Roman"/>
            <w:noProof/>
            <w:sz w:val="24"/>
            <w:szCs w:val="24"/>
          </w:rPr>
          <w:t>ise, you have to assume that the proportion of consumers replaced for each time period is a</w:t>
        </w:r>
      </w:ins>
      <w:ins w:id="1613" w:author="Scott Cooper" w:date="2014-12-14T12:36:00Z">
        <w:r>
          <w:rPr>
            <w:rFonts w:ascii="Times New Roman" w:hAnsi="Times New Roman" w:cs="Times New Roman"/>
            <w:noProof/>
            <w:sz w:val="24"/>
            <w:szCs w:val="24"/>
          </w:rPr>
          <w:t xml:space="preserve"> constant, which is unlikely</w:t>
        </w:r>
      </w:ins>
      <w:ins w:id="1614" w:author="Scott Cooper" w:date="2014-12-14T12:46:00Z">
        <w:r w:rsidR="00680E2E">
          <w:rPr>
            <w:rFonts w:ascii="Times New Roman" w:hAnsi="Times New Roman" w:cs="Times New Roman"/>
            <w:noProof/>
            <w:sz w:val="24"/>
            <w:szCs w:val="24"/>
          </w:rPr>
          <w:t xml:space="preserve"> and likely confounded by relationships among consumer growth and emergence/metamo</w:t>
        </w:r>
      </w:ins>
      <w:ins w:id="1615" w:author="Scott Cooper" w:date="2014-12-14T12:47:00Z">
        <w:r w:rsidR="00680E2E">
          <w:rPr>
            <w:rFonts w:ascii="Times New Roman" w:hAnsi="Times New Roman" w:cs="Times New Roman"/>
            <w:noProof/>
            <w:sz w:val="24"/>
            <w:szCs w:val="24"/>
          </w:rPr>
          <w:t>rphosis rates</w:t>
        </w:r>
      </w:ins>
      <w:ins w:id="1616" w:author="Scott Cooper" w:date="2014-12-14T12:36:00Z">
        <w:r>
          <w:rPr>
            <w:rFonts w:ascii="Times New Roman" w:hAnsi="Times New Roman" w:cs="Times New Roman"/>
            <w:noProof/>
            <w:sz w:val="24"/>
            <w:szCs w:val="24"/>
          </w:rPr>
          <w:t>.</w:t>
        </w:r>
        <w:r w:rsidR="00680E2E">
          <w:rPr>
            <w:rFonts w:ascii="Times New Roman" w:hAnsi="Times New Roman" w:cs="Times New Roman"/>
            <w:noProof/>
            <w:sz w:val="24"/>
            <w:szCs w:val="24"/>
          </w:rPr>
          <w:t xml:space="preserve">  In short, a detailed analysis o</w:t>
        </w:r>
      </w:ins>
      <w:ins w:id="1617" w:author="Scott Cooper" w:date="2014-12-14T12:37:00Z">
        <w:r w:rsidR="00680E2E">
          <w:rPr>
            <w:rFonts w:ascii="Times New Roman" w:hAnsi="Times New Roman" w:cs="Times New Roman"/>
            <w:noProof/>
            <w:sz w:val="24"/>
            <w:szCs w:val="24"/>
          </w:rPr>
          <w:t>f consumer size structure at the end of each time period might allow you to deal with the confounding influences of consumer replacement on your consumer size results.</w:t>
        </w:r>
      </w:ins>
      <w:ins w:id="1618" w:author="Scott Cooper" w:date="2014-12-14T12:47:00Z">
        <w:r w:rsidR="00680E2E">
          <w:rPr>
            <w:rFonts w:ascii="Times New Roman" w:hAnsi="Times New Roman" w:cs="Times New Roman"/>
            <w:noProof/>
            <w:sz w:val="24"/>
            <w:szCs w:val="24"/>
          </w:rPr>
          <w:t>]</w:t>
        </w:r>
      </w:ins>
    </w:p>
    <w:p w14:paraId="736D045D" w14:textId="77777777" w:rsidR="00DD123D" w:rsidRDefault="00DD123D" w:rsidP="00E545A2">
      <w:pPr>
        <w:spacing w:line="480" w:lineRule="auto"/>
        <w:ind w:right="360"/>
        <w:jc w:val="center"/>
        <w:rPr>
          <w:rFonts w:ascii="Times New Roman" w:hAnsi="Times New Roman" w:cs="Times New Roman"/>
          <w:smallCaps/>
          <w:sz w:val="24"/>
          <w:szCs w:val="24"/>
        </w:rPr>
      </w:pPr>
    </w:p>
    <w:p w14:paraId="384D54B4" w14:textId="77777777" w:rsidR="00E82E81" w:rsidRPr="001B2BF1" w:rsidRDefault="00E82E81" w:rsidP="00E545A2">
      <w:pPr>
        <w:spacing w:line="480" w:lineRule="auto"/>
        <w:ind w:right="360"/>
        <w:jc w:val="center"/>
        <w:rPr>
          <w:rFonts w:ascii="Times New Roman" w:hAnsi="Times New Roman" w:cs="Times New Roman"/>
          <w:smallCaps/>
          <w:sz w:val="24"/>
          <w:szCs w:val="24"/>
        </w:rPr>
      </w:pPr>
      <w:r w:rsidRPr="001B2BF1">
        <w:rPr>
          <w:rFonts w:ascii="Times New Roman" w:hAnsi="Times New Roman" w:cs="Times New Roman"/>
          <w:smallCaps/>
          <w:sz w:val="24"/>
          <w:szCs w:val="24"/>
        </w:rPr>
        <w:t>Discussion</w:t>
      </w:r>
    </w:p>
    <w:p w14:paraId="09B74D0B" w14:textId="2A6C8B53" w:rsidR="00CE593A" w:rsidRDefault="00C82F89"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w:t>
      </w:r>
      <w:del w:id="1619" w:author="Scott Cooper" w:date="2014-12-14T12:17:00Z">
        <w:r w:rsidDel="006E41DC">
          <w:rPr>
            <w:rFonts w:ascii="Times New Roman" w:hAnsi="Times New Roman" w:cs="Times New Roman"/>
            <w:sz w:val="24"/>
            <w:szCs w:val="24"/>
          </w:rPr>
          <w:delText>we found strong</w:delText>
        </w:r>
      </w:del>
      <w:ins w:id="1620" w:author="Scott Cooper" w:date="2014-12-14T12:17:00Z">
        <w:r w:rsidR="006E41DC">
          <w:rPr>
            <w:rFonts w:ascii="Times New Roman" w:hAnsi="Times New Roman" w:cs="Times New Roman"/>
            <w:sz w:val="24"/>
            <w:szCs w:val="24"/>
          </w:rPr>
          <w:t>the</w:t>
        </w:r>
      </w:ins>
      <w:r>
        <w:rPr>
          <w:rFonts w:ascii="Times New Roman" w:hAnsi="Times New Roman" w:cs="Times New Roman"/>
          <w:sz w:val="24"/>
          <w:szCs w:val="24"/>
        </w:rPr>
        <w:t xml:space="preserve"> </w:t>
      </w:r>
      <w:r w:rsidR="00B22759">
        <w:rPr>
          <w:rFonts w:ascii="Times New Roman" w:hAnsi="Times New Roman" w:cs="Times New Roman"/>
          <w:sz w:val="24"/>
          <w:szCs w:val="24"/>
        </w:rPr>
        <w:t xml:space="preserve">effects </w:t>
      </w:r>
      <w:del w:id="1621" w:author="Scott Cooper" w:date="2014-12-14T12:17:00Z">
        <w:r w:rsidDel="006E41DC">
          <w:rPr>
            <w:rFonts w:ascii="Times New Roman" w:hAnsi="Times New Roman" w:cs="Times New Roman"/>
            <w:sz w:val="24"/>
            <w:szCs w:val="24"/>
          </w:rPr>
          <w:delText>to no effect</w:delText>
        </w:r>
        <w:r w:rsidR="00B22759" w:rsidDel="006E41DC">
          <w:rPr>
            <w:rFonts w:ascii="Times New Roman" w:hAnsi="Times New Roman" w:cs="Times New Roman"/>
            <w:sz w:val="24"/>
            <w:szCs w:val="24"/>
          </w:rPr>
          <w:delText>s</w:delText>
        </w:r>
        <w:r w:rsidDel="006E41DC">
          <w:rPr>
            <w:rFonts w:ascii="Times New Roman" w:hAnsi="Times New Roman" w:cs="Times New Roman"/>
            <w:sz w:val="24"/>
            <w:szCs w:val="24"/>
          </w:rPr>
          <w:delText xml:space="preserve"> of</w:delText>
        </w:r>
      </w:del>
      <w:ins w:id="1622" w:author="Scott Cooper" w:date="2014-12-14T12:17:00Z">
        <w:r w:rsidR="006E41DC">
          <w:rPr>
            <w:rFonts w:ascii="Times New Roman" w:hAnsi="Times New Roman" w:cs="Times New Roman"/>
            <w:sz w:val="24"/>
            <w:szCs w:val="24"/>
          </w:rPr>
          <w:t>of</w:t>
        </w:r>
      </w:ins>
      <w:r>
        <w:rPr>
          <w:rFonts w:ascii="Times New Roman" w:hAnsi="Times New Roman" w:cs="Times New Roman"/>
          <w:sz w:val="24"/>
          <w:szCs w:val="24"/>
        </w:rPr>
        <w:t xml:space="preserve"> mountain yellow-legged frog tadpoles on algal resources and mayfly competitors </w:t>
      </w:r>
      <w:ins w:id="1623" w:author="Scott Cooper" w:date="2014-12-14T12:17:00Z">
        <w:r w:rsidR="006E41DC">
          <w:rPr>
            <w:rFonts w:ascii="Times New Roman" w:hAnsi="Times New Roman" w:cs="Times New Roman"/>
            <w:sz w:val="24"/>
            <w:szCs w:val="24"/>
          </w:rPr>
          <w:t xml:space="preserve">ranged from </w:t>
        </w:r>
      </w:ins>
      <w:ins w:id="1624" w:author="Scott Cooper" w:date="2014-12-14T12:18:00Z">
        <w:r w:rsidR="006E41DC">
          <w:rPr>
            <w:rFonts w:ascii="Times New Roman" w:hAnsi="Times New Roman" w:cs="Times New Roman"/>
            <w:sz w:val="24"/>
            <w:szCs w:val="24"/>
          </w:rPr>
          <w:t xml:space="preserve">none to </w:t>
        </w:r>
        <w:commentRangeStart w:id="1625"/>
        <w:r w:rsidR="006E41DC">
          <w:rPr>
            <w:rFonts w:ascii="Times New Roman" w:hAnsi="Times New Roman" w:cs="Times New Roman"/>
            <w:sz w:val="24"/>
            <w:szCs w:val="24"/>
          </w:rPr>
          <w:t>strong</w:t>
        </w:r>
      </w:ins>
      <w:commentRangeEnd w:id="1625"/>
      <w:ins w:id="1626" w:author="Scott Cooper" w:date="2014-12-14T12:47:00Z">
        <w:r w:rsidR="00D81751">
          <w:rPr>
            <w:rStyle w:val="CommentReference"/>
          </w:rPr>
          <w:commentReference w:id="1625"/>
        </w:r>
      </w:ins>
      <w:ins w:id="1627" w:author="Scott Cooper" w:date="2014-12-14T12:18:00Z">
        <w:r w:rsidR="006E41DC">
          <w:rPr>
            <w:rFonts w:ascii="Times New Roman" w:hAnsi="Times New Roman" w:cs="Times New Roman"/>
            <w:sz w:val="24"/>
            <w:szCs w:val="24"/>
          </w:rPr>
          <w:t xml:space="preserve"> </w:t>
        </w:r>
      </w:ins>
      <w:r>
        <w:rPr>
          <w:rFonts w:ascii="Times New Roman" w:hAnsi="Times New Roman" w:cs="Times New Roman"/>
          <w:sz w:val="24"/>
          <w:szCs w:val="24"/>
        </w:rPr>
        <w:t>(</w:t>
      </w:r>
      <w:r w:rsidR="00982132">
        <w:rPr>
          <w:rFonts w:ascii="Times New Roman" w:hAnsi="Times New Roman" w:cs="Times New Roman"/>
          <w:sz w:val="24"/>
          <w:szCs w:val="24"/>
        </w:rPr>
        <w:t xml:space="preserve">see summary in </w:t>
      </w:r>
      <w:r>
        <w:rPr>
          <w:rFonts w:ascii="Times New Roman" w:hAnsi="Times New Roman" w:cs="Times New Roman"/>
          <w:sz w:val="24"/>
          <w:szCs w:val="24"/>
        </w:rPr>
        <w:t xml:space="preserve">Table </w:t>
      </w:r>
      <w:commentRangeStart w:id="1628"/>
      <w:r>
        <w:rPr>
          <w:rFonts w:ascii="Times New Roman" w:hAnsi="Times New Roman" w:cs="Times New Roman"/>
          <w:sz w:val="24"/>
          <w:szCs w:val="24"/>
        </w:rPr>
        <w:t>1</w:t>
      </w:r>
      <w:commentRangeEnd w:id="1628"/>
      <w:r w:rsidR="006E41DC">
        <w:rPr>
          <w:rStyle w:val="CommentReference"/>
        </w:rPr>
        <w:commentReference w:id="1628"/>
      </w:r>
      <w:r>
        <w:rPr>
          <w:rFonts w:ascii="Times New Roman" w:hAnsi="Times New Roman" w:cs="Times New Roman"/>
          <w:sz w:val="24"/>
          <w:szCs w:val="24"/>
        </w:rPr>
        <w:t xml:space="preserve">).  </w:t>
      </w:r>
      <w:r w:rsidR="00D92568">
        <w:rPr>
          <w:rFonts w:ascii="Times New Roman" w:hAnsi="Times New Roman" w:cs="Times New Roman"/>
          <w:sz w:val="24"/>
          <w:szCs w:val="24"/>
        </w:rPr>
        <w:t>M</w:t>
      </w:r>
      <w:r w:rsidR="000D1810">
        <w:rPr>
          <w:rFonts w:ascii="Times New Roman" w:hAnsi="Times New Roman" w:cs="Times New Roman"/>
          <w:sz w:val="24"/>
          <w:szCs w:val="24"/>
        </w:rPr>
        <w:t>ountain yellow-legged fro</w:t>
      </w:r>
      <w:r w:rsidR="001B0C2B">
        <w:rPr>
          <w:rFonts w:ascii="Times New Roman" w:hAnsi="Times New Roman" w:cs="Times New Roman"/>
          <w:sz w:val="24"/>
          <w:szCs w:val="24"/>
        </w:rPr>
        <w:t xml:space="preserve">g tadpoles </w:t>
      </w:r>
      <w:del w:id="1629" w:author="Scott Cooper" w:date="2014-12-14T12:48:00Z">
        <w:r w:rsidR="00F51734" w:rsidDel="00D81751">
          <w:rPr>
            <w:rFonts w:ascii="Times New Roman" w:hAnsi="Times New Roman" w:cs="Times New Roman"/>
            <w:sz w:val="24"/>
            <w:szCs w:val="24"/>
          </w:rPr>
          <w:delText xml:space="preserve">did </w:delText>
        </w:r>
      </w:del>
      <w:r w:rsidR="00D92568">
        <w:rPr>
          <w:rFonts w:ascii="Times New Roman" w:hAnsi="Times New Roman" w:cs="Times New Roman"/>
          <w:sz w:val="24"/>
          <w:szCs w:val="24"/>
        </w:rPr>
        <w:t>reduce</w:t>
      </w:r>
      <w:ins w:id="1630" w:author="Scott Cooper" w:date="2014-12-14T12:49:00Z">
        <w:r w:rsidR="00D81751">
          <w:rPr>
            <w:rFonts w:ascii="Times New Roman" w:hAnsi="Times New Roman" w:cs="Times New Roman"/>
            <w:sz w:val="24"/>
            <w:szCs w:val="24"/>
          </w:rPr>
          <w:t>d</w:t>
        </w:r>
      </w:ins>
      <w:r w:rsidR="00D92568">
        <w:rPr>
          <w:rFonts w:ascii="Times New Roman" w:hAnsi="Times New Roman" w:cs="Times New Roman"/>
          <w:sz w:val="24"/>
          <w:szCs w:val="24"/>
        </w:rPr>
        <w:t xml:space="preserve"> </w:t>
      </w:r>
      <w:del w:id="1631" w:author="Scott Cooper" w:date="2014-12-14T12:49:00Z">
        <w:r w:rsidR="00D92568" w:rsidDel="00D81751">
          <w:rPr>
            <w:rFonts w:ascii="Times New Roman" w:hAnsi="Times New Roman" w:cs="Times New Roman"/>
            <w:sz w:val="24"/>
            <w:szCs w:val="24"/>
          </w:rPr>
          <w:delText xml:space="preserve">the abundance of </w:delText>
        </w:r>
      </w:del>
      <w:r w:rsidR="00D92568">
        <w:rPr>
          <w:rFonts w:ascii="Times New Roman" w:hAnsi="Times New Roman" w:cs="Times New Roman"/>
          <w:sz w:val="24"/>
          <w:szCs w:val="24"/>
        </w:rPr>
        <w:t>alga</w:t>
      </w:r>
      <w:del w:id="1632" w:author="Scott Cooper" w:date="2014-12-14T12:49:00Z">
        <w:r w:rsidR="00D92568" w:rsidDel="00D81751">
          <w:rPr>
            <w:rFonts w:ascii="Times New Roman" w:hAnsi="Times New Roman" w:cs="Times New Roman"/>
            <w:sz w:val="24"/>
            <w:szCs w:val="24"/>
          </w:rPr>
          <w:delText>e</w:delText>
        </w:r>
      </w:del>
      <w:ins w:id="1633" w:author="Scott Cooper" w:date="2014-12-14T12:49:00Z">
        <w:r w:rsidR="00D81751">
          <w:rPr>
            <w:rFonts w:ascii="Times New Roman" w:hAnsi="Times New Roman" w:cs="Times New Roman"/>
            <w:sz w:val="24"/>
            <w:szCs w:val="24"/>
          </w:rPr>
          <w:t>l biomass</w:t>
        </w:r>
      </w:ins>
      <w:ins w:id="1634" w:author="Scott Cooper" w:date="2014-12-14T13:01:00Z">
        <w:r w:rsidR="000341C8">
          <w:rPr>
            <w:rFonts w:ascii="Times New Roman" w:hAnsi="Times New Roman" w:cs="Times New Roman"/>
            <w:sz w:val="24"/>
            <w:szCs w:val="24"/>
          </w:rPr>
          <w:t xml:space="preserve"> by 50%</w:t>
        </w:r>
      </w:ins>
      <w:r w:rsidR="00D92568">
        <w:rPr>
          <w:rFonts w:ascii="Times New Roman" w:hAnsi="Times New Roman" w:cs="Times New Roman"/>
          <w:sz w:val="24"/>
          <w:szCs w:val="24"/>
        </w:rPr>
        <w:t xml:space="preserve"> in </w:t>
      </w:r>
      <w:ins w:id="1635" w:author="Scott Cooper" w:date="2014-12-14T12:49:00Z">
        <w:r w:rsidR="00D81751">
          <w:rPr>
            <w:rFonts w:ascii="Times New Roman" w:hAnsi="Times New Roman" w:cs="Times New Roman"/>
            <w:sz w:val="24"/>
            <w:szCs w:val="24"/>
          </w:rPr>
          <w:t xml:space="preserve">outdoor </w:t>
        </w:r>
      </w:ins>
      <w:r w:rsidR="00E9207E">
        <w:rPr>
          <w:rFonts w:ascii="Times New Roman" w:hAnsi="Times New Roman" w:cs="Times New Roman"/>
          <w:sz w:val="24"/>
          <w:szCs w:val="24"/>
        </w:rPr>
        <w:t>mesocosms;</w:t>
      </w:r>
      <w:r w:rsidR="00D92568">
        <w:rPr>
          <w:rFonts w:ascii="Times New Roman" w:hAnsi="Times New Roman" w:cs="Times New Roman"/>
          <w:sz w:val="24"/>
          <w:szCs w:val="24"/>
        </w:rPr>
        <w:t xml:space="preserve"> however,</w:t>
      </w:r>
      <w:r w:rsidR="006B4BF3">
        <w:rPr>
          <w:rFonts w:ascii="Times New Roman" w:hAnsi="Times New Roman" w:cs="Times New Roman"/>
          <w:sz w:val="24"/>
          <w:szCs w:val="24"/>
        </w:rPr>
        <w:t xml:space="preserve"> </w:t>
      </w:r>
      <w:r w:rsidR="0091165F">
        <w:rPr>
          <w:rFonts w:ascii="Times New Roman" w:hAnsi="Times New Roman" w:cs="Times New Roman"/>
          <w:sz w:val="24"/>
          <w:szCs w:val="24"/>
        </w:rPr>
        <w:t xml:space="preserve">they had </w:t>
      </w:r>
      <w:del w:id="1636" w:author="Scott Cooper" w:date="2014-12-14T12:50:00Z">
        <w:r w:rsidR="0091165F" w:rsidDel="00D81751">
          <w:rPr>
            <w:rFonts w:ascii="Times New Roman" w:hAnsi="Times New Roman" w:cs="Times New Roman"/>
            <w:sz w:val="24"/>
            <w:szCs w:val="24"/>
          </w:rPr>
          <w:delText>no</w:delText>
        </w:r>
        <w:r w:rsidR="006B4BF3" w:rsidDel="00D81751">
          <w:rPr>
            <w:rFonts w:ascii="Times New Roman" w:hAnsi="Times New Roman" w:cs="Times New Roman"/>
            <w:sz w:val="24"/>
            <w:szCs w:val="24"/>
          </w:rPr>
          <w:delText xml:space="preserve"> </w:delText>
        </w:r>
      </w:del>
      <w:ins w:id="1637" w:author="Scott Cooper" w:date="2014-12-14T12:50:00Z">
        <w:r w:rsidR="00D81751">
          <w:rPr>
            <w:rFonts w:ascii="Times New Roman" w:hAnsi="Times New Roman" w:cs="Times New Roman"/>
            <w:sz w:val="24"/>
            <w:szCs w:val="24"/>
          </w:rPr>
          <w:t xml:space="preserve">only marginal </w:t>
        </w:r>
      </w:ins>
      <w:r w:rsidR="006B4BF3">
        <w:rPr>
          <w:rFonts w:ascii="Times New Roman" w:hAnsi="Times New Roman" w:cs="Times New Roman"/>
          <w:sz w:val="24"/>
          <w:szCs w:val="24"/>
        </w:rPr>
        <w:t>effect</w:t>
      </w:r>
      <w:ins w:id="1638" w:author="Scott Cooper" w:date="2014-12-14T12:50:00Z">
        <w:r w:rsidR="00D81751">
          <w:rPr>
            <w:rFonts w:ascii="Times New Roman" w:hAnsi="Times New Roman" w:cs="Times New Roman"/>
            <w:sz w:val="24"/>
            <w:szCs w:val="24"/>
          </w:rPr>
          <w:t>s</w:t>
        </w:r>
      </w:ins>
      <w:r w:rsidR="006B4BF3">
        <w:rPr>
          <w:rFonts w:ascii="Times New Roman" w:hAnsi="Times New Roman" w:cs="Times New Roman"/>
          <w:sz w:val="24"/>
          <w:szCs w:val="24"/>
        </w:rPr>
        <w:t xml:space="preserve"> on algal </w:t>
      </w:r>
      <w:del w:id="1639" w:author="Scott Cooper" w:date="2014-12-14T12:50:00Z">
        <w:r w:rsidR="006B4BF3" w:rsidDel="00D81751">
          <w:rPr>
            <w:rFonts w:ascii="Times New Roman" w:hAnsi="Times New Roman" w:cs="Times New Roman"/>
            <w:sz w:val="24"/>
            <w:szCs w:val="24"/>
          </w:rPr>
          <w:delText xml:space="preserve">abundance </w:delText>
        </w:r>
      </w:del>
      <w:ins w:id="1640" w:author="Scott Cooper" w:date="2014-12-14T12:50:00Z">
        <w:r w:rsidR="00D81751">
          <w:rPr>
            <w:rFonts w:ascii="Times New Roman" w:hAnsi="Times New Roman" w:cs="Times New Roman"/>
            <w:sz w:val="24"/>
            <w:szCs w:val="24"/>
          </w:rPr>
          <w:t xml:space="preserve">biomass </w:t>
        </w:r>
      </w:ins>
      <w:r w:rsidR="006B4BF3">
        <w:rPr>
          <w:rFonts w:ascii="Times New Roman" w:hAnsi="Times New Roman" w:cs="Times New Roman"/>
          <w:sz w:val="24"/>
          <w:szCs w:val="24"/>
        </w:rPr>
        <w:t>in field enclosures</w:t>
      </w:r>
      <w:r w:rsidR="0091165F">
        <w:rPr>
          <w:rFonts w:ascii="Times New Roman" w:hAnsi="Times New Roman" w:cs="Times New Roman"/>
          <w:sz w:val="24"/>
          <w:szCs w:val="24"/>
        </w:rPr>
        <w:t xml:space="preserve">, </w:t>
      </w:r>
      <w:del w:id="1641" w:author="Scott Cooper" w:date="2014-12-14T12:50:00Z">
        <w:r w:rsidR="0091165F" w:rsidDel="00D81751">
          <w:rPr>
            <w:rFonts w:ascii="Times New Roman" w:hAnsi="Times New Roman" w:cs="Times New Roman"/>
            <w:sz w:val="24"/>
            <w:szCs w:val="24"/>
          </w:rPr>
          <w:delText>suggesting that the ability of tadpoles to exert top-down control of algal abundance can be obscured by within-lake variability in algal abundance</w:delText>
        </w:r>
      </w:del>
      <w:ins w:id="1642" w:author="Scott Cooper" w:date="2014-12-14T12:50:00Z">
        <w:r w:rsidR="00D81751">
          <w:rPr>
            <w:rFonts w:ascii="Times New Roman" w:hAnsi="Times New Roman" w:cs="Times New Roman"/>
            <w:sz w:val="24"/>
            <w:szCs w:val="24"/>
          </w:rPr>
          <w:t xml:space="preserve">with apparent differences in their </w:t>
        </w:r>
      </w:ins>
      <w:ins w:id="1643" w:author="Scott Cooper" w:date="2014-12-14T13:01:00Z">
        <w:r w:rsidR="000341C8">
          <w:rPr>
            <w:rFonts w:ascii="Times New Roman" w:hAnsi="Times New Roman" w:cs="Times New Roman"/>
            <w:sz w:val="24"/>
            <w:szCs w:val="24"/>
          </w:rPr>
          <w:t xml:space="preserve">grazing </w:t>
        </w:r>
      </w:ins>
      <w:ins w:id="1644" w:author="Scott Cooper" w:date="2014-12-14T12:50:00Z">
        <w:r w:rsidR="00D81751">
          <w:rPr>
            <w:rFonts w:ascii="Times New Roman" w:hAnsi="Times New Roman" w:cs="Times New Roman"/>
            <w:sz w:val="24"/>
            <w:szCs w:val="24"/>
          </w:rPr>
          <w:t>impac</w:t>
        </w:r>
      </w:ins>
      <w:ins w:id="1645" w:author="Scott Cooper" w:date="2014-12-14T12:51:00Z">
        <w:r w:rsidR="00D81751">
          <w:rPr>
            <w:rFonts w:ascii="Times New Roman" w:hAnsi="Times New Roman" w:cs="Times New Roman"/>
            <w:sz w:val="24"/>
            <w:szCs w:val="24"/>
          </w:rPr>
          <w:t xml:space="preserve">ts between the two study </w:t>
        </w:r>
        <w:commentRangeStart w:id="1646"/>
        <w:r w:rsidR="00D81751">
          <w:rPr>
            <w:rFonts w:ascii="Times New Roman" w:hAnsi="Times New Roman" w:cs="Times New Roman"/>
            <w:sz w:val="24"/>
            <w:szCs w:val="24"/>
          </w:rPr>
          <w:t>lakes</w:t>
        </w:r>
      </w:ins>
      <w:commentRangeEnd w:id="1646"/>
      <w:ins w:id="1647" w:author="Scott Cooper" w:date="2014-12-14T13:13:00Z">
        <w:r w:rsidR="00EE72D4">
          <w:rPr>
            <w:rStyle w:val="CommentReference"/>
          </w:rPr>
          <w:commentReference w:id="1646"/>
        </w:r>
      </w:ins>
      <w:r w:rsidR="0091165F">
        <w:rPr>
          <w:rFonts w:ascii="Times New Roman" w:hAnsi="Times New Roman" w:cs="Times New Roman"/>
          <w:sz w:val="24"/>
          <w:szCs w:val="24"/>
        </w:rPr>
        <w:t xml:space="preserve">.  </w:t>
      </w:r>
      <w:del w:id="1648" w:author="Scott Cooper" w:date="2014-12-14T13:02:00Z">
        <w:r w:rsidR="0091165F" w:rsidDel="000341C8">
          <w:rPr>
            <w:rFonts w:ascii="Times New Roman" w:hAnsi="Times New Roman" w:cs="Times New Roman"/>
            <w:sz w:val="24"/>
            <w:szCs w:val="24"/>
          </w:rPr>
          <w:delText>Tadpole</w:delText>
        </w:r>
        <w:r w:rsidR="00982132" w:rsidDel="000341C8">
          <w:rPr>
            <w:rFonts w:ascii="Times New Roman" w:hAnsi="Times New Roman" w:cs="Times New Roman"/>
            <w:sz w:val="24"/>
            <w:szCs w:val="24"/>
          </w:rPr>
          <w:delText>s</w:delText>
        </w:r>
        <w:r w:rsidR="0091165F" w:rsidDel="000341C8">
          <w:rPr>
            <w:rFonts w:ascii="Times New Roman" w:hAnsi="Times New Roman" w:cs="Times New Roman"/>
            <w:sz w:val="24"/>
            <w:szCs w:val="24"/>
          </w:rPr>
          <w:delText xml:space="preserve"> </w:delText>
        </w:r>
        <w:r w:rsidR="00982132" w:rsidDel="000341C8">
          <w:rPr>
            <w:rFonts w:ascii="Times New Roman" w:hAnsi="Times New Roman" w:cs="Times New Roman"/>
            <w:sz w:val="24"/>
            <w:szCs w:val="24"/>
          </w:rPr>
          <w:delText>appear</w:delText>
        </w:r>
        <w:r w:rsidR="00F2744C" w:rsidDel="000341C8">
          <w:rPr>
            <w:rFonts w:ascii="Times New Roman" w:hAnsi="Times New Roman" w:cs="Times New Roman"/>
            <w:sz w:val="24"/>
            <w:szCs w:val="24"/>
          </w:rPr>
          <w:delText>ed</w:delText>
        </w:r>
        <w:r w:rsidR="00982132" w:rsidDel="000341C8">
          <w:rPr>
            <w:rFonts w:ascii="Times New Roman" w:hAnsi="Times New Roman" w:cs="Times New Roman"/>
            <w:sz w:val="24"/>
            <w:szCs w:val="24"/>
          </w:rPr>
          <w:delText xml:space="preserve"> to </w:delText>
        </w:r>
        <w:r w:rsidR="0091165F" w:rsidDel="000341C8">
          <w:rPr>
            <w:rFonts w:ascii="Times New Roman" w:hAnsi="Times New Roman" w:cs="Times New Roman"/>
            <w:sz w:val="24"/>
            <w:szCs w:val="24"/>
          </w:rPr>
          <w:delText xml:space="preserve">compete with mayfly nymphs, as </w:delText>
        </w:r>
        <w:r w:rsidR="00792C5C" w:rsidDel="000341C8">
          <w:rPr>
            <w:rFonts w:ascii="Times New Roman" w:hAnsi="Times New Roman" w:cs="Times New Roman"/>
            <w:sz w:val="24"/>
            <w:szCs w:val="24"/>
          </w:rPr>
          <w:delText>higher abundances of tadpoles</w:delText>
        </w:r>
        <w:r w:rsidR="0091165F" w:rsidDel="000341C8">
          <w:rPr>
            <w:rFonts w:ascii="Times New Roman" w:hAnsi="Times New Roman" w:cs="Times New Roman"/>
            <w:sz w:val="24"/>
            <w:szCs w:val="24"/>
          </w:rPr>
          <w:delText xml:space="preserve"> </w:delText>
        </w:r>
        <w:r w:rsidR="00982132" w:rsidDel="000341C8">
          <w:rPr>
            <w:rFonts w:ascii="Times New Roman" w:hAnsi="Times New Roman" w:cs="Times New Roman"/>
            <w:sz w:val="24"/>
            <w:szCs w:val="24"/>
          </w:rPr>
          <w:delText>reduced average size of individual mayfly nymphs</w:delText>
        </w:r>
        <w:r w:rsidR="00D9493A" w:rsidDel="000341C8">
          <w:rPr>
            <w:rFonts w:ascii="Times New Roman" w:hAnsi="Times New Roman" w:cs="Times New Roman"/>
            <w:sz w:val="24"/>
            <w:szCs w:val="24"/>
          </w:rPr>
          <w:delText xml:space="preserve"> </w:delText>
        </w:r>
        <w:r w:rsidR="0091165F" w:rsidDel="000341C8">
          <w:rPr>
            <w:rFonts w:ascii="Times New Roman" w:hAnsi="Times New Roman" w:cs="Times New Roman"/>
            <w:sz w:val="24"/>
            <w:szCs w:val="24"/>
          </w:rPr>
          <w:delText>in the field enclosures</w:delText>
        </w:r>
        <w:r w:rsidR="006B4BF3" w:rsidDel="000341C8">
          <w:rPr>
            <w:rFonts w:ascii="Times New Roman" w:hAnsi="Times New Roman" w:cs="Times New Roman"/>
            <w:sz w:val="24"/>
            <w:szCs w:val="24"/>
          </w:rPr>
          <w:delText xml:space="preserve">.  </w:delText>
        </w:r>
        <w:r w:rsidR="00D9493A" w:rsidDel="000341C8">
          <w:rPr>
            <w:rFonts w:ascii="Times New Roman" w:hAnsi="Times New Roman" w:cs="Times New Roman"/>
            <w:sz w:val="24"/>
            <w:szCs w:val="24"/>
          </w:rPr>
          <w:delText xml:space="preserve">On the other hand, </w:delText>
        </w:r>
        <w:r w:rsidR="00792C5C" w:rsidDel="000341C8">
          <w:rPr>
            <w:rFonts w:ascii="Times New Roman" w:hAnsi="Times New Roman" w:cs="Times New Roman"/>
            <w:sz w:val="24"/>
            <w:szCs w:val="24"/>
          </w:rPr>
          <w:delText xml:space="preserve">in the mesocosms </w:delText>
        </w:r>
        <w:r w:rsidR="00D9493A" w:rsidDel="000341C8">
          <w:rPr>
            <w:rFonts w:ascii="Times New Roman" w:hAnsi="Times New Roman" w:cs="Times New Roman"/>
            <w:sz w:val="24"/>
            <w:szCs w:val="24"/>
          </w:rPr>
          <w:delText xml:space="preserve">tadpoles appeared to facilitate mayfly feeding, as mayflies only </w:delText>
        </w:r>
        <w:r w:rsidR="00792C5C" w:rsidDel="000341C8">
          <w:rPr>
            <w:rFonts w:ascii="Times New Roman" w:hAnsi="Times New Roman" w:cs="Times New Roman"/>
            <w:sz w:val="24"/>
            <w:szCs w:val="24"/>
          </w:rPr>
          <w:delText>reduced</w:delText>
        </w:r>
        <w:r w:rsidR="00D9493A" w:rsidDel="000341C8">
          <w:rPr>
            <w:rFonts w:ascii="Times New Roman" w:hAnsi="Times New Roman" w:cs="Times New Roman"/>
            <w:sz w:val="24"/>
            <w:szCs w:val="24"/>
          </w:rPr>
          <w:delText xml:space="preserve"> algal abundance when tadpoles were present.  </w:delText>
        </w:r>
      </w:del>
      <w:ins w:id="1649" w:author="Scott Cooper" w:date="2014-12-14T13:03:00Z">
        <w:r w:rsidR="000341C8">
          <w:rPr>
            <w:rFonts w:ascii="Times New Roman" w:hAnsi="Times New Roman" w:cs="Times New Roman"/>
            <w:sz w:val="24"/>
            <w:szCs w:val="24"/>
          </w:rPr>
          <w:t>Tadpoles also reduced the individual growth rates of mayfly nymphs, as evidenced by decre</w:t>
        </w:r>
      </w:ins>
      <w:ins w:id="1650" w:author="Scott Cooper" w:date="2014-12-14T13:04:00Z">
        <w:r w:rsidR="000341C8">
          <w:rPr>
            <w:rFonts w:ascii="Times New Roman" w:hAnsi="Times New Roman" w:cs="Times New Roman"/>
            <w:sz w:val="24"/>
            <w:szCs w:val="24"/>
          </w:rPr>
          <w:t>a</w:t>
        </w:r>
      </w:ins>
      <w:ins w:id="1651" w:author="Scott Cooper" w:date="2014-12-14T13:03:00Z">
        <w:r w:rsidR="000341C8">
          <w:rPr>
            <w:rFonts w:ascii="Times New Roman" w:hAnsi="Times New Roman" w:cs="Times New Roman"/>
            <w:sz w:val="24"/>
            <w:szCs w:val="24"/>
          </w:rPr>
          <w:t xml:space="preserve">sed mayfly lengths </w:t>
        </w:r>
      </w:ins>
      <w:ins w:id="1652" w:author="Scott Cooper" w:date="2014-12-14T13:04:00Z">
        <w:r w:rsidR="000341C8">
          <w:rPr>
            <w:rFonts w:ascii="Times New Roman" w:hAnsi="Times New Roman" w:cs="Times New Roman"/>
            <w:sz w:val="24"/>
            <w:szCs w:val="24"/>
          </w:rPr>
          <w:t>in the presence of tadpoles in the mesocosm experiment and</w:t>
        </w:r>
      </w:ins>
      <w:ins w:id="1653" w:author="Scott Cooper" w:date="2014-12-14T13:05:00Z">
        <w:r w:rsidR="000341C8">
          <w:rPr>
            <w:rFonts w:ascii="Times New Roman" w:hAnsi="Times New Roman" w:cs="Times New Roman"/>
            <w:sz w:val="24"/>
            <w:szCs w:val="24"/>
          </w:rPr>
          <w:t xml:space="preserve"> </w:t>
        </w:r>
      </w:ins>
      <w:ins w:id="1654" w:author="Scott Cooper" w:date="2014-12-14T13:04:00Z">
        <w:r w:rsidR="000341C8">
          <w:rPr>
            <w:rFonts w:ascii="Times New Roman" w:hAnsi="Times New Roman" w:cs="Times New Roman"/>
            <w:sz w:val="24"/>
            <w:szCs w:val="24"/>
          </w:rPr>
          <w:t>at high ta</w:t>
        </w:r>
      </w:ins>
      <w:ins w:id="1655" w:author="Scott Cooper" w:date="2014-12-14T13:05:00Z">
        <w:r w:rsidR="000341C8">
          <w:rPr>
            <w:rFonts w:ascii="Times New Roman" w:hAnsi="Times New Roman" w:cs="Times New Roman"/>
            <w:sz w:val="24"/>
            <w:szCs w:val="24"/>
          </w:rPr>
          <w:t xml:space="preserve">dpole densities in </w:t>
        </w:r>
      </w:ins>
      <w:ins w:id="1656" w:author="Scott Cooper" w:date="2014-12-14T13:07:00Z">
        <w:r w:rsidR="000341C8">
          <w:rPr>
            <w:rFonts w:ascii="Times New Roman" w:hAnsi="Times New Roman" w:cs="Times New Roman"/>
            <w:sz w:val="24"/>
            <w:szCs w:val="24"/>
          </w:rPr>
          <w:t xml:space="preserve">one lake in </w:t>
        </w:r>
      </w:ins>
      <w:ins w:id="1657" w:author="Scott Cooper" w:date="2014-12-14T13:05:00Z">
        <w:r w:rsidR="000341C8">
          <w:rPr>
            <w:rFonts w:ascii="Times New Roman" w:hAnsi="Times New Roman" w:cs="Times New Roman"/>
            <w:sz w:val="24"/>
            <w:szCs w:val="24"/>
          </w:rPr>
          <w:t xml:space="preserve">the field enclosure experiment (Table </w:t>
        </w:r>
        <w:commentRangeStart w:id="1658"/>
        <w:r w:rsidR="000341C8">
          <w:rPr>
            <w:rFonts w:ascii="Times New Roman" w:hAnsi="Times New Roman" w:cs="Times New Roman"/>
            <w:sz w:val="24"/>
            <w:szCs w:val="24"/>
          </w:rPr>
          <w:t>1</w:t>
        </w:r>
      </w:ins>
      <w:commentRangeEnd w:id="1658"/>
      <w:ins w:id="1659" w:author="Scott Cooper" w:date="2014-12-14T13:07:00Z">
        <w:r w:rsidR="000341C8">
          <w:rPr>
            <w:rStyle w:val="CommentReference"/>
          </w:rPr>
          <w:commentReference w:id="1658"/>
        </w:r>
      </w:ins>
      <w:ins w:id="1660" w:author="Scott Cooper" w:date="2014-12-14T13:05:00Z">
        <w:r w:rsidR="000341C8">
          <w:rPr>
            <w:rFonts w:ascii="Times New Roman" w:hAnsi="Times New Roman" w:cs="Times New Roman"/>
            <w:sz w:val="24"/>
            <w:szCs w:val="24"/>
          </w:rPr>
          <w:t xml:space="preserve">). </w:t>
        </w:r>
      </w:ins>
      <w:r w:rsidR="0091165F">
        <w:rPr>
          <w:rFonts w:ascii="Times New Roman" w:hAnsi="Times New Roman" w:cs="Times New Roman"/>
          <w:sz w:val="24"/>
          <w:szCs w:val="24"/>
        </w:rPr>
        <w:t xml:space="preserve">Tadpoles also </w:t>
      </w:r>
      <w:del w:id="1661" w:author="Scott Cooper" w:date="2014-12-14T13:05:00Z">
        <w:r w:rsidR="00F51734" w:rsidDel="000341C8">
          <w:rPr>
            <w:rFonts w:ascii="Times New Roman" w:hAnsi="Times New Roman" w:cs="Times New Roman"/>
            <w:sz w:val="24"/>
            <w:szCs w:val="24"/>
          </w:rPr>
          <w:delText xml:space="preserve">seemed </w:delText>
        </w:r>
      </w:del>
      <w:ins w:id="1662" w:author="Scott Cooper" w:date="2014-12-14T13:05:00Z">
        <w:r w:rsidR="000341C8">
          <w:rPr>
            <w:rFonts w:ascii="Times New Roman" w:hAnsi="Times New Roman" w:cs="Times New Roman"/>
            <w:sz w:val="24"/>
            <w:szCs w:val="24"/>
          </w:rPr>
          <w:t xml:space="preserve">appeared </w:t>
        </w:r>
      </w:ins>
      <w:r w:rsidR="00F51734">
        <w:rPr>
          <w:rFonts w:ascii="Times New Roman" w:hAnsi="Times New Roman" w:cs="Times New Roman"/>
          <w:sz w:val="24"/>
          <w:szCs w:val="24"/>
        </w:rPr>
        <w:t xml:space="preserve">to </w:t>
      </w:r>
      <w:r w:rsidR="0091165F">
        <w:rPr>
          <w:rFonts w:ascii="Times New Roman" w:hAnsi="Times New Roman" w:cs="Times New Roman"/>
          <w:sz w:val="24"/>
          <w:szCs w:val="24"/>
        </w:rPr>
        <w:t xml:space="preserve">facilitate their own </w:t>
      </w:r>
      <w:ins w:id="1663" w:author="Scott Cooper" w:date="2014-12-14T13:05:00Z">
        <w:r w:rsidR="000341C8">
          <w:rPr>
            <w:rFonts w:ascii="Times New Roman" w:hAnsi="Times New Roman" w:cs="Times New Roman"/>
            <w:sz w:val="24"/>
            <w:szCs w:val="24"/>
          </w:rPr>
          <w:t xml:space="preserve">individual </w:t>
        </w:r>
      </w:ins>
      <w:r w:rsidR="0091165F">
        <w:rPr>
          <w:rFonts w:ascii="Times New Roman" w:hAnsi="Times New Roman" w:cs="Times New Roman"/>
          <w:sz w:val="24"/>
          <w:szCs w:val="24"/>
        </w:rPr>
        <w:t>growth</w:t>
      </w:r>
      <w:ins w:id="1664" w:author="Scott Cooper" w:date="2014-12-14T13:06:00Z">
        <w:r w:rsidR="000341C8">
          <w:rPr>
            <w:rFonts w:ascii="Times New Roman" w:hAnsi="Times New Roman" w:cs="Times New Roman"/>
            <w:sz w:val="24"/>
            <w:szCs w:val="24"/>
          </w:rPr>
          <w:t xml:space="preserve"> in some situations</w:t>
        </w:r>
      </w:ins>
      <w:r w:rsidR="0091165F">
        <w:rPr>
          <w:rFonts w:ascii="Times New Roman" w:hAnsi="Times New Roman" w:cs="Times New Roman"/>
          <w:sz w:val="24"/>
          <w:szCs w:val="24"/>
        </w:rPr>
        <w:t xml:space="preserve">, </w:t>
      </w:r>
      <w:del w:id="1665" w:author="Scott Cooper" w:date="2014-12-14T13:08:00Z">
        <w:r w:rsidR="0091165F" w:rsidDel="000341C8">
          <w:rPr>
            <w:rFonts w:ascii="Times New Roman" w:hAnsi="Times New Roman" w:cs="Times New Roman"/>
            <w:sz w:val="24"/>
            <w:szCs w:val="24"/>
          </w:rPr>
          <w:delText>as we observed that</w:delText>
        </w:r>
      </w:del>
      <w:ins w:id="1666" w:author="Scott Cooper" w:date="2014-12-14T13:08:00Z">
        <w:r w:rsidR="000341C8">
          <w:rPr>
            <w:rFonts w:ascii="Times New Roman" w:hAnsi="Times New Roman" w:cs="Times New Roman"/>
            <w:sz w:val="24"/>
            <w:szCs w:val="24"/>
          </w:rPr>
          <w:t>because</w:t>
        </w:r>
      </w:ins>
      <w:r w:rsidR="0091165F">
        <w:rPr>
          <w:rFonts w:ascii="Times New Roman" w:hAnsi="Times New Roman" w:cs="Times New Roman"/>
          <w:sz w:val="24"/>
          <w:szCs w:val="24"/>
        </w:rPr>
        <w:t xml:space="preserve"> average </w:t>
      </w:r>
      <w:ins w:id="1667" w:author="Scott Cooper" w:date="2014-12-14T13:08:00Z">
        <w:r w:rsidR="000341C8">
          <w:rPr>
            <w:rFonts w:ascii="Times New Roman" w:hAnsi="Times New Roman" w:cs="Times New Roman"/>
            <w:sz w:val="24"/>
            <w:szCs w:val="24"/>
          </w:rPr>
          <w:t xml:space="preserve">individual </w:t>
        </w:r>
      </w:ins>
      <w:r w:rsidR="0091165F">
        <w:rPr>
          <w:rFonts w:ascii="Times New Roman" w:hAnsi="Times New Roman" w:cs="Times New Roman"/>
          <w:sz w:val="24"/>
          <w:szCs w:val="24"/>
        </w:rPr>
        <w:t xml:space="preserve">tadpole biomass was higher at high </w:t>
      </w:r>
      <w:ins w:id="1668" w:author="Scott Cooper" w:date="2014-12-14T13:09:00Z">
        <w:r w:rsidR="000341C8">
          <w:rPr>
            <w:rFonts w:ascii="Times New Roman" w:hAnsi="Times New Roman" w:cs="Times New Roman"/>
            <w:sz w:val="24"/>
            <w:szCs w:val="24"/>
          </w:rPr>
          <w:t xml:space="preserve">than low </w:t>
        </w:r>
      </w:ins>
      <w:r w:rsidR="0091165F">
        <w:rPr>
          <w:rFonts w:ascii="Times New Roman" w:hAnsi="Times New Roman" w:cs="Times New Roman"/>
          <w:sz w:val="24"/>
          <w:szCs w:val="24"/>
        </w:rPr>
        <w:t xml:space="preserve">tadpole </w:t>
      </w:r>
      <w:del w:id="1669" w:author="Scott Cooper" w:date="2014-12-14T13:09:00Z">
        <w:r w:rsidR="009A0D57" w:rsidDel="000341C8">
          <w:rPr>
            <w:rFonts w:ascii="Times New Roman" w:hAnsi="Times New Roman" w:cs="Times New Roman"/>
            <w:sz w:val="24"/>
            <w:szCs w:val="24"/>
          </w:rPr>
          <w:delText>abundance</w:delText>
        </w:r>
      </w:del>
      <w:ins w:id="1670" w:author="Scott Cooper" w:date="2014-12-14T13:09:00Z">
        <w:r w:rsidR="000341C8">
          <w:rPr>
            <w:rFonts w:ascii="Times New Roman" w:hAnsi="Times New Roman" w:cs="Times New Roman"/>
            <w:sz w:val="24"/>
            <w:szCs w:val="24"/>
          </w:rPr>
          <w:t>densities in LeConte Lake</w:t>
        </w:r>
      </w:ins>
      <w:r w:rsidR="0091165F">
        <w:rPr>
          <w:rFonts w:ascii="Times New Roman" w:hAnsi="Times New Roman" w:cs="Times New Roman"/>
          <w:sz w:val="24"/>
          <w:szCs w:val="24"/>
        </w:rPr>
        <w:t xml:space="preserve">.  </w:t>
      </w:r>
      <w:ins w:id="1671" w:author="Scott Cooper" w:date="2014-12-14T13:09:00Z">
        <w:r w:rsidR="000341C8">
          <w:rPr>
            <w:rFonts w:ascii="Times New Roman" w:hAnsi="Times New Roman" w:cs="Times New Roman"/>
            <w:sz w:val="24"/>
            <w:szCs w:val="24"/>
          </w:rPr>
          <w:t>Because t</w:t>
        </w:r>
      </w:ins>
      <w:ins w:id="1672" w:author="Scott Cooper" w:date="2014-12-14T13:10:00Z">
        <w:r w:rsidR="000341C8">
          <w:rPr>
            <w:rFonts w:ascii="Times New Roman" w:hAnsi="Times New Roman" w:cs="Times New Roman"/>
            <w:sz w:val="24"/>
            <w:szCs w:val="24"/>
          </w:rPr>
          <w:t xml:space="preserve">he effects of these endangered tadpoles on algae and other grazers were low to moderate and varied widely across systems, </w:t>
        </w:r>
      </w:ins>
      <w:del w:id="1673" w:author="Scott Cooper" w:date="2014-12-14T13:11:00Z">
        <w:r w:rsidR="00F2744C" w:rsidDel="00EE72D4">
          <w:rPr>
            <w:rFonts w:ascii="Times New Roman" w:hAnsi="Times New Roman" w:cs="Times New Roman"/>
            <w:sz w:val="24"/>
            <w:szCs w:val="24"/>
          </w:rPr>
          <w:delText>T</w:delText>
        </w:r>
        <w:r w:rsidR="006B4BF3" w:rsidDel="00EE72D4">
          <w:rPr>
            <w:rFonts w:ascii="Times New Roman" w:hAnsi="Times New Roman" w:cs="Times New Roman"/>
            <w:sz w:val="24"/>
            <w:szCs w:val="24"/>
          </w:rPr>
          <w:delText xml:space="preserve">hese endangered </w:delText>
        </w:r>
        <w:r w:rsidR="00CE593A" w:rsidDel="00EE72D4">
          <w:rPr>
            <w:rFonts w:ascii="Times New Roman" w:hAnsi="Times New Roman" w:cs="Times New Roman"/>
            <w:sz w:val="24"/>
            <w:szCs w:val="24"/>
          </w:rPr>
          <w:delText xml:space="preserve">tadpoles </w:delText>
        </w:r>
        <w:r w:rsidR="00B94AB1" w:rsidDel="00EE72D4">
          <w:rPr>
            <w:rFonts w:ascii="Times New Roman" w:hAnsi="Times New Roman" w:cs="Times New Roman"/>
            <w:sz w:val="24"/>
            <w:szCs w:val="24"/>
          </w:rPr>
          <w:delText xml:space="preserve">have </w:delText>
        </w:r>
        <w:r w:rsidR="006B4BF3" w:rsidDel="00EE72D4">
          <w:rPr>
            <w:rFonts w:ascii="Times New Roman" w:hAnsi="Times New Roman" w:cs="Times New Roman"/>
            <w:sz w:val="24"/>
            <w:szCs w:val="24"/>
          </w:rPr>
          <w:delText>some</w:delText>
        </w:r>
        <w:r w:rsidR="00F2744C" w:rsidDel="00EE72D4">
          <w:rPr>
            <w:rFonts w:ascii="Times New Roman" w:hAnsi="Times New Roman" w:cs="Times New Roman"/>
            <w:sz w:val="24"/>
            <w:szCs w:val="24"/>
          </w:rPr>
          <w:delText>, but not overwhelming,</w:delText>
        </w:r>
        <w:r w:rsidR="006B4BF3" w:rsidDel="00EE72D4">
          <w:rPr>
            <w:rFonts w:ascii="Times New Roman" w:hAnsi="Times New Roman" w:cs="Times New Roman"/>
            <w:sz w:val="24"/>
            <w:szCs w:val="24"/>
          </w:rPr>
          <w:delText xml:space="preserve"> </w:delText>
        </w:r>
        <w:r w:rsidR="00982132" w:rsidDel="00EE72D4">
          <w:rPr>
            <w:rFonts w:ascii="Times New Roman" w:hAnsi="Times New Roman" w:cs="Times New Roman"/>
            <w:sz w:val="24"/>
            <w:szCs w:val="24"/>
          </w:rPr>
          <w:delText xml:space="preserve">capacity to </w:delText>
        </w:r>
        <w:r w:rsidR="0091165F" w:rsidDel="00EE72D4">
          <w:rPr>
            <w:rFonts w:ascii="Times New Roman" w:hAnsi="Times New Roman" w:cs="Times New Roman"/>
            <w:sz w:val="24"/>
            <w:szCs w:val="24"/>
          </w:rPr>
          <w:delText xml:space="preserve">function as grazers, </w:delText>
        </w:r>
        <w:r w:rsidR="00B94AB1" w:rsidDel="00EE72D4">
          <w:rPr>
            <w:rFonts w:ascii="Times New Roman" w:hAnsi="Times New Roman" w:cs="Times New Roman"/>
            <w:sz w:val="24"/>
            <w:szCs w:val="24"/>
          </w:rPr>
          <w:delText>competitors</w:delText>
        </w:r>
        <w:r w:rsidR="0091165F" w:rsidDel="00EE72D4">
          <w:rPr>
            <w:rFonts w:ascii="Times New Roman" w:hAnsi="Times New Roman" w:cs="Times New Roman"/>
            <w:sz w:val="24"/>
            <w:szCs w:val="24"/>
          </w:rPr>
          <w:delText xml:space="preserve"> </w:delText>
        </w:r>
        <w:r w:rsidR="00982132" w:rsidDel="00EE72D4">
          <w:rPr>
            <w:rFonts w:ascii="Times New Roman" w:hAnsi="Times New Roman" w:cs="Times New Roman"/>
            <w:sz w:val="24"/>
            <w:szCs w:val="24"/>
          </w:rPr>
          <w:delText xml:space="preserve">and </w:delText>
        </w:r>
        <w:r w:rsidR="0091165F" w:rsidDel="00EE72D4">
          <w:rPr>
            <w:rFonts w:ascii="Times New Roman" w:hAnsi="Times New Roman" w:cs="Times New Roman"/>
            <w:sz w:val="24"/>
            <w:szCs w:val="24"/>
          </w:rPr>
          <w:delText>facilitators</w:delText>
        </w:r>
        <w:r w:rsidR="00AE6A31" w:rsidDel="00EE72D4">
          <w:rPr>
            <w:rFonts w:ascii="Times New Roman" w:hAnsi="Times New Roman" w:cs="Times New Roman"/>
            <w:sz w:val="24"/>
            <w:szCs w:val="24"/>
          </w:rPr>
          <w:delText xml:space="preserve">; as a result, </w:delText>
        </w:r>
      </w:del>
      <w:r w:rsidR="00AE6A31">
        <w:rPr>
          <w:rFonts w:ascii="Times New Roman" w:hAnsi="Times New Roman" w:cs="Times New Roman"/>
          <w:sz w:val="24"/>
          <w:szCs w:val="24"/>
        </w:rPr>
        <w:t xml:space="preserve">their </w:t>
      </w:r>
      <w:r w:rsidR="00792C5C">
        <w:rPr>
          <w:rFonts w:ascii="Times New Roman" w:hAnsi="Times New Roman" w:cs="Times New Roman"/>
          <w:sz w:val="24"/>
          <w:szCs w:val="24"/>
        </w:rPr>
        <w:t xml:space="preserve">declines and extinctions may have </w:t>
      </w:r>
      <w:del w:id="1674" w:author="Scott Cooper" w:date="2014-12-14T13:12:00Z">
        <w:r w:rsidR="00792C5C" w:rsidDel="00EE72D4">
          <w:rPr>
            <w:rFonts w:ascii="Times New Roman" w:hAnsi="Times New Roman" w:cs="Times New Roman"/>
            <w:sz w:val="24"/>
            <w:szCs w:val="24"/>
          </w:rPr>
          <w:delText>only limited</w:delText>
        </w:r>
      </w:del>
      <w:ins w:id="1675" w:author="Scott Cooper" w:date="2014-12-14T13:12:00Z">
        <w:r w:rsidR="00EE72D4">
          <w:rPr>
            <w:rFonts w:ascii="Times New Roman" w:hAnsi="Times New Roman" w:cs="Times New Roman"/>
            <w:sz w:val="24"/>
            <w:szCs w:val="24"/>
          </w:rPr>
          <w:t>muted and variable</w:t>
        </w:r>
      </w:ins>
      <w:r w:rsidR="00792C5C">
        <w:rPr>
          <w:rFonts w:ascii="Times New Roman" w:hAnsi="Times New Roman" w:cs="Times New Roman"/>
          <w:sz w:val="24"/>
          <w:szCs w:val="24"/>
        </w:rPr>
        <w:t xml:space="preserve"> </w:t>
      </w:r>
      <w:del w:id="1676" w:author="Scott Cooper" w:date="2014-12-14T13:12:00Z">
        <w:r w:rsidR="00792C5C" w:rsidDel="00EE72D4">
          <w:rPr>
            <w:rFonts w:ascii="Times New Roman" w:hAnsi="Times New Roman" w:cs="Times New Roman"/>
            <w:sz w:val="24"/>
            <w:szCs w:val="24"/>
          </w:rPr>
          <w:delText>importance to</w:delText>
        </w:r>
      </w:del>
      <w:ins w:id="1677" w:author="Scott Cooper" w:date="2014-12-14T13:12:00Z">
        <w:r w:rsidR="00EE72D4">
          <w:rPr>
            <w:rFonts w:ascii="Times New Roman" w:hAnsi="Times New Roman" w:cs="Times New Roman"/>
            <w:sz w:val="24"/>
            <w:szCs w:val="24"/>
          </w:rPr>
          <w:t>impacts on</w:t>
        </w:r>
      </w:ins>
      <w:r w:rsidR="00792C5C">
        <w:rPr>
          <w:rFonts w:ascii="Times New Roman" w:hAnsi="Times New Roman" w:cs="Times New Roman"/>
          <w:sz w:val="24"/>
          <w:szCs w:val="24"/>
        </w:rPr>
        <w:t xml:space="preserve"> Sierra Nevada alpine lake communities</w:t>
      </w:r>
      <w:r w:rsidR="0091165F">
        <w:rPr>
          <w:rFonts w:ascii="Times New Roman" w:hAnsi="Times New Roman" w:cs="Times New Roman"/>
          <w:sz w:val="24"/>
          <w:szCs w:val="24"/>
        </w:rPr>
        <w:t>.</w:t>
      </w:r>
    </w:p>
    <w:p w14:paraId="581355B1" w14:textId="763D85BF" w:rsidR="007728D0" w:rsidRPr="007728D0" w:rsidRDefault="00477560" w:rsidP="008D3EF6">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 xml:space="preserve">The mixed results of </w:t>
      </w:r>
      <w:del w:id="1678" w:author="Scott Cooper" w:date="2014-12-14T13:16:00Z">
        <w:r w:rsidDel="00EE72D4">
          <w:rPr>
            <w:rFonts w:ascii="Times New Roman" w:hAnsi="Times New Roman" w:cs="Times New Roman"/>
            <w:sz w:val="24"/>
            <w:szCs w:val="24"/>
          </w:rPr>
          <w:delText xml:space="preserve">our </w:delText>
        </w:r>
      </w:del>
      <w:ins w:id="1679" w:author="Scott Cooper" w:date="2014-12-14T13:16:00Z">
        <w:r w:rsidR="00EE72D4">
          <w:rPr>
            <w:rFonts w:ascii="Times New Roman" w:hAnsi="Times New Roman" w:cs="Times New Roman"/>
            <w:sz w:val="24"/>
            <w:szCs w:val="24"/>
          </w:rPr>
          <w:t xml:space="preserve">these </w:t>
        </w:r>
      </w:ins>
      <w:del w:id="1680" w:author="Scott Cooper" w:date="2014-12-14T13:16:00Z">
        <w:r w:rsidDel="00EE72D4">
          <w:rPr>
            <w:rFonts w:ascii="Times New Roman" w:hAnsi="Times New Roman" w:cs="Times New Roman"/>
            <w:sz w:val="24"/>
            <w:szCs w:val="24"/>
          </w:rPr>
          <w:delText xml:space="preserve">two </w:delText>
        </w:r>
      </w:del>
      <w:r>
        <w:rPr>
          <w:rFonts w:ascii="Times New Roman" w:hAnsi="Times New Roman" w:cs="Times New Roman"/>
          <w:sz w:val="24"/>
          <w:szCs w:val="24"/>
        </w:rPr>
        <w:t xml:space="preserve">experiments highlight </w:t>
      </w:r>
      <w:del w:id="1681" w:author="Scott Cooper" w:date="2014-12-14T13:16:00Z">
        <w:r w:rsidDel="00EE72D4">
          <w:rPr>
            <w:rFonts w:ascii="Times New Roman" w:hAnsi="Times New Roman" w:cs="Times New Roman"/>
            <w:sz w:val="24"/>
            <w:szCs w:val="24"/>
          </w:rPr>
          <w:delText xml:space="preserve">how </w:delText>
        </w:r>
      </w:del>
      <w:ins w:id="1682" w:author="Scott Cooper" w:date="2014-12-14T13:16:00Z">
        <w:r w:rsidR="00EE72D4">
          <w:rPr>
            <w:rFonts w:ascii="Times New Roman" w:hAnsi="Times New Roman" w:cs="Times New Roman"/>
            <w:sz w:val="24"/>
            <w:szCs w:val="24"/>
          </w:rPr>
          <w:t xml:space="preserve">the potential impacts </w:t>
        </w:r>
      </w:ins>
      <w:ins w:id="1683" w:author="Scott Cooper" w:date="2014-12-14T13:17:00Z">
        <w:r w:rsidR="00EE72D4">
          <w:rPr>
            <w:rFonts w:ascii="Times New Roman" w:hAnsi="Times New Roman" w:cs="Times New Roman"/>
            <w:sz w:val="24"/>
            <w:szCs w:val="24"/>
          </w:rPr>
          <w:t>of</w:t>
        </w:r>
      </w:ins>
      <w:ins w:id="1684" w:author="Scott Cooper" w:date="2014-12-14T13:16:00Z">
        <w:r w:rsidR="00EE72D4">
          <w:rPr>
            <w:rFonts w:ascii="Times New Roman" w:hAnsi="Times New Roman" w:cs="Times New Roman"/>
            <w:sz w:val="24"/>
            <w:szCs w:val="24"/>
          </w:rPr>
          <w:t xml:space="preserve"> </w:t>
        </w:r>
      </w:ins>
      <w:r>
        <w:rPr>
          <w:rFonts w:ascii="Times New Roman" w:hAnsi="Times New Roman" w:cs="Times New Roman"/>
          <w:sz w:val="24"/>
          <w:szCs w:val="24"/>
        </w:rPr>
        <w:t>e</w:t>
      </w:r>
      <w:r w:rsidR="00D93E75" w:rsidRPr="007728D0">
        <w:rPr>
          <w:rFonts w:ascii="Times New Roman" w:hAnsi="Times New Roman" w:cs="Times New Roman"/>
          <w:sz w:val="24"/>
          <w:szCs w:val="24"/>
        </w:rPr>
        <w:t xml:space="preserve">nvironmental variation </w:t>
      </w:r>
      <w:ins w:id="1685" w:author="Scott Cooper" w:date="2014-12-14T13:17:00Z">
        <w:r w:rsidR="00EE72D4">
          <w:rPr>
            <w:rFonts w:ascii="Times New Roman" w:hAnsi="Times New Roman" w:cs="Times New Roman"/>
            <w:sz w:val="24"/>
            <w:szCs w:val="24"/>
          </w:rPr>
          <w:t xml:space="preserve">on the detection of consumer and competitor impacts and on the </w:t>
        </w:r>
        <w:r w:rsidR="00EE72D4">
          <w:rPr>
            <w:rFonts w:ascii="Times New Roman" w:hAnsi="Times New Roman" w:cs="Times New Roman"/>
            <w:sz w:val="24"/>
            <w:szCs w:val="24"/>
          </w:rPr>
          <w:lastRenderedPageBreak/>
          <w:t xml:space="preserve">strength of </w:t>
        </w:r>
      </w:ins>
      <w:del w:id="1686" w:author="Scott Cooper" w:date="2014-12-14T13:17:00Z">
        <w:r w:rsidR="00F2744C" w:rsidDel="00EE72D4">
          <w:rPr>
            <w:rFonts w:ascii="Times New Roman" w:hAnsi="Times New Roman" w:cs="Times New Roman"/>
            <w:sz w:val="24"/>
            <w:szCs w:val="24"/>
          </w:rPr>
          <w:delText>might weaken</w:delText>
        </w:r>
        <w:r w:rsidR="00D93E75" w:rsidRPr="007728D0" w:rsidDel="00EE72D4">
          <w:rPr>
            <w:rFonts w:ascii="Times New Roman" w:hAnsi="Times New Roman" w:cs="Times New Roman"/>
            <w:sz w:val="24"/>
            <w:szCs w:val="24"/>
          </w:rPr>
          <w:delText xml:space="preserve"> </w:delText>
        </w:r>
      </w:del>
      <w:r w:rsidR="00D93E75" w:rsidRPr="007728D0">
        <w:rPr>
          <w:rFonts w:ascii="Times New Roman" w:hAnsi="Times New Roman" w:cs="Times New Roman"/>
          <w:sz w:val="24"/>
          <w:szCs w:val="24"/>
        </w:rPr>
        <w:t xml:space="preserve">species interactions </w:t>
      </w:r>
      <w:del w:id="1687" w:author="Scott Cooper" w:date="2014-12-14T13:17:00Z">
        <w:r w:rsidDel="00EE72D4">
          <w:rPr>
            <w:rFonts w:ascii="Times New Roman" w:hAnsi="Times New Roman" w:cs="Times New Roman"/>
            <w:sz w:val="24"/>
            <w:szCs w:val="24"/>
          </w:rPr>
          <w:delText>in</w:delText>
        </w:r>
        <w:r w:rsidR="00D93E75" w:rsidRPr="007728D0" w:rsidDel="00EE72D4">
          <w:rPr>
            <w:rFonts w:ascii="Times New Roman" w:hAnsi="Times New Roman" w:cs="Times New Roman"/>
            <w:sz w:val="24"/>
            <w:szCs w:val="24"/>
          </w:rPr>
          <w:delText xml:space="preserve"> communities</w:delText>
        </w:r>
        <w:r w:rsidR="006E797B" w:rsidDel="00EE72D4">
          <w:rPr>
            <w:rFonts w:ascii="Times New Roman" w:hAnsi="Times New Roman" w:cs="Times New Roman"/>
            <w:sz w:val="24"/>
            <w:szCs w:val="24"/>
          </w:rPr>
          <w:delText xml:space="preserve"> </w:delText>
        </w:r>
      </w:del>
      <w:r w:rsidR="005904C1" w:rsidRPr="005904C1">
        <w:rPr>
          <w:rFonts w:ascii="Times New Roman" w:hAnsi="Times New Roman" w:cs="Times New Roman"/>
          <w:noProof/>
          <w:sz w:val="24"/>
          <w:szCs w:val="24"/>
        </w:rPr>
        <w:t>(Chesson 2000, Menge 2003</w:t>
      </w:r>
      <w:del w:id="1688" w:author="Scott Cooper" w:date="2014-12-14T13:17:00Z">
        <w:r w:rsidR="005904C1" w:rsidRPr="005904C1" w:rsidDel="00EE72D4">
          <w:rPr>
            <w:rFonts w:ascii="Times New Roman" w:hAnsi="Times New Roman" w:cs="Times New Roman"/>
            <w:noProof/>
            <w:sz w:val="24"/>
            <w:szCs w:val="24"/>
          </w:rPr>
          <w:delText>)</w:delText>
        </w:r>
        <w:r w:rsidR="00D93E75" w:rsidRPr="007728D0" w:rsidDel="00EE72D4">
          <w:rPr>
            <w:rFonts w:ascii="Times New Roman" w:hAnsi="Times New Roman" w:cs="Times New Roman"/>
            <w:sz w:val="24"/>
            <w:szCs w:val="24"/>
          </w:rPr>
          <w:delText>, or</w:delText>
        </w:r>
        <w:r w:rsidR="00792C5C" w:rsidDel="00EE72D4">
          <w:rPr>
            <w:rFonts w:ascii="Times New Roman" w:hAnsi="Times New Roman" w:cs="Times New Roman"/>
            <w:sz w:val="24"/>
            <w:szCs w:val="24"/>
          </w:rPr>
          <w:delText xml:space="preserve"> limit</w:delText>
        </w:r>
        <w:r w:rsidR="00D93E75" w:rsidRPr="007728D0" w:rsidDel="00EE72D4">
          <w:rPr>
            <w:rFonts w:ascii="Times New Roman" w:hAnsi="Times New Roman" w:cs="Times New Roman"/>
            <w:sz w:val="24"/>
            <w:szCs w:val="24"/>
          </w:rPr>
          <w:delText xml:space="preserve"> our ability to detect the consequences of those interactions</w:delText>
        </w:r>
      </w:del>
      <w:ins w:id="1689" w:author="Scott Cooper" w:date="2014-12-14T13:17:00Z">
        <w:r w:rsidR="00EE72D4">
          <w:rPr>
            <w:rFonts w:ascii="Times New Roman" w:hAnsi="Times New Roman" w:cs="Times New Roman"/>
            <w:sz w:val="24"/>
            <w:szCs w:val="24"/>
          </w:rPr>
          <w:t>)</w:t>
        </w:r>
      </w:ins>
      <w:r w:rsidR="00D93E75" w:rsidRPr="007728D0">
        <w:rPr>
          <w:rFonts w:ascii="Times New Roman" w:hAnsi="Times New Roman" w:cs="Times New Roman"/>
          <w:sz w:val="24"/>
          <w:szCs w:val="24"/>
        </w:rPr>
        <w:t xml:space="preserve">.  </w:t>
      </w:r>
      <w:r w:rsidR="00B05306">
        <w:rPr>
          <w:rFonts w:ascii="Times New Roman" w:hAnsi="Times New Roman" w:cs="Times New Roman"/>
          <w:sz w:val="24"/>
          <w:szCs w:val="24"/>
        </w:rPr>
        <w:t xml:space="preserve">The </w:t>
      </w:r>
      <w:del w:id="1690" w:author="Scott Cooper" w:date="2014-12-14T13:19:00Z">
        <w:r w:rsidR="00B05306" w:rsidDel="00EE72D4">
          <w:rPr>
            <w:rFonts w:ascii="Times New Roman" w:hAnsi="Times New Roman" w:cs="Times New Roman"/>
            <w:sz w:val="24"/>
            <w:szCs w:val="24"/>
          </w:rPr>
          <w:delText>top-down</w:delText>
        </w:r>
      </w:del>
      <w:ins w:id="1691" w:author="Scott Cooper" w:date="2014-12-14T13:19:00Z">
        <w:r w:rsidR="00EE72D4">
          <w:rPr>
            <w:rFonts w:ascii="Times New Roman" w:hAnsi="Times New Roman" w:cs="Times New Roman"/>
            <w:sz w:val="24"/>
            <w:szCs w:val="24"/>
          </w:rPr>
          <w:t>impacts of</w:t>
        </w:r>
      </w:ins>
      <w:r w:rsidR="00B05306">
        <w:rPr>
          <w:rFonts w:ascii="Times New Roman" w:hAnsi="Times New Roman" w:cs="Times New Roman"/>
          <w:sz w:val="24"/>
          <w:szCs w:val="24"/>
        </w:rPr>
        <w:t xml:space="preserve"> </w:t>
      </w:r>
      <w:del w:id="1692" w:author="Scott Cooper" w:date="2014-12-14T13:19:00Z">
        <w:r w:rsidR="00B05306" w:rsidDel="00EE72D4">
          <w:rPr>
            <w:rFonts w:ascii="Times New Roman" w:hAnsi="Times New Roman" w:cs="Times New Roman"/>
            <w:sz w:val="24"/>
            <w:szCs w:val="24"/>
          </w:rPr>
          <w:delText xml:space="preserve">grazing </w:delText>
        </w:r>
      </w:del>
      <w:ins w:id="1693" w:author="Scott Cooper" w:date="2014-12-14T13:19:00Z">
        <w:r w:rsidR="00EE72D4">
          <w:rPr>
            <w:rFonts w:ascii="Times New Roman" w:hAnsi="Times New Roman" w:cs="Times New Roman"/>
            <w:sz w:val="24"/>
            <w:szCs w:val="24"/>
          </w:rPr>
          <w:t>grazers on al</w:t>
        </w:r>
      </w:ins>
      <w:ins w:id="1694" w:author="Scott Cooper" w:date="2014-12-14T13:20:00Z">
        <w:r w:rsidR="00EE72D4">
          <w:rPr>
            <w:rFonts w:ascii="Times New Roman" w:hAnsi="Times New Roman" w:cs="Times New Roman"/>
            <w:sz w:val="24"/>
            <w:szCs w:val="24"/>
          </w:rPr>
          <w:t>g</w:t>
        </w:r>
      </w:ins>
      <w:ins w:id="1695" w:author="Scott Cooper" w:date="2014-12-14T13:19:00Z">
        <w:r w:rsidR="00EE72D4">
          <w:rPr>
            <w:rFonts w:ascii="Times New Roman" w:hAnsi="Times New Roman" w:cs="Times New Roman"/>
            <w:sz w:val="24"/>
            <w:szCs w:val="24"/>
          </w:rPr>
          <w:t>al abundance</w:t>
        </w:r>
      </w:ins>
      <w:ins w:id="1696" w:author="Scott Cooper" w:date="2014-12-14T13:20:00Z">
        <w:r w:rsidR="00EE72D4">
          <w:rPr>
            <w:rFonts w:ascii="Times New Roman" w:hAnsi="Times New Roman" w:cs="Times New Roman"/>
            <w:sz w:val="24"/>
            <w:szCs w:val="24"/>
          </w:rPr>
          <w:t>, and of tadpoles on mayfly growth,</w:t>
        </w:r>
      </w:ins>
      <w:ins w:id="1697" w:author="Scott Cooper" w:date="2014-12-14T13:19:00Z">
        <w:r w:rsidR="00EE72D4">
          <w:rPr>
            <w:rFonts w:ascii="Times New Roman" w:hAnsi="Times New Roman" w:cs="Times New Roman"/>
            <w:sz w:val="24"/>
            <w:szCs w:val="24"/>
          </w:rPr>
          <w:t xml:space="preserve"> </w:t>
        </w:r>
      </w:ins>
      <w:ins w:id="1698" w:author="Scott Cooper" w:date="2014-12-14T13:20:00Z">
        <w:r w:rsidR="00EE72D4">
          <w:rPr>
            <w:rFonts w:ascii="Times New Roman" w:hAnsi="Times New Roman" w:cs="Times New Roman"/>
            <w:sz w:val="24"/>
            <w:szCs w:val="24"/>
          </w:rPr>
          <w:t xml:space="preserve">were much stronger in LeConte </w:t>
        </w:r>
        <w:proofErr w:type="gramStart"/>
        <w:r w:rsidR="00EE72D4">
          <w:rPr>
            <w:rFonts w:ascii="Times New Roman" w:hAnsi="Times New Roman" w:cs="Times New Roman"/>
            <w:sz w:val="24"/>
            <w:szCs w:val="24"/>
          </w:rPr>
          <w:t>than  Spur</w:t>
        </w:r>
        <w:proofErr w:type="gramEnd"/>
        <w:r w:rsidR="00EE72D4">
          <w:rPr>
            <w:rFonts w:ascii="Times New Roman" w:hAnsi="Times New Roman" w:cs="Times New Roman"/>
            <w:sz w:val="24"/>
            <w:szCs w:val="24"/>
          </w:rPr>
          <w:t xml:space="preserve"> Lakes</w:t>
        </w:r>
      </w:ins>
      <w:ins w:id="1699" w:author="Scott Cooper" w:date="2014-12-14T13:22:00Z">
        <w:r w:rsidR="00D65541">
          <w:rPr>
            <w:rFonts w:ascii="Times New Roman" w:hAnsi="Times New Roman" w:cs="Times New Roman"/>
            <w:sz w:val="24"/>
            <w:szCs w:val="24"/>
          </w:rPr>
          <w:t>, perhaps because LeConte Lake was at a lower elevation, had a longer growing season, and was warmer</w:t>
        </w:r>
      </w:ins>
      <w:ins w:id="1700" w:author="Scott Cooper" w:date="2014-12-14T13:23:00Z">
        <w:r w:rsidR="00D65541">
          <w:rPr>
            <w:rFonts w:ascii="Times New Roman" w:hAnsi="Times New Roman" w:cs="Times New Roman"/>
            <w:sz w:val="24"/>
            <w:szCs w:val="24"/>
          </w:rPr>
          <w:t xml:space="preserve"> than Spur Lake</w:t>
        </w:r>
      </w:ins>
      <w:ins w:id="1701" w:author="Scott Cooper" w:date="2014-12-14T13:24:00Z">
        <w:r w:rsidR="00D65541">
          <w:rPr>
            <w:rFonts w:ascii="Times New Roman" w:hAnsi="Times New Roman" w:cs="Times New Roman"/>
            <w:sz w:val="24"/>
            <w:szCs w:val="24"/>
          </w:rPr>
          <w:t xml:space="preserve">, with possible repercussions for lake </w:t>
        </w:r>
        <w:commentRangeStart w:id="1702"/>
        <w:r w:rsidR="00D65541">
          <w:rPr>
            <w:rFonts w:ascii="Times New Roman" w:hAnsi="Times New Roman" w:cs="Times New Roman"/>
            <w:sz w:val="24"/>
            <w:szCs w:val="24"/>
          </w:rPr>
          <w:t>productivity</w:t>
        </w:r>
      </w:ins>
      <w:commentRangeEnd w:id="1702"/>
      <w:ins w:id="1703" w:author="Scott Cooper" w:date="2014-12-14T13:25:00Z">
        <w:r w:rsidR="00D65541">
          <w:rPr>
            <w:rStyle w:val="CommentReference"/>
          </w:rPr>
          <w:commentReference w:id="1702"/>
        </w:r>
      </w:ins>
      <w:ins w:id="1704" w:author="Scott Cooper" w:date="2014-12-14T13:21:00Z">
        <w:r w:rsidR="00EE72D4">
          <w:rPr>
            <w:rFonts w:ascii="Times New Roman" w:hAnsi="Times New Roman" w:cs="Times New Roman"/>
            <w:sz w:val="24"/>
            <w:szCs w:val="24"/>
          </w:rPr>
          <w:t xml:space="preserve">.  </w:t>
        </w:r>
      </w:ins>
      <w:del w:id="1705" w:author="Scott Cooper" w:date="2014-12-14T13:21:00Z">
        <w:r w:rsidR="00B05306" w:rsidDel="00D65541">
          <w:rPr>
            <w:rFonts w:ascii="Times New Roman" w:hAnsi="Times New Roman" w:cs="Times New Roman"/>
            <w:sz w:val="24"/>
            <w:szCs w:val="24"/>
          </w:rPr>
          <w:delText xml:space="preserve">pressure exerted by tadpoles or mayflies was </w:delText>
        </w:r>
        <w:r w:rsidR="0058346D" w:rsidRPr="007728D0" w:rsidDel="00D65541">
          <w:rPr>
            <w:rFonts w:ascii="Times New Roman" w:hAnsi="Times New Roman" w:cs="Times New Roman"/>
            <w:sz w:val="24"/>
            <w:szCs w:val="24"/>
          </w:rPr>
          <w:delText>less clear in the field enclosure experiment</w:delText>
        </w:r>
        <w:r w:rsidDel="00D65541">
          <w:rPr>
            <w:rFonts w:ascii="Times New Roman" w:hAnsi="Times New Roman" w:cs="Times New Roman"/>
            <w:sz w:val="24"/>
            <w:szCs w:val="24"/>
          </w:rPr>
          <w:delText xml:space="preserve"> than in the mesocosm experiment</w:delText>
        </w:r>
        <w:r w:rsidR="0058346D" w:rsidRPr="007728D0" w:rsidDel="00D65541">
          <w:rPr>
            <w:rFonts w:ascii="Times New Roman" w:hAnsi="Times New Roman" w:cs="Times New Roman"/>
            <w:sz w:val="24"/>
            <w:szCs w:val="24"/>
          </w:rPr>
          <w:delText xml:space="preserve">, </w:delText>
        </w:r>
        <w:r w:rsidR="005904C1" w:rsidDel="00D65541">
          <w:rPr>
            <w:rFonts w:ascii="Times New Roman" w:hAnsi="Times New Roman" w:cs="Times New Roman"/>
            <w:sz w:val="24"/>
            <w:szCs w:val="24"/>
          </w:rPr>
          <w:delText xml:space="preserve">probably </w:delText>
        </w:r>
        <w:r w:rsidDel="00D65541">
          <w:rPr>
            <w:rFonts w:ascii="Times New Roman" w:hAnsi="Times New Roman" w:cs="Times New Roman"/>
            <w:sz w:val="24"/>
            <w:szCs w:val="24"/>
          </w:rPr>
          <w:delText xml:space="preserve">because </w:delText>
        </w:r>
        <w:r w:rsidR="005904C1" w:rsidDel="00D65541">
          <w:rPr>
            <w:rFonts w:ascii="Times New Roman" w:hAnsi="Times New Roman" w:cs="Times New Roman"/>
            <w:sz w:val="24"/>
            <w:szCs w:val="24"/>
          </w:rPr>
          <w:delText xml:space="preserve">variation in </w:delText>
        </w:r>
        <w:r w:rsidR="0058346D" w:rsidRPr="007728D0" w:rsidDel="00D65541">
          <w:rPr>
            <w:rFonts w:ascii="Times New Roman" w:hAnsi="Times New Roman" w:cs="Times New Roman"/>
            <w:sz w:val="24"/>
            <w:szCs w:val="24"/>
          </w:rPr>
          <w:delText xml:space="preserve">algal abundance with respect to tadpoles and mayflies </w:delText>
        </w:r>
        <w:r w:rsidR="005904C1" w:rsidDel="00D65541">
          <w:rPr>
            <w:rFonts w:ascii="Times New Roman" w:hAnsi="Times New Roman" w:cs="Times New Roman"/>
            <w:sz w:val="24"/>
            <w:szCs w:val="24"/>
          </w:rPr>
          <w:delText>was confounded by variation in bottom</w:delText>
        </w:r>
        <w:r w:rsidR="00792C5C" w:rsidDel="00D65541">
          <w:rPr>
            <w:rFonts w:ascii="Times New Roman" w:hAnsi="Times New Roman" w:cs="Times New Roman"/>
            <w:sz w:val="24"/>
            <w:szCs w:val="24"/>
          </w:rPr>
          <w:delText>-</w:delText>
        </w:r>
        <w:r w:rsidR="005904C1" w:rsidDel="00D65541">
          <w:rPr>
            <w:rFonts w:ascii="Times New Roman" w:hAnsi="Times New Roman" w:cs="Times New Roman"/>
            <w:sz w:val="24"/>
            <w:szCs w:val="24"/>
          </w:rPr>
          <w:delText>up processes</w:delText>
        </w:r>
        <w:r w:rsidR="00792C5C" w:rsidDel="00D65541">
          <w:rPr>
            <w:rFonts w:ascii="Times New Roman" w:hAnsi="Times New Roman" w:cs="Times New Roman"/>
            <w:sz w:val="24"/>
            <w:szCs w:val="24"/>
          </w:rPr>
          <w:delText xml:space="preserve"> </w:delText>
        </w:r>
        <w:r w:rsidR="006E797B" w:rsidDel="00D65541">
          <w:rPr>
            <w:rFonts w:ascii="Times New Roman" w:hAnsi="Times New Roman" w:cs="Times New Roman"/>
            <w:sz w:val="24"/>
            <w:szCs w:val="24"/>
          </w:rPr>
          <w:delText xml:space="preserve">within </w:delText>
        </w:r>
        <w:r w:rsidR="005904C1" w:rsidDel="00D65541">
          <w:rPr>
            <w:rFonts w:ascii="Times New Roman" w:hAnsi="Times New Roman" w:cs="Times New Roman"/>
            <w:sz w:val="24"/>
            <w:szCs w:val="24"/>
          </w:rPr>
          <w:delText>study lakes</w:delText>
        </w:r>
        <w:r w:rsidR="0058346D" w:rsidRPr="007728D0" w:rsidDel="00D65541">
          <w:rPr>
            <w:rFonts w:ascii="Times New Roman" w:hAnsi="Times New Roman" w:cs="Times New Roman"/>
            <w:sz w:val="24"/>
            <w:szCs w:val="24"/>
          </w:rPr>
          <w:delText xml:space="preserve">.  </w:delText>
        </w:r>
        <w:r w:rsidR="005904C1" w:rsidDel="00D65541">
          <w:rPr>
            <w:rFonts w:ascii="Times New Roman" w:hAnsi="Times New Roman" w:cs="Times New Roman"/>
            <w:sz w:val="24"/>
            <w:szCs w:val="24"/>
          </w:rPr>
          <w:delText xml:space="preserve">A </w:delText>
        </w:r>
        <w:r w:rsidR="0058346D" w:rsidRPr="007728D0" w:rsidDel="00D65541">
          <w:rPr>
            <w:rFonts w:ascii="Times New Roman" w:hAnsi="Times New Roman" w:cs="Times New Roman"/>
            <w:sz w:val="24"/>
            <w:szCs w:val="24"/>
          </w:rPr>
          <w:delText>drawback</w:delText>
        </w:r>
        <w:r w:rsidR="006E797B" w:rsidDel="00D65541">
          <w:rPr>
            <w:rFonts w:ascii="Times New Roman" w:hAnsi="Times New Roman" w:cs="Times New Roman"/>
            <w:sz w:val="24"/>
            <w:szCs w:val="24"/>
          </w:rPr>
          <w:delText xml:space="preserve"> of</w:delText>
        </w:r>
        <w:r w:rsidR="0058346D" w:rsidRPr="007728D0" w:rsidDel="00D65541">
          <w:rPr>
            <w:rFonts w:ascii="Times New Roman" w:hAnsi="Times New Roman" w:cs="Times New Roman"/>
            <w:sz w:val="24"/>
            <w:szCs w:val="24"/>
          </w:rPr>
          <w:delText xml:space="preserve"> </w:delText>
        </w:r>
        <w:r w:rsidR="00AE6A31" w:rsidDel="00D65541">
          <w:rPr>
            <w:rFonts w:ascii="Times New Roman" w:hAnsi="Times New Roman" w:cs="Times New Roman"/>
            <w:sz w:val="24"/>
            <w:szCs w:val="24"/>
          </w:rPr>
          <w:delText>having used</w:delText>
        </w:r>
        <w:r w:rsidR="0058346D" w:rsidRPr="007728D0" w:rsidDel="00D65541">
          <w:rPr>
            <w:rFonts w:ascii="Times New Roman" w:hAnsi="Times New Roman" w:cs="Times New Roman"/>
            <w:sz w:val="24"/>
            <w:szCs w:val="24"/>
          </w:rPr>
          <w:delText xml:space="preserve"> </w:delText>
        </w:r>
        <w:r w:rsidDel="00D65541">
          <w:rPr>
            <w:rFonts w:ascii="Times New Roman" w:hAnsi="Times New Roman" w:cs="Times New Roman"/>
            <w:sz w:val="24"/>
            <w:szCs w:val="24"/>
          </w:rPr>
          <w:delText xml:space="preserve">a </w:delText>
        </w:r>
        <w:r w:rsidR="0058346D" w:rsidRPr="007728D0" w:rsidDel="00D65541">
          <w:rPr>
            <w:rFonts w:ascii="Times New Roman" w:hAnsi="Times New Roman" w:cs="Times New Roman"/>
            <w:sz w:val="24"/>
            <w:szCs w:val="24"/>
          </w:rPr>
          <w:delText>response surface design in an environment where spatial replication was not possible</w:delText>
        </w:r>
        <w:r w:rsidR="005904C1" w:rsidDel="00D65541">
          <w:rPr>
            <w:rFonts w:ascii="Times New Roman" w:hAnsi="Times New Roman" w:cs="Times New Roman"/>
            <w:sz w:val="24"/>
            <w:szCs w:val="24"/>
          </w:rPr>
          <w:delText>, such as in remote, protected study sites in Wilderness,</w:delText>
        </w:r>
        <w:r w:rsidR="0058346D" w:rsidRPr="007728D0" w:rsidDel="00D65541">
          <w:rPr>
            <w:rFonts w:ascii="Times New Roman" w:hAnsi="Times New Roman" w:cs="Times New Roman"/>
            <w:sz w:val="24"/>
            <w:szCs w:val="24"/>
          </w:rPr>
          <w:delText xml:space="preserve"> was that we had </w:delText>
        </w:r>
        <w:r w:rsidR="00F05505" w:rsidDel="00D65541">
          <w:rPr>
            <w:rFonts w:ascii="Times New Roman" w:hAnsi="Times New Roman" w:cs="Times New Roman"/>
            <w:sz w:val="24"/>
            <w:szCs w:val="24"/>
          </w:rPr>
          <w:delText>less</w:delText>
        </w:r>
        <w:r w:rsidR="0058346D" w:rsidRPr="007728D0" w:rsidDel="00D65541">
          <w:rPr>
            <w:rFonts w:ascii="Times New Roman" w:hAnsi="Times New Roman" w:cs="Times New Roman"/>
            <w:sz w:val="24"/>
            <w:szCs w:val="24"/>
          </w:rPr>
          <w:delText xml:space="preserve"> replication of treatments to account for these </w:delText>
        </w:r>
        <w:r w:rsidR="006E797B" w:rsidDel="00D65541">
          <w:rPr>
            <w:rFonts w:ascii="Times New Roman" w:hAnsi="Times New Roman" w:cs="Times New Roman"/>
            <w:sz w:val="24"/>
            <w:szCs w:val="24"/>
          </w:rPr>
          <w:delText xml:space="preserve">natural within-lake </w:delText>
        </w:r>
        <w:r w:rsidR="0058346D" w:rsidRPr="007728D0" w:rsidDel="00D65541">
          <w:rPr>
            <w:rFonts w:ascii="Times New Roman" w:hAnsi="Times New Roman" w:cs="Times New Roman"/>
            <w:sz w:val="24"/>
            <w:szCs w:val="24"/>
          </w:rPr>
          <w:delText>variations between each enclosure</w:delText>
        </w:r>
        <w:r w:rsidR="005904C1" w:rsidDel="00D65541">
          <w:rPr>
            <w:rFonts w:ascii="Times New Roman" w:hAnsi="Times New Roman" w:cs="Times New Roman"/>
            <w:sz w:val="24"/>
            <w:szCs w:val="24"/>
          </w:rPr>
          <w:delText xml:space="preserve">.  </w:delText>
        </w:r>
        <w:r w:rsidR="00520F8F" w:rsidDel="00D65541">
          <w:rPr>
            <w:rFonts w:ascii="Times New Roman" w:hAnsi="Times New Roman" w:cs="Times New Roman"/>
            <w:sz w:val="24"/>
            <w:szCs w:val="24"/>
          </w:rPr>
          <w:delText xml:space="preserve">For example, our enclosure in which we observed the highest algal abundances was located in a corner of Spur lake in which large amounts of pollen and other floating detritus collected and surrounded the enclosure, while enclosures a few meters to either side remained clean.  </w:delText>
        </w:r>
      </w:del>
      <w:del w:id="1706" w:author="Scott Cooper" w:date="2014-12-14T13:24:00Z">
        <w:r w:rsidR="00520F8F" w:rsidDel="00D65541">
          <w:rPr>
            <w:rFonts w:ascii="Times New Roman" w:hAnsi="Times New Roman" w:cs="Times New Roman"/>
            <w:sz w:val="24"/>
            <w:szCs w:val="24"/>
          </w:rPr>
          <w:delText xml:space="preserve">This subsidy of detritus might have enriched algae in that enclosure and driven the high observed abundance; this was one of our </w:delText>
        </w:r>
        <w:r w:rsidR="00AE6A31" w:rsidDel="00D65541">
          <w:rPr>
            <w:rFonts w:ascii="Times New Roman" w:hAnsi="Times New Roman" w:cs="Times New Roman"/>
            <w:sz w:val="24"/>
            <w:szCs w:val="24"/>
          </w:rPr>
          <w:delText>no-consumer treatments.  Within-</w:delText>
        </w:r>
        <w:r w:rsidR="00520F8F" w:rsidDel="00D65541">
          <w:rPr>
            <w:rFonts w:ascii="Times New Roman" w:hAnsi="Times New Roman" w:cs="Times New Roman"/>
            <w:sz w:val="24"/>
            <w:szCs w:val="24"/>
          </w:rPr>
          <w:delText xml:space="preserve">lake heterogeneity like this </w:delText>
        </w:r>
        <w:r w:rsidR="005904C1" w:rsidDel="00D65541">
          <w:rPr>
            <w:rFonts w:ascii="Times New Roman" w:hAnsi="Times New Roman" w:cs="Times New Roman"/>
            <w:sz w:val="24"/>
            <w:szCs w:val="24"/>
          </w:rPr>
          <w:delText>had a role in obscuring the effects of consumers.</w:delText>
        </w:r>
      </w:del>
      <w:ins w:id="1707" w:author="Scott Cooper" w:date="2014-12-14T13:24:00Z">
        <w:r w:rsidR="00D65541">
          <w:rPr>
            <w:rFonts w:ascii="Times New Roman" w:hAnsi="Times New Roman" w:cs="Times New Roman"/>
            <w:sz w:val="24"/>
            <w:szCs w:val="24"/>
          </w:rPr>
          <w:t>Tadpole</w:t>
        </w:r>
      </w:ins>
      <w:ins w:id="1708" w:author="Scott Cooper" w:date="2014-12-14T13:25:00Z">
        <w:r w:rsidR="00D65541">
          <w:rPr>
            <w:rFonts w:ascii="Times New Roman" w:hAnsi="Times New Roman" w:cs="Times New Roman"/>
            <w:sz w:val="24"/>
            <w:szCs w:val="24"/>
          </w:rPr>
          <w:t xml:space="preserve"> grazing impacts appeared to be much stronger in the</w:t>
        </w:r>
      </w:ins>
      <w:ins w:id="1709" w:author="Scott Cooper" w:date="2014-12-14T13:26:00Z">
        <w:r w:rsidR="00D65541">
          <w:rPr>
            <w:rFonts w:ascii="Times New Roman" w:hAnsi="Times New Roman" w:cs="Times New Roman"/>
            <w:sz w:val="24"/>
            <w:szCs w:val="24"/>
          </w:rPr>
          <w:t xml:space="preserve"> mesocosm than enclosure experiment, perhaps because </w:t>
        </w:r>
      </w:ins>
      <w:ins w:id="1710" w:author="Scott Cooper" w:date="2014-12-14T13:27:00Z">
        <w:r w:rsidR="00D65541">
          <w:rPr>
            <w:rFonts w:ascii="Times New Roman" w:hAnsi="Times New Roman" w:cs="Times New Roman"/>
            <w:sz w:val="24"/>
            <w:szCs w:val="24"/>
          </w:rPr>
          <w:t xml:space="preserve">pre-treatment </w:t>
        </w:r>
      </w:ins>
      <w:ins w:id="1711" w:author="Scott Cooper" w:date="2014-12-14T13:26:00Z">
        <w:r w:rsidR="00D65541">
          <w:rPr>
            <w:rFonts w:ascii="Times New Roman" w:hAnsi="Times New Roman" w:cs="Times New Roman"/>
            <w:sz w:val="24"/>
            <w:szCs w:val="24"/>
          </w:rPr>
          <w:t>algal colonization and growth times were much greater in the m</w:t>
        </w:r>
      </w:ins>
      <w:ins w:id="1712" w:author="Scott Cooper" w:date="2014-12-14T13:27:00Z">
        <w:r w:rsidR="00D65541">
          <w:rPr>
            <w:rFonts w:ascii="Times New Roman" w:hAnsi="Times New Roman" w:cs="Times New Roman"/>
            <w:sz w:val="24"/>
            <w:szCs w:val="24"/>
          </w:rPr>
          <w:t xml:space="preserve">esocosm than enclosure experiment, allowing a greater range of algal biomass for evaluating grazer </w:t>
        </w:r>
        <w:commentRangeStart w:id="1713"/>
        <w:r w:rsidR="00D65541">
          <w:rPr>
            <w:rFonts w:ascii="Times New Roman" w:hAnsi="Times New Roman" w:cs="Times New Roman"/>
            <w:sz w:val="24"/>
            <w:szCs w:val="24"/>
          </w:rPr>
          <w:t>i</w:t>
        </w:r>
      </w:ins>
      <w:ins w:id="1714" w:author="Scott Cooper" w:date="2014-12-14T13:28:00Z">
        <w:r w:rsidR="00D65541">
          <w:rPr>
            <w:rFonts w:ascii="Times New Roman" w:hAnsi="Times New Roman" w:cs="Times New Roman"/>
            <w:sz w:val="24"/>
            <w:szCs w:val="24"/>
          </w:rPr>
          <w:t>mpacts</w:t>
        </w:r>
      </w:ins>
      <w:commentRangeEnd w:id="1713"/>
      <w:ins w:id="1715" w:author="Scott Cooper" w:date="2014-12-14T13:31:00Z">
        <w:r w:rsidR="001A05BB">
          <w:rPr>
            <w:rStyle w:val="CommentReference"/>
          </w:rPr>
          <w:commentReference w:id="1713"/>
        </w:r>
      </w:ins>
      <w:ins w:id="1716" w:author="Scott Cooper" w:date="2014-12-14T13:28:00Z">
        <w:r w:rsidR="00D65541">
          <w:rPr>
            <w:rFonts w:ascii="Times New Roman" w:hAnsi="Times New Roman" w:cs="Times New Roman"/>
            <w:sz w:val="24"/>
            <w:szCs w:val="24"/>
          </w:rPr>
          <w:t>.  Finally, the mesocosm</w:t>
        </w:r>
      </w:ins>
      <w:ins w:id="1717" w:author="Scott Cooper" w:date="2014-12-14T13:30:00Z">
        <w:r w:rsidR="00D65541">
          <w:rPr>
            <w:rFonts w:ascii="Times New Roman" w:hAnsi="Times New Roman" w:cs="Times New Roman"/>
            <w:sz w:val="24"/>
            <w:szCs w:val="24"/>
          </w:rPr>
          <w:t>s</w:t>
        </w:r>
      </w:ins>
      <w:ins w:id="1718" w:author="Scott Cooper" w:date="2014-12-14T13:28:00Z">
        <w:r w:rsidR="00D65541">
          <w:rPr>
            <w:rFonts w:ascii="Times New Roman" w:hAnsi="Times New Roman" w:cs="Times New Roman"/>
            <w:sz w:val="24"/>
            <w:szCs w:val="24"/>
          </w:rPr>
          <w:t xml:space="preserve"> were much more homogeneous </w:t>
        </w:r>
      </w:ins>
      <w:ins w:id="1719" w:author="Scott Cooper" w:date="2014-12-14T13:29:00Z">
        <w:r w:rsidR="00D65541">
          <w:rPr>
            <w:rFonts w:ascii="Times New Roman" w:hAnsi="Times New Roman" w:cs="Times New Roman"/>
            <w:sz w:val="24"/>
            <w:szCs w:val="24"/>
          </w:rPr>
          <w:t xml:space="preserve">in environmental conditions than the lake enclosures, </w:t>
        </w:r>
      </w:ins>
      <w:ins w:id="1720" w:author="Scott Cooper" w:date="2014-12-14T13:32:00Z">
        <w:r w:rsidR="001A05BB">
          <w:rPr>
            <w:rFonts w:ascii="Times New Roman" w:hAnsi="Times New Roman" w:cs="Times New Roman"/>
            <w:sz w:val="24"/>
            <w:szCs w:val="24"/>
          </w:rPr>
          <w:t xml:space="preserve">with high environmental variation </w:t>
        </w:r>
      </w:ins>
      <w:ins w:id="1721" w:author="Scott Cooper" w:date="2014-12-14T13:29:00Z">
        <w:r w:rsidR="00D65541">
          <w:rPr>
            <w:rFonts w:ascii="Times New Roman" w:hAnsi="Times New Roman" w:cs="Times New Roman"/>
            <w:sz w:val="24"/>
            <w:szCs w:val="24"/>
          </w:rPr>
          <w:t xml:space="preserve">both within and between lakes, so consumer effects on their </w:t>
        </w:r>
        <w:r w:rsidR="00D65541">
          <w:rPr>
            <w:rFonts w:ascii="Times New Roman" w:hAnsi="Times New Roman" w:cs="Times New Roman"/>
            <w:sz w:val="24"/>
            <w:szCs w:val="24"/>
          </w:rPr>
          <w:lastRenderedPageBreak/>
          <w:t>resources could be more clearly discerned</w:t>
        </w:r>
      </w:ins>
      <w:ins w:id="1722" w:author="Scott Cooper" w:date="2014-12-14T13:32:00Z">
        <w:r w:rsidR="001A05BB">
          <w:rPr>
            <w:rFonts w:ascii="Times New Roman" w:hAnsi="Times New Roman" w:cs="Times New Roman"/>
            <w:sz w:val="24"/>
            <w:szCs w:val="24"/>
          </w:rPr>
          <w:t xml:space="preserve"> against limited </w:t>
        </w:r>
      </w:ins>
      <w:ins w:id="1723" w:author="Scott Cooper" w:date="2014-12-14T13:33:00Z">
        <w:r w:rsidR="001A05BB">
          <w:rPr>
            <w:rFonts w:ascii="Times New Roman" w:hAnsi="Times New Roman" w:cs="Times New Roman"/>
            <w:sz w:val="24"/>
            <w:szCs w:val="24"/>
          </w:rPr>
          <w:t xml:space="preserve">environmental </w:t>
        </w:r>
      </w:ins>
      <w:ins w:id="1724" w:author="Scott Cooper" w:date="2014-12-14T13:32:00Z">
        <w:r w:rsidR="001A05BB">
          <w:rPr>
            <w:rFonts w:ascii="Times New Roman" w:hAnsi="Times New Roman" w:cs="Times New Roman"/>
            <w:sz w:val="24"/>
            <w:szCs w:val="24"/>
          </w:rPr>
          <w:t xml:space="preserve">variability in the mesocosm </w:t>
        </w:r>
        <w:commentRangeStart w:id="1725"/>
        <w:r w:rsidR="001A05BB">
          <w:rPr>
            <w:rFonts w:ascii="Times New Roman" w:hAnsi="Times New Roman" w:cs="Times New Roman"/>
            <w:sz w:val="24"/>
            <w:szCs w:val="24"/>
          </w:rPr>
          <w:t>experiment</w:t>
        </w:r>
      </w:ins>
      <w:commentRangeEnd w:id="1725"/>
      <w:ins w:id="1726" w:author="Scott Cooper" w:date="2014-12-14T13:33:00Z">
        <w:r w:rsidR="001A05BB">
          <w:rPr>
            <w:rStyle w:val="CommentReference"/>
          </w:rPr>
          <w:commentReference w:id="1725"/>
        </w:r>
      </w:ins>
      <w:ins w:id="1727" w:author="Scott Cooper" w:date="2014-12-14T13:30:00Z">
        <w:r w:rsidR="00D65541">
          <w:rPr>
            <w:rFonts w:ascii="Times New Roman" w:hAnsi="Times New Roman" w:cs="Times New Roman"/>
            <w:sz w:val="24"/>
            <w:szCs w:val="24"/>
          </w:rPr>
          <w:t>.</w:t>
        </w:r>
      </w:ins>
    </w:p>
    <w:p w14:paraId="78CB5811" w14:textId="13817BF2" w:rsidR="00520F8F" w:rsidRDefault="007F12BF" w:rsidP="008D3EF6">
      <w:pPr>
        <w:spacing w:line="480" w:lineRule="auto"/>
        <w:ind w:right="360" w:firstLine="720"/>
        <w:rPr>
          <w:rFonts w:ascii="Times New Roman" w:hAnsi="Times New Roman" w:cs="Times New Roman"/>
          <w:sz w:val="24"/>
          <w:szCs w:val="24"/>
        </w:rPr>
      </w:pPr>
      <w:del w:id="1728" w:author="Scott Cooper" w:date="2014-12-14T13:31:00Z">
        <w:r w:rsidDel="00D65541">
          <w:rPr>
            <w:rFonts w:ascii="Times New Roman" w:hAnsi="Times New Roman" w:cs="Times New Roman"/>
            <w:sz w:val="24"/>
            <w:szCs w:val="24"/>
          </w:rPr>
          <w:delText xml:space="preserve">Our contradictory results in field and mesocosm experiments may represent the role that environmental variation plays in interpreting species interactions.  </w:delText>
        </w:r>
      </w:del>
      <w:r w:rsidR="00F05505">
        <w:rPr>
          <w:rFonts w:ascii="Times New Roman" w:hAnsi="Times New Roman" w:cs="Times New Roman"/>
          <w:sz w:val="24"/>
          <w:szCs w:val="24"/>
        </w:rPr>
        <w:t xml:space="preserve">Many experiments have concluded </w:t>
      </w:r>
      <w:r>
        <w:rPr>
          <w:rFonts w:ascii="Times New Roman" w:hAnsi="Times New Roman" w:cs="Times New Roman"/>
          <w:sz w:val="24"/>
          <w:szCs w:val="24"/>
        </w:rPr>
        <w:t xml:space="preserve">that tadpole grazing can reduce </w:t>
      </w:r>
      <w:r w:rsidR="00F05505">
        <w:rPr>
          <w:rFonts w:ascii="Times New Roman" w:hAnsi="Times New Roman" w:cs="Times New Roman"/>
          <w:sz w:val="24"/>
          <w:szCs w:val="24"/>
        </w:rPr>
        <w:t xml:space="preserve">algal resources </w:t>
      </w:r>
      <w:r w:rsidR="00742D69" w:rsidRPr="00742D69">
        <w:rPr>
          <w:rFonts w:ascii="Times New Roman" w:hAnsi="Times New Roman" w:cs="Times New Roman"/>
          <w:noProof/>
          <w:sz w:val="24"/>
          <w:szCs w:val="24"/>
        </w:rPr>
        <w:t>(</w:t>
      </w:r>
      <w:r w:rsidR="00706C7D">
        <w:rPr>
          <w:rFonts w:ascii="Times New Roman" w:hAnsi="Times New Roman" w:cs="Times New Roman"/>
          <w:noProof/>
          <w:sz w:val="24"/>
          <w:szCs w:val="24"/>
        </w:rPr>
        <w:t xml:space="preserve">e.g. </w:t>
      </w:r>
      <w:r w:rsidR="00742D69" w:rsidRPr="00742D69">
        <w:rPr>
          <w:rFonts w:ascii="Times New Roman" w:hAnsi="Times New Roman" w:cs="Times New Roman"/>
          <w:noProof/>
          <w:sz w:val="24"/>
          <w:szCs w:val="24"/>
        </w:rPr>
        <w:t>Brönmark et al. 1991, Kupferberg 1997a, Alford 1999)</w:t>
      </w:r>
      <w:ins w:id="1729" w:author="Scott Cooper" w:date="2014-12-14T13:35:00Z">
        <w:r w:rsidR="001A05BB">
          <w:rPr>
            <w:rFonts w:ascii="Times New Roman" w:hAnsi="Times New Roman" w:cs="Times New Roman"/>
            <w:noProof/>
            <w:sz w:val="24"/>
            <w:szCs w:val="24"/>
          </w:rPr>
          <w:t xml:space="preserve">, reflecting a broader literature showing that </w:t>
        </w:r>
      </w:ins>
      <w:del w:id="1730" w:author="Scott Cooper" w:date="2014-12-14T13:35:00Z">
        <w:r w:rsidR="008D3EF6" w:rsidDel="001A05BB">
          <w:rPr>
            <w:rFonts w:ascii="Times New Roman" w:hAnsi="Times New Roman" w:cs="Times New Roman"/>
            <w:sz w:val="24"/>
            <w:szCs w:val="24"/>
          </w:rPr>
          <w:delText>.  However</w:delText>
        </w:r>
        <w:r w:rsidR="00F05505" w:rsidDel="001A05BB">
          <w:rPr>
            <w:rFonts w:ascii="Times New Roman" w:hAnsi="Times New Roman" w:cs="Times New Roman"/>
            <w:sz w:val="24"/>
            <w:szCs w:val="24"/>
          </w:rPr>
          <w:delText xml:space="preserve"> </w:delText>
        </w:r>
        <w:r w:rsidR="0058189C" w:rsidDel="001A05BB">
          <w:rPr>
            <w:rFonts w:ascii="Times New Roman" w:hAnsi="Times New Roman" w:cs="Times New Roman"/>
            <w:sz w:val="24"/>
            <w:szCs w:val="24"/>
          </w:rPr>
          <w:delText xml:space="preserve">control of </w:delText>
        </w:r>
        <w:r w:rsidR="008D3EF6" w:rsidDel="001A05BB">
          <w:rPr>
            <w:rFonts w:ascii="Times New Roman" w:hAnsi="Times New Roman" w:cs="Times New Roman"/>
            <w:sz w:val="24"/>
            <w:szCs w:val="24"/>
          </w:rPr>
          <w:delText xml:space="preserve">algae </w:delText>
        </w:r>
        <w:r w:rsidR="0058189C" w:rsidDel="001A05BB">
          <w:rPr>
            <w:rFonts w:ascii="Times New Roman" w:hAnsi="Times New Roman" w:cs="Times New Roman"/>
            <w:sz w:val="24"/>
            <w:szCs w:val="24"/>
          </w:rPr>
          <w:delText xml:space="preserve">by </w:delText>
        </w:r>
      </w:del>
      <w:r w:rsidR="0058189C">
        <w:rPr>
          <w:rFonts w:ascii="Times New Roman" w:hAnsi="Times New Roman" w:cs="Times New Roman"/>
          <w:sz w:val="24"/>
          <w:szCs w:val="24"/>
        </w:rPr>
        <w:t xml:space="preserve">aquatic grazers </w:t>
      </w:r>
      <w:del w:id="1731" w:author="Scott Cooper" w:date="2014-12-14T13:35:00Z">
        <w:r w:rsidR="008D3EF6" w:rsidDel="001A05BB">
          <w:rPr>
            <w:rFonts w:ascii="Times New Roman" w:hAnsi="Times New Roman" w:cs="Times New Roman"/>
            <w:sz w:val="24"/>
            <w:szCs w:val="24"/>
          </w:rPr>
          <w:delText xml:space="preserve">appears to be </w:delText>
        </w:r>
        <w:r w:rsidR="0058189C" w:rsidDel="001A05BB">
          <w:rPr>
            <w:rFonts w:ascii="Times New Roman" w:hAnsi="Times New Roman" w:cs="Times New Roman"/>
            <w:sz w:val="24"/>
            <w:szCs w:val="24"/>
          </w:rPr>
          <w:delText xml:space="preserve">a </w:delText>
        </w:r>
        <w:r w:rsidR="00FD796F" w:rsidDel="001A05BB">
          <w:rPr>
            <w:rFonts w:ascii="Times New Roman" w:hAnsi="Times New Roman" w:cs="Times New Roman"/>
            <w:sz w:val="24"/>
            <w:szCs w:val="24"/>
          </w:rPr>
          <w:delText xml:space="preserve">general </w:delText>
        </w:r>
        <w:r w:rsidR="0058189C" w:rsidDel="001A05BB">
          <w:rPr>
            <w:rFonts w:ascii="Times New Roman" w:hAnsi="Times New Roman" w:cs="Times New Roman"/>
            <w:sz w:val="24"/>
            <w:szCs w:val="24"/>
          </w:rPr>
          <w:delText>experimental result</w:delText>
        </w:r>
      </w:del>
      <w:ins w:id="1732" w:author="Scott Cooper" w:date="2014-12-14T13:35:00Z">
        <w:r w:rsidR="001A05BB">
          <w:rPr>
            <w:rFonts w:ascii="Times New Roman" w:hAnsi="Times New Roman" w:cs="Times New Roman"/>
            <w:sz w:val="24"/>
            <w:szCs w:val="24"/>
          </w:rPr>
          <w:t xml:space="preserve">generally reduce algal biomass or density. </w:t>
        </w:r>
      </w:ins>
      <w:del w:id="1733" w:author="Scott Cooper" w:date="2014-12-14T13:35:00Z">
        <w:r w:rsidR="00F05505" w:rsidDel="001A05BB">
          <w:rPr>
            <w:rFonts w:ascii="Times New Roman" w:hAnsi="Times New Roman" w:cs="Times New Roman"/>
            <w:sz w:val="24"/>
            <w:szCs w:val="24"/>
          </w:rPr>
          <w:delText>:</w:delText>
        </w:r>
        <w:r w:rsidR="00EF2EA8" w:rsidDel="001A05BB">
          <w:rPr>
            <w:rFonts w:ascii="Times New Roman" w:hAnsi="Times New Roman" w:cs="Times New Roman"/>
            <w:sz w:val="24"/>
            <w:szCs w:val="24"/>
          </w:rPr>
          <w:delText xml:space="preserve"> i</w:delText>
        </w:r>
        <w:r w:rsidR="0058189C" w:rsidRPr="0058189C" w:rsidDel="001A05BB">
          <w:rPr>
            <w:rFonts w:ascii="Times New Roman" w:hAnsi="Times New Roman" w:cs="Times New Roman"/>
            <w:sz w:val="24"/>
            <w:szCs w:val="24"/>
          </w:rPr>
          <w:delText>n</w:delText>
        </w:r>
      </w:del>
      <w:ins w:id="1734" w:author="Scott Cooper" w:date="2014-12-14T13:35:00Z">
        <w:r w:rsidR="001A05BB">
          <w:rPr>
            <w:rFonts w:ascii="Times New Roman" w:hAnsi="Times New Roman" w:cs="Times New Roman"/>
            <w:sz w:val="24"/>
            <w:szCs w:val="24"/>
          </w:rPr>
          <w:t>In</w:t>
        </w:r>
      </w:ins>
      <w:r w:rsidR="0058189C" w:rsidRPr="0058189C">
        <w:rPr>
          <w:rFonts w:ascii="Times New Roman" w:hAnsi="Times New Roman" w:cs="Times New Roman"/>
          <w:sz w:val="24"/>
          <w:szCs w:val="24"/>
        </w:rPr>
        <w:t xml:space="preserve"> </w:t>
      </w:r>
      <w:r w:rsidR="00F05505">
        <w:rPr>
          <w:rFonts w:ascii="Times New Roman" w:hAnsi="Times New Roman" w:cs="Times New Roman"/>
          <w:sz w:val="24"/>
          <w:szCs w:val="24"/>
        </w:rPr>
        <w:t xml:space="preserve">a meta-analysis of </w:t>
      </w:r>
      <w:ins w:id="1735" w:author="Scott Cooper" w:date="2014-12-14T13:36:00Z">
        <w:r w:rsidR="006B057C">
          <w:rPr>
            <w:rFonts w:ascii="Times New Roman" w:hAnsi="Times New Roman" w:cs="Times New Roman"/>
            <w:sz w:val="24"/>
            <w:szCs w:val="24"/>
          </w:rPr>
          <w:t xml:space="preserve">freshwater </w:t>
        </w:r>
      </w:ins>
      <w:r w:rsidR="00F05505">
        <w:rPr>
          <w:rFonts w:ascii="Times New Roman" w:hAnsi="Times New Roman" w:cs="Times New Roman"/>
          <w:sz w:val="24"/>
          <w:szCs w:val="24"/>
        </w:rPr>
        <w:t xml:space="preserve">grazing experiments, </w:t>
      </w:r>
      <w:proofErr w:type="spellStart"/>
      <w:ins w:id="1736" w:author="Scott Cooper" w:date="2014-12-14T13:37:00Z">
        <w:r w:rsidR="006B057C">
          <w:rPr>
            <w:rFonts w:ascii="Times New Roman" w:hAnsi="Times New Roman" w:cs="Times New Roman"/>
            <w:sz w:val="24"/>
            <w:szCs w:val="24"/>
          </w:rPr>
          <w:t>Feminella</w:t>
        </w:r>
        <w:proofErr w:type="spellEnd"/>
        <w:r w:rsidR="006B057C">
          <w:rPr>
            <w:rFonts w:ascii="Times New Roman" w:hAnsi="Times New Roman" w:cs="Times New Roman"/>
            <w:sz w:val="24"/>
            <w:szCs w:val="24"/>
          </w:rPr>
          <w:t xml:space="preserve"> and Hawkins (1995) </w:t>
        </w:r>
      </w:ins>
      <w:ins w:id="1737" w:author="Scott Cooper" w:date="2014-12-14T13:38:00Z">
        <w:r w:rsidR="006B057C">
          <w:rPr>
            <w:rFonts w:ascii="Times New Roman" w:hAnsi="Times New Roman" w:cs="Times New Roman"/>
            <w:sz w:val="24"/>
            <w:szCs w:val="24"/>
          </w:rPr>
          <w:t xml:space="preserve">reported that </w:t>
        </w:r>
      </w:ins>
      <w:ins w:id="1738" w:author="Scott Cooper" w:date="2014-12-14T13:37:00Z">
        <w:r w:rsidR="006B057C">
          <w:rPr>
            <w:rFonts w:ascii="Times New Roman" w:hAnsi="Times New Roman" w:cs="Times New Roman"/>
            <w:sz w:val="24"/>
            <w:szCs w:val="24"/>
          </w:rPr>
          <w:t xml:space="preserve">algal biomass was reduced by ambient grazer densities in over </w:t>
        </w:r>
      </w:ins>
      <w:r w:rsidR="00145B1E">
        <w:rPr>
          <w:rFonts w:ascii="Times New Roman" w:hAnsi="Times New Roman" w:cs="Times New Roman"/>
          <w:sz w:val="24"/>
          <w:szCs w:val="24"/>
        </w:rPr>
        <w:t xml:space="preserve">70% of </w:t>
      </w:r>
      <w:r w:rsidR="0058189C" w:rsidRPr="0058189C">
        <w:rPr>
          <w:rFonts w:ascii="Times New Roman" w:hAnsi="Times New Roman" w:cs="Times New Roman"/>
          <w:sz w:val="24"/>
          <w:szCs w:val="24"/>
        </w:rPr>
        <w:t>experiments</w:t>
      </w:r>
      <w:ins w:id="1739" w:author="Scott Cooper" w:date="2014-12-14T13:38:00Z">
        <w:r w:rsidR="006B057C">
          <w:rPr>
            <w:rFonts w:ascii="Times New Roman" w:hAnsi="Times New Roman" w:cs="Times New Roman"/>
            <w:sz w:val="24"/>
            <w:szCs w:val="24"/>
          </w:rPr>
          <w:t xml:space="preserve">, with the largest grazer impacts found in </w:t>
        </w:r>
      </w:ins>
      <w:r w:rsidR="00F05505">
        <w:rPr>
          <w:rFonts w:ascii="Times New Roman" w:hAnsi="Times New Roman" w:cs="Times New Roman"/>
          <w:sz w:val="24"/>
          <w:szCs w:val="24"/>
        </w:rPr>
        <w:t xml:space="preserve"> </w:t>
      </w:r>
      <w:del w:id="1740" w:author="Scott Cooper" w:date="2014-12-14T13:38:00Z">
        <w:r w:rsidR="00F05505" w:rsidDel="006B057C">
          <w:rPr>
            <w:rFonts w:ascii="Times New Roman" w:hAnsi="Times New Roman" w:cs="Times New Roman"/>
            <w:sz w:val="24"/>
            <w:szCs w:val="24"/>
          </w:rPr>
          <w:delText xml:space="preserve">found that </w:delText>
        </w:r>
        <w:r w:rsidR="0058189C" w:rsidDel="006B057C">
          <w:rPr>
            <w:rFonts w:ascii="Times New Roman" w:hAnsi="Times New Roman" w:cs="Times New Roman"/>
            <w:sz w:val="24"/>
            <w:szCs w:val="24"/>
          </w:rPr>
          <w:delText>g</w:delText>
        </w:r>
        <w:r w:rsidR="00145B1E" w:rsidDel="006B057C">
          <w:rPr>
            <w:rFonts w:ascii="Times New Roman" w:hAnsi="Times New Roman" w:cs="Times New Roman"/>
            <w:sz w:val="24"/>
            <w:szCs w:val="24"/>
          </w:rPr>
          <w:delText>razers at ambient densities</w:delText>
        </w:r>
        <w:r w:rsidR="0058189C" w:rsidDel="006B057C">
          <w:rPr>
            <w:rFonts w:ascii="Times New Roman" w:hAnsi="Times New Roman" w:cs="Times New Roman"/>
            <w:sz w:val="24"/>
            <w:szCs w:val="24"/>
          </w:rPr>
          <w:delText xml:space="preserve"> </w:delText>
        </w:r>
        <w:r w:rsidR="0058189C" w:rsidRPr="0058189C" w:rsidDel="006B057C">
          <w:rPr>
            <w:rFonts w:ascii="Times New Roman" w:hAnsi="Times New Roman" w:cs="Times New Roman"/>
            <w:sz w:val="24"/>
            <w:szCs w:val="24"/>
          </w:rPr>
          <w:delText>reduced algal biomass</w:delText>
        </w:r>
        <w:r w:rsidR="00F05505" w:rsidDel="006B057C">
          <w:rPr>
            <w:rFonts w:ascii="Times New Roman" w:hAnsi="Times New Roman" w:cs="Times New Roman"/>
            <w:sz w:val="24"/>
            <w:szCs w:val="24"/>
          </w:rPr>
          <w:delText xml:space="preserve"> (</w:delText>
        </w:r>
      </w:del>
      <w:del w:id="1741" w:author="Scott Cooper" w:date="2014-12-14T13:37:00Z">
        <w:r w:rsidR="00F05505" w:rsidDel="006B057C">
          <w:rPr>
            <w:rFonts w:ascii="Times New Roman" w:hAnsi="Times New Roman" w:cs="Times New Roman"/>
            <w:sz w:val="24"/>
            <w:szCs w:val="24"/>
          </w:rPr>
          <w:delText>Feminella and Hawkins 1995</w:delText>
        </w:r>
      </w:del>
      <w:del w:id="1742" w:author="Scott Cooper" w:date="2014-12-14T13:38:00Z">
        <w:r w:rsidR="00F05505" w:rsidDel="006B057C">
          <w:rPr>
            <w:rFonts w:ascii="Times New Roman" w:hAnsi="Times New Roman" w:cs="Times New Roman"/>
            <w:sz w:val="24"/>
            <w:szCs w:val="24"/>
          </w:rPr>
          <w:delText>)</w:delText>
        </w:r>
        <w:r w:rsidR="0058189C" w:rsidDel="006B057C">
          <w:rPr>
            <w:rFonts w:ascii="Times New Roman" w:hAnsi="Times New Roman" w:cs="Times New Roman"/>
            <w:sz w:val="24"/>
            <w:szCs w:val="24"/>
          </w:rPr>
          <w:delText xml:space="preserve">.  </w:delText>
        </w:r>
        <w:r w:rsidDel="006B057C">
          <w:rPr>
            <w:rFonts w:ascii="Times New Roman" w:hAnsi="Times New Roman" w:cs="Times New Roman"/>
            <w:sz w:val="24"/>
            <w:szCs w:val="24"/>
          </w:rPr>
          <w:delText>G</w:delText>
        </w:r>
        <w:r w:rsidR="0058189C" w:rsidRPr="0058189C" w:rsidDel="006B057C">
          <w:rPr>
            <w:rFonts w:ascii="Times New Roman" w:hAnsi="Times New Roman" w:cs="Times New Roman"/>
            <w:sz w:val="24"/>
            <w:szCs w:val="24"/>
          </w:rPr>
          <w:delText xml:space="preserve">razer effects were </w:delText>
        </w:r>
        <w:r w:rsidR="0058189C" w:rsidDel="006B057C">
          <w:rPr>
            <w:rFonts w:ascii="Times New Roman" w:hAnsi="Times New Roman" w:cs="Times New Roman"/>
            <w:sz w:val="24"/>
            <w:szCs w:val="24"/>
          </w:rPr>
          <w:delText>largest</w:delText>
        </w:r>
        <w:r w:rsidR="0058189C" w:rsidRPr="0058189C" w:rsidDel="006B057C">
          <w:rPr>
            <w:rFonts w:ascii="Times New Roman" w:hAnsi="Times New Roman" w:cs="Times New Roman"/>
            <w:sz w:val="24"/>
            <w:szCs w:val="24"/>
          </w:rPr>
          <w:delText xml:space="preserve"> in </w:delText>
        </w:r>
      </w:del>
      <w:r w:rsidR="0058189C" w:rsidRPr="0058189C">
        <w:rPr>
          <w:rFonts w:ascii="Times New Roman" w:hAnsi="Times New Roman" w:cs="Times New Roman"/>
          <w:sz w:val="24"/>
          <w:szCs w:val="24"/>
        </w:rPr>
        <w:t>long lab</w:t>
      </w:r>
      <w:ins w:id="1743" w:author="Scott Cooper" w:date="2014-12-14T13:38:00Z">
        <w:r w:rsidR="006B057C">
          <w:rPr>
            <w:rFonts w:ascii="Times New Roman" w:hAnsi="Times New Roman" w:cs="Times New Roman"/>
            <w:sz w:val="24"/>
            <w:szCs w:val="24"/>
          </w:rPr>
          <w:t>oratory</w:t>
        </w:r>
      </w:ins>
      <w:r w:rsidR="0058189C" w:rsidRPr="0058189C">
        <w:rPr>
          <w:rFonts w:ascii="Times New Roman" w:hAnsi="Times New Roman" w:cs="Times New Roman"/>
          <w:sz w:val="24"/>
          <w:szCs w:val="24"/>
        </w:rPr>
        <w:t xml:space="preserve"> experiments</w:t>
      </w:r>
      <w:r w:rsidR="0058189C">
        <w:rPr>
          <w:rFonts w:ascii="Times New Roman" w:hAnsi="Times New Roman" w:cs="Times New Roman"/>
          <w:sz w:val="24"/>
          <w:szCs w:val="24"/>
        </w:rPr>
        <w:t xml:space="preserve"> and </w:t>
      </w:r>
      <w:del w:id="1744" w:author="Scott Cooper" w:date="2014-12-14T13:38:00Z">
        <w:r w:rsidR="0058189C" w:rsidDel="006B057C">
          <w:rPr>
            <w:rFonts w:ascii="Times New Roman" w:hAnsi="Times New Roman" w:cs="Times New Roman"/>
            <w:sz w:val="24"/>
            <w:szCs w:val="24"/>
          </w:rPr>
          <w:delText>were</w:delText>
        </w:r>
        <w:r w:rsidR="0058189C" w:rsidRPr="0058189C" w:rsidDel="006B057C">
          <w:rPr>
            <w:rFonts w:ascii="Times New Roman" w:hAnsi="Times New Roman" w:cs="Times New Roman"/>
            <w:sz w:val="24"/>
            <w:szCs w:val="24"/>
          </w:rPr>
          <w:delText xml:space="preserve"> </w:delText>
        </w:r>
      </w:del>
      <w:r w:rsidR="00F05505">
        <w:rPr>
          <w:rFonts w:ascii="Times New Roman" w:hAnsi="Times New Roman" w:cs="Times New Roman"/>
          <w:sz w:val="24"/>
          <w:szCs w:val="24"/>
        </w:rPr>
        <w:t>smaller</w:t>
      </w:r>
      <w:r w:rsidR="0058189C" w:rsidRPr="0058189C">
        <w:rPr>
          <w:rFonts w:ascii="Times New Roman" w:hAnsi="Times New Roman" w:cs="Times New Roman"/>
          <w:sz w:val="24"/>
          <w:szCs w:val="24"/>
        </w:rPr>
        <w:t xml:space="preserve"> </w:t>
      </w:r>
      <w:ins w:id="1745" w:author="Scott Cooper" w:date="2014-12-14T13:39:00Z">
        <w:r w:rsidR="006B057C">
          <w:rPr>
            <w:rFonts w:ascii="Times New Roman" w:hAnsi="Times New Roman" w:cs="Times New Roman"/>
            <w:sz w:val="24"/>
            <w:szCs w:val="24"/>
          </w:rPr>
          <w:t xml:space="preserve">grazer impacts observed in </w:t>
        </w:r>
      </w:ins>
      <w:del w:id="1746" w:author="Scott Cooper" w:date="2014-12-14T13:39:00Z">
        <w:r w:rsidR="0058189C" w:rsidRPr="0058189C" w:rsidDel="006B057C">
          <w:rPr>
            <w:rFonts w:ascii="Times New Roman" w:hAnsi="Times New Roman" w:cs="Times New Roman"/>
            <w:sz w:val="24"/>
            <w:szCs w:val="24"/>
          </w:rPr>
          <w:delText xml:space="preserve">for </w:delText>
        </w:r>
      </w:del>
      <w:r w:rsidR="0058189C" w:rsidRPr="0058189C">
        <w:rPr>
          <w:rFonts w:ascii="Times New Roman" w:hAnsi="Times New Roman" w:cs="Times New Roman"/>
          <w:sz w:val="24"/>
          <w:szCs w:val="24"/>
        </w:rPr>
        <w:t xml:space="preserve">short </w:t>
      </w:r>
      <w:del w:id="1747" w:author="Scott Cooper" w:date="2014-12-14T13:39:00Z">
        <w:r w:rsidR="0058189C" w:rsidRPr="0058189C" w:rsidDel="006B057C">
          <w:rPr>
            <w:rFonts w:ascii="Times New Roman" w:hAnsi="Times New Roman" w:cs="Times New Roman"/>
            <w:sz w:val="24"/>
            <w:szCs w:val="24"/>
          </w:rPr>
          <w:delText xml:space="preserve">experiments </w:delText>
        </w:r>
      </w:del>
      <w:r w:rsidR="0058189C">
        <w:rPr>
          <w:rFonts w:ascii="Times New Roman" w:hAnsi="Times New Roman" w:cs="Times New Roman"/>
          <w:sz w:val="24"/>
          <w:szCs w:val="24"/>
        </w:rPr>
        <w:t xml:space="preserve">or </w:t>
      </w:r>
      <w:r w:rsidR="0058189C" w:rsidRPr="0058189C">
        <w:rPr>
          <w:rFonts w:ascii="Times New Roman" w:hAnsi="Times New Roman" w:cs="Times New Roman"/>
          <w:sz w:val="24"/>
          <w:szCs w:val="24"/>
        </w:rPr>
        <w:t>field experiments</w:t>
      </w:r>
      <w:r w:rsidR="0058189C">
        <w:rPr>
          <w:rFonts w:ascii="Times New Roman" w:hAnsi="Times New Roman" w:cs="Times New Roman"/>
          <w:sz w:val="24"/>
          <w:szCs w:val="24"/>
        </w:rPr>
        <w:t xml:space="preserve"> </w:t>
      </w:r>
      <w:del w:id="1748" w:author="Scott Cooper" w:date="2014-12-14T13:39:00Z">
        <w:r w:rsidR="0058189C" w:rsidDel="006B057C">
          <w:rPr>
            <w:rFonts w:ascii="Times New Roman" w:hAnsi="Times New Roman" w:cs="Times New Roman"/>
            <w:sz w:val="24"/>
            <w:szCs w:val="24"/>
          </w:rPr>
          <w:delText>(Feminella and Hawkins 1995)</w:delText>
        </w:r>
        <w:r w:rsidR="00520F8F" w:rsidDel="006B057C">
          <w:rPr>
            <w:rFonts w:ascii="Times New Roman" w:hAnsi="Times New Roman" w:cs="Times New Roman"/>
            <w:sz w:val="24"/>
            <w:szCs w:val="24"/>
          </w:rPr>
          <w:delText xml:space="preserve">, </w:delText>
        </w:r>
      </w:del>
      <w:del w:id="1749" w:author="Scott Cooper" w:date="2014-12-14T13:40:00Z">
        <w:r w:rsidR="00520F8F" w:rsidDel="006B057C">
          <w:rPr>
            <w:rFonts w:ascii="Times New Roman" w:hAnsi="Times New Roman" w:cs="Times New Roman"/>
            <w:sz w:val="24"/>
            <w:szCs w:val="24"/>
          </w:rPr>
          <w:delText>where</w:delText>
        </w:r>
      </w:del>
      <w:ins w:id="1750" w:author="Scott Cooper" w:date="2014-12-14T13:40:00Z">
        <w:r w:rsidR="006B057C">
          <w:rPr>
            <w:rFonts w:ascii="Times New Roman" w:hAnsi="Times New Roman" w:cs="Times New Roman"/>
            <w:sz w:val="24"/>
            <w:szCs w:val="24"/>
          </w:rPr>
          <w:t>with</w:t>
        </w:r>
      </w:ins>
      <w:r w:rsidR="00520F8F">
        <w:rPr>
          <w:rFonts w:ascii="Times New Roman" w:hAnsi="Times New Roman" w:cs="Times New Roman"/>
          <w:sz w:val="24"/>
          <w:szCs w:val="24"/>
        </w:rPr>
        <w:t xml:space="preserve"> variable conditions or </w:t>
      </w:r>
      <w:ins w:id="1751" w:author="Scott Cooper" w:date="2014-12-14T13:40:00Z">
        <w:r w:rsidR="006B057C">
          <w:rPr>
            <w:rFonts w:ascii="Times New Roman" w:hAnsi="Times New Roman" w:cs="Times New Roman"/>
            <w:sz w:val="24"/>
            <w:szCs w:val="24"/>
          </w:rPr>
          <w:t xml:space="preserve">high </w:t>
        </w:r>
      </w:ins>
      <w:r w:rsidR="00520F8F">
        <w:rPr>
          <w:rFonts w:ascii="Times New Roman" w:hAnsi="Times New Roman" w:cs="Times New Roman"/>
          <w:sz w:val="24"/>
          <w:szCs w:val="24"/>
        </w:rPr>
        <w:t>environmental heterogeneity</w:t>
      </w:r>
      <w:del w:id="1752" w:author="Scott Cooper" w:date="2014-12-14T13:40:00Z">
        <w:r w:rsidR="00520F8F" w:rsidDel="006B057C">
          <w:rPr>
            <w:rFonts w:ascii="Times New Roman" w:hAnsi="Times New Roman" w:cs="Times New Roman"/>
            <w:sz w:val="24"/>
            <w:szCs w:val="24"/>
          </w:rPr>
          <w:delText xml:space="preserve"> are probably more influential</w:delText>
        </w:r>
      </w:del>
      <w:r w:rsidR="005E3E27">
        <w:rPr>
          <w:rFonts w:ascii="Times New Roman" w:hAnsi="Times New Roman" w:cs="Times New Roman"/>
          <w:sz w:val="24"/>
          <w:szCs w:val="24"/>
        </w:rPr>
        <w:t>.</w:t>
      </w:r>
      <w:r w:rsidR="00CD616C">
        <w:rPr>
          <w:rFonts w:ascii="Times New Roman" w:hAnsi="Times New Roman" w:cs="Times New Roman"/>
          <w:sz w:val="24"/>
          <w:szCs w:val="24"/>
        </w:rPr>
        <w:t xml:space="preserve">  </w:t>
      </w:r>
      <w:ins w:id="1753" w:author="Scott Cooper" w:date="2014-12-14T13:43:00Z">
        <w:r w:rsidR="00F54184">
          <w:rPr>
            <w:rFonts w:ascii="Times New Roman" w:hAnsi="Times New Roman" w:cs="Times New Roman"/>
            <w:sz w:val="24"/>
            <w:szCs w:val="24"/>
          </w:rPr>
          <w:t xml:space="preserve">As an example, </w:t>
        </w:r>
      </w:ins>
      <w:del w:id="1754" w:author="Scott Cooper" w:date="2014-12-14T13:43:00Z">
        <w:r w:rsidR="008D3EF6" w:rsidDel="00F54184">
          <w:rPr>
            <w:rFonts w:ascii="Times New Roman" w:hAnsi="Times New Roman" w:cs="Times New Roman"/>
            <w:sz w:val="24"/>
            <w:szCs w:val="24"/>
          </w:rPr>
          <w:delText xml:space="preserve">Our results match that conclusion: in our field and mesocosm experiments of about the same duration, tadpoles had no effect in the field </w:delText>
        </w:r>
        <w:commentRangeStart w:id="1755"/>
        <w:r w:rsidR="008D3EF6" w:rsidDel="00F54184">
          <w:rPr>
            <w:rFonts w:ascii="Times New Roman" w:hAnsi="Times New Roman" w:cs="Times New Roman"/>
            <w:sz w:val="24"/>
            <w:szCs w:val="24"/>
          </w:rPr>
          <w:delText>enclosures</w:delText>
        </w:r>
        <w:commentRangeEnd w:id="1755"/>
        <w:r w:rsidR="006B057C" w:rsidDel="00F54184">
          <w:rPr>
            <w:rStyle w:val="CommentReference"/>
          </w:rPr>
          <w:commentReference w:id="1755"/>
        </w:r>
        <w:r w:rsidR="008D3EF6" w:rsidDel="00F54184">
          <w:rPr>
            <w:rFonts w:ascii="Times New Roman" w:hAnsi="Times New Roman" w:cs="Times New Roman"/>
            <w:sz w:val="24"/>
            <w:szCs w:val="24"/>
          </w:rPr>
          <w:delText xml:space="preserve"> and a strong effect in the mesocosms.  We are not alone in </w:delText>
        </w:r>
        <w:r w:rsidR="00520F8F" w:rsidDel="00F54184">
          <w:rPr>
            <w:rFonts w:ascii="Times New Roman" w:hAnsi="Times New Roman" w:cs="Times New Roman"/>
            <w:sz w:val="24"/>
            <w:szCs w:val="24"/>
          </w:rPr>
          <w:delText>citing the effects of environmental heterogeneity as a factor obscuring the effects of grazers.  I</w:delText>
        </w:r>
        <w:r w:rsidR="008D3EF6" w:rsidDel="00F54184">
          <w:rPr>
            <w:rFonts w:ascii="Times New Roman" w:hAnsi="Times New Roman" w:cs="Times New Roman"/>
            <w:sz w:val="24"/>
            <w:szCs w:val="24"/>
          </w:rPr>
          <w:delText>n Pacific northwest streams</w:delText>
        </w:r>
      </w:del>
      <w:ins w:id="1756" w:author="Scott Cooper" w:date="2014-12-14T13:43:00Z">
        <w:r w:rsidR="00F54184">
          <w:rPr>
            <w:rFonts w:ascii="Times New Roman" w:hAnsi="Times New Roman" w:cs="Times New Roman"/>
            <w:sz w:val="24"/>
            <w:szCs w:val="24"/>
          </w:rPr>
          <w:t>large stream-to-stream variability in environmental co</w:t>
        </w:r>
      </w:ins>
      <w:ins w:id="1757" w:author="Scott Cooper" w:date="2014-12-14T13:44:00Z">
        <w:r w:rsidR="00F54184">
          <w:rPr>
            <w:rFonts w:ascii="Times New Roman" w:hAnsi="Times New Roman" w:cs="Times New Roman"/>
            <w:sz w:val="24"/>
            <w:szCs w:val="24"/>
          </w:rPr>
          <w:t>nditions (e.g., canopy cover and light levels) can mask the effects of</w:t>
        </w:r>
      </w:ins>
      <w:del w:id="1758" w:author="Scott Cooper" w:date="2014-12-14T13:44:00Z">
        <w:r w:rsidR="008D3EF6" w:rsidDel="00F54184">
          <w:rPr>
            <w:rFonts w:ascii="Times New Roman" w:hAnsi="Times New Roman" w:cs="Times New Roman"/>
            <w:sz w:val="24"/>
            <w:szCs w:val="24"/>
          </w:rPr>
          <w:delText>,</w:delText>
        </w:r>
      </w:del>
      <w:r w:rsidR="008D3EF6">
        <w:rPr>
          <w:rFonts w:ascii="Times New Roman" w:hAnsi="Times New Roman" w:cs="Times New Roman"/>
          <w:sz w:val="24"/>
          <w:szCs w:val="24"/>
        </w:rPr>
        <w:t xml:space="preserve"> tailed frog tadpole</w:t>
      </w:r>
      <w:ins w:id="1759" w:author="Scott Cooper" w:date="2014-12-14T13:44:00Z">
        <w:r w:rsidR="00F54184">
          <w:rPr>
            <w:rFonts w:ascii="Times New Roman" w:hAnsi="Times New Roman" w:cs="Times New Roman"/>
            <w:sz w:val="24"/>
            <w:szCs w:val="24"/>
          </w:rPr>
          <w:t>s</w:t>
        </w:r>
      </w:ins>
      <w:r w:rsidR="008D3EF6">
        <w:rPr>
          <w:rFonts w:ascii="Times New Roman" w:hAnsi="Times New Roman" w:cs="Times New Roman"/>
          <w:sz w:val="24"/>
          <w:szCs w:val="24"/>
        </w:rPr>
        <w:t xml:space="preserve"> </w:t>
      </w:r>
      <w:del w:id="1760" w:author="Scott Cooper" w:date="2014-12-14T13:45:00Z">
        <w:r w:rsidR="008D3EF6" w:rsidDel="00F54184">
          <w:rPr>
            <w:rFonts w:ascii="Times New Roman" w:hAnsi="Times New Roman" w:cs="Times New Roman"/>
            <w:sz w:val="24"/>
            <w:szCs w:val="24"/>
          </w:rPr>
          <w:delText>exclusions did not strongly enhance algal abundance, probably because the effects of tadpole exclusion were masked by between stream variability</w:delText>
        </w:r>
      </w:del>
      <w:ins w:id="1761" w:author="Scott Cooper" w:date="2014-12-14T13:45:00Z">
        <w:r w:rsidR="00F54184">
          <w:rPr>
            <w:rFonts w:ascii="Times New Roman" w:hAnsi="Times New Roman" w:cs="Times New Roman"/>
            <w:sz w:val="24"/>
            <w:szCs w:val="24"/>
          </w:rPr>
          <w:t>on algal biomass in Pacific Northwest streams</w:t>
        </w:r>
      </w:ins>
      <w:r w:rsidR="008D3EF6">
        <w:rPr>
          <w:rFonts w:ascii="Times New Roman" w:hAnsi="Times New Roman" w:cs="Times New Roman"/>
          <w:sz w:val="24"/>
          <w:szCs w:val="24"/>
        </w:rPr>
        <w:t xml:space="preserve"> </w:t>
      </w:r>
      <w:r w:rsidR="008D3EF6" w:rsidRPr="004407C3">
        <w:rPr>
          <w:rFonts w:ascii="Times New Roman" w:hAnsi="Times New Roman" w:cs="Times New Roman"/>
          <w:noProof/>
          <w:sz w:val="24"/>
          <w:szCs w:val="24"/>
        </w:rPr>
        <w:t>(Lamberti et al. 1992</w:t>
      </w:r>
      <w:del w:id="1762" w:author="Scott Cooper" w:date="2014-12-14T13:45:00Z">
        <w:r w:rsidR="008D3EF6" w:rsidRPr="004407C3" w:rsidDel="00F54184">
          <w:rPr>
            <w:rFonts w:ascii="Times New Roman" w:hAnsi="Times New Roman" w:cs="Times New Roman"/>
            <w:noProof/>
            <w:sz w:val="24"/>
            <w:szCs w:val="24"/>
          </w:rPr>
          <w:delText>)</w:delText>
        </w:r>
        <w:r w:rsidR="009D43DB" w:rsidDel="00F54184">
          <w:rPr>
            <w:rFonts w:ascii="Times New Roman" w:hAnsi="Times New Roman" w:cs="Times New Roman"/>
            <w:sz w:val="24"/>
            <w:szCs w:val="24"/>
          </w:rPr>
          <w:delText>.  Algae abundance in s</w:delText>
        </w:r>
        <w:r w:rsidR="009D43DB" w:rsidRPr="00CD616C" w:rsidDel="00F54184">
          <w:rPr>
            <w:rFonts w:ascii="Times New Roman" w:hAnsi="Times New Roman" w:cs="Times New Roman"/>
            <w:sz w:val="24"/>
            <w:szCs w:val="24"/>
          </w:rPr>
          <w:delText>treams</w:delText>
        </w:r>
        <w:r w:rsidR="009D43DB" w:rsidDel="00F54184">
          <w:rPr>
            <w:rFonts w:ascii="Times New Roman" w:hAnsi="Times New Roman" w:cs="Times New Roman"/>
            <w:sz w:val="24"/>
            <w:szCs w:val="24"/>
          </w:rPr>
          <w:delText xml:space="preserve"> in the Pacific Northwest can be controlled by either t</w:delText>
        </w:r>
        <w:r w:rsidR="00FA1652" w:rsidDel="00F54184">
          <w:rPr>
            <w:rFonts w:ascii="Times New Roman" w:hAnsi="Times New Roman" w:cs="Times New Roman"/>
            <w:sz w:val="24"/>
            <w:szCs w:val="24"/>
          </w:rPr>
          <w:delText>ailed frog tadpole</w:delText>
        </w:r>
        <w:r w:rsidR="009D43DB" w:rsidRPr="00CD616C" w:rsidDel="00F54184">
          <w:rPr>
            <w:rFonts w:ascii="Times New Roman" w:hAnsi="Times New Roman" w:cs="Times New Roman"/>
            <w:sz w:val="24"/>
            <w:szCs w:val="24"/>
          </w:rPr>
          <w:delText xml:space="preserve"> </w:delText>
        </w:r>
        <w:r w:rsidR="00FA1652" w:rsidDel="00F54184">
          <w:rPr>
            <w:rFonts w:ascii="Times New Roman" w:hAnsi="Times New Roman" w:cs="Times New Roman"/>
            <w:sz w:val="24"/>
            <w:szCs w:val="24"/>
          </w:rPr>
          <w:delText xml:space="preserve">grazing </w:delText>
        </w:r>
        <w:r w:rsidR="009D43DB" w:rsidDel="00F54184">
          <w:rPr>
            <w:rFonts w:ascii="Times New Roman" w:hAnsi="Times New Roman" w:cs="Times New Roman"/>
            <w:sz w:val="24"/>
            <w:szCs w:val="24"/>
          </w:rPr>
          <w:delText>or</w:delText>
        </w:r>
        <w:r w:rsidR="009D43DB" w:rsidRPr="00CD616C" w:rsidDel="00F54184">
          <w:rPr>
            <w:rFonts w:ascii="Times New Roman" w:hAnsi="Times New Roman" w:cs="Times New Roman"/>
            <w:sz w:val="24"/>
            <w:szCs w:val="24"/>
          </w:rPr>
          <w:delText xml:space="preserve"> </w:delText>
        </w:r>
        <w:r w:rsidR="009D43DB" w:rsidDel="00F54184">
          <w:rPr>
            <w:rFonts w:ascii="Times New Roman" w:hAnsi="Times New Roman" w:cs="Times New Roman"/>
            <w:sz w:val="24"/>
            <w:szCs w:val="24"/>
          </w:rPr>
          <w:delText xml:space="preserve">by the </w:delText>
        </w:r>
        <w:r w:rsidR="009D43DB" w:rsidDel="00F54184">
          <w:rPr>
            <w:rFonts w:ascii="Times New Roman" w:hAnsi="Times New Roman" w:cs="Times New Roman"/>
            <w:sz w:val="24"/>
            <w:szCs w:val="24"/>
          </w:rPr>
          <w:lastRenderedPageBreak/>
          <w:delText>availability of light, depending largely on the abiotic characteristics of an individual stream</w:delText>
        </w:r>
        <w:r w:rsidR="009D43DB" w:rsidRPr="00CD616C" w:rsidDel="00F54184">
          <w:rPr>
            <w:rFonts w:ascii="Times New Roman" w:hAnsi="Times New Roman" w:cs="Times New Roman"/>
            <w:sz w:val="24"/>
            <w:szCs w:val="24"/>
          </w:rPr>
          <w:delText xml:space="preserve"> </w:delText>
        </w:r>
        <w:r w:rsidR="009D43DB" w:rsidRPr="00CD616C" w:rsidDel="00F54184">
          <w:rPr>
            <w:rFonts w:ascii="Times New Roman" w:hAnsi="Times New Roman" w:cs="Times New Roman"/>
            <w:noProof/>
            <w:sz w:val="24"/>
            <w:szCs w:val="24"/>
          </w:rPr>
          <w:delText>(</w:delText>
        </w:r>
      </w:del>
      <w:ins w:id="1763" w:author="Scott Cooper" w:date="2014-12-14T13:45:00Z">
        <w:r w:rsidR="00F54184">
          <w:rPr>
            <w:rFonts w:ascii="Times New Roman" w:hAnsi="Times New Roman" w:cs="Times New Roman"/>
            <w:noProof/>
            <w:sz w:val="24"/>
            <w:szCs w:val="24"/>
          </w:rPr>
          <w:t xml:space="preserve">, </w:t>
        </w:r>
      </w:ins>
      <w:r w:rsidR="009D43DB" w:rsidRPr="00CD616C">
        <w:rPr>
          <w:rFonts w:ascii="Times New Roman" w:hAnsi="Times New Roman" w:cs="Times New Roman"/>
          <w:noProof/>
          <w:sz w:val="24"/>
          <w:szCs w:val="24"/>
        </w:rPr>
        <w:t>Mallory and Richardson 2005)</w:t>
      </w:r>
      <w:r w:rsidR="008D3EF6">
        <w:rPr>
          <w:rFonts w:ascii="Times New Roman" w:hAnsi="Times New Roman" w:cs="Times New Roman"/>
          <w:sz w:val="24"/>
          <w:szCs w:val="24"/>
        </w:rPr>
        <w:t>.</w:t>
      </w:r>
      <w:ins w:id="1764" w:author="Scott Cooper" w:date="2014-12-14T13:45:00Z">
        <w:r w:rsidR="00F54184">
          <w:rPr>
            <w:rFonts w:ascii="Times New Roman" w:hAnsi="Times New Roman" w:cs="Times New Roman"/>
            <w:sz w:val="24"/>
            <w:szCs w:val="24"/>
          </w:rPr>
          <w:t xml:space="preserve">  Similarly, </w:t>
        </w:r>
      </w:ins>
      <w:ins w:id="1765" w:author="Scott Cooper" w:date="2014-12-14T13:46:00Z">
        <w:r w:rsidR="00F54184">
          <w:rPr>
            <w:rFonts w:ascii="Times New Roman" w:hAnsi="Times New Roman" w:cs="Times New Roman"/>
            <w:sz w:val="24"/>
            <w:szCs w:val="24"/>
          </w:rPr>
          <w:t>I</w:t>
        </w:r>
      </w:ins>
      <w:ins w:id="1766" w:author="Scott Cooper" w:date="2014-12-14T13:45:00Z">
        <w:r w:rsidR="00F54184">
          <w:rPr>
            <w:rFonts w:ascii="Times New Roman" w:hAnsi="Times New Roman" w:cs="Times New Roman"/>
            <w:sz w:val="24"/>
            <w:szCs w:val="24"/>
          </w:rPr>
          <w:t xml:space="preserve"> attribute some of the differences in tadpole effects on algal resources and competitor growth</w:t>
        </w:r>
      </w:ins>
      <w:ins w:id="1767" w:author="Scott Cooper" w:date="2014-12-14T13:46:00Z">
        <w:r w:rsidR="00F54184">
          <w:rPr>
            <w:rFonts w:ascii="Times New Roman" w:hAnsi="Times New Roman" w:cs="Times New Roman"/>
            <w:sz w:val="24"/>
            <w:szCs w:val="24"/>
          </w:rPr>
          <w:t xml:space="preserve"> between mesocosm and field enclosure experiments to the high environmental variability</w:t>
        </w:r>
      </w:ins>
      <w:ins w:id="1768" w:author="Scott Cooper" w:date="2014-12-14T13:47:00Z">
        <w:r w:rsidR="00F54184">
          <w:rPr>
            <w:rFonts w:ascii="Times New Roman" w:hAnsi="Times New Roman" w:cs="Times New Roman"/>
            <w:sz w:val="24"/>
            <w:szCs w:val="24"/>
          </w:rPr>
          <w:t xml:space="preserve"> across enclosures and lakes in the field experiment.</w:t>
        </w:r>
      </w:ins>
    </w:p>
    <w:p w14:paraId="2BFE6C2E" w14:textId="40962BC4" w:rsidR="0056184E" w:rsidRDefault="00F54184" w:rsidP="008D3EF6">
      <w:pPr>
        <w:spacing w:line="480" w:lineRule="auto"/>
        <w:ind w:right="360" w:firstLine="720"/>
        <w:rPr>
          <w:rFonts w:ascii="Times New Roman" w:hAnsi="Times New Roman" w:cs="Times New Roman"/>
          <w:sz w:val="24"/>
          <w:szCs w:val="24"/>
        </w:rPr>
      </w:pPr>
      <w:ins w:id="1769" w:author="Scott Cooper" w:date="2014-12-14T13:48:00Z">
        <w:r>
          <w:rPr>
            <w:rFonts w:ascii="Times New Roman" w:hAnsi="Times New Roman" w:cs="Times New Roman"/>
            <w:sz w:val="24"/>
            <w:szCs w:val="24"/>
          </w:rPr>
          <w:t xml:space="preserve">Another question deals with the extent to which the results of </w:t>
        </w:r>
      </w:ins>
      <w:del w:id="1770" w:author="Scott Cooper" w:date="2014-12-14T13:48:00Z">
        <w:r w:rsidR="005B49F7" w:rsidDel="00F54184">
          <w:rPr>
            <w:rFonts w:ascii="Times New Roman" w:hAnsi="Times New Roman" w:cs="Times New Roman"/>
            <w:sz w:val="24"/>
            <w:szCs w:val="24"/>
          </w:rPr>
          <w:delText xml:space="preserve">Nonetheless, </w:delText>
        </w:r>
      </w:del>
      <w:r w:rsidR="00CD616C">
        <w:rPr>
          <w:rFonts w:ascii="Times New Roman" w:hAnsi="Times New Roman" w:cs="Times New Roman"/>
          <w:sz w:val="24"/>
          <w:szCs w:val="24"/>
        </w:rPr>
        <w:t>m</w:t>
      </w:r>
      <w:r w:rsidR="005E3E27">
        <w:rPr>
          <w:rFonts w:ascii="Times New Roman" w:hAnsi="Times New Roman" w:cs="Times New Roman"/>
          <w:sz w:val="24"/>
          <w:szCs w:val="24"/>
        </w:rPr>
        <w:t xml:space="preserve">anipulative and natural field </w:t>
      </w:r>
      <w:r w:rsidR="005B49F7">
        <w:rPr>
          <w:rFonts w:ascii="Times New Roman" w:hAnsi="Times New Roman" w:cs="Times New Roman"/>
          <w:sz w:val="24"/>
          <w:szCs w:val="24"/>
        </w:rPr>
        <w:t xml:space="preserve">experiments </w:t>
      </w:r>
      <w:del w:id="1771" w:author="Scott Cooper" w:date="2014-12-14T13:49:00Z">
        <w:r w:rsidR="005E3E27" w:rsidDel="00F54184">
          <w:rPr>
            <w:rFonts w:ascii="Times New Roman" w:hAnsi="Times New Roman" w:cs="Times New Roman"/>
            <w:sz w:val="24"/>
            <w:szCs w:val="24"/>
          </w:rPr>
          <w:delText xml:space="preserve">have </w:delText>
        </w:r>
        <w:r w:rsidR="00CD616C" w:rsidDel="00F54184">
          <w:rPr>
            <w:rFonts w:ascii="Times New Roman" w:hAnsi="Times New Roman" w:cs="Times New Roman"/>
            <w:sz w:val="24"/>
            <w:szCs w:val="24"/>
          </w:rPr>
          <w:delText>detected</w:delText>
        </w:r>
        <w:r w:rsidR="005E3E27" w:rsidDel="00F54184">
          <w:rPr>
            <w:rFonts w:ascii="Times New Roman" w:hAnsi="Times New Roman" w:cs="Times New Roman"/>
            <w:sz w:val="24"/>
            <w:szCs w:val="24"/>
          </w:rPr>
          <w:delText xml:space="preserve"> regulation of algal abundance</w:delText>
        </w:r>
        <w:r w:rsidR="007F12BF" w:rsidDel="00F54184">
          <w:rPr>
            <w:rFonts w:ascii="Times New Roman" w:hAnsi="Times New Roman" w:cs="Times New Roman"/>
            <w:sz w:val="24"/>
            <w:szCs w:val="24"/>
          </w:rPr>
          <w:delText xml:space="preserve"> by tadpoles</w:delText>
        </w:r>
        <w:r w:rsidR="005B49F7" w:rsidDel="00F54184">
          <w:rPr>
            <w:rFonts w:ascii="Times New Roman" w:hAnsi="Times New Roman" w:cs="Times New Roman"/>
            <w:sz w:val="24"/>
            <w:szCs w:val="24"/>
          </w:rPr>
          <w:delText>, and</w:delText>
        </w:r>
      </w:del>
      <w:ins w:id="1772" w:author="Scott Cooper" w:date="2014-12-14T13:49:00Z">
        <w:r>
          <w:rPr>
            <w:rFonts w:ascii="Times New Roman" w:hAnsi="Times New Roman" w:cs="Times New Roman"/>
            <w:sz w:val="24"/>
            <w:szCs w:val="24"/>
          </w:rPr>
          <w:t xml:space="preserve">can be extrapolated to infer the effects of tadpole extinctions on whole systems. </w:t>
        </w:r>
      </w:ins>
      <w:r w:rsidR="005B49F7">
        <w:rPr>
          <w:rFonts w:ascii="Times New Roman" w:hAnsi="Times New Roman" w:cs="Times New Roman"/>
          <w:sz w:val="24"/>
          <w:szCs w:val="24"/>
        </w:rPr>
        <w:t xml:space="preserve"> </w:t>
      </w:r>
      <w:del w:id="1773" w:author="Scott Cooper" w:date="2014-12-14T13:49:00Z">
        <w:r w:rsidR="005E3E27" w:rsidDel="00F54184">
          <w:rPr>
            <w:rFonts w:ascii="Times New Roman" w:hAnsi="Times New Roman" w:cs="Times New Roman"/>
            <w:sz w:val="24"/>
            <w:szCs w:val="24"/>
          </w:rPr>
          <w:delText xml:space="preserve">tadpole exclusion or disease-caused </w:delText>
        </w:r>
        <w:r w:rsidR="007F12BF" w:rsidDel="00F54184">
          <w:rPr>
            <w:rFonts w:ascii="Times New Roman" w:hAnsi="Times New Roman" w:cs="Times New Roman"/>
            <w:sz w:val="24"/>
            <w:szCs w:val="24"/>
          </w:rPr>
          <w:delText>extinctions released algae from top-down regulation</w:delText>
        </w:r>
        <w:r w:rsidR="005E3E27" w:rsidDel="00F54184">
          <w:rPr>
            <w:rFonts w:ascii="Times New Roman" w:hAnsi="Times New Roman" w:cs="Times New Roman"/>
            <w:sz w:val="24"/>
            <w:szCs w:val="24"/>
          </w:rPr>
          <w:delText xml:space="preserve">.  </w:delText>
        </w:r>
      </w:del>
      <w:r w:rsidR="005E3E27">
        <w:rPr>
          <w:rFonts w:ascii="Times New Roman" w:hAnsi="Times New Roman" w:cs="Times New Roman"/>
          <w:sz w:val="24"/>
          <w:szCs w:val="24"/>
        </w:rPr>
        <w:t xml:space="preserve">The exclusion of </w:t>
      </w:r>
      <w:commentRangeStart w:id="1774"/>
      <w:r w:rsidR="005E3E27">
        <w:rPr>
          <w:rFonts w:ascii="Times New Roman" w:hAnsi="Times New Roman" w:cs="Times New Roman"/>
          <w:sz w:val="24"/>
          <w:szCs w:val="24"/>
        </w:rPr>
        <w:t>tadpoles</w:t>
      </w:r>
      <w:commentRangeEnd w:id="1774"/>
      <w:r>
        <w:rPr>
          <w:rStyle w:val="CommentReference"/>
        </w:rPr>
        <w:commentReference w:id="1774"/>
      </w:r>
      <w:r w:rsidR="005E3E27">
        <w:rPr>
          <w:rFonts w:ascii="Times New Roman" w:hAnsi="Times New Roman" w:cs="Times New Roman"/>
          <w:sz w:val="24"/>
          <w:szCs w:val="24"/>
        </w:rPr>
        <w:t xml:space="preserve"> from </w:t>
      </w:r>
      <w:del w:id="1775" w:author="Scott Cooper" w:date="2014-12-14T13:50:00Z">
        <w:r w:rsidR="005E3E27" w:rsidDel="00F54184">
          <w:rPr>
            <w:rFonts w:ascii="Times New Roman" w:hAnsi="Times New Roman" w:cs="Times New Roman"/>
            <w:sz w:val="24"/>
            <w:szCs w:val="24"/>
          </w:rPr>
          <w:delText xml:space="preserve">the benthos in </w:delText>
        </w:r>
      </w:del>
      <w:r w:rsidR="00E9207E">
        <w:rPr>
          <w:rFonts w:ascii="Times New Roman" w:hAnsi="Times New Roman" w:cs="Times New Roman"/>
          <w:sz w:val="24"/>
          <w:szCs w:val="24"/>
        </w:rPr>
        <w:t>Neotropical</w:t>
      </w:r>
      <w:r w:rsidR="005E3E27">
        <w:rPr>
          <w:rFonts w:ascii="Times New Roman" w:hAnsi="Times New Roman" w:cs="Times New Roman"/>
          <w:sz w:val="24"/>
          <w:szCs w:val="24"/>
        </w:rPr>
        <w:t xml:space="preserve"> </w:t>
      </w:r>
      <w:commentRangeStart w:id="1776"/>
      <w:r w:rsidR="005E3E27">
        <w:rPr>
          <w:rFonts w:ascii="Times New Roman" w:hAnsi="Times New Roman" w:cs="Times New Roman"/>
          <w:sz w:val="24"/>
          <w:szCs w:val="24"/>
        </w:rPr>
        <w:t>streams</w:t>
      </w:r>
      <w:commentRangeEnd w:id="1776"/>
      <w:r>
        <w:rPr>
          <w:rStyle w:val="CommentReference"/>
        </w:rPr>
        <w:commentReference w:id="1776"/>
      </w:r>
      <w:r w:rsidR="005E3E27">
        <w:rPr>
          <w:rFonts w:ascii="Times New Roman" w:hAnsi="Times New Roman" w:cs="Times New Roman"/>
          <w:sz w:val="24"/>
          <w:szCs w:val="24"/>
        </w:rPr>
        <w:t xml:space="preserve"> resulted in 111% to 200% increases in algal abundance </w:t>
      </w:r>
      <w:r w:rsidR="005E3E27" w:rsidRPr="00EB17CA">
        <w:rPr>
          <w:rFonts w:ascii="Times New Roman" w:hAnsi="Times New Roman" w:cs="Times New Roman"/>
          <w:noProof/>
          <w:sz w:val="24"/>
          <w:szCs w:val="24"/>
        </w:rPr>
        <w:t>(Ranvestel et al. 2004, Connelly et al. 2008</w:t>
      </w:r>
      <w:del w:id="1777" w:author="Scott Cooper" w:date="2014-12-14T13:50:00Z">
        <w:r w:rsidR="005E3E27" w:rsidRPr="00EB17CA" w:rsidDel="00F54184">
          <w:rPr>
            <w:rFonts w:ascii="Times New Roman" w:hAnsi="Times New Roman" w:cs="Times New Roman"/>
            <w:noProof/>
            <w:sz w:val="24"/>
            <w:szCs w:val="24"/>
          </w:rPr>
          <w:delText>)</w:delText>
        </w:r>
        <w:r w:rsidR="005B49F7" w:rsidDel="00F54184">
          <w:rPr>
            <w:rFonts w:ascii="Times New Roman" w:hAnsi="Times New Roman" w:cs="Times New Roman"/>
            <w:sz w:val="24"/>
            <w:szCs w:val="24"/>
          </w:rPr>
          <w:delText xml:space="preserve">, </w:delText>
        </w:r>
      </w:del>
      <w:ins w:id="1778" w:author="Scott Cooper" w:date="2014-12-14T13:50:00Z">
        <w:r w:rsidRPr="00EB17CA">
          <w:rPr>
            <w:rFonts w:ascii="Times New Roman" w:hAnsi="Times New Roman" w:cs="Times New Roman"/>
            <w:noProof/>
            <w:sz w:val="24"/>
            <w:szCs w:val="24"/>
          </w:rPr>
          <w:t>)</w:t>
        </w:r>
        <w:r>
          <w:rPr>
            <w:rFonts w:ascii="Times New Roman" w:hAnsi="Times New Roman" w:cs="Times New Roman"/>
            <w:sz w:val="24"/>
            <w:szCs w:val="24"/>
          </w:rPr>
          <w:t xml:space="preserve"> which was similar to a 2-6 fold increase in algal abundance in these streams </w:t>
        </w:r>
      </w:ins>
      <w:ins w:id="1779" w:author="Scott Cooper" w:date="2014-12-14T13:51:00Z">
        <w:r>
          <w:rPr>
            <w:rFonts w:ascii="Times New Roman" w:hAnsi="Times New Roman" w:cs="Times New Roman"/>
            <w:sz w:val="24"/>
            <w:szCs w:val="24"/>
          </w:rPr>
          <w:t xml:space="preserve">after tadpoles had been driven extinct by the </w:t>
        </w:r>
      </w:ins>
      <w:del w:id="1780" w:author="Scott Cooper" w:date="2014-12-14T13:51:00Z">
        <w:r w:rsidR="005B49F7" w:rsidDel="00F54184">
          <w:rPr>
            <w:rFonts w:ascii="Times New Roman" w:hAnsi="Times New Roman" w:cs="Times New Roman"/>
            <w:sz w:val="24"/>
            <w:szCs w:val="24"/>
          </w:rPr>
          <w:delText xml:space="preserve">and after </w:delText>
        </w:r>
        <w:r w:rsidR="005E3E27" w:rsidDel="00F54184">
          <w:rPr>
            <w:rFonts w:ascii="Times New Roman" w:hAnsi="Times New Roman" w:cs="Times New Roman"/>
            <w:sz w:val="24"/>
            <w:szCs w:val="24"/>
          </w:rPr>
          <w:delText xml:space="preserve">the </w:delText>
        </w:r>
        <w:r w:rsidR="005B49F7" w:rsidDel="00F54184">
          <w:rPr>
            <w:rFonts w:ascii="Times New Roman" w:hAnsi="Times New Roman" w:cs="Times New Roman"/>
            <w:sz w:val="24"/>
            <w:szCs w:val="24"/>
          </w:rPr>
          <w:delText xml:space="preserve">amphibian </w:delText>
        </w:r>
      </w:del>
      <w:r w:rsidR="005B49F7">
        <w:rPr>
          <w:rFonts w:ascii="Times New Roman" w:hAnsi="Times New Roman" w:cs="Times New Roman"/>
          <w:sz w:val="24"/>
          <w:szCs w:val="24"/>
        </w:rPr>
        <w:t xml:space="preserve">chytrid fungus </w:t>
      </w:r>
      <w:del w:id="1781" w:author="Scott Cooper" w:date="2014-12-14T13:51:00Z">
        <w:r w:rsidR="005E3E27" w:rsidDel="00F54184">
          <w:rPr>
            <w:rFonts w:ascii="Times New Roman" w:hAnsi="Times New Roman" w:cs="Times New Roman"/>
            <w:sz w:val="24"/>
            <w:szCs w:val="24"/>
          </w:rPr>
          <w:delText xml:space="preserve">caused extinction of tadpoles </w:delText>
        </w:r>
        <w:r w:rsidR="005B49F7" w:rsidDel="00F54184">
          <w:rPr>
            <w:rFonts w:ascii="Times New Roman" w:hAnsi="Times New Roman" w:cs="Times New Roman"/>
            <w:sz w:val="24"/>
            <w:szCs w:val="24"/>
          </w:rPr>
          <w:delText xml:space="preserve">in </w:delText>
        </w:r>
        <w:r w:rsidR="005E3E27" w:rsidDel="00F54184">
          <w:rPr>
            <w:rFonts w:ascii="Times New Roman" w:hAnsi="Times New Roman" w:cs="Times New Roman"/>
            <w:sz w:val="24"/>
            <w:szCs w:val="24"/>
          </w:rPr>
          <w:delText xml:space="preserve">these same streams, algal abundance rapidly increased 2-6 fold </w:delText>
        </w:r>
      </w:del>
      <w:r w:rsidR="005E3E27" w:rsidRPr="00EF2EA8">
        <w:rPr>
          <w:rFonts w:ascii="Times New Roman" w:hAnsi="Times New Roman" w:cs="Times New Roman"/>
          <w:noProof/>
          <w:sz w:val="24"/>
          <w:szCs w:val="24"/>
        </w:rPr>
        <w:t>(Connelly et al. 2008, 2014)</w:t>
      </w:r>
      <w:r w:rsidR="007F12BF">
        <w:rPr>
          <w:rFonts w:ascii="Times New Roman" w:hAnsi="Times New Roman" w:cs="Times New Roman"/>
          <w:sz w:val="24"/>
          <w:szCs w:val="24"/>
        </w:rPr>
        <w:t xml:space="preserve">.  </w:t>
      </w:r>
      <w:ins w:id="1782" w:author="Scott Cooper" w:date="2014-12-14T13:54:00Z">
        <w:r w:rsidR="009F44A1">
          <w:rPr>
            <w:rFonts w:ascii="Times New Roman" w:hAnsi="Times New Roman" w:cs="Times New Roman"/>
            <w:sz w:val="24"/>
            <w:szCs w:val="24"/>
          </w:rPr>
          <w:t>The relatively strong effects of Neotropical frog tadpoles on their communities ver</w:t>
        </w:r>
      </w:ins>
      <w:ins w:id="1783" w:author="Scott Cooper" w:date="2014-12-14T13:55:00Z">
        <w:r w:rsidR="009F44A1">
          <w:rPr>
            <w:rFonts w:ascii="Times New Roman" w:hAnsi="Times New Roman" w:cs="Times New Roman"/>
            <w:sz w:val="24"/>
            <w:szCs w:val="24"/>
          </w:rPr>
          <w:t>s</w:t>
        </w:r>
      </w:ins>
      <w:ins w:id="1784" w:author="Scott Cooper" w:date="2014-12-14T13:54:00Z">
        <w:r w:rsidR="009F44A1">
          <w:rPr>
            <w:rFonts w:ascii="Times New Roman" w:hAnsi="Times New Roman" w:cs="Times New Roman"/>
            <w:sz w:val="24"/>
            <w:szCs w:val="24"/>
          </w:rPr>
          <w:t xml:space="preserve">us the relatively weak effects of </w:t>
        </w:r>
      </w:ins>
      <w:del w:id="1785" w:author="Scott Cooper" w:date="2014-12-14T13:54:00Z">
        <w:r w:rsidR="008D3EF6" w:rsidDel="009F44A1">
          <w:rPr>
            <w:rFonts w:ascii="Times New Roman" w:hAnsi="Times New Roman" w:cs="Times New Roman"/>
            <w:sz w:val="24"/>
            <w:szCs w:val="24"/>
          </w:rPr>
          <w:delText xml:space="preserve">This contradiction between the </w:delText>
        </w:r>
        <w:r w:rsidR="005904C1" w:rsidDel="009F44A1">
          <w:rPr>
            <w:rFonts w:ascii="Times New Roman" w:hAnsi="Times New Roman" w:cs="Times New Roman"/>
            <w:sz w:val="24"/>
            <w:szCs w:val="24"/>
          </w:rPr>
          <w:delText xml:space="preserve">weak </w:delText>
        </w:r>
        <w:r w:rsidR="008D3EF6" w:rsidDel="009F44A1">
          <w:rPr>
            <w:rFonts w:ascii="Times New Roman" w:hAnsi="Times New Roman" w:cs="Times New Roman"/>
            <w:sz w:val="24"/>
            <w:szCs w:val="24"/>
          </w:rPr>
          <w:delText xml:space="preserve">effects of </w:delText>
        </w:r>
      </w:del>
      <w:r w:rsidR="008D3EF6">
        <w:rPr>
          <w:rFonts w:ascii="Times New Roman" w:hAnsi="Times New Roman" w:cs="Times New Roman"/>
          <w:sz w:val="24"/>
          <w:szCs w:val="24"/>
        </w:rPr>
        <w:t xml:space="preserve">mountain yellow-legged frog tadpoles and tailed frog tadpoles </w:t>
      </w:r>
      <w:ins w:id="1786" w:author="Scott Cooper" w:date="2014-12-14T13:55:00Z">
        <w:r w:rsidR="009F44A1">
          <w:rPr>
            <w:rFonts w:ascii="Times New Roman" w:hAnsi="Times New Roman" w:cs="Times New Roman"/>
            <w:sz w:val="24"/>
            <w:szCs w:val="24"/>
          </w:rPr>
          <w:t xml:space="preserve">on their communities </w:t>
        </w:r>
      </w:ins>
      <w:del w:id="1787" w:author="Scott Cooper" w:date="2014-12-14T13:54:00Z">
        <w:r w:rsidR="008D3EF6" w:rsidDel="009F44A1">
          <w:rPr>
            <w:rFonts w:ascii="Times New Roman" w:hAnsi="Times New Roman" w:cs="Times New Roman"/>
            <w:sz w:val="24"/>
            <w:szCs w:val="24"/>
          </w:rPr>
          <w:delText xml:space="preserve">versus the </w:delText>
        </w:r>
        <w:r w:rsidR="005904C1" w:rsidDel="009F44A1">
          <w:rPr>
            <w:rFonts w:ascii="Times New Roman" w:hAnsi="Times New Roman" w:cs="Times New Roman"/>
            <w:sz w:val="24"/>
            <w:szCs w:val="24"/>
          </w:rPr>
          <w:delText xml:space="preserve">strong effects of </w:delText>
        </w:r>
        <w:r w:rsidR="008D3EF6" w:rsidDel="009F44A1">
          <w:rPr>
            <w:rFonts w:ascii="Times New Roman" w:hAnsi="Times New Roman" w:cs="Times New Roman"/>
            <w:sz w:val="24"/>
            <w:szCs w:val="24"/>
          </w:rPr>
          <w:delText>tropical stream tadpoles</w:delText>
        </w:r>
        <w:r w:rsidR="005904C1" w:rsidDel="009F44A1">
          <w:rPr>
            <w:rFonts w:ascii="Times New Roman" w:hAnsi="Times New Roman" w:cs="Times New Roman"/>
            <w:sz w:val="24"/>
            <w:szCs w:val="24"/>
          </w:rPr>
          <w:delText xml:space="preserve"> </w:delText>
        </w:r>
      </w:del>
      <w:r w:rsidR="005904C1">
        <w:rPr>
          <w:rFonts w:ascii="Times New Roman" w:hAnsi="Times New Roman" w:cs="Times New Roman"/>
          <w:sz w:val="24"/>
          <w:szCs w:val="24"/>
        </w:rPr>
        <w:t xml:space="preserve">reinforces </w:t>
      </w:r>
      <w:del w:id="1788" w:author="Scott Cooper" w:date="2014-12-14T13:55:00Z">
        <w:r w:rsidR="005904C1" w:rsidDel="009F44A1">
          <w:rPr>
            <w:rFonts w:ascii="Times New Roman" w:hAnsi="Times New Roman" w:cs="Times New Roman"/>
            <w:sz w:val="24"/>
            <w:szCs w:val="24"/>
          </w:rPr>
          <w:delText xml:space="preserve">how </w:delText>
        </w:r>
      </w:del>
      <w:ins w:id="1789" w:author="Scott Cooper" w:date="2014-12-14T13:55:00Z">
        <w:r w:rsidR="009F44A1">
          <w:rPr>
            <w:rFonts w:ascii="Times New Roman" w:hAnsi="Times New Roman" w:cs="Times New Roman"/>
            <w:sz w:val="24"/>
            <w:szCs w:val="24"/>
          </w:rPr>
          <w:t xml:space="preserve">the view that the </w:t>
        </w:r>
      </w:ins>
      <w:r w:rsidR="008D3EF6">
        <w:rPr>
          <w:rFonts w:ascii="Times New Roman" w:hAnsi="Times New Roman" w:cs="Times New Roman"/>
          <w:sz w:val="24"/>
          <w:szCs w:val="24"/>
        </w:rPr>
        <w:t xml:space="preserve">ecological effects of amphibian declines will vary </w:t>
      </w:r>
      <w:del w:id="1790" w:author="Scott Cooper" w:date="2014-12-14T13:55:00Z">
        <w:r w:rsidR="008D3EF6" w:rsidDel="009F44A1">
          <w:rPr>
            <w:rFonts w:ascii="Times New Roman" w:hAnsi="Times New Roman" w:cs="Times New Roman"/>
            <w:sz w:val="24"/>
            <w:szCs w:val="24"/>
          </w:rPr>
          <w:delText xml:space="preserve">for </w:delText>
        </w:r>
      </w:del>
      <w:ins w:id="1791" w:author="Scott Cooper" w:date="2014-12-14T13:55:00Z">
        <w:r w:rsidR="009F44A1">
          <w:rPr>
            <w:rFonts w:ascii="Times New Roman" w:hAnsi="Times New Roman" w:cs="Times New Roman"/>
            <w:sz w:val="24"/>
            <w:szCs w:val="24"/>
          </w:rPr>
          <w:t xml:space="preserve">with </w:t>
        </w:r>
      </w:ins>
      <w:r w:rsidR="008D3EF6">
        <w:rPr>
          <w:rFonts w:ascii="Times New Roman" w:hAnsi="Times New Roman" w:cs="Times New Roman"/>
          <w:sz w:val="24"/>
          <w:szCs w:val="24"/>
        </w:rPr>
        <w:t>each threatened species</w:t>
      </w:r>
      <w:r w:rsidR="005904C1">
        <w:rPr>
          <w:rFonts w:ascii="Times New Roman" w:hAnsi="Times New Roman" w:cs="Times New Roman"/>
          <w:sz w:val="24"/>
          <w:szCs w:val="24"/>
        </w:rPr>
        <w:t xml:space="preserve"> and </w:t>
      </w:r>
      <w:del w:id="1792" w:author="Scott Cooper" w:date="2014-12-14T13:55:00Z">
        <w:r w:rsidR="005904C1" w:rsidDel="009F44A1">
          <w:rPr>
            <w:rFonts w:ascii="Times New Roman" w:hAnsi="Times New Roman" w:cs="Times New Roman"/>
            <w:sz w:val="24"/>
            <w:szCs w:val="24"/>
          </w:rPr>
          <w:delText xml:space="preserve">with </w:delText>
        </w:r>
      </w:del>
      <w:ins w:id="1793" w:author="Scott Cooper" w:date="2014-12-14T13:55:00Z">
        <w:r w:rsidR="009F44A1">
          <w:rPr>
            <w:rFonts w:ascii="Times New Roman" w:hAnsi="Times New Roman" w:cs="Times New Roman"/>
            <w:sz w:val="24"/>
            <w:szCs w:val="24"/>
          </w:rPr>
          <w:t xml:space="preserve">its </w:t>
        </w:r>
      </w:ins>
      <w:r w:rsidR="005904C1">
        <w:rPr>
          <w:rFonts w:ascii="Times New Roman" w:hAnsi="Times New Roman" w:cs="Times New Roman"/>
          <w:sz w:val="24"/>
          <w:szCs w:val="24"/>
        </w:rPr>
        <w:t xml:space="preserve">ecological context </w:t>
      </w:r>
      <w:r w:rsidR="005904C1" w:rsidRPr="005904C1">
        <w:rPr>
          <w:rFonts w:ascii="Times New Roman" w:hAnsi="Times New Roman" w:cs="Times New Roman"/>
          <w:noProof/>
          <w:sz w:val="24"/>
          <w:szCs w:val="24"/>
        </w:rPr>
        <w:t>(Menge 2003)</w:t>
      </w:r>
      <w:r w:rsidR="008D3EF6">
        <w:rPr>
          <w:rFonts w:ascii="Times New Roman" w:hAnsi="Times New Roman" w:cs="Times New Roman"/>
          <w:sz w:val="24"/>
          <w:szCs w:val="24"/>
        </w:rPr>
        <w:t>.</w:t>
      </w:r>
      <w:r w:rsidR="00AE6A31">
        <w:rPr>
          <w:rFonts w:ascii="Times New Roman" w:hAnsi="Times New Roman" w:cs="Times New Roman"/>
          <w:sz w:val="24"/>
          <w:szCs w:val="24"/>
        </w:rPr>
        <w:t xml:space="preserve">  </w:t>
      </w:r>
      <w:del w:id="1794" w:author="Scott Cooper" w:date="2014-12-14T13:56:00Z">
        <w:r w:rsidR="00AE6A31" w:rsidDel="009F44A1">
          <w:rPr>
            <w:rFonts w:ascii="Times New Roman" w:hAnsi="Times New Roman" w:cs="Times New Roman"/>
            <w:sz w:val="24"/>
            <w:szCs w:val="24"/>
          </w:rPr>
          <w:delText xml:space="preserve">Identifying differences among these frog species and their communities may indicate </w:delText>
        </w:r>
        <w:r w:rsidR="00492D4C" w:rsidDel="009F44A1">
          <w:rPr>
            <w:rFonts w:ascii="Times New Roman" w:hAnsi="Times New Roman" w:cs="Times New Roman"/>
            <w:sz w:val="24"/>
            <w:szCs w:val="24"/>
          </w:rPr>
          <w:delText>when and where amphibians exert top-down control or respond to bottom-up processes.</w:delText>
        </w:r>
      </w:del>
    </w:p>
    <w:p w14:paraId="5A88D8AE" w14:textId="0EFC3431" w:rsidR="002B49F2" w:rsidRDefault="009F44A1" w:rsidP="008D3EF6">
      <w:pPr>
        <w:spacing w:line="480" w:lineRule="auto"/>
        <w:ind w:right="360" w:firstLine="720"/>
        <w:rPr>
          <w:rFonts w:ascii="Times New Roman" w:hAnsi="Times New Roman" w:cs="Times New Roman"/>
          <w:sz w:val="24"/>
          <w:szCs w:val="24"/>
        </w:rPr>
      </w:pPr>
      <w:ins w:id="1795" w:author="Scott Cooper" w:date="2014-12-14T13:59:00Z">
        <w:r>
          <w:rPr>
            <w:rFonts w:ascii="Times New Roman" w:hAnsi="Times New Roman" w:cs="Times New Roman"/>
            <w:sz w:val="24"/>
            <w:szCs w:val="24"/>
          </w:rPr>
          <w:t xml:space="preserve">Although tadpole growth may </w:t>
        </w:r>
      </w:ins>
      <w:ins w:id="1796" w:author="Scott Cooper" w:date="2014-12-14T14:00:00Z">
        <w:r>
          <w:rPr>
            <w:rFonts w:ascii="Times New Roman" w:hAnsi="Times New Roman" w:cs="Times New Roman"/>
            <w:sz w:val="24"/>
            <w:szCs w:val="24"/>
          </w:rPr>
          <w:t xml:space="preserve">depend on both their own densities and those of </w:t>
        </w:r>
        <w:proofErr w:type="spellStart"/>
        <w:r>
          <w:rPr>
            <w:rFonts w:ascii="Times New Roman" w:hAnsi="Times New Roman" w:cs="Times New Roman"/>
            <w:sz w:val="24"/>
            <w:szCs w:val="24"/>
          </w:rPr>
          <w:t>heterospecific</w:t>
        </w:r>
        <w:proofErr w:type="spellEnd"/>
        <w:r>
          <w:rPr>
            <w:rFonts w:ascii="Times New Roman" w:hAnsi="Times New Roman" w:cs="Times New Roman"/>
            <w:sz w:val="24"/>
            <w:szCs w:val="24"/>
          </w:rPr>
          <w:t xml:space="preserve"> competitors</w:t>
        </w:r>
      </w:ins>
      <w:del w:id="1797" w:author="Scott Cooper" w:date="2014-12-14T14:00:00Z">
        <w:r w:rsidR="00F51734" w:rsidDel="009F44A1">
          <w:rPr>
            <w:rFonts w:ascii="Times New Roman" w:hAnsi="Times New Roman" w:cs="Times New Roman"/>
            <w:sz w:val="24"/>
            <w:szCs w:val="24"/>
          </w:rPr>
          <w:delText>G</w:delText>
        </w:r>
        <w:r w:rsidR="00CD616C" w:rsidRPr="00CD616C" w:rsidDel="009F44A1">
          <w:rPr>
            <w:rFonts w:ascii="Times New Roman" w:hAnsi="Times New Roman" w:cs="Times New Roman"/>
            <w:sz w:val="24"/>
            <w:szCs w:val="24"/>
          </w:rPr>
          <w:delText xml:space="preserve">razers or predators may </w:delText>
        </w:r>
        <w:r w:rsidR="005B49F7" w:rsidDel="009F44A1">
          <w:rPr>
            <w:rFonts w:ascii="Times New Roman" w:hAnsi="Times New Roman" w:cs="Times New Roman"/>
            <w:sz w:val="24"/>
            <w:szCs w:val="24"/>
          </w:rPr>
          <w:delText>do little to</w:delText>
        </w:r>
        <w:r w:rsidR="00CD616C" w:rsidRPr="00CD616C" w:rsidDel="009F44A1">
          <w:rPr>
            <w:rFonts w:ascii="Times New Roman" w:hAnsi="Times New Roman" w:cs="Times New Roman"/>
            <w:sz w:val="24"/>
            <w:szCs w:val="24"/>
          </w:rPr>
          <w:delText xml:space="preserve"> limit the abundance of their </w:delText>
        </w:r>
        <w:r w:rsidR="00CD616C" w:rsidRPr="00CD616C" w:rsidDel="009F44A1">
          <w:rPr>
            <w:rFonts w:ascii="Times New Roman" w:hAnsi="Times New Roman" w:cs="Times New Roman"/>
            <w:sz w:val="24"/>
            <w:szCs w:val="24"/>
          </w:rPr>
          <w:lastRenderedPageBreak/>
          <w:delText>resource</w:delText>
        </w:r>
        <w:r w:rsidR="006C64D7" w:rsidDel="009F44A1">
          <w:rPr>
            <w:rFonts w:ascii="Times New Roman" w:hAnsi="Times New Roman" w:cs="Times New Roman"/>
            <w:sz w:val="24"/>
            <w:szCs w:val="24"/>
          </w:rPr>
          <w:delText xml:space="preserve"> </w:delText>
        </w:r>
        <w:r w:rsidR="00492D4C" w:rsidDel="009F44A1">
          <w:rPr>
            <w:rFonts w:ascii="Times New Roman" w:hAnsi="Times New Roman" w:cs="Times New Roman"/>
            <w:sz w:val="24"/>
            <w:szCs w:val="24"/>
          </w:rPr>
          <w:delText>if intraspecific competition, long consumer generation times, or nutritional value of resources weaken correlations between c</w:delText>
        </w:r>
        <w:r w:rsidR="006C64D7" w:rsidDel="009F44A1">
          <w:rPr>
            <w:rFonts w:ascii="Times New Roman" w:hAnsi="Times New Roman" w:cs="Times New Roman"/>
            <w:sz w:val="24"/>
            <w:szCs w:val="24"/>
          </w:rPr>
          <w:delText xml:space="preserve">onsumer </w:delText>
        </w:r>
        <w:r w:rsidR="00492D4C" w:rsidDel="009F44A1">
          <w:rPr>
            <w:rFonts w:ascii="Times New Roman" w:hAnsi="Times New Roman" w:cs="Times New Roman"/>
            <w:sz w:val="24"/>
            <w:szCs w:val="24"/>
          </w:rPr>
          <w:delText>and resource abundance</w:delText>
        </w:r>
        <w:r w:rsidR="009D43DB" w:rsidDel="009F44A1">
          <w:rPr>
            <w:rFonts w:ascii="Times New Roman" w:hAnsi="Times New Roman" w:cs="Times New Roman"/>
            <w:sz w:val="24"/>
            <w:szCs w:val="24"/>
          </w:rPr>
          <w:delText>s</w:delText>
        </w:r>
        <w:r w:rsidR="00492D4C" w:rsidDel="009F44A1">
          <w:rPr>
            <w:rFonts w:ascii="Times New Roman" w:hAnsi="Times New Roman" w:cs="Times New Roman"/>
            <w:sz w:val="24"/>
            <w:szCs w:val="24"/>
          </w:rPr>
          <w:delText xml:space="preserve"> </w:delText>
        </w:r>
        <w:r w:rsidR="00461C58" w:rsidRPr="00461C58" w:rsidDel="009F44A1">
          <w:rPr>
            <w:rFonts w:ascii="Times New Roman" w:hAnsi="Times New Roman" w:cs="Times New Roman"/>
            <w:noProof/>
            <w:sz w:val="24"/>
            <w:szCs w:val="24"/>
          </w:rPr>
          <w:delText>(Power 1992)</w:delText>
        </w:r>
        <w:r w:rsidR="003676AE" w:rsidDel="009F44A1">
          <w:rPr>
            <w:rFonts w:ascii="Times New Roman" w:hAnsi="Times New Roman" w:cs="Times New Roman"/>
            <w:sz w:val="24"/>
            <w:szCs w:val="24"/>
          </w:rPr>
          <w:delText xml:space="preserve">.  </w:delText>
        </w:r>
        <w:r w:rsidR="00492D4C" w:rsidDel="009F44A1">
          <w:rPr>
            <w:rFonts w:ascii="Times New Roman" w:hAnsi="Times New Roman" w:cs="Times New Roman"/>
            <w:sz w:val="24"/>
            <w:szCs w:val="24"/>
          </w:rPr>
          <w:delText>T</w:delText>
        </w:r>
        <w:r w:rsidR="003676AE" w:rsidDel="009F44A1">
          <w:rPr>
            <w:rFonts w:ascii="Times New Roman" w:hAnsi="Times New Roman" w:cs="Times New Roman"/>
            <w:sz w:val="24"/>
            <w:szCs w:val="24"/>
          </w:rPr>
          <w:delText xml:space="preserve">adpoles engage in intraspecific </w:delText>
        </w:r>
        <w:r w:rsidR="0046444D" w:rsidDel="009F44A1">
          <w:rPr>
            <w:rFonts w:ascii="Times New Roman" w:hAnsi="Times New Roman" w:cs="Times New Roman"/>
            <w:sz w:val="24"/>
            <w:szCs w:val="24"/>
          </w:rPr>
          <w:delText xml:space="preserve">exploitative and </w:delText>
        </w:r>
        <w:r w:rsidR="003676AE" w:rsidDel="009F44A1">
          <w:rPr>
            <w:rFonts w:ascii="Times New Roman" w:hAnsi="Times New Roman" w:cs="Times New Roman"/>
            <w:sz w:val="24"/>
            <w:szCs w:val="24"/>
          </w:rPr>
          <w:delText>interference competition</w:delText>
        </w:r>
      </w:del>
      <w:r w:rsidR="003676AE">
        <w:rPr>
          <w:rFonts w:ascii="Times New Roman" w:hAnsi="Times New Roman" w:cs="Times New Roman"/>
          <w:sz w:val="24"/>
          <w:szCs w:val="24"/>
        </w:rPr>
        <w:t xml:space="preserve"> </w:t>
      </w:r>
      <w:r w:rsidR="00461C58" w:rsidRPr="00461C58">
        <w:rPr>
          <w:rFonts w:ascii="Times New Roman" w:hAnsi="Times New Roman" w:cs="Times New Roman"/>
          <w:noProof/>
          <w:sz w:val="24"/>
          <w:szCs w:val="24"/>
        </w:rPr>
        <w:t>(Steinwascher 1978)</w:t>
      </w:r>
      <w:r w:rsidR="00492D4C">
        <w:rPr>
          <w:rFonts w:ascii="Times New Roman" w:hAnsi="Times New Roman" w:cs="Times New Roman"/>
          <w:sz w:val="24"/>
          <w:szCs w:val="24"/>
        </w:rPr>
        <w:t xml:space="preserve">, </w:t>
      </w:r>
      <w:del w:id="1798" w:author="Scott Cooper" w:date="2014-12-14T14:00:00Z">
        <w:r w:rsidR="00492D4C" w:rsidDel="009F44A1">
          <w:rPr>
            <w:rFonts w:ascii="Times New Roman" w:hAnsi="Times New Roman" w:cs="Times New Roman"/>
            <w:sz w:val="24"/>
            <w:szCs w:val="24"/>
          </w:rPr>
          <w:delText>though our observations of tadpole size do not suggest that competition in Sierra Nevada lakes is universal or strong</w:delText>
        </w:r>
      </w:del>
      <w:ins w:id="1799" w:author="Scott Cooper" w:date="2014-12-14T14:00:00Z">
        <w:r>
          <w:rPr>
            <w:rFonts w:ascii="Times New Roman" w:hAnsi="Times New Roman" w:cs="Times New Roman"/>
            <w:sz w:val="24"/>
            <w:szCs w:val="24"/>
          </w:rPr>
          <w:t>this study indicated little effect of tadpoles or mayflies on tadpole growth</w:t>
        </w:r>
      </w:ins>
      <w:ins w:id="1800" w:author="Scott Cooper" w:date="2014-12-14T14:01:00Z">
        <w:r>
          <w:rPr>
            <w:rFonts w:ascii="Times New Roman" w:hAnsi="Times New Roman" w:cs="Times New Roman"/>
            <w:sz w:val="24"/>
            <w:szCs w:val="24"/>
          </w:rPr>
          <w:t>, with some indication that tadpole growth may have been enhanced at high vs. low tadpole de</w:t>
        </w:r>
      </w:ins>
      <w:ins w:id="1801" w:author="Scott Cooper" w:date="2014-12-14T14:02:00Z">
        <w:r>
          <w:rPr>
            <w:rFonts w:ascii="Times New Roman" w:hAnsi="Times New Roman" w:cs="Times New Roman"/>
            <w:sz w:val="24"/>
            <w:szCs w:val="24"/>
          </w:rPr>
          <w:t>nsi</w:t>
        </w:r>
      </w:ins>
      <w:ins w:id="1802" w:author="Scott Cooper" w:date="2014-12-14T14:01:00Z">
        <w:r>
          <w:rPr>
            <w:rFonts w:ascii="Times New Roman" w:hAnsi="Times New Roman" w:cs="Times New Roman"/>
            <w:sz w:val="24"/>
            <w:szCs w:val="24"/>
          </w:rPr>
          <w:t>ties in one lake</w:t>
        </w:r>
      </w:ins>
      <w:r w:rsidR="00492D4C">
        <w:rPr>
          <w:rFonts w:ascii="Times New Roman" w:hAnsi="Times New Roman" w:cs="Times New Roman"/>
          <w:sz w:val="24"/>
          <w:szCs w:val="24"/>
        </w:rPr>
        <w:t xml:space="preserve">.  </w:t>
      </w:r>
      <w:ins w:id="1803" w:author="Scott Cooper" w:date="2014-12-14T14:02:00Z">
        <w:r>
          <w:rPr>
            <w:rFonts w:ascii="Times New Roman" w:hAnsi="Times New Roman" w:cs="Times New Roman"/>
            <w:sz w:val="24"/>
            <w:szCs w:val="24"/>
          </w:rPr>
          <w:t>Weak effects of tadpole</w:t>
        </w:r>
      </w:ins>
      <w:ins w:id="1804" w:author="Scott Cooper" w:date="2014-12-14T14:03:00Z">
        <w:r>
          <w:rPr>
            <w:rFonts w:ascii="Times New Roman" w:hAnsi="Times New Roman" w:cs="Times New Roman"/>
            <w:sz w:val="24"/>
            <w:szCs w:val="24"/>
          </w:rPr>
          <w:t>s</w:t>
        </w:r>
      </w:ins>
      <w:ins w:id="1805" w:author="Scott Cooper" w:date="2014-12-14T14:02:00Z">
        <w:r>
          <w:rPr>
            <w:rFonts w:ascii="Times New Roman" w:hAnsi="Times New Roman" w:cs="Times New Roman"/>
            <w:sz w:val="24"/>
            <w:szCs w:val="24"/>
          </w:rPr>
          <w:t xml:space="preserve"> on their algal resources and own growth rates could be owing to</w:t>
        </w:r>
      </w:ins>
      <w:ins w:id="1806" w:author="Scott Cooper" w:date="2014-12-14T14:03:00Z">
        <w:r>
          <w:rPr>
            <w:rFonts w:ascii="Times New Roman" w:hAnsi="Times New Roman" w:cs="Times New Roman"/>
            <w:sz w:val="24"/>
            <w:szCs w:val="24"/>
          </w:rPr>
          <w:t xml:space="preserve"> </w:t>
        </w:r>
      </w:ins>
      <w:del w:id="1807" w:author="Scott Cooper" w:date="2014-12-14T14:03:00Z">
        <w:r w:rsidR="00492D4C" w:rsidDel="007339E3">
          <w:rPr>
            <w:rFonts w:ascii="Times New Roman" w:hAnsi="Times New Roman" w:cs="Times New Roman"/>
            <w:sz w:val="24"/>
            <w:szCs w:val="24"/>
          </w:rPr>
          <w:delText>For tadpoles, t</w:delText>
        </w:r>
        <w:r w:rsidR="00461C58" w:rsidDel="007339E3">
          <w:rPr>
            <w:rFonts w:ascii="Times New Roman" w:hAnsi="Times New Roman" w:cs="Times New Roman"/>
            <w:sz w:val="24"/>
            <w:szCs w:val="24"/>
          </w:rPr>
          <w:delText xml:space="preserve">he time between grazing and reproduction could be years </w:delText>
        </w:r>
        <w:r w:rsidR="003676AE" w:rsidDel="007339E3">
          <w:rPr>
            <w:rFonts w:ascii="Times New Roman" w:hAnsi="Times New Roman" w:cs="Times New Roman"/>
            <w:sz w:val="24"/>
            <w:szCs w:val="24"/>
          </w:rPr>
          <w:delText xml:space="preserve">– mountain yellow-legged frog individuals may spend 3 years as a tadpole and </w:delText>
        </w:r>
        <w:r w:rsidR="00461C58" w:rsidDel="007339E3">
          <w:rPr>
            <w:rFonts w:ascii="Times New Roman" w:hAnsi="Times New Roman" w:cs="Times New Roman"/>
            <w:sz w:val="24"/>
            <w:szCs w:val="24"/>
          </w:rPr>
          <w:delText>then</w:delText>
        </w:r>
        <w:r w:rsidR="003676AE" w:rsidDel="007339E3">
          <w:rPr>
            <w:rFonts w:ascii="Times New Roman" w:hAnsi="Times New Roman" w:cs="Times New Roman"/>
            <w:sz w:val="24"/>
            <w:szCs w:val="24"/>
          </w:rPr>
          <w:delText xml:space="preserve"> not reproduce until </w:delText>
        </w:r>
        <w:r w:rsidR="00E545A2" w:rsidDel="007339E3">
          <w:rPr>
            <w:rFonts w:ascii="Times New Roman" w:hAnsi="Times New Roman" w:cs="Times New Roman"/>
            <w:sz w:val="24"/>
            <w:szCs w:val="24"/>
          </w:rPr>
          <w:delText>years after metamorphosis</w:delText>
        </w:r>
        <w:r w:rsidR="003676AE" w:rsidDel="007339E3">
          <w:rPr>
            <w:rFonts w:ascii="Times New Roman" w:hAnsi="Times New Roman" w:cs="Times New Roman"/>
            <w:sz w:val="24"/>
            <w:szCs w:val="24"/>
          </w:rPr>
          <w:delText>.</w:delText>
        </w:r>
        <w:r w:rsidR="006B7494" w:rsidDel="007339E3">
          <w:rPr>
            <w:rFonts w:ascii="Times New Roman" w:hAnsi="Times New Roman" w:cs="Times New Roman"/>
            <w:sz w:val="24"/>
            <w:szCs w:val="24"/>
          </w:rPr>
          <w:delText xml:space="preserve">  </w:delText>
        </w:r>
        <w:r w:rsidR="00461C58" w:rsidDel="007339E3">
          <w:rPr>
            <w:rFonts w:ascii="Times New Roman" w:hAnsi="Times New Roman" w:cs="Times New Roman"/>
            <w:sz w:val="24"/>
            <w:szCs w:val="24"/>
          </w:rPr>
          <w:delText xml:space="preserve">Effectiveness of tadpole grazing can also be reduced due to </w:delText>
        </w:r>
        <w:r w:rsidR="00F51734" w:rsidDel="007339E3">
          <w:rPr>
            <w:rFonts w:ascii="Times New Roman" w:hAnsi="Times New Roman" w:cs="Times New Roman"/>
            <w:sz w:val="24"/>
            <w:szCs w:val="24"/>
          </w:rPr>
          <w:delText xml:space="preserve">their ability to process the </w:delText>
        </w:r>
        <w:r w:rsidR="00461C58" w:rsidDel="007339E3">
          <w:rPr>
            <w:rFonts w:ascii="Times New Roman" w:hAnsi="Times New Roman" w:cs="Times New Roman"/>
            <w:sz w:val="24"/>
            <w:szCs w:val="24"/>
          </w:rPr>
          <w:delText>food</w:delText>
        </w:r>
        <w:r w:rsidR="00F51734" w:rsidDel="007339E3">
          <w:rPr>
            <w:rFonts w:ascii="Times New Roman" w:hAnsi="Times New Roman" w:cs="Times New Roman"/>
            <w:sz w:val="24"/>
            <w:szCs w:val="24"/>
          </w:rPr>
          <w:delText xml:space="preserve"> they ingest</w:delText>
        </w:r>
        <w:r w:rsidR="00461C58" w:rsidDel="007339E3">
          <w:rPr>
            <w:rFonts w:ascii="Times New Roman" w:hAnsi="Times New Roman" w:cs="Times New Roman"/>
            <w:sz w:val="24"/>
            <w:szCs w:val="24"/>
          </w:rPr>
          <w:delText xml:space="preserve">: </w:delText>
        </w:r>
        <w:r w:rsidR="006B7494" w:rsidDel="007339E3">
          <w:rPr>
            <w:rFonts w:ascii="Times New Roman" w:hAnsi="Times New Roman" w:cs="Times New Roman"/>
            <w:sz w:val="24"/>
            <w:szCs w:val="24"/>
          </w:rPr>
          <w:delText>benthic producers</w:delText>
        </w:r>
        <w:r w:rsidR="00F00DDB" w:rsidDel="007339E3">
          <w:rPr>
            <w:rFonts w:ascii="Times New Roman" w:hAnsi="Times New Roman" w:cs="Times New Roman"/>
            <w:sz w:val="24"/>
            <w:szCs w:val="24"/>
          </w:rPr>
          <w:delText xml:space="preserve"> like diatoms</w:delText>
        </w:r>
        <w:r w:rsidR="006B7494" w:rsidDel="007339E3">
          <w:rPr>
            <w:rFonts w:ascii="Times New Roman" w:hAnsi="Times New Roman" w:cs="Times New Roman"/>
            <w:sz w:val="24"/>
            <w:szCs w:val="24"/>
          </w:rPr>
          <w:delText xml:space="preserve"> can pass through </w:delText>
        </w:r>
        <w:r w:rsidR="00F00DDB" w:rsidDel="007339E3">
          <w:rPr>
            <w:rFonts w:ascii="Times New Roman" w:hAnsi="Times New Roman" w:cs="Times New Roman"/>
            <w:sz w:val="24"/>
            <w:szCs w:val="24"/>
          </w:rPr>
          <w:delText>animal guts</w:delText>
        </w:r>
        <w:r w:rsidR="006B7494" w:rsidDel="007339E3">
          <w:rPr>
            <w:rFonts w:ascii="Times New Roman" w:hAnsi="Times New Roman" w:cs="Times New Roman"/>
            <w:sz w:val="24"/>
            <w:szCs w:val="24"/>
          </w:rPr>
          <w:delText xml:space="preserve"> unharmed </w:delText>
        </w:r>
      </w:del>
      <w:ins w:id="1808" w:author="Scott Cooper" w:date="2014-12-14T14:04:00Z">
        <w:r w:rsidR="007339E3">
          <w:rPr>
            <w:rFonts w:ascii="Times New Roman" w:hAnsi="Times New Roman" w:cs="Times New Roman"/>
            <w:sz w:val="24"/>
            <w:szCs w:val="24"/>
          </w:rPr>
          <w:t>the low diges</w:t>
        </w:r>
      </w:ins>
      <w:ins w:id="1809" w:author="Scott Cooper" w:date="2014-12-14T14:05:00Z">
        <w:r w:rsidR="007339E3">
          <w:rPr>
            <w:rFonts w:ascii="Times New Roman" w:hAnsi="Times New Roman" w:cs="Times New Roman"/>
            <w:sz w:val="24"/>
            <w:szCs w:val="24"/>
          </w:rPr>
          <w:t xml:space="preserve">tibility and low tadpole assimilation rates for some algal species, </w:t>
        </w:r>
      </w:ins>
      <w:r w:rsidR="00F00DDB" w:rsidRPr="00F00DDB">
        <w:rPr>
          <w:rFonts w:ascii="Times New Roman" w:hAnsi="Times New Roman" w:cs="Times New Roman"/>
          <w:noProof/>
          <w:sz w:val="24"/>
          <w:szCs w:val="24"/>
        </w:rPr>
        <w:t>(</w:t>
      </w:r>
      <w:r w:rsidR="009D43DB">
        <w:rPr>
          <w:rFonts w:ascii="Times New Roman" w:hAnsi="Times New Roman" w:cs="Times New Roman"/>
          <w:noProof/>
          <w:sz w:val="24"/>
          <w:szCs w:val="24"/>
        </w:rPr>
        <w:t xml:space="preserve">Peterson </w:t>
      </w:r>
      <w:r w:rsidR="00F00DDB" w:rsidRPr="00F00DDB">
        <w:rPr>
          <w:rFonts w:ascii="Times New Roman" w:hAnsi="Times New Roman" w:cs="Times New Roman"/>
          <w:noProof/>
          <w:sz w:val="24"/>
          <w:szCs w:val="24"/>
        </w:rPr>
        <w:t>1987</w:t>
      </w:r>
      <w:del w:id="1810" w:author="Scott Cooper" w:date="2014-12-14T14:05:00Z">
        <w:r w:rsidR="00F00DDB" w:rsidRPr="00F00DDB" w:rsidDel="007339E3">
          <w:rPr>
            <w:rFonts w:ascii="Times New Roman" w:hAnsi="Times New Roman" w:cs="Times New Roman"/>
            <w:noProof/>
            <w:sz w:val="24"/>
            <w:szCs w:val="24"/>
          </w:rPr>
          <w:delText>)</w:delText>
        </w:r>
        <w:r w:rsidR="00F00DDB" w:rsidDel="007339E3">
          <w:rPr>
            <w:rFonts w:ascii="Times New Roman" w:hAnsi="Times New Roman" w:cs="Times New Roman"/>
            <w:sz w:val="24"/>
            <w:szCs w:val="24"/>
          </w:rPr>
          <w:delText>.  I</w:delText>
        </w:r>
        <w:r w:rsidR="00506581" w:rsidDel="007339E3">
          <w:rPr>
            <w:rFonts w:ascii="Times New Roman" w:hAnsi="Times New Roman" w:cs="Times New Roman"/>
            <w:sz w:val="24"/>
            <w:szCs w:val="24"/>
          </w:rPr>
          <w:delText>n northern Sierra Nevada streams, foothill yellow-legged frog tadpoles do</w:delText>
        </w:r>
        <w:r w:rsidR="00474E79" w:rsidDel="007339E3">
          <w:rPr>
            <w:rFonts w:ascii="Times New Roman" w:hAnsi="Times New Roman" w:cs="Times New Roman"/>
            <w:sz w:val="24"/>
            <w:szCs w:val="24"/>
          </w:rPr>
          <w:delText xml:space="preserve"> not</w:delText>
        </w:r>
        <w:r w:rsidR="00506581" w:rsidDel="007339E3">
          <w:rPr>
            <w:rFonts w:ascii="Times New Roman" w:hAnsi="Times New Roman" w:cs="Times New Roman"/>
            <w:sz w:val="24"/>
            <w:szCs w:val="24"/>
          </w:rPr>
          <w:delText xml:space="preserve"> </w:delText>
        </w:r>
        <w:r w:rsidR="00C92696" w:rsidDel="007339E3">
          <w:rPr>
            <w:rFonts w:ascii="Times New Roman" w:hAnsi="Times New Roman" w:cs="Times New Roman"/>
            <w:sz w:val="24"/>
            <w:szCs w:val="24"/>
          </w:rPr>
          <w:delText xml:space="preserve">assimilate energy from </w:delText>
        </w:r>
        <w:r w:rsidR="0046444D" w:rsidDel="007339E3">
          <w:rPr>
            <w:rFonts w:ascii="Times New Roman" w:hAnsi="Times New Roman" w:cs="Times New Roman"/>
            <w:sz w:val="24"/>
            <w:szCs w:val="24"/>
          </w:rPr>
          <w:delText xml:space="preserve">some </w:delText>
        </w:r>
        <w:r w:rsidR="00C92696" w:rsidDel="007339E3">
          <w:rPr>
            <w:rFonts w:ascii="Times New Roman" w:hAnsi="Times New Roman" w:cs="Times New Roman"/>
            <w:sz w:val="24"/>
            <w:szCs w:val="24"/>
          </w:rPr>
          <w:delText>diatoms</w:delText>
        </w:r>
        <w:r w:rsidR="00461C58" w:rsidDel="007339E3">
          <w:rPr>
            <w:rFonts w:ascii="Times New Roman" w:hAnsi="Times New Roman" w:cs="Times New Roman"/>
            <w:sz w:val="24"/>
            <w:szCs w:val="24"/>
          </w:rPr>
          <w:delText>, despite grazing on them</w:delText>
        </w:r>
        <w:r w:rsidR="00C92696" w:rsidDel="007339E3">
          <w:rPr>
            <w:rFonts w:ascii="Times New Roman" w:hAnsi="Times New Roman" w:cs="Times New Roman"/>
            <w:sz w:val="24"/>
            <w:szCs w:val="24"/>
          </w:rPr>
          <w:delText xml:space="preserve"> </w:delText>
        </w:r>
        <w:r w:rsidR="00F00DDB" w:rsidRPr="00F00DDB" w:rsidDel="007339E3">
          <w:rPr>
            <w:rFonts w:ascii="Times New Roman" w:hAnsi="Times New Roman" w:cs="Times New Roman"/>
            <w:noProof/>
            <w:sz w:val="24"/>
            <w:szCs w:val="24"/>
          </w:rPr>
          <w:delText>(</w:delText>
        </w:r>
      </w:del>
      <w:ins w:id="1811" w:author="Scott Cooper" w:date="2014-12-14T14:06:00Z">
        <w:r w:rsidR="007339E3">
          <w:rPr>
            <w:rFonts w:ascii="Times New Roman" w:hAnsi="Times New Roman" w:cs="Times New Roman"/>
            <w:noProof/>
            <w:sz w:val="24"/>
            <w:szCs w:val="24"/>
          </w:rPr>
          <w:t xml:space="preserve">; </w:t>
        </w:r>
      </w:ins>
      <w:r w:rsidR="00F00DDB" w:rsidRPr="00F00DDB">
        <w:rPr>
          <w:rFonts w:ascii="Times New Roman" w:hAnsi="Times New Roman" w:cs="Times New Roman"/>
          <w:noProof/>
          <w:sz w:val="24"/>
          <w:szCs w:val="24"/>
        </w:rPr>
        <w:t>Furey et al. 2014)</w:t>
      </w:r>
      <w:ins w:id="1812" w:author="Scott Cooper" w:date="2014-12-14T14:06:00Z">
        <w:r w:rsidR="007339E3">
          <w:rPr>
            <w:rFonts w:ascii="Times New Roman" w:hAnsi="Times New Roman" w:cs="Times New Roman"/>
            <w:noProof/>
            <w:sz w:val="24"/>
            <w:szCs w:val="24"/>
          </w:rPr>
          <w:t xml:space="preserve">. </w:t>
        </w:r>
      </w:ins>
      <w:del w:id="1813" w:author="Scott Cooper" w:date="2014-12-14T14:06:00Z">
        <w:r w:rsidR="00D01A67" w:rsidDel="007339E3">
          <w:rPr>
            <w:rFonts w:ascii="Times New Roman" w:hAnsi="Times New Roman" w:cs="Times New Roman"/>
            <w:sz w:val="24"/>
            <w:szCs w:val="24"/>
          </w:rPr>
          <w:delText xml:space="preserve">, though other food supplemented with diatoms can </w:delText>
        </w:r>
        <w:r w:rsidR="00E545A2" w:rsidDel="007339E3">
          <w:rPr>
            <w:rFonts w:ascii="Times New Roman" w:hAnsi="Times New Roman" w:cs="Times New Roman"/>
            <w:sz w:val="24"/>
            <w:szCs w:val="24"/>
          </w:rPr>
          <w:delText>lead to faster tadpole</w:delText>
        </w:r>
        <w:r w:rsidR="00D01A67" w:rsidDel="007339E3">
          <w:rPr>
            <w:rFonts w:ascii="Times New Roman" w:hAnsi="Times New Roman" w:cs="Times New Roman"/>
            <w:sz w:val="24"/>
            <w:szCs w:val="24"/>
          </w:rPr>
          <w:delText xml:space="preserve"> growth </w:delText>
        </w:r>
        <w:r w:rsidR="00D01A67" w:rsidRPr="00D01A67" w:rsidDel="007339E3">
          <w:rPr>
            <w:rFonts w:ascii="Times New Roman" w:hAnsi="Times New Roman" w:cs="Times New Roman"/>
            <w:noProof/>
            <w:sz w:val="24"/>
            <w:szCs w:val="24"/>
          </w:rPr>
          <w:delText>(Kupferberg et al. 1994)</w:delText>
        </w:r>
        <w:r w:rsidR="00506581" w:rsidDel="007339E3">
          <w:rPr>
            <w:rFonts w:ascii="Times New Roman" w:hAnsi="Times New Roman" w:cs="Times New Roman"/>
            <w:sz w:val="24"/>
            <w:szCs w:val="24"/>
          </w:rPr>
          <w:delText xml:space="preserve">.  </w:delText>
        </w:r>
        <w:r w:rsidR="003B5116" w:rsidDel="007339E3">
          <w:rPr>
            <w:rFonts w:ascii="Times New Roman" w:hAnsi="Times New Roman" w:cs="Times New Roman"/>
            <w:sz w:val="24"/>
            <w:szCs w:val="24"/>
          </w:rPr>
          <w:delText>In the feces of our mesocosm tadpoles, diatoms appeared generally intact, many still containing chloroplasts</w:delText>
        </w:r>
        <w:r w:rsidR="00E545A2" w:rsidDel="007339E3">
          <w:rPr>
            <w:rFonts w:ascii="Times New Roman" w:hAnsi="Times New Roman" w:cs="Times New Roman"/>
            <w:sz w:val="24"/>
            <w:szCs w:val="24"/>
          </w:rPr>
          <w:delText xml:space="preserve">; </w:delText>
        </w:r>
        <w:r w:rsidR="003B5116" w:rsidDel="007339E3">
          <w:rPr>
            <w:rFonts w:ascii="Times New Roman" w:hAnsi="Times New Roman" w:cs="Times New Roman"/>
            <w:sz w:val="24"/>
            <w:szCs w:val="24"/>
          </w:rPr>
          <w:delText xml:space="preserve">the feces of wild caught tadpoles </w:delText>
        </w:r>
        <w:r w:rsidR="00F00DDB" w:rsidDel="007339E3">
          <w:rPr>
            <w:rFonts w:ascii="Times New Roman" w:hAnsi="Times New Roman" w:cs="Times New Roman"/>
            <w:sz w:val="24"/>
            <w:szCs w:val="24"/>
          </w:rPr>
          <w:delText>is</w:delText>
        </w:r>
        <w:r w:rsidR="003B5116" w:rsidDel="007339E3">
          <w:rPr>
            <w:rFonts w:ascii="Times New Roman" w:hAnsi="Times New Roman" w:cs="Times New Roman"/>
            <w:sz w:val="24"/>
            <w:szCs w:val="24"/>
          </w:rPr>
          <w:delText xml:space="preserve"> similar</w:delText>
        </w:r>
        <w:r w:rsidR="00F00DDB" w:rsidDel="007339E3">
          <w:rPr>
            <w:rFonts w:ascii="Times New Roman" w:hAnsi="Times New Roman" w:cs="Times New Roman"/>
            <w:sz w:val="24"/>
            <w:szCs w:val="24"/>
          </w:rPr>
          <w:delText xml:space="preserve"> but </w:delText>
        </w:r>
        <w:r w:rsidR="009D43DB" w:rsidDel="007339E3">
          <w:rPr>
            <w:rFonts w:ascii="Times New Roman" w:hAnsi="Times New Roman" w:cs="Times New Roman"/>
            <w:sz w:val="24"/>
            <w:szCs w:val="24"/>
          </w:rPr>
          <w:delText>also</w:delText>
        </w:r>
        <w:r w:rsidR="00F00DDB" w:rsidDel="007339E3">
          <w:rPr>
            <w:rFonts w:ascii="Times New Roman" w:hAnsi="Times New Roman" w:cs="Times New Roman"/>
            <w:sz w:val="24"/>
            <w:szCs w:val="24"/>
          </w:rPr>
          <w:delText xml:space="preserve"> contain</w:delText>
        </w:r>
        <w:r w:rsidR="009D43DB" w:rsidDel="007339E3">
          <w:rPr>
            <w:rFonts w:ascii="Times New Roman" w:hAnsi="Times New Roman" w:cs="Times New Roman"/>
            <w:sz w:val="24"/>
            <w:szCs w:val="24"/>
          </w:rPr>
          <w:delText>s</w:delText>
        </w:r>
        <w:r w:rsidR="00F00DDB" w:rsidDel="007339E3">
          <w:rPr>
            <w:rFonts w:ascii="Times New Roman" w:hAnsi="Times New Roman" w:cs="Times New Roman"/>
            <w:sz w:val="24"/>
            <w:szCs w:val="24"/>
          </w:rPr>
          <w:delText xml:space="preserve"> </w:delText>
        </w:r>
        <w:r w:rsidR="009D43DB" w:rsidDel="007339E3">
          <w:rPr>
            <w:rFonts w:ascii="Times New Roman" w:hAnsi="Times New Roman" w:cs="Times New Roman"/>
            <w:sz w:val="24"/>
            <w:szCs w:val="24"/>
          </w:rPr>
          <w:delText xml:space="preserve">a </w:delText>
        </w:r>
        <w:r w:rsidR="00383DFA" w:rsidDel="007339E3">
          <w:rPr>
            <w:rFonts w:ascii="Times New Roman" w:hAnsi="Times New Roman" w:cs="Times New Roman"/>
            <w:sz w:val="24"/>
            <w:szCs w:val="24"/>
          </w:rPr>
          <w:delText>high proportion</w:delText>
        </w:r>
        <w:r w:rsidR="003B5116" w:rsidDel="007339E3">
          <w:rPr>
            <w:rFonts w:ascii="Times New Roman" w:hAnsi="Times New Roman" w:cs="Times New Roman"/>
            <w:sz w:val="24"/>
            <w:szCs w:val="24"/>
          </w:rPr>
          <w:delText xml:space="preserve"> of sand</w:delText>
        </w:r>
        <w:r w:rsidR="00461C58" w:rsidDel="007339E3">
          <w:rPr>
            <w:rFonts w:ascii="Times New Roman" w:hAnsi="Times New Roman" w:cs="Times New Roman"/>
            <w:sz w:val="24"/>
            <w:szCs w:val="24"/>
          </w:rPr>
          <w:delText xml:space="preserve">, which </w:delText>
        </w:r>
        <w:r w:rsidR="00383DFA" w:rsidDel="007339E3">
          <w:rPr>
            <w:rFonts w:ascii="Times New Roman" w:hAnsi="Times New Roman" w:cs="Times New Roman"/>
            <w:sz w:val="24"/>
            <w:szCs w:val="24"/>
          </w:rPr>
          <w:delText xml:space="preserve">could </w:delText>
        </w:r>
        <w:r w:rsidR="00461C58" w:rsidDel="007339E3">
          <w:rPr>
            <w:rFonts w:ascii="Times New Roman" w:hAnsi="Times New Roman" w:cs="Times New Roman"/>
            <w:sz w:val="24"/>
            <w:szCs w:val="24"/>
          </w:rPr>
          <w:delText>reduce feeding efficiency and disconnect tadpole</w:delText>
        </w:r>
        <w:r w:rsidR="009D43DB" w:rsidDel="007339E3">
          <w:rPr>
            <w:rFonts w:ascii="Times New Roman" w:hAnsi="Times New Roman" w:cs="Times New Roman"/>
            <w:sz w:val="24"/>
            <w:szCs w:val="24"/>
          </w:rPr>
          <w:delText xml:space="preserve"> abundance</w:delText>
        </w:r>
        <w:r w:rsidR="00461C58" w:rsidDel="007339E3">
          <w:rPr>
            <w:rFonts w:ascii="Times New Roman" w:hAnsi="Times New Roman" w:cs="Times New Roman"/>
            <w:sz w:val="24"/>
            <w:szCs w:val="24"/>
          </w:rPr>
          <w:delText xml:space="preserve"> from producer abundance</w:delText>
        </w:r>
        <w:r w:rsidR="003B5116" w:rsidDel="007339E3">
          <w:rPr>
            <w:rFonts w:ascii="Times New Roman" w:hAnsi="Times New Roman" w:cs="Times New Roman"/>
            <w:sz w:val="24"/>
            <w:szCs w:val="24"/>
          </w:rPr>
          <w:delText xml:space="preserve">.  </w:delText>
        </w:r>
        <w:r w:rsidR="00461C58" w:rsidDel="007339E3">
          <w:rPr>
            <w:rFonts w:ascii="Times New Roman" w:hAnsi="Times New Roman" w:cs="Times New Roman"/>
            <w:sz w:val="24"/>
            <w:szCs w:val="24"/>
          </w:rPr>
          <w:delText>Furthermore</w:delText>
        </w:r>
        <w:r w:rsidR="00E545A2" w:rsidDel="007339E3">
          <w:rPr>
            <w:rFonts w:ascii="Times New Roman" w:hAnsi="Times New Roman" w:cs="Times New Roman"/>
            <w:sz w:val="24"/>
            <w:szCs w:val="24"/>
          </w:rPr>
          <w:delText>,</w:delText>
        </w:r>
        <w:r w:rsidR="00461C58" w:rsidDel="007339E3">
          <w:rPr>
            <w:rFonts w:ascii="Times New Roman" w:hAnsi="Times New Roman" w:cs="Times New Roman"/>
            <w:sz w:val="24"/>
            <w:szCs w:val="24"/>
          </w:rPr>
          <w:delText xml:space="preserve"> </w:delText>
        </w:r>
        <w:r w:rsidR="008101F1" w:rsidDel="007339E3">
          <w:rPr>
            <w:rFonts w:ascii="Times New Roman" w:hAnsi="Times New Roman" w:cs="Times New Roman"/>
            <w:sz w:val="24"/>
            <w:szCs w:val="24"/>
          </w:rPr>
          <w:delText>l</w:delText>
        </w:r>
        <w:r w:rsidR="00C92696" w:rsidDel="007339E3">
          <w:rPr>
            <w:rFonts w:ascii="Times New Roman" w:hAnsi="Times New Roman" w:cs="Times New Roman"/>
            <w:sz w:val="24"/>
            <w:szCs w:val="24"/>
          </w:rPr>
          <w:delText xml:space="preserve">arge tadpoles like those of mountain yellow legged frogs </w:delText>
        </w:r>
        <w:r w:rsidR="009D43DB" w:rsidDel="007339E3">
          <w:rPr>
            <w:rFonts w:ascii="Times New Roman" w:hAnsi="Times New Roman" w:cs="Times New Roman"/>
            <w:sz w:val="24"/>
            <w:szCs w:val="24"/>
          </w:rPr>
          <w:delText xml:space="preserve">may </w:delText>
        </w:r>
        <w:r w:rsidR="00C92696" w:rsidDel="007339E3">
          <w:rPr>
            <w:rFonts w:ascii="Times New Roman" w:hAnsi="Times New Roman" w:cs="Times New Roman"/>
            <w:sz w:val="24"/>
            <w:szCs w:val="24"/>
          </w:rPr>
          <w:delText xml:space="preserve">assimilate a smaller fraction of their food than small tadpoles </w:delText>
        </w:r>
        <w:r w:rsidR="009D43DB" w:rsidRPr="009D43DB" w:rsidDel="007339E3">
          <w:rPr>
            <w:rFonts w:ascii="Times New Roman" w:hAnsi="Times New Roman" w:cs="Times New Roman"/>
            <w:noProof/>
            <w:sz w:val="24"/>
            <w:szCs w:val="24"/>
          </w:rPr>
          <w:delText>(Altig and McDearman 1975)</w:delText>
        </w:r>
        <w:r w:rsidR="00F00DDB" w:rsidDel="007339E3">
          <w:rPr>
            <w:rFonts w:ascii="Times New Roman" w:hAnsi="Times New Roman" w:cs="Times New Roman"/>
            <w:sz w:val="24"/>
            <w:szCs w:val="24"/>
          </w:rPr>
          <w:delText xml:space="preserve">.  </w:delText>
        </w:r>
      </w:del>
      <w:ins w:id="1814" w:author="Scott Cooper" w:date="2014-12-14T14:07:00Z">
        <w:r w:rsidR="007339E3">
          <w:rPr>
            <w:rFonts w:ascii="Times New Roman" w:hAnsi="Times New Roman" w:cs="Times New Roman"/>
            <w:sz w:val="24"/>
            <w:szCs w:val="24"/>
          </w:rPr>
          <w:t>Enhanced tadpole growth at high tadpole densities could perhaps be attributed to tadpole ingestion of their own feces</w:t>
        </w:r>
      </w:ins>
      <w:ins w:id="1815" w:author="Scott Cooper" w:date="2014-12-14T14:08:00Z">
        <w:r w:rsidR="007339E3">
          <w:rPr>
            <w:rFonts w:ascii="Times New Roman" w:hAnsi="Times New Roman" w:cs="Times New Roman"/>
            <w:sz w:val="24"/>
            <w:szCs w:val="24"/>
          </w:rPr>
          <w:t>, which contain a mixture of organic particle types</w:t>
        </w:r>
      </w:ins>
      <w:ins w:id="1816" w:author="Scott Cooper" w:date="2014-12-14T14:09:00Z">
        <w:r w:rsidR="007339E3">
          <w:rPr>
            <w:rFonts w:ascii="Times New Roman" w:hAnsi="Times New Roman" w:cs="Times New Roman"/>
            <w:sz w:val="24"/>
            <w:szCs w:val="24"/>
          </w:rPr>
          <w:t xml:space="preserve"> at different stages of </w:t>
        </w:r>
        <w:r w:rsidR="007339E3">
          <w:rPr>
            <w:rFonts w:ascii="Times New Roman" w:hAnsi="Times New Roman" w:cs="Times New Roman"/>
            <w:sz w:val="24"/>
            <w:szCs w:val="24"/>
          </w:rPr>
          <w:lastRenderedPageBreak/>
          <w:t>digestion</w:t>
        </w:r>
      </w:ins>
      <w:ins w:id="1817" w:author="Scott Cooper" w:date="2014-12-14T14:07:00Z">
        <w:r w:rsidR="007339E3">
          <w:rPr>
            <w:rFonts w:ascii="Times New Roman" w:hAnsi="Times New Roman" w:cs="Times New Roman"/>
            <w:sz w:val="24"/>
            <w:szCs w:val="24"/>
          </w:rPr>
          <w:t xml:space="preserve"> </w:t>
        </w:r>
      </w:ins>
      <w:commentRangeStart w:id="1818"/>
      <w:del w:id="1819" w:author="Scott Cooper" w:date="2014-12-14T14:08:00Z">
        <w:r w:rsidR="00F51734" w:rsidDel="007339E3">
          <w:rPr>
            <w:rFonts w:ascii="Times New Roman" w:hAnsi="Times New Roman" w:cs="Times New Roman"/>
            <w:sz w:val="24"/>
            <w:szCs w:val="24"/>
          </w:rPr>
          <w:delText>Tadpole feces can also supplement their diets</w:delText>
        </w:r>
      </w:del>
      <w:commentRangeEnd w:id="1818"/>
      <w:r w:rsidR="007339E3">
        <w:rPr>
          <w:rStyle w:val="CommentReference"/>
        </w:rPr>
        <w:commentReference w:id="1818"/>
      </w:r>
      <w:del w:id="1820" w:author="Scott Cooper" w:date="2014-12-14T14:08:00Z">
        <w:r w:rsidR="002B49F2" w:rsidDel="007339E3">
          <w:rPr>
            <w:rFonts w:ascii="Times New Roman" w:hAnsi="Times New Roman" w:cs="Times New Roman"/>
            <w:sz w:val="24"/>
            <w:szCs w:val="24"/>
          </w:rPr>
          <w:delText xml:space="preserve"> </w:delText>
        </w:r>
      </w:del>
      <w:r w:rsidR="002B49F2" w:rsidRPr="002B49F2">
        <w:rPr>
          <w:rFonts w:ascii="Times New Roman" w:hAnsi="Times New Roman" w:cs="Times New Roman"/>
          <w:noProof/>
          <w:sz w:val="24"/>
          <w:szCs w:val="24"/>
        </w:rPr>
        <w:t>(Gromko et al. 1973, Steinwascher 1978a, 1978b</w:t>
      </w:r>
      <w:del w:id="1821" w:author="Scott Cooper" w:date="2014-12-14T14:09:00Z">
        <w:r w:rsidR="002B49F2" w:rsidRPr="002B49F2" w:rsidDel="007339E3">
          <w:rPr>
            <w:rFonts w:ascii="Times New Roman" w:hAnsi="Times New Roman" w:cs="Times New Roman"/>
            <w:noProof/>
            <w:sz w:val="24"/>
            <w:szCs w:val="24"/>
          </w:rPr>
          <w:delText>)</w:delText>
        </w:r>
        <w:r w:rsidR="00F51734" w:rsidDel="007339E3">
          <w:rPr>
            <w:rFonts w:ascii="Times New Roman" w:hAnsi="Times New Roman" w:cs="Times New Roman"/>
            <w:sz w:val="24"/>
            <w:szCs w:val="24"/>
          </w:rPr>
          <w:delText>, which would further decouple tadpole abundance from algal abundance as tadpoles</w:delText>
        </w:r>
        <w:r w:rsidR="0013060B" w:rsidDel="007339E3">
          <w:rPr>
            <w:rFonts w:ascii="Times New Roman" w:hAnsi="Times New Roman" w:cs="Times New Roman"/>
            <w:sz w:val="24"/>
            <w:szCs w:val="24"/>
          </w:rPr>
          <w:delText xml:space="preserve">’ diets include some fraction of </w:delText>
        </w:r>
        <w:r w:rsidR="00F51734" w:rsidDel="007339E3">
          <w:rPr>
            <w:rFonts w:ascii="Times New Roman" w:hAnsi="Times New Roman" w:cs="Times New Roman"/>
            <w:sz w:val="24"/>
            <w:szCs w:val="24"/>
          </w:rPr>
          <w:delText>semi-digested</w:delText>
        </w:r>
        <w:r w:rsidR="0037754E" w:rsidDel="007339E3">
          <w:rPr>
            <w:rFonts w:ascii="Times New Roman" w:hAnsi="Times New Roman" w:cs="Times New Roman"/>
            <w:sz w:val="24"/>
            <w:szCs w:val="24"/>
          </w:rPr>
          <w:delText>-then-defecated</w:delText>
        </w:r>
        <w:r w:rsidR="00F51734" w:rsidDel="007339E3">
          <w:rPr>
            <w:rFonts w:ascii="Times New Roman" w:hAnsi="Times New Roman" w:cs="Times New Roman"/>
            <w:sz w:val="24"/>
            <w:szCs w:val="24"/>
          </w:rPr>
          <w:delText xml:space="preserve">material rather than </w:delText>
        </w:r>
        <w:r w:rsidR="0037754E" w:rsidDel="007339E3">
          <w:rPr>
            <w:rFonts w:ascii="Times New Roman" w:hAnsi="Times New Roman" w:cs="Times New Roman"/>
            <w:sz w:val="24"/>
            <w:szCs w:val="24"/>
          </w:rPr>
          <w:delText xml:space="preserve">all </w:delText>
        </w:r>
        <w:r w:rsidR="00F51734" w:rsidDel="007339E3">
          <w:rPr>
            <w:rFonts w:ascii="Times New Roman" w:hAnsi="Times New Roman" w:cs="Times New Roman"/>
            <w:sz w:val="24"/>
            <w:szCs w:val="24"/>
          </w:rPr>
          <w:delText xml:space="preserve">new </w:delText>
        </w:r>
        <w:r w:rsidR="0037754E" w:rsidDel="007339E3">
          <w:rPr>
            <w:rFonts w:ascii="Times New Roman" w:hAnsi="Times New Roman" w:cs="Times New Roman"/>
            <w:sz w:val="24"/>
            <w:szCs w:val="24"/>
          </w:rPr>
          <w:delText xml:space="preserve">benthic </w:delText>
        </w:r>
        <w:r w:rsidR="00F51734" w:rsidDel="007339E3">
          <w:rPr>
            <w:rFonts w:ascii="Times New Roman" w:hAnsi="Times New Roman" w:cs="Times New Roman"/>
            <w:sz w:val="24"/>
            <w:szCs w:val="24"/>
          </w:rPr>
          <w:delText>material</w:delText>
        </w:r>
        <w:r w:rsidR="008101F1" w:rsidDel="007339E3">
          <w:rPr>
            <w:rFonts w:ascii="Times New Roman" w:hAnsi="Times New Roman" w:cs="Times New Roman"/>
            <w:sz w:val="24"/>
            <w:szCs w:val="24"/>
          </w:rPr>
          <w:delText>.</w:delText>
        </w:r>
      </w:del>
      <w:ins w:id="1822" w:author="Scott Cooper" w:date="2014-12-14T14:09:00Z">
        <w:r w:rsidR="007339E3">
          <w:rPr>
            <w:rFonts w:ascii="Times New Roman" w:hAnsi="Times New Roman" w:cs="Times New Roman"/>
            <w:noProof/>
            <w:sz w:val="24"/>
            <w:szCs w:val="24"/>
          </w:rPr>
          <w:t>).</w:t>
        </w:r>
      </w:ins>
      <w:r w:rsidR="00FA1652">
        <w:rPr>
          <w:rFonts w:ascii="Times New Roman" w:hAnsi="Times New Roman" w:cs="Times New Roman"/>
          <w:sz w:val="24"/>
          <w:szCs w:val="24"/>
        </w:rPr>
        <w:t xml:space="preserve">  </w:t>
      </w:r>
      <w:del w:id="1823" w:author="Scott Cooper" w:date="2014-12-14T14:09:00Z">
        <w:r w:rsidR="00FA1652" w:rsidDel="007339E3">
          <w:rPr>
            <w:rFonts w:ascii="Times New Roman" w:hAnsi="Times New Roman" w:cs="Times New Roman"/>
            <w:sz w:val="24"/>
            <w:szCs w:val="24"/>
          </w:rPr>
          <w:delText>These characteristics of mountain yellow-legged frog tadpoles support and may clarify why we observed weak top-down effects of</w:delText>
        </w:r>
        <w:r w:rsidR="00EE42BD" w:rsidDel="007339E3">
          <w:rPr>
            <w:rFonts w:ascii="Times New Roman" w:hAnsi="Times New Roman" w:cs="Times New Roman"/>
            <w:sz w:val="24"/>
            <w:szCs w:val="24"/>
          </w:rPr>
          <w:delText xml:space="preserve"> tadpoles as consumers.</w:delText>
        </w:r>
        <w:r w:rsidR="002B49F2" w:rsidDel="007339E3">
          <w:rPr>
            <w:rFonts w:ascii="Times New Roman" w:hAnsi="Times New Roman" w:cs="Times New Roman"/>
            <w:sz w:val="24"/>
            <w:szCs w:val="24"/>
          </w:rPr>
          <w:delText xml:space="preserve">  </w:delText>
        </w:r>
      </w:del>
      <w:r w:rsidR="007339E3">
        <w:rPr>
          <w:rStyle w:val="CommentReference"/>
        </w:rPr>
        <w:commentReference w:id="1824"/>
      </w:r>
    </w:p>
    <w:p w14:paraId="4EED7F59" w14:textId="03FBB12B" w:rsidR="00414356" w:rsidRDefault="003C0DD8" w:rsidP="008D3EF6">
      <w:pPr>
        <w:spacing w:line="480" w:lineRule="auto"/>
        <w:ind w:right="360" w:firstLine="720"/>
        <w:rPr>
          <w:rFonts w:ascii="Times New Roman" w:hAnsi="Times New Roman" w:cs="Times New Roman"/>
          <w:sz w:val="24"/>
          <w:szCs w:val="24"/>
        </w:rPr>
      </w:pPr>
      <w:del w:id="1825" w:author="Scott Cooper" w:date="2014-12-14T14:12:00Z">
        <w:r w:rsidDel="00DE3997">
          <w:rPr>
            <w:rFonts w:ascii="Times New Roman" w:hAnsi="Times New Roman" w:cs="Times New Roman"/>
            <w:sz w:val="24"/>
            <w:szCs w:val="24"/>
          </w:rPr>
          <w:delText>If tadpoles have little effect on algal resources, they do seem</w:delText>
        </w:r>
      </w:del>
      <w:ins w:id="1826" w:author="Scott Cooper" w:date="2014-12-14T14:12:00Z">
        <w:r w:rsidR="00DE3997">
          <w:rPr>
            <w:rFonts w:ascii="Times New Roman" w:hAnsi="Times New Roman" w:cs="Times New Roman"/>
            <w:sz w:val="24"/>
            <w:szCs w:val="24"/>
          </w:rPr>
          <w:t>Tadpoles also</w:t>
        </w:r>
      </w:ins>
      <w:r>
        <w:rPr>
          <w:rFonts w:ascii="Times New Roman" w:hAnsi="Times New Roman" w:cs="Times New Roman"/>
          <w:sz w:val="24"/>
          <w:szCs w:val="24"/>
        </w:rPr>
        <w:t xml:space="preserve"> </w:t>
      </w:r>
      <w:del w:id="1827" w:author="Scott Cooper" w:date="2014-12-14T14:11:00Z">
        <w:r w:rsidDel="00DE3997">
          <w:rPr>
            <w:rFonts w:ascii="Times New Roman" w:hAnsi="Times New Roman" w:cs="Times New Roman"/>
            <w:sz w:val="24"/>
            <w:szCs w:val="24"/>
          </w:rPr>
          <w:delText>to interact with</w:delText>
        </w:r>
      </w:del>
      <w:ins w:id="1828" w:author="Scott Cooper" w:date="2014-12-14T14:11:00Z">
        <w:r w:rsidR="00DE3997">
          <w:rPr>
            <w:rFonts w:ascii="Times New Roman" w:hAnsi="Times New Roman" w:cs="Times New Roman"/>
            <w:sz w:val="24"/>
            <w:szCs w:val="24"/>
          </w:rPr>
          <w:t>reduce</w:t>
        </w:r>
      </w:ins>
      <w:ins w:id="1829" w:author="Scott Cooper" w:date="2014-12-14T14:12:00Z">
        <w:r w:rsidR="00DE3997">
          <w:rPr>
            <w:rFonts w:ascii="Times New Roman" w:hAnsi="Times New Roman" w:cs="Times New Roman"/>
            <w:sz w:val="24"/>
            <w:szCs w:val="24"/>
          </w:rPr>
          <w:t>d</w:t>
        </w:r>
      </w:ins>
      <w:ins w:id="1830" w:author="Scott Cooper" w:date="2014-12-14T14:11:00Z">
        <w:r w:rsidR="00DE3997">
          <w:rPr>
            <w:rFonts w:ascii="Times New Roman" w:hAnsi="Times New Roman" w:cs="Times New Roman"/>
            <w:sz w:val="24"/>
            <w:szCs w:val="24"/>
          </w:rPr>
          <w:t xml:space="preserve"> </w:t>
        </w:r>
      </w:ins>
      <w:del w:id="1831" w:author="Scott Cooper" w:date="2014-12-14T14:14:00Z">
        <w:r w:rsidDel="00DE3997">
          <w:rPr>
            <w:rFonts w:ascii="Times New Roman" w:hAnsi="Times New Roman" w:cs="Times New Roman"/>
            <w:sz w:val="24"/>
            <w:szCs w:val="24"/>
          </w:rPr>
          <w:delText xml:space="preserve"> </w:delText>
        </w:r>
      </w:del>
      <w:del w:id="1832" w:author="Scott Cooper" w:date="2014-12-14T14:11:00Z">
        <w:r w:rsidDel="00DE3997">
          <w:rPr>
            <w:rFonts w:ascii="Times New Roman" w:hAnsi="Times New Roman" w:cs="Times New Roman"/>
            <w:sz w:val="24"/>
            <w:szCs w:val="24"/>
          </w:rPr>
          <w:delText>mayflies</w:delText>
        </w:r>
        <w:r w:rsidR="00976772" w:rsidDel="00DE3997">
          <w:rPr>
            <w:rFonts w:ascii="Times New Roman" w:hAnsi="Times New Roman" w:cs="Times New Roman"/>
            <w:sz w:val="24"/>
            <w:szCs w:val="24"/>
          </w:rPr>
          <w:delText xml:space="preserve"> </w:delText>
        </w:r>
      </w:del>
      <w:ins w:id="1833" w:author="Scott Cooper" w:date="2014-12-14T14:11:00Z">
        <w:r w:rsidR="00DE3997">
          <w:rPr>
            <w:rFonts w:ascii="Times New Roman" w:hAnsi="Times New Roman" w:cs="Times New Roman"/>
            <w:sz w:val="24"/>
            <w:szCs w:val="24"/>
          </w:rPr>
          <w:t>mayfly growth</w:t>
        </w:r>
      </w:ins>
      <w:ins w:id="1834" w:author="Scott Cooper" w:date="2014-12-14T14:12:00Z">
        <w:r w:rsidR="00DE3997">
          <w:rPr>
            <w:rFonts w:ascii="Times New Roman" w:hAnsi="Times New Roman" w:cs="Times New Roman"/>
            <w:sz w:val="24"/>
            <w:szCs w:val="24"/>
          </w:rPr>
          <w:t>, as indicated by</w:t>
        </w:r>
      </w:ins>
      <w:ins w:id="1835" w:author="Scott Cooper" w:date="2014-12-14T14:14:00Z">
        <w:r w:rsidR="00DE3997">
          <w:rPr>
            <w:rFonts w:ascii="Times New Roman" w:hAnsi="Times New Roman" w:cs="Times New Roman"/>
            <w:sz w:val="24"/>
            <w:szCs w:val="24"/>
          </w:rPr>
          <w:t xml:space="preserve"> decre</w:t>
        </w:r>
      </w:ins>
      <w:ins w:id="1836" w:author="Scott Cooper" w:date="2014-12-14T14:15:00Z">
        <w:r w:rsidR="00CE4470">
          <w:rPr>
            <w:rFonts w:ascii="Times New Roman" w:hAnsi="Times New Roman" w:cs="Times New Roman"/>
            <w:sz w:val="24"/>
            <w:szCs w:val="24"/>
          </w:rPr>
          <w:t>a</w:t>
        </w:r>
      </w:ins>
      <w:ins w:id="1837" w:author="Scott Cooper" w:date="2014-12-14T14:14:00Z">
        <w:r w:rsidR="00DE3997">
          <w:rPr>
            <w:rFonts w:ascii="Times New Roman" w:hAnsi="Times New Roman" w:cs="Times New Roman"/>
            <w:sz w:val="24"/>
            <w:szCs w:val="24"/>
          </w:rPr>
          <w:t xml:space="preserve">ses in </w:t>
        </w:r>
      </w:ins>
      <w:ins w:id="1838" w:author="Scott Cooper" w:date="2014-12-14T14:12:00Z">
        <w:r w:rsidR="00DE3997">
          <w:rPr>
            <w:rFonts w:ascii="Times New Roman" w:hAnsi="Times New Roman" w:cs="Times New Roman"/>
            <w:sz w:val="24"/>
            <w:szCs w:val="24"/>
          </w:rPr>
          <w:t>mayfly size</w:t>
        </w:r>
      </w:ins>
      <w:ins w:id="1839" w:author="Scott Cooper" w:date="2014-12-14T14:11:00Z">
        <w:r w:rsidR="00DE3997">
          <w:rPr>
            <w:rFonts w:ascii="Times New Roman" w:hAnsi="Times New Roman" w:cs="Times New Roman"/>
            <w:sz w:val="24"/>
            <w:szCs w:val="24"/>
          </w:rPr>
          <w:t xml:space="preserve"> </w:t>
        </w:r>
      </w:ins>
      <w:ins w:id="1840" w:author="Scott Cooper" w:date="2014-12-14T14:14:00Z">
        <w:r w:rsidR="00DE3997">
          <w:rPr>
            <w:rFonts w:ascii="Times New Roman" w:hAnsi="Times New Roman" w:cs="Times New Roman"/>
            <w:sz w:val="24"/>
            <w:szCs w:val="24"/>
          </w:rPr>
          <w:t xml:space="preserve">in the presence or at high densities of tadpoles </w:t>
        </w:r>
      </w:ins>
      <w:del w:id="1841" w:author="Scott Cooper" w:date="2014-12-14T14:12:00Z">
        <w:r w:rsidR="00976772" w:rsidDel="00DE3997">
          <w:rPr>
            <w:rFonts w:ascii="Times New Roman" w:hAnsi="Times New Roman" w:cs="Times New Roman"/>
            <w:sz w:val="24"/>
            <w:szCs w:val="24"/>
          </w:rPr>
          <w:delText xml:space="preserve">through competition and facilitation.  </w:delText>
        </w:r>
        <w:r w:rsidR="00EE42BD" w:rsidDel="00DE3997">
          <w:rPr>
            <w:rFonts w:ascii="Times New Roman" w:hAnsi="Times New Roman" w:cs="Times New Roman"/>
            <w:sz w:val="24"/>
            <w:szCs w:val="24"/>
          </w:rPr>
          <w:delText xml:space="preserve">Competition, especially in short experiments, may be revealed by </w:delText>
        </w:r>
        <w:r w:rsidR="00944EFC" w:rsidDel="00DE3997">
          <w:rPr>
            <w:rFonts w:ascii="Times New Roman" w:hAnsi="Times New Roman" w:cs="Times New Roman"/>
            <w:sz w:val="24"/>
            <w:szCs w:val="24"/>
          </w:rPr>
          <w:delText xml:space="preserve">consumer body size at different intra- or interspecific </w:delText>
        </w:r>
        <w:r w:rsidR="00E545A2" w:rsidDel="00DE3997">
          <w:rPr>
            <w:rFonts w:ascii="Times New Roman" w:hAnsi="Times New Roman" w:cs="Times New Roman"/>
            <w:sz w:val="24"/>
            <w:szCs w:val="24"/>
          </w:rPr>
          <w:delText>consumer</w:delText>
        </w:r>
        <w:r w:rsidR="005C6B5A" w:rsidDel="00DE3997">
          <w:rPr>
            <w:rFonts w:ascii="Times New Roman" w:hAnsi="Times New Roman" w:cs="Times New Roman"/>
            <w:sz w:val="24"/>
            <w:szCs w:val="24"/>
          </w:rPr>
          <w:delText xml:space="preserve">, in part </w:delText>
        </w:r>
        <w:r w:rsidR="00944EFC" w:rsidDel="00DE3997">
          <w:rPr>
            <w:rFonts w:ascii="Times New Roman" w:hAnsi="Times New Roman" w:cs="Times New Roman"/>
            <w:sz w:val="24"/>
            <w:szCs w:val="24"/>
          </w:rPr>
          <w:delText>because</w:delText>
        </w:r>
        <w:r w:rsidR="005C6B5A" w:rsidDel="00DE3997">
          <w:rPr>
            <w:rFonts w:ascii="Times New Roman" w:hAnsi="Times New Roman" w:cs="Times New Roman"/>
            <w:sz w:val="24"/>
            <w:szCs w:val="24"/>
          </w:rPr>
          <w:delText xml:space="preserve"> changes in resource availability can affect consumer body size </w:delText>
        </w:r>
      </w:del>
      <w:r w:rsidR="005C6B5A" w:rsidRPr="005C6B5A">
        <w:rPr>
          <w:rFonts w:ascii="Times New Roman" w:hAnsi="Times New Roman" w:cs="Times New Roman"/>
          <w:noProof/>
          <w:sz w:val="24"/>
          <w:szCs w:val="24"/>
        </w:rPr>
        <w:t>(</w:t>
      </w:r>
      <w:r w:rsidR="005C6B5A">
        <w:rPr>
          <w:rFonts w:ascii="Times New Roman" w:hAnsi="Times New Roman" w:cs="Times New Roman"/>
          <w:noProof/>
          <w:sz w:val="24"/>
          <w:szCs w:val="24"/>
        </w:rPr>
        <w:t xml:space="preserve">de </w:t>
      </w:r>
      <w:r w:rsidR="005C6B5A" w:rsidRPr="005C6B5A">
        <w:rPr>
          <w:rFonts w:ascii="Times New Roman" w:hAnsi="Times New Roman" w:cs="Times New Roman"/>
          <w:noProof/>
          <w:sz w:val="24"/>
          <w:szCs w:val="24"/>
        </w:rPr>
        <w:t>Roos and Persson 2013)</w:t>
      </w:r>
      <w:r w:rsidR="00EE0790">
        <w:rPr>
          <w:rFonts w:ascii="Times New Roman" w:hAnsi="Times New Roman" w:cs="Times New Roman"/>
          <w:sz w:val="24"/>
          <w:szCs w:val="24"/>
        </w:rPr>
        <w:t xml:space="preserve">.  </w:t>
      </w:r>
      <w:del w:id="1842" w:author="Scott Cooper" w:date="2014-12-14T14:13:00Z">
        <w:r w:rsidR="00EE0790" w:rsidDel="00DE3997">
          <w:rPr>
            <w:rFonts w:ascii="Times New Roman" w:hAnsi="Times New Roman" w:cs="Times New Roman"/>
            <w:sz w:val="24"/>
            <w:szCs w:val="24"/>
          </w:rPr>
          <w:delText xml:space="preserve">In our study, we saw that despite little apparent response of </w:delText>
        </w:r>
        <w:r w:rsidR="00EE42BD" w:rsidDel="00DE3997">
          <w:rPr>
            <w:rFonts w:ascii="Times New Roman" w:hAnsi="Times New Roman" w:cs="Times New Roman"/>
            <w:sz w:val="24"/>
            <w:szCs w:val="24"/>
          </w:rPr>
          <w:delText xml:space="preserve">the </w:delText>
        </w:r>
        <w:r w:rsidR="00EE0790" w:rsidDel="00DE3997">
          <w:rPr>
            <w:rFonts w:ascii="Times New Roman" w:hAnsi="Times New Roman" w:cs="Times New Roman"/>
            <w:sz w:val="24"/>
            <w:szCs w:val="24"/>
          </w:rPr>
          <w:delText xml:space="preserve">presumably shared resource to consumer </w:delText>
        </w:r>
        <w:r w:rsidR="009A0D57" w:rsidDel="00DE3997">
          <w:rPr>
            <w:rFonts w:ascii="Times New Roman" w:hAnsi="Times New Roman" w:cs="Times New Roman"/>
            <w:sz w:val="24"/>
            <w:szCs w:val="24"/>
          </w:rPr>
          <w:delText>abundance</w:delText>
        </w:r>
        <w:r w:rsidR="00EE0790" w:rsidDel="00DE3997">
          <w:rPr>
            <w:rFonts w:ascii="Times New Roman" w:hAnsi="Times New Roman" w:cs="Times New Roman"/>
            <w:sz w:val="24"/>
            <w:szCs w:val="24"/>
          </w:rPr>
          <w:delText xml:space="preserve">, </w:delText>
        </w:r>
        <w:r w:rsidR="00383DFA" w:rsidDel="00DE3997">
          <w:rPr>
            <w:rFonts w:ascii="Times New Roman" w:hAnsi="Times New Roman" w:cs="Times New Roman"/>
            <w:sz w:val="24"/>
            <w:szCs w:val="24"/>
          </w:rPr>
          <w:delText xml:space="preserve">mayflies were </w:delText>
        </w:r>
        <w:r w:rsidDel="00DE3997">
          <w:rPr>
            <w:rFonts w:ascii="Times New Roman" w:hAnsi="Times New Roman" w:cs="Times New Roman"/>
            <w:sz w:val="24"/>
            <w:szCs w:val="24"/>
          </w:rPr>
          <w:delText xml:space="preserve">smaller </w:delText>
        </w:r>
        <w:r w:rsidR="00EE0790" w:rsidDel="00DE3997">
          <w:rPr>
            <w:rFonts w:ascii="Times New Roman" w:hAnsi="Times New Roman" w:cs="Times New Roman"/>
            <w:sz w:val="24"/>
            <w:szCs w:val="24"/>
          </w:rPr>
          <w:delText xml:space="preserve">at </w:delText>
        </w:r>
        <w:r w:rsidDel="00DE3997">
          <w:rPr>
            <w:rFonts w:ascii="Times New Roman" w:hAnsi="Times New Roman" w:cs="Times New Roman"/>
            <w:sz w:val="24"/>
            <w:szCs w:val="24"/>
          </w:rPr>
          <w:delText xml:space="preserve">higher </w:delText>
        </w:r>
        <w:r w:rsidR="00EE0790" w:rsidDel="00DE3997">
          <w:rPr>
            <w:rFonts w:ascii="Times New Roman" w:hAnsi="Times New Roman" w:cs="Times New Roman"/>
            <w:sz w:val="24"/>
            <w:szCs w:val="24"/>
          </w:rPr>
          <w:delText xml:space="preserve">tadpole densities.  </w:delText>
        </w:r>
      </w:del>
      <w:ins w:id="1843" w:author="Scott Cooper" w:date="2014-12-14T14:13:00Z">
        <w:r w:rsidR="00DE3997">
          <w:rPr>
            <w:rFonts w:ascii="Times New Roman" w:hAnsi="Times New Roman" w:cs="Times New Roman"/>
            <w:sz w:val="24"/>
            <w:szCs w:val="24"/>
          </w:rPr>
          <w:t>Although tadpoles had weak (enclosure) to mod</w:t>
        </w:r>
      </w:ins>
      <w:ins w:id="1844" w:author="Scott Cooper" w:date="2014-12-14T14:14:00Z">
        <w:r w:rsidR="00DE3997">
          <w:rPr>
            <w:rFonts w:ascii="Times New Roman" w:hAnsi="Times New Roman" w:cs="Times New Roman"/>
            <w:sz w:val="24"/>
            <w:szCs w:val="24"/>
          </w:rPr>
          <w:t>e</w:t>
        </w:r>
      </w:ins>
      <w:ins w:id="1845" w:author="Scott Cooper" w:date="2014-12-14T14:13:00Z">
        <w:r w:rsidR="00DE3997">
          <w:rPr>
            <w:rFonts w:ascii="Times New Roman" w:hAnsi="Times New Roman" w:cs="Times New Roman"/>
            <w:sz w:val="24"/>
            <w:szCs w:val="24"/>
          </w:rPr>
          <w:t xml:space="preserve">rate (mesocosm) </w:t>
        </w:r>
      </w:ins>
      <w:ins w:id="1846" w:author="Scott Cooper" w:date="2014-12-14T14:14:00Z">
        <w:r w:rsidR="00DE3997">
          <w:rPr>
            <w:rFonts w:ascii="Times New Roman" w:hAnsi="Times New Roman" w:cs="Times New Roman"/>
            <w:sz w:val="24"/>
            <w:szCs w:val="24"/>
          </w:rPr>
          <w:t>negative effects</w:t>
        </w:r>
      </w:ins>
      <w:ins w:id="1847" w:author="Scott Cooper" w:date="2014-12-14T14:13:00Z">
        <w:r w:rsidR="00DE3997">
          <w:rPr>
            <w:rFonts w:ascii="Times New Roman" w:hAnsi="Times New Roman" w:cs="Times New Roman"/>
            <w:sz w:val="24"/>
            <w:szCs w:val="24"/>
          </w:rPr>
          <w:t xml:space="preserve"> on algal resources, it is not clear if tadpole </w:t>
        </w:r>
      </w:ins>
      <w:ins w:id="1848" w:author="Scott Cooper" w:date="2014-12-14T14:15:00Z">
        <w:r w:rsidR="00CE4470">
          <w:rPr>
            <w:rFonts w:ascii="Times New Roman" w:hAnsi="Times New Roman" w:cs="Times New Roman"/>
            <w:sz w:val="24"/>
            <w:szCs w:val="24"/>
          </w:rPr>
          <w:t>e</w:t>
        </w:r>
      </w:ins>
      <w:ins w:id="1849" w:author="Scott Cooper" w:date="2014-12-14T14:13:00Z">
        <w:r w:rsidR="00DE3997">
          <w:rPr>
            <w:rFonts w:ascii="Times New Roman" w:hAnsi="Times New Roman" w:cs="Times New Roman"/>
            <w:sz w:val="24"/>
            <w:szCs w:val="24"/>
          </w:rPr>
          <w:t>ffects on mayfly growth could be attributed to interference versus exploitative competition.</w:t>
        </w:r>
      </w:ins>
      <w:ins w:id="1850" w:author="Scott Cooper" w:date="2014-12-14T14:15:00Z">
        <w:r w:rsidR="00CE4470">
          <w:rPr>
            <w:rFonts w:ascii="Times New Roman" w:hAnsi="Times New Roman" w:cs="Times New Roman"/>
            <w:sz w:val="24"/>
            <w:szCs w:val="24"/>
          </w:rPr>
          <w:t xml:space="preserve">  </w:t>
        </w:r>
      </w:ins>
      <w:ins w:id="1851" w:author="Scott Cooper" w:date="2014-12-14T14:21:00Z">
        <w:r w:rsidR="00CE4470">
          <w:rPr>
            <w:rFonts w:ascii="Times New Roman" w:hAnsi="Times New Roman" w:cs="Times New Roman"/>
            <w:sz w:val="24"/>
            <w:szCs w:val="24"/>
          </w:rPr>
          <w:t>Alth</w:t>
        </w:r>
      </w:ins>
      <w:ins w:id="1852" w:author="Scott Cooper" w:date="2014-12-14T14:22:00Z">
        <w:r w:rsidR="00CE4470">
          <w:rPr>
            <w:rFonts w:ascii="Times New Roman" w:hAnsi="Times New Roman" w:cs="Times New Roman"/>
            <w:sz w:val="24"/>
            <w:szCs w:val="24"/>
          </w:rPr>
          <w:t>o</w:t>
        </w:r>
      </w:ins>
      <w:ins w:id="1853" w:author="Scott Cooper" w:date="2014-12-14T14:21:00Z">
        <w:r w:rsidR="00CE4470">
          <w:rPr>
            <w:rFonts w:ascii="Times New Roman" w:hAnsi="Times New Roman" w:cs="Times New Roman"/>
            <w:sz w:val="24"/>
            <w:szCs w:val="24"/>
          </w:rPr>
          <w:t xml:space="preserve">ugh the removal of </w:t>
        </w:r>
      </w:ins>
      <w:ins w:id="1854" w:author="Scott Cooper" w:date="2014-12-14T14:22:00Z">
        <w:r w:rsidR="00CE4470">
          <w:rPr>
            <w:rFonts w:ascii="Times New Roman" w:hAnsi="Times New Roman" w:cs="Times New Roman"/>
            <w:sz w:val="24"/>
            <w:szCs w:val="24"/>
          </w:rPr>
          <w:t xml:space="preserve">tailed frog </w:t>
        </w:r>
      </w:ins>
      <w:ins w:id="1855" w:author="Scott Cooper" w:date="2014-12-14T14:21:00Z">
        <w:r w:rsidR="00CE4470">
          <w:rPr>
            <w:rFonts w:ascii="Times New Roman" w:hAnsi="Times New Roman" w:cs="Times New Roman"/>
            <w:sz w:val="24"/>
            <w:szCs w:val="24"/>
          </w:rPr>
          <w:t xml:space="preserve">tadpoles had no impact on algal resources in </w:t>
        </w:r>
        <w:proofErr w:type="spellStart"/>
        <w:r w:rsidR="00CE4470">
          <w:rPr>
            <w:rFonts w:ascii="Times New Roman" w:hAnsi="Times New Roman" w:cs="Times New Roman"/>
            <w:sz w:val="24"/>
            <w:szCs w:val="24"/>
          </w:rPr>
          <w:t>Kifney</w:t>
        </w:r>
        <w:proofErr w:type="spellEnd"/>
        <w:r w:rsidR="00CE4470">
          <w:rPr>
            <w:rFonts w:ascii="Times New Roman" w:hAnsi="Times New Roman" w:cs="Times New Roman"/>
            <w:sz w:val="24"/>
            <w:szCs w:val="24"/>
          </w:rPr>
          <w:t xml:space="preserve"> and Richardson’s (2001) study, </w:t>
        </w:r>
      </w:ins>
      <w:moveToRangeStart w:id="1856" w:author="Scott Cooper" w:date="2014-12-14T14:21:00Z" w:name="move406330139"/>
      <w:moveTo w:id="1857" w:author="Scott Cooper" w:date="2014-12-14T14:21:00Z">
        <w:del w:id="1858" w:author="Scott Cooper" w:date="2014-12-14T14:22:00Z">
          <w:r w:rsidR="00CE4470" w:rsidDel="00CE4470">
            <w:rPr>
              <w:rFonts w:ascii="Times New Roman" w:hAnsi="Times New Roman" w:cs="Times New Roman"/>
              <w:sz w:val="24"/>
              <w:szCs w:val="24"/>
            </w:rPr>
            <w:delText xml:space="preserve">Elsewhere, other aquatic insect grazers have shown similar responses to the removal of tadpoles; </w:delText>
          </w:r>
        </w:del>
        <w:r w:rsidR="00CE4470">
          <w:rPr>
            <w:rFonts w:ascii="Times New Roman" w:hAnsi="Times New Roman" w:cs="Times New Roman"/>
            <w:sz w:val="24"/>
            <w:szCs w:val="24"/>
          </w:rPr>
          <w:t xml:space="preserve">mayfly and </w:t>
        </w:r>
        <w:proofErr w:type="spellStart"/>
        <w:r w:rsidR="00CE4470">
          <w:rPr>
            <w:rFonts w:ascii="Times New Roman" w:hAnsi="Times New Roman" w:cs="Times New Roman"/>
            <w:sz w:val="24"/>
            <w:szCs w:val="24"/>
          </w:rPr>
          <w:t>chironomid</w:t>
        </w:r>
        <w:proofErr w:type="spellEnd"/>
        <w:r w:rsidR="00CE4470">
          <w:rPr>
            <w:rFonts w:ascii="Times New Roman" w:hAnsi="Times New Roman" w:cs="Times New Roman"/>
            <w:sz w:val="24"/>
            <w:szCs w:val="24"/>
          </w:rPr>
          <w:t xml:space="preserve"> abundances increased</w:t>
        </w:r>
      </w:moveTo>
      <w:ins w:id="1859" w:author="Scott Cooper" w:date="2014-12-14T14:22:00Z">
        <w:r w:rsidR="00CE4470">
          <w:rPr>
            <w:rFonts w:ascii="Times New Roman" w:hAnsi="Times New Roman" w:cs="Times New Roman"/>
            <w:sz w:val="24"/>
            <w:szCs w:val="24"/>
          </w:rPr>
          <w:t xml:space="preserve"> by</w:t>
        </w:r>
      </w:ins>
      <w:moveTo w:id="1860" w:author="Scott Cooper" w:date="2014-12-14T14:21:00Z">
        <w:r w:rsidR="00CE4470">
          <w:rPr>
            <w:rFonts w:ascii="Times New Roman" w:hAnsi="Times New Roman" w:cs="Times New Roman"/>
            <w:sz w:val="24"/>
            <w:szCs w:val="24"/>
          </w:rPr>
          <w:t xml:space="preserve"> 60% and 20%</w:t>
        </w:r>
      </w:moveTo>
      <w:ins w:id="1861" w:author="Scott Cooper" w:date="2014-12-14T14:23:00Z">
        <w:r w:rsidR="00CE4470">
          <w:rPr>
            <w:rFonts w:ascii="Times New Roman" w:hAnsi="Times New Roman" w:cs="Times New Roman"/>
            <w:sz w:val="24"/>
            <w:szCs w:val="24"/>
          </w:rPr>
          <w:t>, suggesting that interference effects may be important</w:t>
        </w:r>
      </w:ins>
      <w:moveTo w:id="1862" w:author="Scott Cooper" w:date="2014-12-14T14:21:00Z">
        <w:del w:id="1863" w:author="Scott Cooper" w:date="2014-12-14T14:22:00Z">
          <w:r w:rsidR="00CE4470" w:rsidDel="00CE4470">
            <w:rPr>
              <w:rFonts w:ascii="Times New Roman" w:hAnsi="Times New Roman" w:cs="Times New Roman"/>
              <w:sz w:val="24"/>
              <w:szCs w:val="24"/>
            </w:rPr>
            <w:delText xml:space="preserve"> despite the removal of </w:delText>
          </w:r>
          <w:r w:rsidR="00CE4470" w:rsidRPr="00EE0790" w:rsidDel="00CE4470">
            <w:rPr>
              <w:rFonts w:ascii="Times New Roman" w:hAnsi="Times New Roman" w:cs="Times New Roman"/>
              <w:sz w:val="24"/>
              <w:szCs w:val="24"/>
            </w:rPr>
            <w:delText xml:space="preserve">tailed frog tadpoles </w:delText>
          </w:r>
          <w:r w:rsidR="00CE4470" w:rsidDel="00CE4470">
            <w:rPr>
              <w:rFonts w:ascii="Times New Roman" w:hAnsi="Times New Roman" w:cs="Times New Roman"/>
              <w:sz w:val="24"/>
              <w:szCs w:val="24"/>
            </w:rPr>
            <w:delText xml:space="preserve">having </w:delText>
          </w:r>
          <w:r w:rsidR="00CE4470" w:rsidRPr="00EE0790" w:rsidDel="00CE4470">
            <w:rPr>
              <w:rFonts w:ascii="Times New Roman" w:hAnsi="Times New Roman" w:cs="Times New Roman"/>
              <w:sz w:val="24"/>
              <w:szCs w:val="24"/>
            </w:rPr>
            <w:delText>no impact on algal abundance</w:delText>
          </w:r>
          <w:r w:rsidR="00CE4470" w:rsidDel="00CE4470">
            <w:rPr>
              <w:rFonts w:ascii="Times New Roman" w:hAnsi="Times New Roman" w:cs="Times New Roman"/>
              <w:sz w:val="24"/>
              <w:szCs w:val="24"/>
            </w:rPr>
            <w:delText xml:space="preserve"> </w:delText>
          </w:r>
          <w:r w:rsidR="00CE4470" w:rsidRPr="00EE0790" w:rsidDel="00CE4470">
            <w:rPr>
              <w:rFonts w:ascii="Times New Roman" w:hAnsi="Times New Roman" w:cs="Times New Roman"/>
              <w:noProof/>
              <w:sz w:val="24"/>
              <w:szCs w:val="24"/>
            </w:rPr>
            <w:delText>(Kiffney and Richardson 2001)</w:delText>
          </w:r>
        </w:del>
        <w:r w:rsidR="00CE4470">
          <w:rPr>
            <w:rFonts w:ascii="Times New Roman" w:hAnsi="Times New Roman" w:cs="Times New Roman"/>
            <w:sz w:val="24"/>
            <w:szCs w:val="24"/>
          </w:rPr>
          <w:t>.</w:t>
        </w:r>
        <w:r w:rsidR="00CE4470" w:rsidRPr="002B49F2">
          <w:rPr>
            <w:rFonts w:ascii="Times New Roman" w:hAnsi="Times New Roman" w:cs="Times New Roman"/>
            <w:sz w:val="24"/>
            <w:szCs w:val="24"/>
          </w:rPr>
          <w:t xml:space="preserve"> </w:t>
        </w:r>
      </w:moveTo>
      <w:moveToRangeEnd w:id="1856"/>
      <w:del w:id="1864" w:author="Scott Cooper" w:date="2014-12-14T14:17:00Z">
        <w:r w:rsidR="00383DFA" w:rsidDel="00CE4470">
          <w:rPr>
            <w:rFonts w:ascii="Times New Roman" w:hAnsi="Times New Roman" w:cs="Times New Roman"/>
            <w:sz w:val="24"/>
            <w:szCs w:val="24"/>
          </w:rPr>
          <w:delText>This may be evidence of</w:delText>
        </w:r>
        <w:r w:rsidR="00976772" w:rsidDel="00CE4470">
          <w:rPr>
            <w:rFonts w:ascii="Times New Roman" w:hAnsi="Times New Roman" w:cs="Times New Roman"/>
            <w:sz w:val="24"/>
            <w:szCs w:val="24"/>
          </w:rPr>
          <w:delText xml:space="preserve"> context dependent</w:delText>
        </w:r>
        <w:r w:rsidR="00383DFA" w:rsidDel="00CE4470">
          <w:rPr>
            <w:rFonts w:ascii="Times New Roman" w:hAnsi="Times New Roman" w:cs="Times New Roman"/>
            <w:sz w:val="24"/>
            <w:szCs w:val="24"/>
          </w:rPr>
          <w:delText xml:space="preserve"> </w:delText>
        </w:r>
        <w:r w:rsidR="00EE0790" w:rsidDel="00CE4470">
          <w:rPr>
            <w:rFonts w:ascii="Times New Roman" w:hAnsi="Times New Roman" w:cs="Times New Roman"/>
            <w:sz w:val="24"/>
            <w:szCs w:val="24"/>
          </w:rPr>
          <w:delText>interspecific competition</w:delText>
        </w:r>
        <w:r w:rsidR="00383DFA" w:rsidDel="00CE4470">
          <w:rPr>
            <w:rFonts w:ascii="Times New Roman" w:hAnsi="Times New Roman" w:cs="Times New Roman"/>
            <w:sz w:val="24"/>
            <w:szCs w:val="24"/>
          </w:rPr>
          <w:delText xml:space="preserve"> between tadpoles and mayflies</w:delText>
        </w:r>
      </w:del>
      <w:ins w:id="1865" w:author="Scott Cooper" w:date="2014-12-14T14:17:00Z">
        <w:r w:rsidR="00CE4470">
          <w:rPr>
            <w:rFonts w:ascii="Times New Roman" w:hAnsi="Times New Roman" w:cs="Times New Roman"/>
            <w:sz w:val="24"/>
            <w:szCs w:val="24"/>
          </w:rPr>
          <w:t>Further, tadpole effects on algal abundance and mayfly growth were much stronger in LeConte Lake than Spur Lake</w:t>
        </w:r>
      </w:ins>
      <w:commentRangeStart w:id="1866"/>
      <w:del w:id="1867" w:author="Scott Cooper" w:date="2014-12-14T14:18:00Z">
        <w:r w:rsidR="00976772" w:rsidDel="00CE4470">
          <w:rPr>
            <w:rFonts w:ascii="Times New Roman" w:hAnsi="Times New Roman" w:cs="Times New Roman"/>
            <w:sz w:val="24"/>
            <w:szCs w:val="24"/>
          </w:rPr>
          <w:delText xml:space="preserve">: in LeConte, Ameletus competed with tadpoles and algal abundance was lower at higher </w:delText>
        </w:r>
        <w:r w:rsidR="00976772" w:rsidDel="00CE4470">
          <w:rPr>
            <w:rFonts w:ascii="Times New Roman" w:hAnsi="Times New Roman" w:cs="Times New Roman"/>
            <w:sz w:val="24"/>
            <w:szCs w:val="24"/>
          </w:rPr>
          <w:lastRenderedPageBreak/>
          <w:delText>c</w:delText>
        </w:r>
        <w:r w:rsidR="00E545A2" w:rsidDel="00CE4470">
          <w:rPr>
            <w:rFonts w:ascii="Times New Roman" w:hAnsi="Times New Roman" w:cs="Times New Roman"/>
            <w:sz w:val="24"/>
            <w:szCs w:val="24"/>
          </w:rPr>
          <w:delText>onsumer abundances, but in Spur</w:delText>
        </w:r>
        <w:r w:rsidR="00976772" w:rsidDel="00CE4470">
          <w:rPr>
            <w:rFonts w:ascii="Times New Roman" w:hAnsi="Times New Roman" w:cs="Times New Roman"/>
            <w:sz w:val="24"/>
            <w:szCs w:val="24"/>
          </w:rPr>
          <w:delText xml:space="preserve"> where algal abundance was generally higher, there was no evidence of an effect of consumers on algal abundance or consumer body size</w:delText>
        </w:r>
      </w:del>
      <w:commentRangeEnd w:id="1866"/>
      <w:r w:rsidR="00CE4470">
        <w:rPr>
          <w:rStyle w:val="CommentReference"/>
        </w:rPr>
        <w:commentReference w:id="1866"/>
      </w:r>
      <w:r w:rsidR="002B49F2">
        <w:rPr>
          <w:rFonts w:ascii="Times New Roman" w:hAnsi="Times New Roman" w:cs="Times New Roman"/>
          <w:sz w:val="24"/>
          <w:szCs w:val="24"/>
        </w:rPr>
        <w:t xml:space="preserve">.  </w:t>
      </w:r>
      <w:ins w:id="1868" w:author="Scott Cooper" w:date="2014-12-14T14:23:00Z">
        <w:r w:rsidR="00CE4470">
          <w:rPr>
            <w:rFonts w:ascii="Times New Roman" w:hAnsi="Times New Roman" w:cs="Times New Roman"/>
            <w:sz w:val="24"/>
            <w:szCs w:val="24"/>
          </w:rPr>
          <w:t xml:space="preserve">In general, the loss of </w:t>
        </w:r>
      </w:ins>
      <w:moveFromRangeStart w:id="1869" w:author="Scott Cooper" w:date="2014-12-14T14:21:00Z" w:name="move406330139"/>
      <w:moveFrom w:id="1870" w:author="Scott Cooper" w:date="2014-12-14T14:21:00Z">
        <w:r w:rsidR="002B49F2" w:rsidDel="00CE4470">
          <w:rPr>
            <w:rFonts w:ascii="Times New Roman" w:hAnsi="Times New Roman" w:cs="Times New Roman"/>
            <w:sz w:val="24"/>
            <w:szCs w:val="24"/>
          </w:rPr>
          <w:t>Elsewhere, o</w:t>
        </w:r>
        <w:r w:rsidR="00860C10" w:rsidDel="00CE4470">
          <w:rPr>
            <w:rFonts w:ascii="Times New Roman" w:hAnsi="Times New Roman" w:cs="Times New Roman"/>
            <w:sz w:val="24"/>
            <w:szCs w:val="24"/>
          </w:rPr>
          <w:t xml:space="preserve">ther </w:t>
        </w:r>
        <w:r w:rsidR="00383DFA" w:rsidDel="00CE4470">
          <w:rPr>
            <w:rFonts w:ascii="Times New Roman" w:hAnsi="Times New Roman" w:cs="Times New Roman"/>
            <w:sz w:val="24"/>
            <w:szCs w:val="24"/>
          </w:rPr>
          <w:t>aquatic insect grazers</w:t>
        </w:r>
        <w:r w:rsidR="00860C10" w:rsidDel="00CE4470">
          <w:rPr>
            <w:rFonts w:ascii="Times New Roman" w:hAnsi="Times New Roman" w:cs="Times New Roman"/>
            <w:sz w:val="24"/>
            <w:szCs w:val="24"/>
          </w:rPr>
          <w:t xml:space="preserve"> have </w:t>
        </w:r>
        <w:r w:rsidR="00383DFA" w:rsidDel="00CE4470">
          <w:rPr>
            <w:rFonts w:ascii="Times New Roman" w:hAnsi="Times New Roman" w:cs="Times New Roman"/>
            <w:sz w:val="24"/>
            <w:szCs w:val="24"/>
          </w:rPr>
          <w:t xml:space="preserve">shown </w:t>
        </w:r>
        <w:r w:rsidR="00860C10" w:rsidDel="00CE4470">
          <w:rPr>
            <w:rFonts w:ascii="Times New Roman" w:hAnsi="Times New Roman" w:cs="Times New Roman"/>
            <w:sz w:val="24"/>
            <w:szCs w:val="24"/>
          </w:rPr>
          <w:t xml:space="preserve">similar </w:t>
        </w:r>
        <w:r w:rsidR="00383DFA" w:rsidDel="00CE4470">
          <w:rPr>
            <w:rFonts w:ascii="Times New Roman" w:hAnsi="Times New Roman" w:cs="Times New Roman"/>
            <w:sz w:val="24"/>
            <w:szCs w:val="24"/>
          </w:rPr>
          <w:t>responses to the removal of tadpoles</w:t>
        </w:r>
        <w:r w:rsidR="00860C10" w:rsidDel="00CE4470">
          <w:rPr>
            <w:rFonts w:ascii="Times New Roman" w:hAnsi="Times New Roman" w:cs="Times New Roman"/>
            <w:sz w:val="24"/>
            <w:szCs w:val="24"/>
          </w:rPr>
          <w:t xml:space="preserve">; </w:t>
        </w:r>
        <w:r w:rsidR="00383DFA" w:rsidDel="00CE4470">
          <w:rPr>
            <w:rFonts w:ascii="Times New Roman" w:hAnsi="Times New Roman" w:cs="Times New Roman"/>
            <w:sz w:val="24"/>
            <w:szCs w:val="24"/>
          </w:rPr>
          <w:t xml:space="preserve">mayfly and chironomid abundances increased 60% and 20% despite the removal of </w:t>
        </w:r>
        <w:r w:rsidR="00860C10" w:rsidRPr="00EE0790" w:rsidDel="00CE4470">
          <w:rPr>
            <w:rFonts w:ascii="Times New Roman" w:hAnsi="Times New Roman" w:cs="Times New Roman"/>
            <w:sz w:val="24"/>
            <w:szCs w:val="24"/>
          </w:rPr>
          <w:t xml:space="preserve">tailed frog tadpoles </w:t>
        </w:r>
        <w:r w:rsidR="00383DFA" w:rsidDel="00CE4470">
          <w:rPr>
            <w:rFonts w:ascii="Times New Roman" w:hAnsi="Times New Roman" w:cs="Times New Roman"/>
            <w:sz w:val="24"/>
            <w:szCs w:val="24"/>
          </w:rPr>
          <w:t xml:space="preserve">having </w:t>
        </w:r>
        <w:r w:rsidR="00860C10" w:rsidRPr="00EE0790" w:rsidDel="00CE4470">
          <w:rPr>
            <w:rFonts w:ascii="Times New Roman" w:hAnsi="Times New Roman" w:cs="Times New Roman"/>
            <w:sz w:val="24"/>
            <w:szCs w:val="24"/>
          </w:rPr>
          <w:t>no impact on algal abundance</w:t>
        </w:r>
        <w:r w:rsidR="00860C10" w:rsidDel="00CE4470">
          <w:rPr>
            <w:rFonts w:ascii="Times New Roman" w:hAnsi="Times New Roman" w:cs="Times New Roman"/>
            <w:sz w:val="24"/>
            <w:szCs w:val="24"/>
          </w:rPr>
          <w:t xml:space="preserve"> </w:t>
        </w:r>
        <w:r w:rsidR="00860C10" w:rsidRPr="00EE0790" w:rsidDel="00CE4470">
          <w:rPr>
            <w:rFonts w:ascii="Times New Roman" w:hAnsi="Times New Roman" w:cs="Times New Roman"/>
            <w:noProof/>
            <w:sz w:val="24"/>
            <w:szCs w:val="24"/>
          </w:rPr>
          <w:t>(Kiffney and Richardson 2001)</w:t>
        </w:r>
        <w:r w:rsidR="00860C10" w:rsidDel="00CE4470">
          <w:rPr>
            <w:rFonts w:ascii="Times New Roman" w:hAnsi="Times New Roman" w:cs="Times New Roman"/>
            <w:sz w:val="24"/>
            <w:szCs w:val="24"/>
          </w:rPr>
          <w:t>.</w:t>
        </w:r>
        <w:r w:rsidR="002B49F2" w:rsidRPr="002B49F2" w:rsidDel="00CE4470">
          <w:rPr>
            <w:rFonts w:ascii="Times New Roman" w:hAnsi="Times New Roman" w:cs="Times New Roman"/>
            <w:sz w:val="24"/>
            <w:szCs w:val="24"/>
          </w:rPr>
          <w:t xml:space="preserve"> </w:t>
        </w:r>
        <w:r w:rsidR="002B49F2" w:rsidDel="00CE4470">
          <w:rPr>
            <w:rFonts w:ascii="Times New Roman" w:hAnsi="Times New Roman" w:cs="Times New Roman"/>
            <w:sz w:val="24"/>
            <w:szCs w:val="24"/>
          </w:rPr>
          <w:t xml:space="preserve"> </w:t>
        </w:r>
      </w:moveFrom>
      <w:moveFromRangeEnd w:id="1869"/>
      <w:del w:id="1871" w:author="Scott Cooper" w:date="2014-12-14T14:24:00Z">
        <w:r w:rsidR="002B49F2" w:rsidDel="00CE4470">
          <w:rPr>
            <w:rFonts w:ascii="Times New Roman" w:hAnsi="Times New Roman" w:cs="Times New Roman"/>
            <w:sz w:val="24"/>
            <w:szCs w:val="24"/>
          </w:rPr>
          <w:delText xml:space="preserve">This suggests that the loss of </w:delText>
        </w:r>
      </w:del>
      <w:r w:rsidR="002B49F2">
        <w:rPr>
          <w:rFonts w:ascii="Times New Roman" w:hAnsi="Times New Roman" w:cs="Times New Roman"/>
          <w:sz w:val="24"/>
          <w:szCs w:val="24"/>
        </w:rPr>
        <w:t xml:space="preserve">mountain yellow-legged frog tadpoles from Sierra Nevada lakes </w:t>
      </w:r>
      <w:ins w:id="1872" w:author="Scott Cooper" w:date="2014-12-14T14:24:00Z">
        <w:r w:rsidR="00CE4470">
          <w:rPr>
            <w:rFonts w:ascii="Times New Roman" w:hAnsi="Times New Roman" w:cs="Times New Roman"/>
            <w:sz w:val="24"/>
            <w:szCs w:val="24"/>
          </w:rPr>
          <w:t>may result in increases in mayfly performance, but this effect appears to vary across lakes</w:t>
        </w:r>
      </w:ins>
      <w:del w:id="1873" w:author="Scott Cooper" w:date="2014-12-14T14:24:00Z">
        <w:r w:rsidR="002B49F2" w:rsidDel="00CE4470">
          <w:rPr>
            <w:rFonts w:ascii="Times New Roman" w:hAnsi="Times New Roman" w:cs="Times New Roman"/>
            <w:sz w:val="24"/>
            <w:szCs w:val="24"/>
          </w:rPr>
          <w:delText xml:space="preserve">can lead to competitive release </w:delText>
        </w:r>
        <w:r w:rsidR="002B49F2" w:rsidRPr="00860C10" w:rsidDel="00CE4470">
          <w:rPr>
            <w:rFonts w:ascii="Times New Roman" w:hAnsi="Times New Roman" w:cs="Times New Roman"/>
            <w:noProof/>
            <w:sz w:val="24"/>
            <w:szCs w:val="24"/>
          </w:rPr>
          <w:delText>(Schmitt and Holbrook 1990, Holbrook and Schmitt 1995)</w:delText>
        </w:r>
        <w:r w:rsidR="002B49F2" w:rsidDel="00CE4470">
          <w:rPr>
            <w:rFonts w:ascii="Times New Roman" w:hAnsi="Times New Roman" w:cs="Times New Roman"/>
            <w:sz w:val="24"/>
            <w:szCs w:val="24"/>
          </w:rPr>
          <w:delText xml:space="preserve"> of mayflies via freeing of algal resources, but that response is not general in all lakes</w:delText>
        </w:r>
      </w:del>
      <w:r w:rsidR="002B49F2">
        <w:rPr>
          <w:rFonts w:ascii="Times New Roman" w:hAnsi="Times New Roman" w:cs="Times New Roman"/>
          <w:sz w:val="24"/>
          <w:szCs w:val="24"/>
        </w:rPr>
        <w:t xml:space="preserve">.  </w:t>
      </w:r>
    </w:p>
    <w:p w14:paraId="083B6801" w14:textId="4C7D9156" w:rsidR="00A37D19" w:rsidRDefault="001C228A" w:rsidP="008D3EF6">
      <w:pPr>
        <w:spacing w:line="480" w:lineRule="auto"/>
        <w:ind w:right="360" w:firstLine="720"/>
        <w:rPr>
          <w:rFonts w:ascii="Times New Roman" w:hAnsi="Times New Roman" w:cs="Times New Roman"/>
          <w:sz w:val="24"/>
          <w:szCs w:val="24"/>
        </w:rPr>
      </w:pPr>
      <w:ins w:id="1874" w:author="Scott Cooper" w:date="2014-12-14T14:27:00Z">
        <w:r>
          <w:rPr>
            <w:rFonts w:ascii="Times New Roman" w:hAnsi="Times New Roman" w:cs="Times New Roman"/>
            <w:sz w:val="24"/>
            <w:szCs w:val="24"/>
          </w:rPr>
          <w:t>Intere</w:t>
        </w:r>
      </w:ins>
      <w:ins w:id="1875" w:author="Scott Cooper" w:date="2014-12-14T14:28:00Z">
        <w:r>
          <w:rPr>
            <w:rFonts w:ascii="Times New Roman" w:hAnsi="Times New Roman" w:cs="Times New Roman"/>
            <w:sz w:val="24"/>
            <w:szCs w:val="24"/>
          </w:rPr>
          <w:t xml:space="preserve">stingly, mayflies reduced algal biomass in the mesocosm experiment, but only where tadpoles were present.  This result indicates that </w:t>
        </w:r>
      </w:ins>
      <w:ins w:id="1876" w:author="Scott Cooper" w:date="2014-12-14T14:29:00Z">
        <w:r>
          <w:rPr>
            <w:rFonts w:ascii="Times New Roman" w:hAnsi="Times New Roman" w:cs="Times New Roman"/>
            <w:sz w:val="24"/>
            <w:szCs w:val="24"/>
          </w:rPr>
          <w:t xml:space="preserve">tadpoles modified environmental conditions or algal communities in such a way as to increase mayfly effects on algal resources. </w:t>
        </w:r>
      </w:ins>
      <w:commentRangeStart w:id="1877"/>
      <w:del w:id="1878" w:author="Scott Cooper" w:date="2014-12-14T14:26:00Z">
        <w:r w:rsidR="00FD5632" w:rsidDel="001C228A">
          <w:rPr>
            <w:rFonts w:ascii="Times New Roman" w:hAnsi="Times New Roman" w:cs="Times New Roman"/>
            <w:sz w:val="24"/>
            <w:szCs w:val="24"/>
          </w:rPr>
          <w:delText xml:space="preserve">While we examined the effect of tadpoles as </w:delText>
        </w:r>
        <w:r w:rsidR="003A4AF8" w:rsidDel="001C228A">
          <w:rPr>
            <w:rFonts w:ascii="Times New Roman" w:hAnsi="Times New Roman" w:cs="Times New Roman"/>
            <w:sz w:val="24"/>
            <w:szCs w:val="24"/>
          </w:rPr>
          <w:delText xml:space="preserve">consumers, </w:delText>
        </w:r>
        <w:r w:rsidR="00F95211" w:rsidDel="001C228A">
          <w:rPr>
            <w:rFonts w:ascii="Times New Roman" w:hAnsi="Times New Roman" w:cs="Times New Roman"/>
            <w:sz w:val="24"/>
            <w:szCs w:val="24"/>
          </w:rPr>
          <w:delText>the loss of facilitative and bottom-up roles</w:delText>
        </w:r>
        <w:r w:rsidR="00FD5632" w:rsidDel="001C228A">
          <w:rPr>
            <w:rFonts w:ascii="Times New Roman" w:hAnsi="Times New Roman" w:cs="Times New Roman"/>
            <w:sz w:val="24"/>
            <w:szCs w:val="24"/>
          </w:rPr>
          <w:delText xml:space="preserve"> </w:delText>
        </w:r>
        <w:r w:rsidR="00F95211" w:rsidDel="001C228A">
          <w:rPr>
            <w:rFonts w:ascii="Times New Roman" w:hAnsi="Times New Roman" w:cs="Times New Roman"/>
            <w:sz w:val="24"/>
            <w:szCs w:val="24"/>
          </w:rPr>
          <w:delText xml:space="preserve">that species play may have equal or greater impacts on communities </w:delText>
        </w:r>
        <w:r w:rsidR="00774EA0" w:rsidRPr="00774EA0" w:rsidDel="001C228A">
          <w:rPr>
            <w:rFonts w:ascii="Times New Roman" w:hAnsi="Times New Roman" w:cs="Times New Roman"/>
            <w:noProof/>
            <w:sz w:val="24"/>
            <w:szCs w:val="24"/>
          </w:rPr>
          <w:delText>(Bruno et al. 2003, Ellison et al. 2005, Lafferty and Kuris 2009)</w:delText>
        </w:r>
        <w:r w:rsidR="003C0DD8" w:rsidDel="001C228A">
          <w:rPr>
            <w:rFonts w:ascii="Times New Roman" w:hAnsi="Times New Roman" w:cs="Times New Roman"/>
            <w:sz w:val="24"/>
            <w:szCs w:val="24"/>
          </w:rPr>
          <w:delText xml:space="preserve">.  </w:delText>
        </w:r>
        <w:r w:rsidR="002B49F2" w:rsidDel="001C228A">
          <w:rPr>
            <w:rFonts w:ascii="Times New Roman" w:hAnsi="Times New Roman" w:cs="Times New Roman"/>
            <w:sz w:val="24"/>
            <w:szCs w:val="24"/>
          </w:rPr>
          <w:delText xml:space="preserve">We found evidence that mountain yellow-legged frog tadpoles can facilitate mayflies, as mayflies in our mesocosm experiments only reduced algal abundance in the presence of tadpoles.  </w:delText>
        </w:r>
      </w:del>
      <w:r w:rsidR="002B49F2">
        <w:rPr>
          <w:rFonts w:ascii="Times New Roman" w:hAnsi="Times New Roman" w:cs="Times New Roman"/>
          <w:sz w:val="24"/>
          <w:szCs w:val="24"/>
        </w:rPr>
        <w:t>Tadpoles</w:t>
      </w:r>
      <w:commentRangeEnd w:id="1877"/>
      <w:r>
        <w:rPr>
          <w:rStyle w:val="CommentReference"/>
        </w:rPr>
        <w:commentReference w:id="1877"/>
      </w:r>
      <w:r w:rsidR="002B49F2">
        <w:rPr>
          <w:rFonts w:ascii="Times New Roman" w:hAnsi="Times New Roman" w:cs="Times New Roman"/>
          <w:sz w:val="24"/>
          <w:szCs w:val="24"/>
        </w:rPr>
        <w:t xml:space="preserve"> can </w:t>
      </w:r>
      <w:del w:id="1879" w:author="Scott Cooper" w:date="2014-12-14T14:29:00Z">
        <w:r w:rsidR="002B49F2" w:rsidDel="001C228A">
          <w:rPr>
            <w:rFonts w:ascii="Times New Roman" w:hAnsi="Times New Roman" w:cs="Times New Roman"/>
            <w:sz w:val="24"/>
            <w:szCs w:val="24"/>
          </w:rPr>
          <w:delText>benefit their neighbors</w:delText>
        </w:r>
        <w:r w:rsidR="00D253F0" w:rsidDel="001C228A">
          <w:rPr>
            <w:rFonts w:ascii="Times New Roman" w:hAnsi="Times New Roman" w:cs="Times New Roman"/>
            <w:sz w:val="24"/>
            <w:szCs w:val="24"/>
          </w:rPr>
          <w:delText>’ grazing</w:delText>
        </w:r>
        <w:r w:rsidR="002B49F2" w:rsidDel="001C228A">
          <w:rPr>
            <w:rFonts w:ascii="Times New Roman" w:hAnsi="Times New Roman" w:cs="Times New Roman"/>
            <w:sz w:val="24"/>
            <w:szCs w:val="24"/>
          </w:rPr>
          <w:delText xml:space="preserve"> by bioturbating</w:delText>
        </w:r>
      </w:del>
      <w:ins w:id="1880" w:author="Scott Cooper" w:date="2014-12-14T14:29:00Z">
        <w:r>
          <w:rPr>
            <w:rFonts w:ascii="Times New Roman" w:hAnsi="Times New Roman" w:cs="Times New Roman"/>
            <w:sz w:val="24"/>
            <w:szCs w:val="24"/>
          </w:rPr>
          <w:t>re</w:t>
        </w:r>
      </w:ins>
      <w:ins w:id="1881" w:author="Scott Cooper" w:date="2014-12-14T14:30:00Z">
        <w:r>
          <w:rPr>
            <w:rFonts w:ascii="Times New Roman" w:hAnsi="Times New Roman" w:cs="Times New Roman"/>
            <w:sz w:val="24"/>
            <w:szCs w:val="24"/>
          </w:rPr>
          <w:t>move the</w:t>
        </w:r>
      </w:ins>
      <w:r w:rsidR="002B49F2">
        <w:rPr>
          <w:rFonts w:ascii="Times New Roman" w:hAnsi="Times New Roman" w:cs="Times New Roman"/>
          <w:sz w:val="24"/>
          <w:szCs w:val="24"/>
        </w:rPr>
        <w:t xml:space="preserve"> silt </w:t>
      </w:r>
      <w:del w:id="1882" w:author="Scott Cooper" w:date="2014-12-14T14:30:00Z">
        <w:r w:rsidR="002B49F2" w:rsidDel="001C228A">
          <w:rPr>
            <w:rFonts w:ascii="Times New Roman" w:hAnsi="Times New Roman" w:cs="Times New Roman"/>
            <w:sz w:val="24"/>
            <w:szCs w:val="24"/>
          </w:rPr>
          <w:delText>that covers algae</w:delText>
        </w:r>
      </w:del>
      <w:ins w:id="1883" w:author="Scott Cooper" w:date="2014-12-14T14:30:00Z">
        <w:r>
          <w:rPr>
            <w:rFonts w:ascii="Times New Roman" w:hAnsi="Times New Roman" w:cs="Times New Roman"/>
            <w:sz w:val="24"/>
            <w:szCs w:val="24"/>
          </w:rPr>
          <w:t>covering bottom substrata</w:t>
        </w:r>
      </w:ins>
      <w:r w:rsidR="002B49F2">
        <w:rPr>
          <w:rFonts w:ascii="Times New Roman" w:hAnsi="Times New Roman" w:cs="Times New Roman"/>
          <w:sz w:val="24"/>
          <w:szCs w:val="24"/>
        </w:rPr>
        <w:t xml:space="preserve">, </w:t>
      </w:r>
      <w:del w:id="1884" w:author="Scott Cooper" w:date="2014-12-14T14:53:00Z">
        <w:r w:rsidR="002B49F2" w:rsidDel="00ED2042">
          <w:rPr>
            <w:rFonts w:ascii="Times New Roman" w:hAnsi="Times New Roman" w:cs="Times New Roman"/>
            <w:sz w:val="24"/>
            <w:szCs w:val="24"/>
          </w:rPr>
          <w:delText>leading to higher abundances of mayfly nymphs in the presence of tadpoles.  This has been documented in tropical streams where tadpole bioturbation exposes algal resource which mayflies can use, and mayflies decreased when tadpoles were excluded from patches of the stream bottom</w:delText>
        </w:r>
      </w:del>
      <w:ins w:id="1885" w:author="Scott Cooper" w:date="2014-12-14T14:53:00Z">
        <w:r w:rsidR="00ED2042">
          <w:rPr>
            <w:rFonts w:ascii="Times New Roman" w:hAnsi="Times New Roman" w:cs="Times New Roman"/>
            <w:sz w:val="24"/>
            <w:szCs w:val="24"/>
          </w:rPr>
          <w:t>increasing the access of stream invertebrates to algal resources</w:t>
        </w:r>
      </w:ins>
      <w:r w:rsidR="002B49F2">
        <w:rPr>
          <w:rFonts w:ascii="Times New Roman" w:hAnsi="Times New Roman" w:cs="Times New Roman"/>
          <w:sz w:val="24"/>
          <w:szCs w:val="24"/>
        </w:rPr>
        <w:t xml:space="preserve"> </w:t>
      </w:r>
      <w:r w:rsidR="00D253F0" w:rsidRPr="00D253F0">
        <w:rPr>
          <w:rFonts w:ascii="Times New Roman" w:hAnsi="Times New Roman" w:cs="Times New Roman"/>
          <w:noProof/>
          <w:sz w:val="24"/>
          <w:szCs w:val="24"/>
        </w:rPr>
        <w:lastRenderedPageBreak/>
        <w:t>(Ranvestel et al. 2004)</w:t>
      </w:r>
      <w:r w:rsidR="002B49F2">
        <w:rPr>
          <w:rFonts w:ascii="Times New Roman" w:hAnsi="Times New Roman" w:cs="Times New Roman"/>
          <w:sz w:val="24"/>
          <w:szCs w:val="24"/>
        </w:rPr>
        <w:t xml:space="preserve">.  </w:t>
      </w:r>
      <w:ins w:id="1886" w:author="Scott Cooper" w:date="2014-12-14T14:53:00Z">
        <w:r w:rsidR="00ED2042">
          <w:rPr>
            <w:rFonts w:ascii="Times New Roman" w:hAnsi="Times New Roman" w:cs="Times New Roman"/>
            <w:sz w:val="24"/>
            <w:szCs w:val="24"/>
          </w:rPr>
          <w:t>In addition, tadpole excr</w:t>
        </w:r>
      </w:ins>
      <w:ins w:id="1887" w:author="Scott Cooper" w:date="2014-12-14T14:54:00Z">
        <w:r w:rsidR="00ED2042">
          <w:rPr>
            <w:rFonts w:ascii="Times New Roman" w:hAnsi="Times New Roman" w:cs="Times New Roman"/>
            <w:sz w:val="24"/>
            <w:szCs w:val="24"/>
          </w:rPr>
          <w:t>etion can create nutrient hotspots which increase the quality and quantity of algal resources for grazers</w:t>
        </w:r>
      </w:ins>
      <w:del w:id="1888" w:author="Scott Cooper" w:date="2014-12-14T14:54:00Z">
        <w:r w:rsidR="00976772" w:rsidDel="00ED2042">
          <w:rPr>
            <w:rFonts w:ascii="Times New Roman" w:hAnsi="Times New Roman" w:cs="Times New Roman"/>
            <w:sz w:val="24"/>
            <w:szCs w:val="24"/>
          </w:rPr>
          <w:delText xml:space="preserve">Aggregating </w:delText>
        </w:r>
        <w:r w:rsidR="00B12DF0" w:rsidDel="00ED2042">
          <w:rPr>
            <w:rFonts w:ascii="Times New Roman" w:hAnsi="Times New Roman" w:cs="Times New Roman"/>
            <w:sz w:val="24"/>
            <w:szCs w:val="24"/>
          </w:rPr>
          <w:delText xml:space="preserve">behavior by </w:delText>
        </w:r>
        <w:r w:rsidR="003C0DD8" w:rsidDel="00ED2042">
          <w:rPr>
            <w:rFonts w:ascii="Times New Roman" w:hAnsi="Times New Roman" w:cs="Times New Roman"/>
            <w:sz w:val="24"/>
            <w:szCs w:val="24"/>
          </w:rPr>
          <w:delText xml:space="preserve">mountain yellow-legged frog </w:delText>
        </w:r>
        <w:r w:rsidR="00B12DF0" w:rsidDel="00ED2042">
          <w:rPr>
            <w:rFonts w:ascii="Times New Roman" w:hAnsi="Times New Roman" w:cs="Times New Roman"/>
            <w:sz w:val="24"/>
            <w:szCs w:val="24"/>
          </w:rPr>
          <w:delText>tadpoles can create patches where dissolved nitrogen is orders of magnitude higher than in adjacent patches without tadpoles</w:delText>
        </w:r>
      </w:del>
      <w:r w:rsidR="00E318EE">
        <w:rPr>
          <w:rFonts w:ascii="Times New Roman" w:hAnsi="Times New Roman" w:cs="Times New Roman"/>
          <w:sz w:val="24"/>
          <w:szCs w:val="24"/>
        </w:rPr>
        <w:t xml:space="preserve"> (</w:t>
      </w:r>
      <w:ins w:id="1889" w:author="Scott Cooper" w:date="2014-12-14T14:55:00Z">
        <w:r w:rsidR="00ED2042" w:rsidRPr="002B4EB9">
          <w:rPr>
            <w:rFonts w:ascii="Times New Roman" w:hAnsi="Times New Roman" w:cs="Times New Roman"/>
            <w:noProof/>
            <w:sz w:val="24"/>
            <w:szCs w:val="24"/>
          </w:rPr>
          <w:t>Seale 1980, Vanni et al. 2002</w:t>
        </w:r>
      </w:ins>
      <w:r w:rsidR="00E318EE">
        <w:rPr>
          <w:rFonts w:ascii="Times New Roman" w:hAnsi="Times New Roman" w:cs="Times New Roman"/>
          <w:sz w:val="24"/>
          <w:szCs w:val="24"/>
        </w:rPr>
        <w:t xml:space="preserve">Smith </w:t>
      </w:r>
      <w:r w:rsidR="00D253F0">
        <w:rPr>
          <w:rFonts w:ascii="Times New Roman" w:hAnsi="Times New Roman" w:cs="Times New Roman"/>
          <w:sz w:val="24"/>
          <w:szCs w:val="24"/>
        </w:rPr>
        <w:t>diss. 2015</w:t>
      </w:r>
      <w:r w:rsidR="00E318EE">
        <w:rPr>
          <w:rFonts w:ascii="Times New Roman" w:hAnsi="Times New Roman" w:cs="Times New Roman"/>
          <w:sz w:val="24"/>
          <w:szCs w:val="24"/>
        </w:rPr>
        <w:t>)</w:t>
      </w:r>
      <w:r w:rsidR="00B12DF0">
        <w:rPr>
          <w:rFonts w:ascii="Times New Roman" w:hAnsi="Times New Roman" w:cs="Times New Roman"/>
          <w:sz w:val="24"/>
          <w:szCs w:val="24"/>
        </w:rPr>
        <w:t xml:space="preserve">.  </w:t>
      </w:r>
      <w:ins w:id="1890" w:author="Scott Cooper" w:date="2014-12-14T14:56:00Z">
        <w:r w:rsidR="00ED2042">
          <w:rPr>
            <w:rFonts w:ascii="Times New Roman" w:hAnsi="Times New Roman" w:cs="Times New Roman"/>
            <w:sz w:val="24"/>
            <w:szCs w:val="24"/>
          </w:rPr>
          <w:t>Because tadpoles may be important prey for some predators</w:t>
        </w:r>
      </w:ins>
      <w:ins w:id="1891" w:author="Scott Cooper" w:date="2014-12-14T14:57:00Z">
        <w:r w:rsidR="00ED2042">
          <w:rPr>
            <w:rFonts w:ascii="Times New Roman" w:hAnsi="Times New Roman" w:cs="Times New Roman"/>
            <w:sz w:val="24"/>
            <w:szCs w:val="24"/>
          </w:rPr>
          <w:t xml:space="preserve"> </w:t>
        </w:r>
      </w:ins>
      <w:del w:id="1892" w:author="Scott Cooper" w:date="2014-12-14T14:55:00Z">
        <w:r w:rsidR="003C0DD8" w:rsidDel="00ED2042">
          <w:rPr>
            <w:rFonts w:ascii="Times New Roman" w:hAnsi="Times New Roman" w:cs="Times New Roman"/>
            <w:sz w:val="24"/>
            <w:szCs w:val="24"/>
          </w:rPr>
          <w:delText xml:space="preserve">Nitrogen recycling by tadpoles can enhance algal growth or diversity </w:delText>
        </w:r>
        <w:r w:rsidR="003C0DD8" w:rsidRPr="002B4EB9" w:rsidDel="00ED2042">
          <w:rPr>
            <w:rFonts w:ascii="Times New Roman" w:hAnsi="Times New Roman" w:cs="Times New Roman"/>
            <w:noProof/>
            <w:sz w:val="24"/>
            <w:szCs w:val="24"/>
          </w:rPr>
          <w:delText>(Seale 1980, Vanni et al. 2002)</w:delText>
        </w:r>
        <w:r w:rsidR="003C0DD8" w:rsidDel="00ED2042">
          <w:rPr>
            <w:rFonts w:ascii="Times New Roman" w:hAnsi="Times New Roman" w:cs="Times New Roman"/>
            <w:sz w:val="24"/>
            <w:szCs w:val="24"/>
          </w:rPr>
          <w:delText>, and may be especially important in sometimes-</w:delText>
        </w:r>
        <w:r w:rsidR="00A37D19" w:rsidDel="00ED2042">
          <w:rPr>
            <w:rFonts w:ascii="Times New Roman" w:hAnsi="Times New Roman" w:cs="Times New Roman"/>
            <w:sz w:val="24"/>
            <w:szCs w:val="24"/>
          </w:rPr>
          <w:delText xml:space="preserve">nitrogen limited </w:delText>
        </w:r>
        <w:r w:rsidR="00B12DF0" w:rsidDel="00ED2042">
          <w:rPr>
            <w:rFonts w:ascii="Times New Roman" w:hAnsi="Times New Roman" w:cs="Times New Roman"/>
            <w:sz w:val="24"/>
            <w:szCs w:val="24"/>
          </w:rPr>
          <w:delText>Sierra Nevada lakes</w:delText>
        </w:r>
        <w:r w:rsidR="00A37D19" w:rsidDel="00ED2042">
          <w:rPr>
            <w:rFonts w:ascii="Times New Roman" w:hAnsi="Times New Roman" w:cs="Times New Roman"/>
            <w:sz w:val="24"/>
            <w:szCs w:val="24"/>
          </w:rPr>
          <w:delText xml:space="preserve"> </w:delText>
        </w:r>
        <w:r w:rsidR="008B4A64" w:rsidRPr="008B4A64" w:rsidDel="00ED2042">
          <w:rPr>
            <w:rFonts w:ascii="Times New Roman" w:hAnsi="Times New Roman" w:cs="Times New Roman"/>
            <w:noProof/>
            <w:sz w:val="24"/>
            <w:szCs w:val="24"/>
          </w:rPr>
          <w:delText>(Sickman et al. 2003)</w:delText>
        </w:r>
        <w:r w:rsidR="003C0DD8" w:rsidDel="00ED2042">
          <w:rPr>
            <w:rFonts w:ascii="Times New Roman" w:hAnsi="Times New Roman" w:cs="Times New Roman"/>
            <w:sz w:val="24"/>
            <w:szCs w:val="24"/>
          </w:rPr>
          <w:delText>.</w:delText>
        </w:r>
        <w:r w:rsidR="00D253F0" w:rsidDel="00ED2042">
          <w:rPr>
            <w:rFonts w:ascii="Times New Roman" w:hAnsi="Times New Roman" w:cs="Times New Roman"/>
            <w:sz w:val="24"/>
            <w:szCs w:val="24"/>
          </w:rPr>
          <w:delText xml:space="preserve"> </w:delText>
        </w:r>
        <w:r w:rsidR="003C0DD8" w:rsidDel="00ED2042">
          <w:rPr>
            <w:rFonts w:ascii="Times New Roman" w:hAnsi="Times New Roman" w:cs="Times New Roman"/>
            <w:sz w:val="24"/>
            <w:szCs w:val="24"/>
          </w:rPr>
          <w:delText xml:space="preserve"> This tadpole-generated subsidy to producers could cascade upwards to fuel growth by insect grazers or by tadpoles themselves.</w:delText>
        </w:r>
        <w:r w:rsidR="00BB7B9E" w:rsidDel="00ED2042">
          <w:rPr>
            <w:rFonts w:ascii="Times New Roman" w:hAnsi="Times New Roman" w:cs="Times New Roman"/>
            <w:sz w:val="24"/>
            <w:szCs w:val="24"/>
          </w:rPr>
          <w:delText xml:space="preserve">  </w:delText>
        </w:r>
      </w:del>
      <w:del w:id="1893" w:author="Scott Cooper" w:date="2014-12-14T14:57:00Z">
        <w:r w:rsidR="00976772" w:rsidDel="00ED2042">
          <w:rPr>
            <w:rFonts w:ascii="Times New Roman" w:hAnsi="Times New Roman" w:cs="Times New Roman"/>
            <w:sz w:val="24"/>
            <w:szCs w:val="24"/>
          </w:rPr>
          <w:delText>The abundance of m</w:delText>
        </w:r>
        <w:r w:rsidR="00844AF3" w:rsidDel="00ED2042">
          <w:rPr>
            <w:rFonts w:ascii="Times New Roman" w:hAnsi="Times New Roman" w:cs="Times New Roman"/>
            <w:sz w:val="24"/>
            <w:szCs w:val="24"/>
          </w:rPr>
          <w:delText>ountain yellow-legged frog t</w:delText>
        </w:r>
        <w:r w:rsidR="00A37D19" w:rsidDel="00ED2042">
          <w:rPr>
            <w:rFonts w:ascii="Times New Roman" w:hAnsi="Times New Roman" w:cs="Times New Roman"/>
            <w:sz w:val="24"/>
            <w:szCs w:val="24"/>
          </w:rPr>
          <w:delText xml:space="preserve">adpoles </w:delText>
        </w:r>
        <w:r w:rsidR="00976772" w:rsidDel="00ED2042">
          <w:rPr>
            <w:rFonts w:ascii="Times New Roman" w:hAnsi="Times New Roman" w:cs="Times New Roman"/>
            <w:sz w:val="24"/>
            <w:szCs w:val="24"/>
          </w:rPr>
          <w:delText xml:space="preserve">in a lake may also cascade upwards to </w:delText>
        </w:r>
        <w:r w:rsidR="003C0DD8" w:rsidDel="00ED2042">
          <w:rPr>
            <w:rFonts w:ascii="Times New Roman" w:hAnsi="Times New Roman" w:cs="Times New Roman"/>
            <w:sz w:val="24"/>
            <w:szCs w:val="24"/>
          </w:rPr>
          <w:delText xml:space="preserve">positively affect predators </w:delText>
        </w:r>
        <w:r w:rsidR="00976772" w:rsidDel="00ED2042">
          <w:rPr>
            <w:rFonts w:ascii="Times New Roman" w:hAnsi="Times New Roman" w:cs="Times New Roman"/>
            <w:sz w:val="24"/>
            <w:szCs w:val="24"/>
          </w:rPr>
          <w:delText>like</w:delText>
        </w:r>
      </w:del>
      <w:ins w:id="1894" w:author="Scott Cooper" w:date="2014-12-14T14:57:00Z">
        <w:r w:rsidR="00ED2042">
          <w:rPr>
            <w:rFonts w:ascii="Times New Roman" w:hAnsi="Times New Roman" w:cs="Times New Roman"/>
            <w:sz w:val="24"/>
            <w:szCs w:val="24"/>
          </w:rPr>
          <w:t>(e.g.,</w:t>
        </w:r>
      </w:ins>
      <w:r w:rsidR="00976772">
        <w:rPr>
          <w:rFonts w:ascii="Times New Roman" w:hAnsi="Times New Roman" w:cs="Times New Roman"/>
          <w:sz w:val="24"/>
          <w:szCs w:val="24"/>
        </w:rPr>
        <w:t xml:space="preserve"> garter snakes</w:t>
      </w:r>
      <w:del w:id="1895" w:author="Scott Cooper" w:date="2014-12-14T14:57:00Z">
        <w:r w:rsidR="00976772" w:rsidDel="00ED2042">
          <w:rPr>
            <w:rFonts w:ascii="Times New Roman" w:hAnsi="Times New Roman" w:cs="Times New Roman"/>
            <w:sz w:val="24"/>
            <w:szCs w:val="24"/>
          </w:rPr>
          <w:delText xml:space="preserve">, </w:delText>
        </w:r>
        <w:r w:rsidR="00976772" w:rsidRPr="00976772" w:rsidDel="00ED2042">
          <w:rPr>
            <w:rFonts w:ascii="Times New Roman" w:hAnsi="Times New Roman" w:cs="Times New Roman"/>
            <w:noProof/>
            <w:sz w:val="24"/>
            <w:szCs w:val="24"/>
          </w:rPr>
          <w:delText>(</w:delText>
        </w:r>
      </w:del>
      <w:ins w:id="1896" w:author="Scott Cooper" w:date="2014-12-14T14:57:00Z">
        <w:r w:rsidR="00ED2042">
          <w:rPr>
            <w:rFonts w:ascii="Times New Roman" w:hAnsi="Times New Roman" w:cs="Times New Roman"/>
            <w:sz w:val="24"/>
            <w:szCs w:val="24"/>
          </w:rPr>
          <w:t xml:space="preserve">, </w:t>
        </w:r>
      </w:ins>
      <w:del w:id="1897" w:author="Scott Cooper" w:date="2014-12-14T14:57:00Z">
        <w:r w:rsidR="00976772" w:rsidRPr="00976772" w:rsidDel="00ED2042">
          <w:rPr>
            <w:rFonts w:ascii="Times New Roman" w:hAnsi="Times New Roman" w:cs="Times New Roman"/>
            <w:noProof/>
            <w:sz w:val="24"/>
            <w:szCs w:val="24"/>
          </w:rPr>
          <w:delText>Jennings et al. 1992, Matthews et al. 2002)</w:delText>
        </w:r>
        <w:r w:rsidR="00976772" w:rsidDel="00ED2042">
          <w:rPr>
            <w:rFonts w:ascii="Times New Roman" w:hAnsi="Times New Roman" w:cs="Times New Roman"/>
            <w:sz w:val="24"/>
            <w:szCs w:val="24"/>
          </w:rPr>
          <w:delText xml:space="preserve">, </w:delText>
        </w:r>
      </w:del>
      <w:r w:rsidR="00844AF3">
        <w:rPr>
          <w:rFonts w:ascii="Times New Roman" w:hAnsi="Times New Roman" w:cs="Times New Roman"/>
          <w:sz w:val="24"/>
          <w:szCs w:val="24"/>
        </w:rPr>
        <w:t>adult frogs</w:t>
      </w:r>
      <w:r w:rsidR="00976772">
        <w:rPr>
          <w:rFonts w:ascii="Times New Roman" w:hAnsi="Times New Roman" w:cs="Times New Roman"/>
          <w:sz w:val="24"/>
          <w:szCs w:val="24"/>
        </w:rPr>
        <w:t>,</w:t>
      </w:r>
      <w:r w:rsidR="00844AF3">
        <w:rPr>
          <w:rFonts w:ascii="Times New Roman" w:hAnsi="Times New Roman" w:cs="Times New Roman"/>
          <w:sz w:val="24"/>
          <w:szCs w:val="24"/>
        </w:rPr>
        <w:t xml:space="preserve"> </w:t>
      </w:r>
      <w:r w:rsidR="003C0DD8">
        <w:rPr>
          <w:rFonts w:ascii="Times New Roman" w:hAnsi="Times New Roman" w:cs="Times New Roman"/>
          <w:sz w:val="24"/>
          <w:szCs w:val="24"/>
        </w:rPr>
        <w:t xml:space="preserve">and </w:t>
      </w:r>
      <w:r w:rsidR="00A37D19">
        <w:rPr>
          <w:rFonts w:ascii="Times New Roman" w:hAnsi="Times New Roman" w:cs="Times New Roman"/>
          <w:sz w:val="24"/>
          <w:szCs w:val="24"/>
        </w:rPr>
        <w:t>Clark’s nutcrackers</w:t>
      </w:r>
      <w:ins w:id="1898" w:author="Scott Cooper" w:date="2014-12-14T14:58:00Z">
        <w:r w:rsidR="00ED2042">
          <w:rPr>
            <w:rFonts w:ascii="Times New Roman" w:hAnsi="Times New Roman" w:cs="Times New Roman"/>
            <w:sz w:val="24"/>
            <w:szCs w:val="24"/>
          </w:rPr>
          <w:t>)</w:t>
        </w:r>
      </w:ins>
      <w:r w:rsidR="00A37D19">
        <w:rPr>
          <w:rFonts w:ascii="Times New Roman" w:hAnsi="Times New Roman" w:cs="Times New Roman"/>
          <w:sz w:val="24"/>
          <w:szCs w:val="24"/>
        </w:rPr>
        <w:t xml:space="preserve"> </w:t>
      </w:r>
      <w:del w:id="1899" w:author="Scott Cooper" w:date="2014-12-14T14:57:00Z">
        <w:r w:rsidR="00844AF3" w:rsidDel="00ED2042">
          <w:rPr>
            <w:rFonts w:ascii="Times New Roman" w:hAnsi="Times New Roman" w:cs="Times New Roman"/>
            <w:sz w:val="24"/>
            <w:szCs w:val="24"/>
          </w:rPr>
          <w:delText>(personal observation)</w:delText>
        </w:r>
      </w:del>
      <w:ins w:id="1900" w:author="Scott Cooper" w:date="2014-12-14T14:57:00Z">
        <w:r w:rsidR="00ED2042">
          <w:rPr>
            <w:rFonts w:ascii="Times New Roman" w:hAnsi="Times New Roman" w:cs="Times New Roman"/>
            <w:sz w:val="24"/>
            <w:szCs w:val="24"/>
          </w:rPr>
          <w:t xml:space="preserve">( </w:t>
        </w:r>
        <w:r w:rsidR="00ED2042" w:rsidRPr="00976772">
          <w:rPr>
            <w:rFonts w:ascii="Times New Roman" w:hAnsi="Times New Roman" w:cs="Times New Roman"/>
            <w:noProof/>
            <w:sz w:val="24"/>
            <w:szCs w:val="24"/>
          </w:rPr>
          <w:t>Jennings et al. 1992, Matthews et al. 2002)</w:t>
        </w:r>
      </w:ins>
      <w:ins w:id="1901" w:author="Scott Cooper" w:date="2014-12-14T14:58:00Z">
        <w:r w:rsidR="00ED2042">
          <w:rPr>
            <w:rFonts w:ascii="Times New Roman" w:hAnsi="Times New Roman" w:cs="Times New Roman"/>
            <w:sz w:val="24"/>
            <w:szCs w:val="24"/>
          </w:rPr>
          <w:t xml:space="preserve"> and may have important bottom-up effects owing to nutrient excretion, they may affect entire lake</w:t>
        </w:r>
      </w:ins>
      <w:ins w:id="1902" w:author="Scott Cooper" w:date="2014-12-14T14:59:00Z">
        <w:r w:rsidR="00ED2042">
          <w:rPr>
            <w:rFonts w:ascii="Times New Roman" w:hAnsi="Times New Roman" w:cs="Times New Roman"/>
            <w:sz w:val="24"/>
            <w:szCs w:val="24"/>
          </w:rPr>
          <w:t>, riparian, and upland ecosystems</w:t>
        </w:r>
      </w:ins>
      <w:del w:id="1903" w:author="Scott Cooper" w:date="2014-12-14T14:57:00Z">
        <w:r w:rsidR="003C0DD8" w:rsidDel="00ED2042">
          <w:rPr>
            <w:rFonts w:ascii="Times New Roman" w:hAnsi="Times New Roman" w:cs="Times New Roman"/>
            <w:sz w:val="24"/>
            <w:szCs w:val="24"/>
          </w:rPr>
          <w:delText>.</w:delText>
        </w:r>
      </w:del>
      <w:r w:rsidR="003C0DD8">
        <w:rPr>
          <w:rFonts w:ascii="Times New Roman" w:hAnsi="Times New Roman" w:cs="Times New Roman"/>
          <w:sz w:val="24"/>
          <w:szCs w:val="24"/>
        </w:rPr>
        <w:t xml:space="preserve"> </w:t>
      </w:r>
      <w:r w:rsidR="00A37D19">
        <w:rPr>
          <w:rFonts w:ascii="Times New Roman" w:hAnsi="Times New Roman" w:cs="Times New Roman"/>
          <w:sz w:val="24"/>
          <w:szCs w:val="24"/>
        </w:rPr>
        <w:t xml:space="preserve"> </w:t>
      </w:r>
      <w:del w:id="1904" w:author="Scott Cooper" w:date="2014-12-14T14:59:00Z">
        <w:r w:rsidR="00A37D19" w:rsidDel="00ED2042">
          <w:rPr>
            <w:rFonts w:ascii="Times New Roman" w:hAnsi="Times New Roman" w:cs="Times New Roman"/>
            <w:sz w:val="24"/>
            <w:szCs w:val="24"/>
          </w:rPr>
          <w:delText xml:space="preserve">Clark’s nutcrackers are essential to the germination of white bark pine </w:delText>
        </w:r>
      </w:del>
      <w:r w:rsidR="008B4A64" w:rsidRPr="008B4A64">
        <w:rPr>
          <w:rFonts w:ascii="Times New Roman" w:hAnsi="Times New Roman" w:cs="Times New Roman"/>
          <w:noProof/>
          <w:sz w:val="24"/>
          <w:szCs w:val="24"/>
        </w:rPr>
        <w:t>(Pilliod 2002</w:t>
      </w:r>
      <w:del w:id="1905" w:author="Scott Cooper" w:date="2014-12-14T14:59:00Z">
        <w:r w:rsidR="008B4A64" w:rsidRPr="008B4A64" w:rsidDel="00ED2042">
          <w:rPr>
            <w:rFonts w:ascii="Times New Roman" w:hAnsi="Times New Roman" w:cs="Times New Roman"/>
            <w:noProof/>
            <w:sz w:val="24"/>
            <w:szCs w:val="24"/>
          </w:rPr>
          <w:delText>)</w:delText>
        </w:r>
        <w:r w:rsidR="00D253F0" w:rsidDel="00ED2042">
          <w:rPr>
            <w:rFonts w:ascii="Times New Roman" w:hAnsi="Times New Roman" w:cs="Times New Roman"/>
            <w:sz w:val="24"/>
            <w:szCs w:val="24"/>
          </w:rPr>
          <w:delText>,</w:delText>
        </w:r>
        <w:r w:rsidR="00E2093C" w:rsidDel="00ED2042">
          <w:rPr>
            <w:rFonts w:ascii="Times New Roman" w:hAnsi="Times New Roman" w:cs="Times New Roman"/>
            <w:sz w:val="24"/>
            <w:szCs w:val="24"/>
          </w:rPr>
          <w:delText xml:space="preserve"> and were they to stop visiting lakes following tadpole extinctions </w:delText>
        </w:r>
        <w:r w:rsidR="00E2093C" w:rsidRPr="00E2093C" w:rsidDel="00ED2042">
          <w:rPr>
            <w:rFonts w:ascii="Times New Roman" w:hAnsi="Times New Roman" w:cs="Times New Roman"/>
            <w:noProof/>
            <w:sz w:val="24"/>
            <w:szCs w:val="24"/>
          </w:rPr>
          <w:delText>(</w:delText>
        </w:r>
        <w:r w:rsidR="00E2093C" w:rsidDel="00ED2042">
          <w:rPr>
            <w:rFonts w:ascii="Times New Roman" w:hAnsi="Times New Roman" w:cs="Times New Roman"/>
            <w:noProof/>
            <w:sz w:val="24"/>
            <w:szCs w:val="24"/>
          </w:rPr>
          <w:delText>as rosy-finches did when mayflies declined following trout introductions,</w:delText>
        </w:r>
        <w:r w:rsidR="00E2093C" w:rsidRPr="00E2093C" w:rsidDel="00ED2042">
          <w:rPr>
            <w:rFonts w:ascii="Times New Roman" w:hAnsi="Times New Roman" w:cs="Times New Roman"/>
            <w:noProof/>
            <w:sz w:val="24"/>
            <w:szCs w:val="24"/>
          </w:rPr>
          <w:delText>Epanchin et al. 2009)</w:delText>
        </w:r>
        <w:r w:rsidR="00E2093C" w:rsidDel="00ED2042">
          <w:rPr>
            <w:rFonts w:ascii="Times New Roman" w:hAnsi="Times New Roman" w:cs="Times New Roman"/>
            <w:sz w:val="24"/>
            <w:szCs w:val="24"/>
          </w:rPr>
          <w:delText xml:space="preserve"> tree line forest structure could slowly change </w:delText>
        </w:r>
        <w:r w:rsidR="00E2093C" w:rsidRPr="00A43C7E" w:rsidDel="00ED2042">
          <w:rPr>
            <w:rFonts w:ascii="Times New Roman" w:hAnsi="Times New Roman" w:cs="Times New Roman"/>
            <w:noProof/>
            <w:sz w:val="24"/>
            <w:szCs w:val="24"/>
          </w:rPr>
          <w:delText>(Arno and Hoff 1989)</w:delText>
        </w:r>
        <w:r w:rsidR="00A37D19" w:rsidDel="00ED2042">
          <w:rPr>
            <w:rFonts w:ascii="Times New Roman" w:hAnsi="Times New Roman" w:cs="Times New Roman"/>
            <w:sz w:val="24"/>
            <w:szCs w:val="24"/>
          </w:rPr>
          <w:delText xml:space="preserve">.  </w:delText>
        </w:r>
      </w:del>
      <w:ins w:id="1906" w:author="Scott Cooper" w:date="2014-12-14T14:59:00Z">
        <w:r w:rsidR="00ED2042">
          <w:rPr>
            <w:rFonts w:ascii="Times New Roman" w:hAnsi="Times New Roman" w:cs="Times New Roman"/>
            <w:sz w:val="24"/>
            <w:szCs w:val="24"/>
          </w:rPr>
          <w:t xml:space="preserve">).  </w:t>
        </w:r>
      </w:ins>
      <w:r w:rsidR="00E2093C">
        <w:rPr>
          <w:rFonts w:ascii="Times New Roman" w:hAnsi="Times New Roman" w:cs="Times New Roman"/>
          <w:sz w:val="24"/>
          <w:szCs w:val="24"/>
        </w:rPr>
        <w:t>In addition, t</w:t>
      </w:r>
      <w:r w:rsidR="003B5D20">
        <w:rPr>
          <w:rFonts w:ascii="Times New Roman" w:hAnsi="Times New Roman" w:cs="Times New Roman"/>
          <w:sz w:val="24"/>
          <w:szCs w:val="24"/>
        </w:rPr>
        <w:t>adpoles and adult</w:t>
      </w:r>
      <w:ins w:id="1907" w:author="Scott Cooper" w:date="2014-12-14T15:00:00Z">
        <w:r w:rsidR="00ED2042">
          <w:rPr>
            <w:rFonts w:ascii="Times New Roman" w:hAnsi="Times New Roman" w:cs="Times New Roman"/>
            <w:sz w:val="24"/>
            <w:szCs w:val="24"/>
          </w:rPr>
          <w:t xml:space="preserve"> frog</w:t>
        </w:r>
      </w:ins>
      <w:r w:rsidR="003B5D20">
        <w:rPr>
          <w:rFonts w:ascii="Times New Roman" w:hAnsi="Times New Roman" w:cs="Times New Roman"/>
          <w:sz w:val="24"/>
          <w:szCs w:val="24"/>
        </w:rPr>
        <w:t xml:space="preserve">s host </w:t>
      </w:r>
      <w:del w:id="1908" w:author="Scott Cooper" w:date="2014-12-14T15:00:00Z">
        <w:r w:rsidR="003B5D20" w:rsidDel="00ED2042">
          <w:rPr>
            <w:rFonts w:ascii="Times New Roman" w:hAnsi="Times New Roman" w:cs="Times New Roman"/>
            <w:sz w:val="24"/>
            <w:szCs w:val="24"/>
          </w:rPr>
          <w:delText>gut nematodes (personal observation)</w:delText>
        </w:r>
      </w:del>
      <w:ins w:id="1909" w:author="Scott Cooper" w:date="2014-12-14T15:00:00Z">
        <w:r w:rsidR="00ED2042">
          <w:rPr>
            <w:rFonts w:ascii="Times New Roman" w:hAnsi="Times New Roman" w:cs="Times New Roman"/>
            <w:sz w:val="24"/>
            <w:szCs w:val="24"/>
          </w:rPr>
          <w:t>parasite</w:t>
        </w:r>
      </w:ins>
      <w:r w:rsidR="00E2093C">
        <w:rPr>
          <w:rFonts w:ascii="Times New Roman" w:hAnsi="Times New Roman" w:cs="Times New Roman"/>
          <w:sz w:val="24"/>
          <w:szCs w:val="24"/>
        </w:rPr>
        <w:t xml:space="preserve"> and </w:t>
      </w:r>
      <w:del w:id="1910" w:author="Scott Cooper" w:date="2014-12-14T15:00:00Z">
        <w:r w:rsidR="00E2093C" w:rsidDel="00ED2042">
          <w:rPr>
            <w:rFonts w:ascii="Times New Roman" w:hAnsi="Times New Roman" w:cs="Times New Roman"/>
            <w:sz w:val="24"/>
            <w:szCs w:val="24"/>
          </w:rPr>
          <w:delText>internal and external</w:delText>
        </w:r>
        <w:r w:rsidR="00D253F0" w:rsidDel="00ED2042">
          <w:rPr>
            <w:rFonts w:ascii="Times New Roman" w:hAnsi="Times New Roman" w:cs="Times New Roman"/>
            <w:sz w:val="24"/>
            <w:szCs w:val="24"/>
          </w:rPr>
          <w:delText xml:space="preserve"> </w:delText>
        </w:r>
      </w:del>
      <w:r w:rsidR="003B5D20">
        <w:rPr>
          <w:rFonts w:ascii="Times New Roman" w:hAnsi="Times New Roman" w:cs="Times New Roman"/>
          <w:sz w:val="24"/>
          <w:szCs w:val="24"/>
        </w:rPr>
        <w:t>microbial communities</w:t>
      </w:r>
      <w:ins w:id="1911" w:author="Scott Cooper" w:date="2014-12-14T15:01:00Z">
        <w:r w:rsidR="00ED2042">
          <w:rPr>
            <w:rFonts w:ascii="Times New Roman" w:hAnsi="Times New Roman" w:cs="Times New Roman"/>
            <w:sz w:val="24"/>
            <w:szCs w:val="24"/>
          </w:rPr>
          <w:t>, which would be lost when frogs go extinct</w:t>
        </w:r>
      </w:ins>
      <w:r w:rsidR="003B5D20">
        <w:rPr>
          <w:rFonts w:ascii="Times New Roman" w:hAnsi="Times New Roman" w:cs="Times New Roman"/>
          <w:sz w:val="24"/>
          <w:szCs w:val="24"/>
        </w:rPr>
        <w:t xml:space="preserve"> </w:t>
      </w:r>
      <w:r w:rsidR="003719DD" w:rsidRPr="003719DD">
        <w:rPr>
          <w:rFonts w:ascii="Times New Roman" w:hAnsi="Times New Roman" w:cs="Times New Roman"/>
          <w:noProof/>
          <w:sz w:val="24"/>
          <w:szCs w:val="24"/>
        </w:rPr>
        <w:t>(Jani and Briggs 2014</w:t>
      </w:r>
      <w:del w:id="1912" w:author="Scott Cooper" w:date="2014-12-14T15:01:00Z">
        <w:r w:rsidR="003719DD" w:rsidRPr="003719DD" w:rsidDel="00ED2042">
          <w:rPr>
            <w:rFonts w:ascii="Times New Roman" w:hAnsi="Times New Roman" w:cs="Times New Roman"/>
            <w:noProof/>
            <w:sz w:val="24"/>
            <w:szCs w:val="24"/>
          </w:rPr>
          <w:delText>)</w:delText>
        </w:r>
        <w:r w:rsidR="00E2093C" w:rsidDel="00ED2042">
          <w:rPr>
            <w:rFonts w:ascii="Times New Roman" w:hAnsi="Times New Roman" w:cs="Times New Roman"/>
            <w:sz w:val="24"/>
            <w:szCs w:val="24"/>
          </w:rPr>
          <w:delText>;</w:delText>
        </w:r>
        <w:r w:rsidR="003719DD" w:rsidDel="00ED2042">
          <w:rPr>
            <w:rFonts w:ascii="Times New Roman" w:hAnsi="Times New Roman" w:cs="Times New Roman"/>
            <w:sz w:val="24"/>
            <w:szCs w:val="24"/>
          </w:rPr>
          <w:delText xml:space="preserve"> symbionts</w:delText>
        </w:r>
        <w:r w:rsidR="00E2093C" w:rsidDel="00ED2042">
          <w:rPr>
            <w:rFonts w:ascii="Times New Roman" w:hAnsi="Times New Roman" w:cs="Times New Roman"/>
            <w:sz w:val="24"/>
            <w:szCs w:val="24"/>
          </w:rPr>
          <w:delText xml:space="preserve"> are highly susceptible to the extinctions of their hosts</w:delText>
        </w:r>
        <w:r w:rsidR="003719DD" w:rsidDel="00ED2042">
          <w:rPr>
            <w:rFonts w:ascii="Times New Roman" w:hAnsi="Times New Roman" w:cs="Times New Roman"/>
            <w:sz w:val="24"/>
            <w:szCs w:val="24"/>
          </w:rPr>
          <w:delText xml:space="preserve"> </w:delText>
        </w:r>
        <w:r w:rsidR="003719DD" w:rsidRPr="003719DD" w:rsidDel="00ED2042">
          <w:rPr>
            <w:rFonts w:ascii="Times New Roman" w:hAnsi="Times New Roman" w:cs="Times New Roman"/>
            <w:noProof/>
            <w:sz w:val="24"/>
            <w:szCs w:val="24"/>
          </w:rPr>
          <w:delText>(</w:delText>
        </w:r>
      </w:del>
      <w:ins w:id="1913" w:author="Scott Cooper" w:date="2014-12-14T15:01:00Z">
        <w:r w:rsidR="00ED2042">
          <w:rPr>
            <w:rFonts w:ascii="Times New Roman" w:hAnsi="Times New Roman" w:cs="Times New Roman"/>
            <w:noProof/>
            <w:sz w:val="24"/>
            <w:szCs w:val="24"/>
          </w:rPr>
          <w:t xml:space="preserve">; </w:t>
        </w:r>
      </w:ins>
      <w:r w:rsidR="003719DD" w:rsidRPr="003719DD">
        <w:rPr>
          <w:rFonts w:ascii="Times New Roman" w:hAnsi="Times New Roman" w:cs="Times New Roman"/>
          <w:noProof/>
          <w:sz w:val="24"/>
          <w:szCs w:val="24"/>
        </w:rPr>
        <w:t>Lafferty and Kuris 2009)</w:t>
      </w:r>
      <w:r w:rsidR="00E2093C">
        <w:rPr>
          <w:rFonts w:ascii="Times New Roman" w:hAnsi="Times New Roman" w:cs="Times New Roman"/>
          <w:sz w:val="24"/>
          <w:szCs w:val="24"/>
        </w:rPr>
        <w:t>.</w:t>
      </w:r>
      <w:ins w:id="1914" w:author="Scott Cooper" w:date="2014-12-14T15:02:00Z">
        <w:r w:rsidR="00ED2042">
          <w:rPr>
            <w:rFonts w:ascii="Times New Roman" w:hAnsi="Times New Roman" w:cs="Times New Roman"/>
            <w:sz w:val="24"/>
            <w:szCs w:val="24"/>
          </w:rPr>
          <w:t xml:space="preserve">  Although my results indicate that frog extinctions would have limited effects on lake bent</w:t>
        </w:r>
      </w:ins>
      <w:ins w:id="1915" w:author="Scott Cooper" w:date="2014-12-14T15:03:00Z">
        <w:r w:rsidR="00ED2042">
          <w:rPr>
            <w:rFonts w:ascii="Times New Roman" w:hAnsi="Times New Roman" w:cs="Times New Roman"/>
            <w:sz w:val="24"/>
            <w:szCs w:val="24"/>
          </w:rPr>
          <w:t xml:space="preserve">hic algal biomass and invertebrate </w:t>
        </w:r>
        <w:r w:rsidR="00ED2042">
          <w:rPr>
            <w:rFonts w:ascii="Times New Roman" w:hAnsi="Times New Roman" w:cs="Times New Roman"/>
            <w:sz w:val="24"/>
            <w:szCs w:val="24"/>
          </w:rPr>
          <w:lastRenderedPageBreak/>
          <w:t>communities, other aspects of their roles in food web networks demand additional exploration.</w:t>
        </w:r>
      </w:ins>
    </w:p>
    <w:p w14:paraId="0B1A76A4" w14:textId="77777777" w:rsidR="003651BA" w:rsidRDefault="003651BA">
      <w:pPr>
        <w:rPr>
          <w:ins w:id="1916" w:author="Scott Cooper" w:date="2014-12-14T15:11:00Z"/>
          <w:rFonts w:ascii="Times New Roman" w:hAnsi="Times New Roman" w:cs="Times New Roman"/>
          <w:sz w:val="24"/>
          <w:szCs w:val="24"/>
        </w:rPr>
      </w:pPr>
      <w:ins w:id="1917" w:author="Scott Cooper" w:date="2014-12-14T15:11:00Z">
        <w:r>
          <w:rPr>
            <w:rFonts w:ascii="Times New Roman" w:hAnsi="Times New Roman" w:cs="Times New Roman"/>
            <w:sz w:val="24"/>
            <w:szCs w:val="24"/>
          </w:rPr>
          <w:t>[Tom:</w:t>
        </w:r>
      </w:ins>
    </w:p>
    <w:p w14:paraId="28598EED" w14:textId="77777777" w:rsidR="003651BA" w:rsidRDefault="003651BA">
      <w:pPr>
        <w:rPr>
          <w:ins w:id="1918" w:author="Scott Cooper" w:date="2014-12-14T15:11:00Z"/>
          <w:rFonts w:ascii="Times New Roman" w:hAnsi="Times New Roman" w:cs="Times New Roman"/>
          <w:sz w:val="24"/>
          <w:szCs w:val="24"/>
        </w:rPr>
      </w:pPr>
    </w:p>
    <w:p w14:paraId="75FABD28" w14:textId="7DBEAE4C" w:rsidR="003651BA" w:rsidRDefault="003651BA">
      <w:pPr>
        <w:rPr>
          <w:ins w:id="1919" w:author="Scott Cooper" w:date="2014-12-14T15:12:00Z"/>
          <w:rFonts w:ascii="Times New Roman" w:hAnsi="Times New Roman" w:cs="Times New Roman"/>
          <w:sz w:val="24"/>
          <w:szCs w:val="24"/>
        </w:rPr>
      </w:pPr>
      <w:ins w:id="1920" w:author="Scott Cooper" w:date="2014-12-14T15:11:00Z">
        <w:r>
          <w:rPr>
            <w:rFonts w:ascii="Times New Roman" w:hAnsi="Times New Roman" w:cs="Times New Roman"/>
            <w:sz w:val="24"/>
            <w:szCs w:val="24"/>
          </w:rPr>
          <w:t xml:space="preserve">I think that you misinterpreted some of your results, so </w:t>
        </w:r>
      </w:ins>
      <w:ins w:id="1921" w:author="Scott Cooper" w:date="2014-12-14T15:13:00Z">
        <w:r>
          <w:rPr>
            <w:rFonts w:ascii="Times New Roman" w:hAnsi="Times New Roman" w:cs="Times New Roman"/>
            <w:sz w:val="24"/>
            <w:szCs w:val="24"/>
          </w:rPr>
          <w:t xml:space="preserve">I </w:t>
        </w:r>
      </w:ins>
      <w:ins w:id="1922" w:author="Scott Cooper" w:date="2014-12-14T15:11:00Z">
        <w:r>
          <w:rPr>
            <w:rFonts w:ascii="Times New Roman" w:hAnsi="Times New Roman" w:cs="Times New Roman"/>
            <w:sz w:val="24"/>
            <w:szCs w:val="24"/>
          </w:rPr>
          <w:t>have rewritten the Discussion to reflect what I think the results actually say.  I am hap</w:t>
        </w:r>
      </w:ins>
      <w:ins w:id="1923" w:author="Scott Cooper" w:date="2014-12-14T15:12:00Z">
        <w:r>
          <w:rPr>
            <w:rFonts w:ascii="Times New Roman" w:hAnsi="Times New Roman" w:cs="Times New Roman"/>
            <w:sz w:val="24"/>
            <w:szCs w:val="24"/>
          </w:rPr>
          <w:t>p</w:t>
        </w:r>
      </w:ins>
      <w:ins w:id="1924" w:author="Scott Cooper" w:date="2014-12-14T15:11:00Z">
        <w:r>
          <w:rPr>
            <w:rFonts w:ascii="Times New Roman" w:hAnsi="Times New Roman" w:cs="Times New Roman"/>
            <w:sz w:val="24"/>
            <w:szCs w:val="24"/>
          </w:rPr>
          <w:t>y to discuss with you anything y</w:t>
        </w:r>
      </w:ins>
      <w:ins w:id="1925" w:author="Scott Cooper" w:date="2014-12-14T15:12:00Z">
        <w:r>
          <w:rPr>
            <w:rFonts w:ascii="Times New Roman" w:hAnsi="Times New Roman" w:cs="Times New Roman"/>
            <w:sz w:val="24"/>
            <w:szCs w:val="24"/>
          </w:rPr>
          <w:t>ou disagree with.</w:t>
        </w:r>
      </w:ins>
    </w:p>
    <w:p w14:paraId="6785496F" w14:textId="77777777" w:rsidR="003651BA" w:rsidRDefault="003651BA">
      <w:pPr>
        <w:rPr>
          <w:ins w:id="1926" w:author="Scott Cooper" w:date="2014-12-14T15:12:00Z"/>
          <w:rFonts w:ascii="Times New Roman" w:hAnsi="Times New Roman" w:cs="Times New Roman"/>
          <w:sz w:val="24"/>
          <w:szCs w:val="24"/>
        </w:rPr>
      </w:pPr>
    </w:p>
    <w:p w14:paraId="6A11ACB4" w14:textId="11D1BED2" w:rsidR="0043707F" w:rsidDel="00ED2042" w:rsidRDefault="003651BA" w:rsidP="008D3EF6">
      <w:pPr>
        <w:spacing w:line="480" w:lineRule="auto"/>
        <w:ind w:right="360" w:firstLine="720"/>
        <w:rPr>
          <w:del w:id="1927" w:author="Scott Cooper" w:date="2014-12-14T15:02:00Z"/>
          <w:rFonts w:ascii="Times New Roman" w:hAnsi="Times New Roman" w:cs="Times New Roman"/>
          <w:sz w:val="24"/>
          <w:szCs w:val="24"/>
        </w:rPr>
      </w:pPr>
      <w:ins w:id="1928" w:author="Scott Cooper" w:date="2014-12-14T15:12:00Z">
        <w:r>
          <w:rPr>
            <w:rFonts w:ascii="Times New Roman" w:hAnsi="Times New Roman" w:cs="Times New Roman"/>
            <w:sz w:val="24"/>
            <w:szCs w:val="24"/>
          </w:rPr>
          <w:t>Also, you might want to include paragraphs on mayfly effects on tadpoles and on the asymmetry in t</w:t>
        </w:r>
      </w:ins>
      <w:ins w:id="1929" w:author="Scott Cooper" w:date="2014-12-14T15:13:00Z">
        <w:r>
          <w:rPr>
            <w:rFonts w:ascii="Times New Roman" w:hAnsi="Times New Roman" w:cs="Times New Roman"/>
            <w:sz w:val="24"/>
            <w:szCs w:val="24"/>
          </w:rPr>
          <w:t>he effects of mayflies and tadpoles on each other.  Why do tadpoles have a large effect on mayfly growth, but mayflies have little or no effect on tadpole growth?</w:t>
        </w:r>
      </w:ins>
      <w:ins w:id="1930" w:author="Scott Cooper" w:date="2014-12-14T15:14:00Z">
        <w:r>
          <w:rPr>
            <w:rFonts w:ascii="Times New Roman" w:hAnsi="Times New Roman" w:cs="Times New Roman"/>
            <w:sz w:val="24"/>
            <w:szCs w:val="24"/>
          </w:rPr>
          <w:t>]</w:t>
        </w:r>
      </w:ins>
      <w:del w:id="1931" w:author="Scott Cooper" w:date="2014-12-14T15:02:00Z">
        <w:r w:rsidR="00AD4B84" w:rsidDel="00ED2042">
          <w:rPr>
            <w:rFonts w:ascii="Times New Roman" w:hAnsi="Times New Roman" w:cs="Times New Roman"/>
            <w:sz w:val="24"/>
            <w:szCs w:val="24"/>
          </w:rPr>
          <w:delText xml:space="preserve">The importance of </w:delText>
        </w:r>
        <w:r w:rsidR="003719DD" w:rsidDel="00ED2042">
          <w:rPr>
            <w:rFonts w:ascii="Times New Roman" w:hAnsi="Times New Roman" w:cs="Times New Roman"/>
            <w:sz w:val="24"/>
            <w:szCs w:val="24"/>
          </w:rPr>
          <w:delText xml:space="preserve">the endangered </w:delText>
        </w:r>
        <w:r w:rsidR="00AD4B84" w:rsidDel="00ED2042">
          <w:rPr>
            <w:rFonts w:ascii="Times New Roman" w:hAnsi="Times New Roman" w:cs="Times New Roman"/>
            <w:sz w:val="24"/>
            <w:szCs w:val="24"/>
          </w:rPr>
          <w:delText xml:space="preserve">mountain yellow legged frogs and tadpoles is not precluded by the equivocal effects of tadpoles on benthic producers observed in this study or the weak effects of frogs and tadpoles on macroinvertebrate communities </w:delText>
        </w:r>
        <w:r w:rsidR="003719DD" w:rsidDel="00ED2042">
          <w:rPr>
            <w:rFonts w:ascii="Times New Roman" w:hAnsi="Times New Roman" w:cs="Times New Roman"/>
            <w:sz w:val="24"/>
            <w:szCs w:val="24"/>
          </w:rPr>
          <w:delText xml:space="preserve">that we have also observed </w:delText>
        </w:r>
        <w:r w:rsidR="00AD4B84" w:rsidDel="00ED2042">
          <w:rPr>
            <w:rFonts w:ascii="Times New Roman" w:hAnsi="Times New Roman" w:cs="Times New Roman"/>
            <w:sz w:val="24"/>
            <w:szCs w:val="24"/>
          </w:rPr>
          <w:delText xml:space="preserve">(Smith </w:delText>
        </w:r>
        <w:r w:rsidR="00D253F0" w:rsidDel="00ED2042">
          <w:rPr>
            <w:rFonts w:ascii="Times New Roman" w:hAnsi="Times New Roman" w:cs="Times New Roman"/>
            <w:sz w:val="24"/>
            <w:szCs w:val="24"/>
          </w:rPr>
          <w:delText xml:space="preserve">diss. </w:delText>
        </w:r>
        <w:r w:rsidR="00AD4B84" w:rsidDel="00ED2042">
          <w:rPr>
            <w:rFonts w:ascii="Times New Roman" w:hAnsi="Times New Roman" w:cs="Times New Roman"/>
            <w:sz w:val="24"/>
            <w:szCs w:val="24"/>
          </w:rPr>
          <w:delText xml:space="preserve">2015).  While our </w:delText>
        </w:r>
        <w:r w:rsidR="005904C1" w:rsidDel="00ED2042">
          <w:rPr>
            <w:rFonts w:ascii="Times New Roman" w:hAnsi="Times New Roman" w:cs="Times New Roman"/>
            <w:sz w:val="24"/>
            <w:szCs w:val="24"/>
          </w:rPr>
          <w:delText xml:space="preserve">current </w:delText>
        </w:r>
        <w:r w:rsidR="00AD4B84" w:rsidDel="00ED2042">
          <w:rPr>
            <w:rFonts w:ascii="Times New Roman" w:hAnsi="Times New Roman" w:cs="Times New Roman"/>
            <w:sz w:val="24"/>
            <w:szCs w:val="24"/>
          </w:rPr>
          <w:delText xml:space="preserve">work </w:delText>
        </w:r>
        <w:r w:rsidR="005904C1" w:rsidDel="00ED2042">
          <w:rPr>
            <w:rFonts w:ascii="Times New Roman" w:hAnsi="Times New Roman" w:cs="Times New Roman"/>
            <w:sz w:val="24"/>
            <w:szCs w:val="24"/>
          </w:rPr>
          <w:delText xml:space="preserve">provides equivocal </w:delText>
        </w:r>
        <w:r w:rsidR="00AD4B84" w:rsidDel="00ED2042">
          <w:rPr>
            <w:rFonts w:ascii="Times New Roman" w:hAnsi="Times New Roman" w:cs="Times New Roman"/>
            <w:sz w:val="24"/>
            <w:szCs w:val="24"/>
          </w:rPr>
          <w:delText xml:space="preserve">support for our </w:delText>
        </w:r>
        <w:r w:rsidR="003719DD" w:rsidDel="00ED2042">
          <w:rPr>
            <w:rFonts w:ascii="Times New Roman" w:hAnsi="Times New Roman" w:cs="Times New Roman"/>
            <w:sz w:val="24"/>
            <w:szCs w:val="24"/>
          </w:rPr>
          <w:delText xml:space="preserve">prediction </w:delText>
        </w:r>
        <w:r w:rsidR="00AD4B84" w:rsidDel="00ED2042">
          <w:rPr>
            <w:rFonts w:ascii="Times New Roman" w:hAnsi="Times New Roman" w:cs="Times New Roman"/>
            <w:sz w:val="24"/>
            <w:szCs w:val="24"/>
          </w:rPr>
          <w:delText>that extinctions of frogs and tadpoles would release communities from top-down control</w:delText>
        </w:r>
        <w:r w:rsidR="00E2093C" w:rsidDel="00ED2042">
          <w:rPr>
            <w:rFonts w:ascii="Times New Roman" w:hAnsi="Times New Roman" w:cs="Times New Roman"/>
            <w:sz w:val="24"/>
            <w:szCs w:val="24"/>
          </w:rPr>
          <w:delText xml:space="preserve"> and exploitative competition</w:delText>
        </w:r>
        <w:r w:rsidR="00AD4B84" w:rsidDel="00ED2042">
          <w:rPr>
            <w:rFonts w:ascii="Times New Roman" w:hAnsi="Times New Roman" w:cs="Times New Roman"/>
            <w:sz w:val="24"/>
            <w:szCs w:val="24"/>
          </w:rPr>
          <w:delText xml:space="preserve">, it does not mean that mountain yellow-legged frogs are unimportant in lakes.  There are unquantified processes in which frogs and tadpoles may be important; and until these are documented, frogs and tadpoles cannot be called expendable </w:delText>
        </w:r>
        <w:r w:rsidR="00AD4B84" w:rsidRPr="00AD4B84" w:rsidDel="00ED2042">
          <w:rPr>
            <w:rFonts w:ascii="Times New Roman" w:hAnsi="Times New Roman" w:cs="Times New Roman"/>
            <w:noProof/>
            <w:sz w:val="24"/>
            <w:szCs w:val="24"/>
          </w:rPr>
          <w:delText>(Simberloff 2003)</w:delText>
        </w:r>
        <w:r w:rsidR="00AD4B84" w:rsidDel="00ED2042">
          <w:rPr>
            <w:rFonts w:ascii="Times New Roman" w:hAnsi="Times New Roman" w:cs="Times New Roman"/>
            <w:sz w:val="24"/>
            <w:szCs w:val="24"/>
          </w:rPr>
          <w:delText>.</w:delText>
        </w:r>
      </w:del>
    </w:p>
    <w:p w14:paraId="431B5406" w14:textId="77777777" w:rsidR="0043707F" w:rsidRDefault="0043707F">
      <w:pPr>
        <w:rPr>
          <w:rFonts w:ascii="Times New Roman" w:hAnsi="Times New Roman" w:cs="Times New Roman"/>
          <w:sz w:val="24"/>
          <w:szCs w:val="24"/>
        </w:rPr>
      </w:pPr>
      <w:r>
        <w:rPr>
          <w:rFonts w:ascii="Times New Roman" w:hAnsi="Times New Roman" w:cs="Times New Roman"/>
          <w:sz w:val="24"/>
          <w:szCs w:val="24"/>
        </w:rPr>
        <w:br w:type="page"/>
      </w:r>
    </w:p>
    <w:p w14:paraId="0A7353D5" w14:textId="77777777" w:rsidR="00520F8F" w:rsidRPr="00F51734" w:rsidRDefault="00520F8F" w:rsidP="00D253F0">
      <w:pPr>
        <w:spacing w:line="480" w:lineRule="auto"/>
        <w:ind w:right="360"/>
        <w:jc w:val="center"/>
        <w:rPr>
          <w:rFonts w:ascii="Times New Roman" w:hAnsi="Times New Roman" w:cs="Times New Roman"/>
          <w:sz w:val="24"/>
          <w:szCs w:val="24"/>
        </w:rPr>
      </w:pPr>
      <w:r w:rsidRPr="00F51734">
        <w:rPr>
          <w:rFonts w:ascii="Times New Roman" w:hAnsi="Times New Roman" w:cs="Times New Roman"/>
          <w:smallCaps/>
          <w:noProof/>
          <w:sz w:val="24"/>
          <w:szCs w:val="24"/>
        </w:rPr>
        <w:lastRenderedPageBreak/>
        <w:t>Acknowledgements</w:t>
      </w:r>
    </w:p>
    <w:p w14:paraId="0563CA34" w14:textId="3543BB12" w:rsidR="0043707F" w:rsidRDefault="00520F8F" w:rsidP="00520F8F">
      <w:pPr>
        <w:spacing w:line="480" w:lineRule="auto"/>
        <w:ind w:right="360" w:firstLine="720"/>
        <w:rPr>
          <w:rFonts w:ascii="Times New Roman" w:hAnsi="Times New Roman" w:cs="Times New Roman"/>
          <w:sz w:val="24"/>
          <w:szCs w:val="24"/>
        </w:rPr>
      </w:pPr>
      <w:r>
        <w:rPr>
          <w:rFonts w:ascii="Times New Roman" w:hAnsi="Times New Roman" w:cs="Times New Roman"/>
          <w:sz w:val="24"/>
          <w:szCs w:val="24"/>
        </w:rPr>
        <w:t>The use of tadpoles in these experiments was approved by the University of California, Santa Barbara Institutional Animal Care and Use Committee (protocol #</w:t>
      </w:r>
      <w:ins w:id="1932" w:author="Scott Cooper" w:date="2014-12-14T15:04:00Z">
        <w:r w:rsidR="003651BA">
          <w:rPr>
            <w:rFonts w:ascii="Times New Roman" w:hAnsi="Times New Roman" w:cs="Times New Roman"/>
            <w:sz w:val="24"/>
            <w:szCs w:val="24"/>
          </w:rPr>
          <w:t>??</w:t>
        </w:r>
      </w:ins>
      <w:r>
        <w:rPr>
          <w:rFonts w:ascii="Times New Roman" w:hAnsi="Times New Roman" w:cs="Times New Roman"/>
          <w:sz w:val="24"/>
          <w:szCs w:val="24"/>
        </w:rPr>
        <w:t xml:space="preserve">).  </w:t>
      </w:r>
      <w:ins w:id="1933" w:author="Scott Cooper" w:date="2014-12-14T15:04:00Z">
        <w:r w:rsidR="003651BA">
          <w:rPr>
            <w:rFonts w:ascii="Times New Roman" w:hAnsi="Times New Roman" w:cs="Times New Roman"/>
            <w:sz w:val="24"/>
            <w:szCs w:val="24"/>
          </w:rPr>
          <w:t xml:space="preserve">Administrators at </w:t>
        </w:r>
      </w:ins>
      <w:r w:rsidR="00817971">
        <w:rPr>
          <w:rFonts w:ascii="Times New Roman" w:hAnsi="Times New Roman" w:cs="Times New Roman"/>
          <w:sz w:val="24"/>
          <w:szCs w:val="24"/>
        </w:rPr>
        <w:t xml:space="preserve">Sequoia-Kings Canyon </w:t>
      </w:r>
      <w:ins w:id="1934" w:author="Scott Cooper" w:date="2014-12-14T15:05:00Z">
        <w:r w:rsidR="003651BA">
          <w:rPr>
            <w:rFonts w:ascii="Times New Roman" w:hAnsi="Times New Roman" w:cs="Times New Roman"/>
            <w:sz w:val="24"/>
            <w:szCs w:val="24"/>
          </w:rPr>
          <w:t xml:space="preserve">(SKCNP) </w:t>
        </w:r>
      </w:ins>
      <w:r w:rsidR="00817971">
        <w:rPr>
          <w:rFonts w:ascii="Times New Roman" w:hAnsi="Times New Roman" w:cs="Times New Roman"/>
          <w:sz w:val="24"/>
          <w:szCs w:val="24"/>
        </w:rPr>
        <w:t>and Yosemite National Parks permitted the research (</w:t>
      </w:r>
      <w:ins w:id="1935" w:author="Scott Cooper" w:date="2014-12-14T15:04:00Z">
        <w:r w:rsidR="003651BA">
          <w:rPr>
            <w:rFonts w:ascii="Times New Roman" w:hAnsi="Times New Roman" w:cs="Times New Roman"/>
            <w:sz w:val="24"/>
            <w:szCs w:val="24"/>
          </w:rPr>
          <w:t>?????</w:t>
        </w:r>
      </w:ins>
      <w:r w:rsidR="00817971">
        <w:rPr>
          <w:rFonts w:ascii="Times New Roman" w:hAnsi="Times New Roman" w:cs="Times New Roman"/>
          <w:sz w:val="24"/>
          <w:szCs w:val="24"/>
        </w:rPr>
        <w:t>)</w:t>
      </w:r>
      <w:del w:id="1936" w:author="Scott Cooper" w:date="2014-12-14T15:05:00Z">
        <w:r w:rsidR="00817971" w:rsidDel="003651BA">
          <w:rPr>
            <w:rFonts w:ascii="Times New Roman" w:hAnsi="Times New Roman" w:cs="Times New Roman"/>
            <w:sz w:val="24"/>
            <w:szCs w:val="24"/>
          </w:rPr>
          <w:delText>,</w:delText>
        </w:r>
      </w:del>
      <w:r w:rsidR="00817971">
        <w:rPr>
          <w:rFonts w:ascii="Times New Roman" w:hAnsi="Times New Roman" w:cs="Times New Roman"/>
          <w:sz w:val="24"/>
          <w:szCs w:val="24"/>
        </w:rPr>
        <w:t xml:space="preserve"> </w:t>
      </w:r>
      <w:proofErr w:type="gramStart"/>
      <w:r w:rsidR="00817971">
        <w:rPr>
          <w:rFonts w:ascii="Times New Roman" w:hAnsi="Times New Roman" w:cs="Times New Roman"/>
          <w:sz w:val="24"/>
          <w:szCs w:val="24"/>
        </w:rPr>
        <w:t>and</w:t>
      </w:r>
      <w:proofErr w:type="gramEnd"/>
      <w:r w:rsidR="00817971">
        <w:rPr>
          <w:rFonts w:ascii="Times New Roman" w:hAnsi="Times New Roman" w:cs="Times New Roman"/>
          <w:sz w:val="24"/>
          <w:szCs w:val="24"/>
        </w:rPr>
        <w:t xml:space="preserve"> </w:t>
      </w:r>
      <w:del w:id="1937" w:author="Scott Cooper" w:date="2014-12-14T15:05:00Z">
        <w:r w:rsidR="00817971" w:rsidDel="003651BA">
          <w:rPr>
            <w:rFonts w:ascii="Times New Roman" w:hAnsi="Times New Roman" w:cs="Times New Roman"/>
            <w:sz w:val="24"/>
            <w:szCs w:val="24"/>
          </w:rPr>
          <w:delText xml:space="preserve">we </w:delText>
        </w:r>
      </w:del>
      <w:ins w:id="1938" w:author="Scott Cooper" w:date="2014-12-14T15:05:00Z">
        <w:r w:rsidR="003651BA">
          <w:rPr>
            <w:rFonts w:ascii="Times New Roman" w:hAnsi="Times New Roman" w:cs="Times New Roman"/>
            <w:sz w:val="24"/>
            <w:szCs w:val="24"/>
          </w:rPr>
          <w:t xml:space="preserve">I </w:t>
        </w:r>
      </w:ins>
      <w:r w:rsidR="00817971">
        <w:rPr>
          <w:rFonts w:ascii="Times New Roman" w:hAnsi="Times New Roman" w:cs="Times New Roman"/>
          <w:sz w:val="24"/>
          <w:szCs w:val="24"/>
        </w:rPr>
        <w:t xml:space="preserve">thank Danny </w:t>
      </w:r>
      <w:proofErr w:type="spellStart"/>
      <w:r w:rsidR="00817971">
        <w:rPr>
          <w:rFonts w:ascii="Times New Roman" w:hAnsi="Times New Roman" w:cs="Times New Roman"/>
          <w:sz w:val="24"/>
          <w:szCs w:val="24"/>
        </w:rPr>
        <w:t>Boiano</w:t>
      </w:r>
      <w:proofErr w:type="spellEnd"/>
      <w:r w:rsidR="00817971">
        <w:rPr>
          <w:rFonts w:ascii="Times New Roman" w:hAnsi="Times New Roman" w:cs="Times New Roman"/>
          <w:sz w:val="24"/>
          <w:szCs w:val="24"/>
        </w:rPr>
        <w:t xml:space="preserve"> </w:t>
      </w:r>
      <w:ins w:id="1939" w:author="Scott Cooper" w:date="2014-12-14T15:05:00Z">
        <w:r w:rsidR="003651BA">
          <w:rPr>
            <w:rFonts w:ascii="Times New Roman" w:hAnsi="Times New Roman" w:cs="Times New Roman"/>
            <w:sz w:val="24"/>
            <w:szCs w:val="24"/>
          </w:rPr>
          <w:t xml:space="preserve">from SKCNP </w:t>
        </w:r>
      </w:ins>
      <w:r w:rsidR="00817971">
        <w:rPr>
          <w:rFonts w:ascii="Times New Roman" w:hAnsi="Times New Roman" w:cs="Times New Roman"/>
          <w:sz w:val="24"/>
          <w:szCs w:val="24"/>
        </w:rPr>
        <w:t xml:space="preserve">for providing </w:t>
      </w:r>
      <w:ins w:id="1940" w:author="Scott Cooper" w:date="2014-12-14T15:05:00Z">
        <w:r w:rsidR="003651BA">
          <w:rPr>
            <w:rFonts w:ascii="Times New Roman" w:hAnsi="Times New Roman" w:cs="Times New Roman"/>
            <w:sz w:val="24"/>
            <w:szCs w:val="24"/>
          </w:rPr>
          <w:t xml:space="preserve">field </w:t>
        </w:r>
      </w:ins>
      <w:r w:rsidR="00817971">
        <w:rPr>
          <w:rFonts w:ascii="Times New Roman" w:hAnsi="Times New Roman" w:cs="Times New Roman"/>
          <w:sz w:val="24"/>
          <w:szCs w:val="24"/>
        </w:rPr>
        <w:t>logistical support</w:t>
      </w:r>
      <w:del w:id="1941" w:author="Scott Cooper" w:date="2014-12-14T15:06:00Z">
        <w:r w:rsidR="00817971" w:rsidDel="003651BA">
          <w:rPr>
            <w:rFonts w:ascii="Times New Roman" w:hAnsi="Times New Roman" w:cs="Times New Roman"/>
            <w:sz w:val="24"/>
            <w:szCs w:val="24"/>
          </w:rPr>
          <w:delText xml:space="preserve"> in the field</w:delText>
        </w:r>
      </w:del>
      <w:r w:rsidR="00817971">
        <w:rPr>
          <w:rFonts w:ascii="Times New Roman" w:hAnsi="Times New Roman" w:cs="Times New Roman"/>
          <w:sz w:val="24"/>
          <w:szCs w:val="24"/>
        </w:rPr>
        <w:t xml:space="preserve">.  </w:t>
      </w:r>
      <w:del w:id="1942" w:author="Scott Cooper" w:date="2014-12-14T15:06:00Z">
        <w:r w:rsidR="00817971" w:rsidDel="003651BA">
          <w:rPr>
            <w:rFonts w:ascii="Times New Roman" w:hAnsi="Times New Roman" w:cs="Times New Roman"/>
            <w:sz w:val="24"/>
            <w:szCs w:val="24"/>
          </w:rPr>
          <w:delText xml:space="preserve">We </w:delText>
        </w:r>
      </w:del>
      <w:ins w:id="1943" w:author="Scott Cooper" w:date="2014-12-14T15:06:00Z">
        <w:r w:rsidR="003651BA">
          <w:rPr>
            <w:rFonts w:ascii="Times New Roman" w:hAnsi="Times New Roman" w:cs="Times New Roman"/>
            <w:sz w:val="24"/>
            <w:szCs w:val="24"/>
          </w:rPr>
          <w:t xml:space="preserve">I </w:t>
        </w:r>
      </w:ins>
      <w:r w:rsidR="00817971">
        <w:rPr>
          <w:rFonts w:ascii="Times New Roman" w:hAnsi="Times New Roman" w:cs="Times New Roman"/>
          <w:sz w:val="24"/>
          <w:szCs w:val="24"/>
        </w:rPr>
        <w:t xml:space="preserve">thank Dan Dawson, Roland Knapp, and the staff at the Sierra Nevada Aquatic Research Laboratory for providing research and housing facilities and for logistical support.  This research was supported by </w:t>
      </w:r>
      <w:ins w:id="1944" w:author="Scott Cooper" w:date="2014-12-14T15:06:00Z">
        <w:r w:rsidR="003651BA">
          <w:rPr>
            <w:rFonts w:ascii="Times New Roman" w:hAnsi="Times New Roman" w:cs="Times New Roman"/>
            <w:sz w:val="24"/>
            <w:szCs w:val="24"/>
          </w:rPr>
          <w:t xml:space="preserve">the </w:t>
        </w:r>
      </w:ins>
      <w:r w:rsidR="00817971">
        <w:rPr>
          <w:rFonts w:ascii="Times New Roman" w:hAnsi="Times New Roman" w:cs="Times New Roman"/>
          <w:sz w:val="24"/>
          <w:szCs w:val="24"/>
        </w:rPr>
        <w:t>National Science Foundation</w:t>
      </w:r>
      <w:ins w:id="1945" w:author="Scott Cooper" w:date="2014-12-14T15:06:00Z">
        <w:r w:rsidR="003651BA">
          <w:rPr>
            <w:rFonts w:ascii="Times New Roman" w:hAnsi="Times New Roman" w:cs="Times New Roman"/>
            <w:sz w:val="24"/>
            <w:szCs w:val="24"/>
          </w:rPr>
          <w:t>’s</w:t>
        </w:r>
      </w:ins>
      <w:r w:rsidR="00817971">
        <w:rPr>
          <w:rFonts w:ascii="Times New Roman" w:hAnsi="Times New Roman" w:cs="Times New Roman"/>
          <w:sz w:val="24"/>
          <w:szCs w:val="24"/>
        </w:rPr>
        <w:t xml:space="preserve"> Ecology and Evolution of Infectious Disease program </w:t>
      </w:r>
      <w:r w:rsidR="00E9207E" w:rsidRPr="00932E21">
        <w:rPr>
          <w:rFonts w:ascii="Times New Roman" w:hAnsi="Times New Roman"/>
          <w:sz w:val="24"/>
          <w:szCs w:val="24"/>
        </w:rPr>
        <w:t>(EF-0723563)</w:t>
      </w:r>
      <w:r w:rsidR="00817971">
        <w:rPr>
          <w:rFonts w:ascii="Times New Roman" w:hAnsi="Times New Roman" w:cs="Times New Roman"/>
          <w:sz w:val="24"/>
          <w:szCs w:val="24"/>
        </w:rPr>
        <w:t xml:space="preserve">, </w:t>
      </w:r>
      <w:del w:id="1946" w:author="Scott Cooper" w:date="2014-12-14T15:07:00Z">
        <w:r w:rsidR="00817971" w:rsidDel="003651BA">
          <w:rPr>
            <w:rFonts w:ascii="Times New Roman" w:hAnsi="Times New Roman" w:cs="Times New Roman"/>
            <w:sz w:val="24"/>
            <w:szCs w:val="24"/>
          </w:rPr>
          <w:delText xml:space="preserve">by </w:delText>
        </w:r>
      </w:del>
      <w:del w:id="1947" w:author="Scott Cooper" w:date="2014-12-14T15:06:00Z">
        <w:r w:rsidR="00817971" w:rsidDel="003651BA">
          <w:rPr>
            <w:rFonts w:ascii="Times New Roman" w:hAnsi="Times New Roman" w:cs="Times New Roman"/>
            <w:sz w:val="24"/>
            <w:szCs w:val="24"/>
          </w:rPr>
          <w:delText xml:space="preserve">the </w:delText>
        </w:r>
      </w:del>
      <w:ins w:id="1948" w:author="Scott Cooper" w:date="2014-12-14T15:06:00Z">
        <w:r w:rsidR="003651BA">
          <w:rPr>
            <w:rFonts w:ascii="Times New Roman" w:hAnsi="Times New Roman" w:cs="Times New Roman"/>
            <w:sz w:val="24"/>
            <w:szCs w:val="24"/>
          </w:rPr>
          <w:t xml:space="preserve">a </w:t>
        </w:r>
      </w:ins>
      <w:r w:rsidR="00817971">
        <w:rPr>
          <w:rFonts w:ascii="Times New Roman" w:hAnsi="Times New Roman" w:cs="Times New Roman"/>
          <w:sz w:val="24"/>
          <w:szCs w:val="24"/>
        </w:rPr>
        <w:t xml:space="preserve">University of California Natural Reserve System Mildred E. Mathias Grant for Graduate Student Research, </w:t>
      </w:r>
      <w:del w:id="1949" w:author="Scott Cooper" w:date="2014-12-14T15:07:00Z">
        <w:r w:rsidR="00817971" w:rsidDel="003651BA">
          <w:rPr>
            <w:rFonts w:ascii="Times New Roman" w:hAnsi="Times New Roman" w:cs="Times New Roman"/>
            <w:sz w:val="24"/>
            <w:szCs w:val="24"/>
          </w:rPr>
          <w:delText xml:space="preserve">the </w:delText>
        </w:r>
      </w:del>
      <w:ins w:id="1950" w:author="Scott Cooper" w:date="2014-12-14T15:07:00Z">
        <w:r w:rsidR="003651BA">
          <w:rPr>
            <w:rFonts w:ascii="Times New Roman" w:hAnsi="Times New Roman" w:cs="Times New Roman"/>
            <w:sz w:val="24"/>
            <w:szCs w:val="24"/>
          </w:rPr>
          <w:t xml:space="preserve">a </w:t>
        </w:r>
      </w:ins>
      <w:r w:rsidR="00817971">
        <w:rPr>
          <w:rFonts w:ascii="Times New Roman" w:hAnsi="Times New Roman" w:cs="Times New Roman"/>
          <w:sz w:val="24"/>
          <w:szCs w:val="24"/>
        </w:rPr>
        <w:t xml:space="preserve">Henry </w:t>
      </w:r>
      <w:proofErr w:type="spellStart"/>
      <w:r w:rsidR="00817971">
        <w:rPr>
          <w:rFonts w:ascii="Times New Roman" w:hAnsi="Times New Roman" w:cs="Times New Roman"/>
          <w:sz w:val="24"/>
          <w:szCs w:val="24"/>
        </w:rPr>
        <w:t>Luce</w:t>
      </w:r>
      <w:proofErr w:type="spellEnd"/>
      <w:r w:rsidR="00817971">
        <w:rPr>
          <w:rFonts w:ascii="Times New Roman" w:hAnsi="Times New Roman" w:cs="Times New Roman"/>
          <w:sz w:val="24"/>
          <w:szCs w:val="24"/>
        </w:rPr>
        <w:t xml:space="preserve"> Foundation Environmental Science to Solutions Fellowship, and </w:t>
      </w:r>
      <w:ins w:id="1951" w:author="Scott Cooper" w:date="2014-12-14T15:07:00Z">
        <w:r w:rsidR="003651BA">
          <w:rPr>
            <w:rFonts w:ascii="Times New Roman" w:hAnsi="Times New Roman" w:cs="Times New Roman"/>
            <w:sz w:val="24"/>
            <w:szCs w:val="24"/>
          </w:rPr>
          <w:t xml:space="preserve">the </w:t>
        </w:r>
      </w:ins>
      <w:r w:rsidR="00817971">
        <w:rPr>
          <w:rFonts w:ascii="Times New Roman" w:hAnsi="Times New Roman" w:cs="Times New Roman"/>
          <w:sz w:val="24"/>
          <w:szCs w:val="24"/>
        </w:rPr>
        <w:t xml:space="preserve">UCSB Department of Ecology, Evolution, and Marine Biology.  </w:t>
      </w:r>
      <w:del w:id="1952" w:author="Scott Cooper" w:date="2014-12-14T15:07:00Z">
        <w:r w:rsidR="00817971" w:rsidDel="003651BA">
          <w:rPr>
            <w:rFonts w:ascii="Times New Roman" w:hAnsi="Times New Roman" w:cs="Times New Roman"/>
            <w:sz w:val="24"/>
            <w:szCs w:val="24"/>
          </w:rPr>
          <w:delText xml:space="preserve">We </w:delText>
        </w:r>
      </w:del>
      <w:ins w:id="1953" w:author="Scott Cooper" w:date="2014-12-14T15:07:00Z">
        <w:r w:rsidR="003651BA">
          <w:rPr>
            <w:rFonts w:ascii="Times New Roman" w:hAnsi="Times New Roman" w:cs="Times New Roman"/>
            <w:sz w:val="24"/>
            <w:szCs w:val="24"/>
          </w:rPr>
          <w:t xml:space="preserve">I </w:t>
        </w:r>
      </w:ins>
      <w:r w:rsidR="00817971">
        <w:rPr>
          <w:rFonts w:ascii="Times New Roman" w:hAnsi="Times New Roman" w:cs="Times New Roman"/>
          <w:sz w:val="24"/>
          <w:szCs w:val="24"/>
        </w:rPr>
        <w:t xml:space="preserve">thank Stephen </w:t>
      </w:r>
      <w:proofErr w:type="spellStart"/>
      <w:r w:rsidR="00817971">
        <w:rPr>
          <w:rFonts w:ascii="Times New Roman" w:hAnsi="Times New Roman" w:cs="Times New Roman"/>
          <w:sz w:val="24"/>
          <w:szCs w:val="24"/>
        </w:rPr>
        <w:t>De</w:t>
      </w:r>
      <w:ins w:id="1954" w:author="Scott Cooper" w:date="2014-12-14T15:07:00Z">
        <w:r w:rsidR="003651BA">
          <w:rPr>
            <w:rFonts w:ascii="Times New Roman" w:hAnsi="Times New Roman" w:cs="Times New Roman"/>
            <w:sz w:val="24"/>
            <w:szCs w:val="24"/>
          </w:rPr>
          <w:t>L</w:t>
        </w:r>
      </w:ins>
      <w:del w:id="1955" w:author="Scott Cooper" w:date="2014-12-14T15:07:00Z">
        <w:r w:rsidR="00817971" w:rsidDel="003651BA">
          <w:rPr>
            <w:rFonts w:ascii="Times New Roman" w:hAnsi="Times New Roman" w:cs="Times New Roman"/>
            <w:sz w:val="24"/>
            <w:szCs w:val="24"/>
          </w:rPr>
          <w:delText>L</w:delText>
        </w:r>
      </w:del>
      <w:r w:rsidR="00817971">
        <w:rPr>
          <w:rFonts w:ascii="Times New Roman" w:hAnsi="Times New Roman" w:cs="Times New Roman"/>
          <w:sz w:val="24"/>
          <w:szCs w:val="24"/>
        </w:rPr>
        <w:t>isle</w:t>
      </w:r>
      <w:proofErr w:type="spellEnd"/>
      <w:r w:rsidR="00817971">
        <w:rPr>
          <w:rFonts w:ascii="Times New Roman" w:hAnsi="Times New Roman" w:cs="Times New Roman"/>
          <w:sz w:val="24"/>
          <w:szCs w:val="24"/>
        </w:rPr>
        <w:t xml:space="preserve">, Michael </w:t>
      </w:r>
      <w:proofErr w:type="spellStart"/>
      <w:r w:rsidR="00817971">
        <w:rPr>
          <w:rFonts w:ascii="Times New Roman" w:hAnsi="Times New Roman" w:cs="Times New Roman"/>
          <w:sz w:val="24"/>
          <w:szCs w:val="24"/>
        </w:rPr>
        <w:t>McFarlin</w:t>
      </w:r>
      <w:proofErr w:type="spellEnd"/>
      <w:r w:rsidR="00817971">
        <w:rPr>
          <w:rFonts w:ascii="Times New Roman" w:hAnsi="Times New Roman" w:cs="Times New Roman"/>
          <w:sz w:val="24"/>
          <w:szCs w:val="24"/>
        </w:rPr>
        <w:t xml:space="preserve">, Garrison </w:t>
      </w:r>
      <w:proofErr w:type="spellStart"/>
      <w:r w:rsidR="00817971">
        <w:rPr>
          <w:rFonts w:ascii="Times New Roman" w:hAnsi="Times New Roman" w:cs="Times New Roman"/>
          <w:sz w:val="24"/>
          <w:szCs w:val="24"/>
        </w:rPr>
        <w:t>Loope</w:t>
      </w:r>
      <w:proofErr w:type="spellEnd"/>
      <w:r w:rsidR="00817971">
        <w:rPr>
          <w:rFonts w:ascii="Times New Roman" w:hAnsi="Times New Roman" w:cs="Times New Roman"/>
          <w:sz w:val="24"/>
          <w:szCs w:val="24"/>
        </w:rPr>
        <w:t>, Michael Hernandez</w:t>
      </w:r>
      <w:del w:id="1956" w:author="Scott Cooper" w:date="2014-12-14T15:08:00Z">
        <w:r w:rsidR="00817971" w:rsidDel="003651BA">
          <w:rPr>
            <w:rFonts w:ascii="Times New Roman" w:hAnsi="Times New Roman" w:cs="Times New Roman"/>
            <w:sz w:val="24"/>
            <w:szCs w:val="24"/>
          </w:rPr>
          <w:delText xml:space="preserve"> and</w:delText>
        </w:r>
      </w:del>
      <w:ins w:id="1957" w:author="Scott Cooper" w:date="2014-12-14T15:08:00Z">
        <w:r w:rsidR="003651BA">
          <w:rPr>
            <w:rFonts w:ascii="Times New Roman" w:hAnsi="Times New Roman" w:cs="Times New Roman"/>
            <w:sz w:val="24"/>
            <w:szCs w:val="24"/>
          </w:rPr>
          <w:t>,</w:t>
        </w:r>
      </w:ins>
      <w:r w:rsidR="00817971">
        <w:rPr>
          <w:rFonts w:ascii="Times New Roman" w:hAnsi="Times New Roman" w:cs="Times New Roman"/>
          <w:sz w:val="24"/>
          <w:szCs w:val="24"/>
        </w:rPr>
        <w:t xml:space="preserve"> </w:t>
      </w:r>
      <w:r w:rsidR="0043707F">
        <w:rPr>
          <w:rFonts w:ascii="Times New Roman" w:hAnsi="Times New Roman" w:cs="Times New Roman"/>
          <w:sz w:val="24"/>
          <w:szCs w:val="24"/>
        </w:rPr>
        <w:t xml:space="preserve">Madelynn Johnston, Cord </w:t>
      </w:r>
      <w:proofErr w:type="spellStart"/>
      <w:r w:rsidR="0043707F">
        <w:rPr>
          <w:rFonts w:ascii="Times New Roman" w:hAnsi="Times New Roman" w:cs="Times New Roman"/>
          <w:sz w:val="24"/>
          <w:szCs w:val="24"/>
        </w:rPr>
        <w:t>Dorcey</w:t>
      </w:r>
      <w:proofErr w:type="spellEnd"/>
      <w:r w:rsidR="0043707F">
        <w:rPr>
          <w:rFonts w:ascii="Times New Roman" w:hAnsi="Times New Roman" w:cs="Times New Roman"/>
          <w:sz w:val="24"/>
          <w:szCs w:val="24"/>
        </w:rPr>
        <w:t xml:space="preserve">, Andrea </w:t>
      </w:r>
      <w:proofErr w:type="spellStart"/>
      <w:r w:rsidR="0043707F">
        <w:rPr>
          <w:rFonts w:ascii="Times New Roman" w:hAnsi="Times New Roman" w:cs="Times New Roman"/>
          <w:sz w:val="24"/>
          <w:szCs w:val="24"/>
        </w:rPr>
        <w:t>Jani</w:t>
      </w:r>
      <w:proofErr w:type="spellEnd"/>
      <w:r w:rsidR="0043707F">
        <w:rPr>
          <w:rFonts w:ascii="Times New Roman" w:hAnsi="Times New Roman" w:cs="Times New Roman"/>
          <w:sz w:val="24"/>
          <w:szCs w:val="24"/>
        </w:rPr>
        <w:t xml:space="preserve">, Mary </w:t>
      </w:r>
      <w:proofErr w:type="spellStart"/>
      <w:r w:rsidR="0043707F">
        <w:rPr>
          <w:rFonts w:ascii="Times New Roman" w:hAnsi="Times New Roman" w:cs="Times New Roman"/>
          <w:sz w:val="24"/>
          <w:szCs w:val="24"/>
        </w:rPr>
        <w:t>Toothman</w:t>
      </w:r>
      <w:proofErr w:type="spellEnd"/>
      <w:r w:rsidR="0043707F">
        <w:rPr>
          <w:rFonts w:ascii="Times New Roman" w:hAnsi="Times New Roman" w:cs="Times New Roman"/>
          <w:sz w:val="24"/>
          <w:szCs w:val="24"/>
        </w:rPr>
        <w:t xml:space="preserve">, and Tate </w:t>
      </w:r>
      <w:proofErr w:type="spellStart"/>
      <w:r w:rsidR="0043707F">
        <w:rPr>
          <w:rFonts w:ascii="Times New Roman" w:hAnsi="Times New Roman" w:cs="Times New Roman"/>
          <w:sz w:val="24"/>
          <w:szCs w:val="24"/>
        </w:rPr>
        <w:t>Tunstall</w:t>
      </w:r>
      <w:proofErr w:type="spellEnd"/>
      <w:r w:rsidR="0043707F">
        <w:rPr>
          <w:rFonts w:ascii="Times New Roman" w:hAnsi="Times New Roman" w:cs="Times New Roman"/>
          <w:sz w:val="24"/>
          <w:szCs w:val="24"/>
        </w:rPr>
        <w:t xml:space="preserve"> </w:t>
      </w:r>
      <w:r w:rsidR="00817971">
        <w:rPr>
          <w:rFonts w:ascii="Times New Roman" w:hAnsi="Times New Roman" w:cs="Times New Roman"/>
          <w:sz w:val="24"/>
          <w:szCs w:val="24"/>
        </w:rPr>
        <w:t xml:space="preserve">for their assistance in the field and laboratory, and Nikki </w:t>
      </w:r>
      <w:proofErr w:type="spellStart"/>
      <w:r w:rsidR="00817971">
        <w:rPr>
          <w:rFonts w:ascii="Times New Roman" w:hAnsi="Times New Roman" w:cs="Times New Roman"/>
          <w:sz w:val="24"/>
          <w:szCs w:val="24"/>
        </w:rPr>
        <w:t>Gantos</w:t>
      </w:r>
      <w:proofErr w:type="spellEnd"/>
      <w:r w:rsidR="00817971">
        <w:rPr>
          <w:rFonts w:ascii="Times New Roman" w:hAnsi="Times New Roman" w:cs="Times New Roman"/>
          <w:sz w:val="24"/>
          <w:szCs w:val="24"/>
        </w:rPr>
        <w:t xml:space="preserve">, Patricia </w:t>
      </w:r>
      <w:proofErr w:type="spellStart"/>
      <w:r w:rsidR="00817971">
        <w:rPr>
          <w:rFonts w:ascii="Times New Roman" w:hAnsi="Times New Roman" w:cs="Times New Roman"/>
          <w:sz w:val="24"/>
          <w:szCs w:val="24"/>
        </w:rPr>
        <w:t>Monie</w:t>
      </w:r>
      <w:proofErr w:type="spellEnd"/>
      <w:r w:rsidR="00817971">
        <w:rPr>
          <w:rFonts w:ascii="Times New Roman" w:hAnsi="Times New Roman" w:cs="Times New Roman"/>
          <w:sz w:val="24"/>
          <w:szCs w:val="24"/>
        </w:rPr>
        <w:t xml:space="preserve">, and Dominique </w:t>
      </w:r>
      <w:proofErr w:type="spellStart"/>
      <w:r w:rsidR="00817971">
        <w:rPr>
          <w:rFonts w:ascii="Times New Roman" w:hAnsi="Times New Roman" w:cs="Times New Roman"/>
          <w:sz w:val="24"/>
          <w:szCs w:val="24"/>
        </w:rPr>
        <w:t>Monie</w:t>
      </w:r>
      <w:proofErr w:type="spellEnd"/>
      <w:r w:rsidR="00817971">
        <w:rPr>
          <w:rFonts w:ascii="Times New Roman" w:hAnsi="Times New Roman" w:cs="Times New Roman"/>
          <w:sz w:val="24"/>
          <w:szCs w:val="24"/>
        </w:rPr>
        <w:t xml:space="preserve"> for </w:t>
      </w:r>
      <w:ins w:id="1958" w:author="Scott Cooper" w:date="2014-12-14T15:08:00Z">
        <w:r w:rsidR="003651BA">
          <w:rPr>
            <w:rFonts w:ascii="Times New Roman" w:hAnsi="Times New Roman" w:cs="Times New Roman"/>
            <w:sz w:val="24"/>
            <w:szCs w:val="24"/>
          </w:rPr>
          <w:t xml:space="preserve">assistance in </w:t>
        </w:r>
      </w:ins>
      <w:del w:id="1959" w:author="Scott Cooper" w:date="2014-12-14T15:08:00Z">
        <w:r w:rsidR="00817971" w:rsidDel="003651BA">
          <w:rPr>
            <w:rFonts w:ascii="Times New Roman" w:hAnsi="Times New Roman" w:cs="Times New Roman"/>
            <w:sz w:val="24"/>
            <w:szCs w:val="24"/>
          </w:rPr>
          <w:delText xml:space="preserve">sewing </w:delText>
        </w:r>
      </w:del>
      <w:ins w:id="1960" w:author="Scott Cooper" w:date="2014-12-14T15:08:00Z">
        <w:r w:rsidR="003651BA">
          <w:rPr>
            <w:rFonts w:ascii="Times New Roman" w:hAnsi="Times New Roman" w:cs="Times New Roman"/>
            <w:sz w:val="24"/>
            <w:szCs w:val="24"/>
          </w:rPr>
          <w:t xml:space="preserve">constructing </w:t>
        </w:r>
      </w:ins>
      <w:r w:rsidR="0043707F">
        <w:rPr>
          <w:rFonts w:ascii="Times New Roman" w:hAnsi="Times New Roman" w:cs="Times New Roman"/>
          <w:sz w:val="24"/>
          <w:szCs w:val="24"/>
        </w:rPr>
        <w:t xml:space="preserve">the </w:t>
      </w:r>
      <w:r w:rsidR="00D253F0">
        <w:rPr>
          <w:rFonts w:ascii="Times New Roman" w:hAnsi="Times New Roman" w:cs="Times New Roman"/>
          <w:sz w:val="24"/>
          <w:szCs w:val="24"/>
        </w:rPr>
        <w:t>enclosures.</w:t>
      </w:r>
      <w:r w:rsidR="00E9207E" w:rsidRPr="00E9207E">
        <w:rPr>
          <w:rFonts w:ascii="Times New Roman" w:hAnsi="Times New Roman" w:cs="Times New Roman"/>
          <w:sz w:val="24"/>
          <w:szCs w:val="24"/>
        </w:rPr>
        <w:t xml:space="preserve"> </w:t>
      </w:r>
      <w:r w:rsidR="00E9207E">
        <w:rPr>
          <w:rFonts w:ascii="Times New Roman" w:hAnsi="Times New Roman" w:cs="Times New Roman"/>
          <w:sz w:val="24"/>
          <w:szCs w:val="24"/>
        </w:rPr>
        <w:t xml:space="preserve"> Sally Holbrook and Scott Cooper provided valuable comments that enhanced the research and the manuscript.</w:t>
      </w:r>
    </w:p>
    <w:p w14:paraId="6050ECBA" w14:textId="77777777" w:rsidR="0043707F" w:rsidRDefault="0043707F">
      <w:pPr>
        <w:rPr>
          <w:rFonts w:ascii="Times New Roman" w:hAnsi="Times New Roman" w:cs="Times New Roman"/>
          <w:sz w:val="24"/>
          <w:szCs w:val="24"/>
        </w:rPr>
      </w:pPr>
      <w:r>
        <w:rPr>
          <w:rFonts w:ascii="Times New Roman" w:hAnsi="Times New Roman" w:cs="Times New Roman"/>
          <w:sz w:val="24"/>
          <w:szCs w:val="24"/>
        </w:rPr>
        <w:br w:type="page"/>
      </w:r>
    </w:p>
    <w:p w14:paraId="1B96927C" w14:textId="6427A049" w:rsidR="00FC3248" w:rsidRDefault="00FC3248" w:rsidP="00FC3248">
      <w:pPr>
        <w:spacing w:line="480" w:lineRule="auto"/>
        <w:ind w:right="360" w:firstLine="720"/>
        <w:jc w:val="center"/>
        <w:rPr>
          <w:rFonts w:ascii="Times New Roman" w:hAnsi="Times New Roman" w:cs="Times New Roman"/>
          <w:smallCaps/>
          <w:noProof/>
          <w:sz w:val="24"/>
          <w:szCs w:val="24"/>
        </w:rPr>
      </w:pPr>
      <w:r w:rsidRPr="00FC3248">
        <w:rPr>
          <w:rFonts w:ascii="Times New Roman" w:hAnsi="Times New Roman" w:cs="Times New Roman"/>
          <w:smallCaps/>
          <w:noProof/>
          <w:sz w:val="24"/>
          <w:szCs w:val="24"/>
        </w:rPr>
        <w:lastRenderedPageBreak/>
        <w:t>Literature Cited</w:t>
      </w:r>
      <w:ins w:id="1961" w:author="Scott Cooper" w:date="2014-12-14T15:10:00Z">
        <w:r w:rsidR="003651BA">
          <w:rPr>
            <w:rFonts w:ascii="Times New Roman" w:hAnsi="Times New Roman" w:cs="Times New Roman"/>
            <w:smallCaps/>
            <w:noProof/>
            <w:sz w:val="24"/>
            <w:szCs w:val="24"/>
          </w:rPr>
          <w:t xml:space="preserve"> [Insure that reference format is consistent.</w:t>
        </w:r>
      </w:ins>
      <w:ins w:id="1962" w:author="Scott Cooper" w:date="2014-12-14T15:11:00Z">
        <w:r w:rsidR="003651BA">
          <w:rPr>
            <w:rFonts w:ascii="Times New Roman" w:hAnsi="Times New Roman" w:cs="Times New Roman"/>
            <w:smallCaps/>
            <w:noProof/>
            <w:sz w:val="24"/>
            <w:szCs w:val="24"/>
          </w:rPr>
          <w:t>]</w:t>
        </w:r>
      </w:ins>
    </w:p>
    <w:p w14:paraId="7A7E5CA2" w14:textId="0B1F7A6B" w:rsidR="00D253F0" w:rsidRPr="00D253F0" w:rsidRDefault="00D253F0">
      <w:pPr>
        <w:pStyle w:val="NormalWeb"/>
        <w:ind w:left="480" w:hanging="480"/>
        <w:divId w:val="1821992328"/>
        <w:rPr>
          <w:noProof/>
        </w:rPr>
      </w:pPr>
      <w:r w:rsidRPr="00D253F0">
        <w:rPr>
          <w:noProof/>
        </w:rPr>
        <w:t xml:space="preserve">Alford, R. A. 1999. Ecology: resource use, competition, and predation. </w:t>
      </w:r>
      <w:ins w:id="1963" w:author="Scott Cooper" w:date="2014-12-14T15:09:00Z">
        <w:r w:rsidR="003651BA">
          <w:rPr>
            <w:noProof/>
          </w:rPr>
          <w:t xml:space="preserve">In </w:t>
        </w:r>
      </w:ins>
      <w:commentRangeStart w:id="1964"/>
      <w:r w:rsidRPr="00D253F0">
        <w:rPr>
          <w:noProof/>
        </w:rPr>
        <w:t>Tadpoles</w:t>
      </w:r>
      <w:commentRangeEnd w:id="1964"/>
      <w:r w:rsidR="003651BA">
        <w:rPr>
          <w:rStyle w:val="CommentReference"/>
          <w:rFonts w:asciiTheme="minorHAnsi" w:eastAsiaTheme="minorHAnsi" w:hAnsiTheme="minorHAnsi" w:cstheme="minorBidi"/>
        </w:rPr>
        <w:commentReference w:id="1964"/>
      </w:r>
      <w:r w:rsidRPr="00D253F0">
        <w:rPr>
          <w:noProof/>
        </w:rPr>
        <w:t xml:space="preserve">: The Biology of Anuran </w:t>
      </w:r>
      <w:commentRangeStart w:id="1965"/>
      <w:r w:rsidRPr="00D253F0">
        <w:rPr>
          <w:noProof/>
        </w:rPr>
        <w:t>Larvae</w:t>
      </w:r>
      <w:commentRangeEnd w:id="1965"/>
      <w:r w:rsidR="003651BA">
        <w:rPr>
          <w:rStyle w:val="CommentReference"/>
          <w:rFonts w:asciiTheme="minorHAnsi" w:eastAsiaTheme="minorHAnsi" w:hAnsiTheme="minorHAnsi" w:cstheme="minorBidi"/>
        </w:rPr>
        <w:commentReference w:id="1965"/>
      </w:r>
      <w:r w:rsidRPr="00D253F0">
        <w:rPr>
          <w:noProof/>
        </w:rPr>
        <w:t>:240–278.</w:t>
      </w:r>
    </w:p>
    <w:p w14:paraId="5CB4BEE4" w14:textId="77777777" w:rsidR="00D253F0" w:rsidRPr="00D253F0" w:rsidRDefault="00D253F0">
      <w:pPr>
        <w:pStyle w:val="NormalWeb"/>
        <w:ind w:left="480" w:hanging="480"/>
        <w:divId w:val="1821992328"/>
        <w:rPr>
          <w:noProof/>
        </w:rPr>
      </w:pPr>
      <w:r w:rsidRPr="00D253F0">
        <w:rPr>
          <w:noProof/>
        </w:rPr>
        <w:t>Altig, R., and W. McDearman. 1975. PERCENT ASSIMILATION AND CLEARANCE TIMES OF 5 ANURAN TADPOLES. Herpetologica 31:67–69.</w:t>
      </w:r>
    </w:p>
    <w:p w14:paraId="1D0C1D67" w14:textId="77777777" w:rsidR="00D253F0" w:rsidRPr="00D253F0" w:rsidRDefault="00D253F0">
      <w:pPr>
        <w:pStyle w:val="NormalWeb"/>
        <w:ind w:left="480" w:hanging="480"/>
        <w:divId w:val="1821992328"/>
        <w:rPr>
          <w:noProof/>
        </w:rPr>
      </w:pPr>
      <w:r w:rsidRPr="00D253F0">
        <w:rPr>
          <w:noProof/>
        </w:rPr>
        <w:t>Arno, S. F., and R. J. Hoff. 1989. Silvics of whitebark pine (</w:t>
      </w:r>
      <w:r w:rsidRPr="003651BA">
        <w:rPr>
          <w:i/>
          <w:noProof/>
          <w:rPrChange w:id="1966" w:author="Scott Cooper" w:date="2014-12-14T15:14:00Z">
            <w:rPr>
              <w:noProof/>
            </w:rPr>
          </w:rPrChange>
        </w:rPr>
        <w:t>Pinus albicaulis</w:t>
      </w:r>
      <w:r w:rsidRPr="00D253F0">
        <w:rPr>
          <w:noProof/>
        </w:rPr>
        <w:t xml:space="preserve">). United States Department of Agriculture, Forest Service General </w:t>
      </w:r>
      <w:commentRangeStart w:id="1967"/>
      <w:r w:rsidRPr="00D253F0">
        <w:rPr>
          <w:noProof/>
        </w:rPr>
        <w:t>Te</w:t>
      </w:r>
      <w:commentRangeEnd w:id="1967"/>
      <w:r w:rsidR="004F6F71">
        <w:rPr>
          <w:rStyle w:val="CommentReference"/>
          <w:rFonts w:asciiTheme="minorHAnsi" w:eastAsiaTheme="minorHAnsi" w:hAnsiTheme="minorHAnsi" w:cstheme="minorBidi"/>
        </w:rPr>
        <w:commentReference w:id="1967"/>
      </w:r>
      <w:r w:rsidRPr="00D253F0">
        <w:rPr>
          <w:noProof/>
        </w:rPr>
        <w:t>.</w:t>
      </w:r>
    </w:p>
    <w:p w14:paraId="74D0B375" w14:textId="77777777" w:rsidR="00D253F0" w:rsidRPr="00D253F0" w:rsidRDefault="00D253F0">
      <w:pPr>
        <w:pStyle w:val="NormalWeb"/>
        <w:ind w:left="480" w:hanging="480"/>
        <w:divId w:val="1821992328"/>
        <w:rPr>
          <w:noProof/>
        </w:rPr>
      </w:pPr>
      <w:r w:rsidRPr="00D253F0">
        <w:rPr>
          <w:noProof/>
        </w:rPr>
        <w:t>Borer, E. T., E. W. Seabloom, J. B. Shurin, K. E. Anderson, C. A. Blanchette, B. Broitman, S. D. Cooper, and B. S. Halpern. 2005. What determines the strength of a trophic cascade? Ecology 86:528–537.</w:t>
      </w:r>
    </w:p>
    <w:p w14:paraId="058194CE" w14:textId="77777777" w:rsidR="00D253F0" w:rsidRPr="00D253F0" w:rsidRDefault="00D253F0">
      <w:pPr>
        <w:pStyle w:val="NormalWeb"/>
        <w:ind w:left="480" w:hanging="480"/>
        <w:divId w:val="1821992328"/>
        <w:rPr>
          <w:noProof/>
        </w:rPr>
      </w:pPr>
      <w:r w:rsidRPr="00D253F0">
        <w:rPr>
          <w:noProof/>
        </w:rPr>
        <w:t>Bradford, D. F., S. D. Cooper, T. M. Jenkins Jr, K. Kratz, O. Sarnelle, and A. D. Brown. 1998. Influences of natural acidity and introduced fish on faunal assemblages in California alpine lakes. Canadian Journal of Fisheries and Aquatic Sciences 55:2478–2491.</w:t>
      </w:r>
    </w:p>
    <w:p w14:paraId="57365BB5" w14:textId="77777777" w:rsidR="00D253F0" w:rsidRPr="00D253F0" w:rsidRDefault="00D253F0">
      <w:pPr>
        <w:pStyle w:val="NormalWeb"/>
        <w:ind w:left="480" w:hanging="480"/>
        <w:divId w:val="1821992328"/>
        <w:rPr>
          <w:noProof/>
        </w:rPr>
      </w:pPr>
      <w:r w:rsidRPr="00D253F0">
        <w:rPr>
          <w:noProof/>
        </w:rPr>
        <w:t>Briggs, C. J., R. A. Knapp, and V. T. Vredenburg. 2010. Enzootic and epizootic dynamics of the chytrid fungal pathogen of amphibians. Proceedings of the National Academy of Sciences 107:9695 –9700.</w:t>
      </w:r>
    </w:p>
    <w:p w14:paraId="5B69036C" w14:textId="77777777" w:rsidR="00D253F0" w:rsidRPr="00D253F0" w:rsidRDefault="00D253F0">
      <w:pPr>
        <w:pStyle w:val="NormalWeb"/>
        <w:ind w:left="480" w:hanging="480"/>
        <w:divId w:val="1821992328"/>
        <w:rPr>
          <w:noProof/>
        </w:rPr>
      </w:pPr>
      <w:r w:rsidRPr="00D253F0">
        <w:rPr>
          <w:noProof/>
        </w:rPr>
        <w:t>Briggs, C. J., V. T. Vredenburg, R. A. Knapp, and L. J. Rachowicz. 2005. Investigating the population-level effects of chytridiomycosis: An emerging infectious disease of amphibians. Ecology 86:3149–3159.</w:t>
      </w:r>
    </w:p>
    <w:p w14:paraId="66B529D0" w14:textId="77777777" w:rsidR="00D253F0" w:rsidRPr="00D253F0" w:rsidRDefault="00D253F0">
      <w:pPr>
        <w:pStyle w:val="NormalWeb"/>
        <w:ind w:left="480" w:hanging="480"/>
        <w:divId w:val="1821992328"/>
        <w:rPr>
          <w:noProof/>
        </w:rPr>
      </w:pPr>
      <w:r w:rsidRPr="00D253F0">
        <w:rPr>
          <w:noProof/>
        </w:rPr>
        <w:t>Brönmark, C., S. D. Rundle, and A. Erlandsson. 1991. Interactions between freshwater snails and tadpoles: competition and facilitation. Oecologia 87:8–18.</w:t>
      </w:r>
    </w:p>
    <w:p w14:paraId="4F11F9C3" w14:textId="77777777" w:rsidR="00D253F0" w:rsidRPr="00D253F0" w:rsidRDefault="00D253F0">
      <w:pPr>
        <w:pStyle w:val="NormalWeb"/>
        <w:ind w:left="480" w:hanging="480"/>
        <w:divId w:val="1821992328"/>
        <w:rPr>
          <w:noProof/>
        </w:rPr>
      </w:pPr>
      <w:r w:rsidRPr="00D253F0">
        <w:rPr>
          <w:noProof/>
        </w:rPr>
        <w:t>Bruno, J. F., J. J. Stachowicz, and M. D. Bertness. 2003. Inclusion of facilitation into ecological theory. Trends in Ecology &amp; Evolution 18:119–125.</w:t>
      </w:r>
    </w:p>
    <w:p w14:paraId="7FA78893" w14:textId="77777777" w:rsidR="00D253F0" w:rsidRPr="00D253F0" w:rsidRDefault="00D253F0">
      <w:pPr>
        <w:pStyle w:val="NormalWeb"/>
        <w:ind w:left="480" w:hanging="480"/>
        <w:divId w:val="1821992328"/>
        <w:rPr>
          <w:noProof/>
        </w:rPr>
      </w:pPr>
      <w:r w:rsidRPr="00D253F0">
        <w:rPr>
          <w:noProof/>
        </w:rPr>
        <w:t>Carpenter, S. R., J. F. Kitchell, and J. R. Hodgson. 1985. Cascading trophic interactions and lake productivity. Bioscience 35:634–639.</w:t>
      </w:r>
    </w:p>
    <w:p w14:paraId="592F6E54" w14:textId="77777777" w:rsidR="00D253F0" w:rsidRPr="00D253F0" w:rsidRDefault="00D253F0">
      <w:pPr>
        <w:pStyle w:val="NormalWeb"/>
        <w:ind w:left="480" w:hanging="480"/>
        <w:divId w:val="1821992328"/>
        <w:rPr>
          <w:noProof/>
        </w:rPr>
      </w:pPr>
      <w:r w:rsidRPr="00D253F0">
        <w:rPr>
          <w:noProof/>
        </w:rPr>
        <w:t>Chalcraft, D. R., and W. J. Resetarits. 2003. Predator identity and ecological impacts: functional redundancy or fuctional diversity? Ecology 84:2407–2418.</w:t>
      </w:r>
    </w:p>
    <w:p w14:paraId="0BA88155" w14:textId="77777777" w:rsidR="00D253F0" w:rsidRPr="00D253F0" w:rsidRDefault="00D253F0">
      <w:pPr>
        <w:pStyle w:val="NormalWeb"/>
        <w:ind w:left="480" w:hanging="480"/>
        <w:divId w:val="1821992328"/>
        <w:rPr>
          <w:noProof/>
        </w:rPr>
      </w:pPr>
      <w:r w:rsidRPr="00D253F0">
        <w:rPr>
          <w:noProof/>
        </w:rPr>
        <w:t>Chesson, P. 2000. Mechanisms of maintenance of species diversity. Annual Review of Ecology and Systematics:343–366.</w:t>
      </w:r>
    </w:p>
    <w:p w14:paraId="5A76542C" w14:textId="77777777" w:rsidR="00D253F0" w:rsidRPr="00D253F0" w:rsidRDefault="00D253F0">
      <w:pPr>
        <w:pStyle w:val="NormalWeb"/>
        <w:ind w:left="480" w:hanging="480"/>
        <w:divId w:val="1821992328"/>
        <w:rPr>
          <w:noProof/>
        </w:rPr>
      </w:pPr>
      <w:r w:rsidRPr="00D253F0">
        <w:rPr>
          <w:noProof/>
        </w:rPr>
        <w:t>Connelly, S., C. M. Pringle, T. Barnum, M. Hunte-Brown, S. Kilham, M. R. Whiles, K. R. Lips, C. Colón-Gaud, and R. Brenes. 2014. Initial versus longer-term effects of tadpole declines on algae in a Neotropical stream. Freshwater Biology 59:1113–1122.</w:t>
      </w:r>
    </w:p>
    <w:p w14:paraId="088801F7" w14:textId="77777777" w:rsidR="00D253F0" w:rsidRPr="00D253F0" w:rsidRDefault="00D253F0">
      <w:pPr>
        <w:pStyle w:val="NormalWeb"/>
        <w:ind w:left="480" w:hanging="480"/>
        <w:divId w:val="1821992328"/>
        <w:rPr>
          <w:noProof/>
        </w:rPr>
      </w:pPr>
      <w:r w:rsidRPr="00D253F0">
        <w:rPr>
          <w:noProof/>
        </w:rPr>
        <w:lastRenderedPageBreak/>
        <w:t xml:space="preserve">Connelly, S., C. M. Pringle, R. J. Bixby, R. Brenes, M. R. Whiles, K. R. Lips, S. Kilham, and A. D. Huryn. 2008. Changes in Stream Primary Producer Communities Resulting from Large-Scale Catastrophic Amphibian Declines: Can Small-Scale Experiments Predict Effects of Tadpole </w:t>
      </w:r>
      <w:commentRangeStart w:id="1968"/>
      <w:r w:rsidRPr="00D253F0">
        <w:rPr>
          <w:noProof/>
        </w:rPr>
        <w:t>Loss</w:t>
      </w:r>
      <w:commentRangeEnd w:id="1968"/>
      <w:r w:rsidR="004F6F71">
        <w:rPr>
          <w:rStyle w:val="CommentReference"/>
          <w:rFonts w:asciiTheme="minorHAnsi" w:eastAsiaTheme="minorHAnsi" w:hAnsiTheme="minorHAnsi" w:cstheme="minorBidi"/>
        </w:rPr>
        <w:commentReference w:id="1968"/>
      </w:r>
      <w:r w:rsidRPr="00D253F0">
        <w:rPr>
          <w:noProof/>
        </w:rPr>
        <w:t>? Ecosystems 11:1262–1276.</w:t>
      </w:r>
    </w:p>
    <w:p w14:paraId="64C01C5F" w14:textId="77777777" w:rsidR="00D253F0" w:rsidRPr="00D253F0" w:rsidRDefault="00D253F0">
      <w:pPr>
        <w:pStyle w:val="NormalWeb"/>
        <w:ind w:left="480" w:hanging="480"/>
        <w:divId w:val="1821992328"/>
        <w:rPr>
          <w:noProof/>
        </w:rPr>
      </w:pPr>
      <w:r w:rsidRPr="00D253F0">
        <w:rPr>
          <w:noProof/>
        </w:rPr>
        <w:t>Dudley, T. L. 1992. Beneficial effects of herbivores on stream macroalgae via epiphyte removal. Oikos 65:121–127.</w:t>
      </w:r>
    </w:p>
    <w:p w14:paraId="390D58D4" w14:textId="77777777" w:rsidR="00D253F0" w:rsidRPr="00D253F0" w:rsidRDefault="00D253F0">
      <w:pPr>
        <w:pStyle w:val="NormalWeb"/>
        <w:ind w:left="480" w:hanging="480"/>
        <w:divId w:val="1821992328"/>
        <w:rPr>
          <w:noProof/>
        </w:rPr>
      </w:pPr>
      <w:r w:rsidRPr="00D253F0">
        <w:rPr>
          <w:noProof/>
        </w:rPr>
        <w:t xml:space="preserve">Duellman, W. E., and L. Trueb. 1994. Biology of amphibians. Johns Hopkins Univ </w:t>
      </w:r>
      <w:commentRangeStart w:id="1969"/>
      <w:r w:rsidRPr="00D253F0">
        <w:rPr>
          <w:noProof/>
        </w:rPr>
        <w:t>Pr</w:t>
      </w:r>
      <w:commentRangeEnd w:id="1969"/>
      <w:r w:rsidR="004F6F71">
        <w:rPr>
          <w:rStyle w:val="CommentReference"/>
          <w:rFonts w:asciiTheme="minorHAnsi" w:eastAsiaTheme="minorHAnsi" w:hAnsiTheme="minorHAnsi" w:cstheme="minorBidi"/>
        </w:rPr>
        <w:commentReference w:id="1969"/>
      </w:r>
      <w:r w:rsidRPr="00D253F0">
        <w:rPr>
          <w:noProof/>
        </w:rPr>
        <w:t>.</w:t>
      </w:r>
    </w:p>
    <w:p w14:paraId="5015A192" w14:textId="77777777" w:rsidR="00D253F0" w:rsidRPr="00D253F0" w:rsidRDefault="00D253F0">
      <w:pPr>
        <w:pStyle w:val="NormalWeb"/>
        <w:ind w:left="480" w:hanging="480"/>
        <w:divId w:val="1821992328"/>
        <w:rPr>
          <w:noProof/>
        </w:rPr>
      </w:pPr>
      <w:r w:rsidRPr="00D253F0">
        <w:rPr>
          <w:noProof/>
        </w:rPr>
        <w:t>Ellison, A. M., M. S. Bank, B. D. Clinton, E. A. Colburn, K. Elliott, C. R. Ford, D. R. Foster, B. D. Kloeppel, J. D. Knoepp, G. M. Lovett, J. Mohan, D. A. Orwig, N. L. Rodenhouse, W. V. Sobczak, K. A. Stinson, J. K. Stone, C. M. Swan, J. Thompson, B. Von Holle, and J. R. Webster. 2005. Loss of foundation species: consequences for the structure and dynamics of forested ecosystems. Frontiers in Ecology and the Environment 3:479–486.</w:t>
      </w:r>
    </w:p>
    <w:p w14:paraId="68E42EBC" w14:textId="77777777" w:rsidR="00D253F0" w:rsidRPr="00D253F0" w:rsidRDefault="00D253F0">
      <w:pPr>
        <w:pStyle w:val="NormalWeb"/>
        <w:ind w:left="480" w:hanging="480"/>
        <w:divId w:val="1821992328"/>
        <w:rPr>
          <w:noProof/>
        </w:rPr>
      </w:pPr>
      <w:r w:rsidRPr="00D253F0">
        <w:rPr>
          <w:noProof/>
        </w:rPr>
        <w:t xml:space="preserve">Epanchin, P., R. Knapp, and S. Lawler. 2009. Nonnative trout impact an alpine-nesting bird by altering aquatic insect subsidies. </w:t>
      </w:r>
      <w:commentRangeStart w:id="1970"/>
      <w:r w:rsidRPr="00D253F0">
        <w:rPr>
          <w:noProof/>
        </w:rPr>
        <w:t>Ecology</w:t>
      </w:r>
      <w:commentRangeEnd w:id="1970"/>
      <w:r w:rsidR="004F6F71">
        <w:rPr>
          <w:rStyle w:val="CommentReference"/>
          <w:rFonts w:asciiTheme="minorHAnsi" w:eastAsiaTheme="minorHAnsi" w:hAnsiTheme="minorHAnsi" w:cstheme="minorBidi"/>
        </w:rPr>
        <w:commentReference w:id="1970"/>
      </w:r>
      <w:r w:rsidRPr="00D253F0">
        <w:rPr>
          <w:noProof/>
        </w:rPr>
        <w:t>.</w:t>
      </w:r>
    </w:p>
    <w:p w14:paraId="14E1D431" w14:textId="77777777" w:rsidR="00D253F0" w:rsidRPr="00D253F0" w:rsidRDefault="00D253F0">
      <w:pPr>
        <w:pStyle w:val="NormalWeb"/>
        <w:ind w:left="480" w:hanging="480"/>
        <w:divId w:val="1821992328"/>
        <w:rPr>
          <w:noProof/>
        </w:rPr>
      </w:pPr>
      <w:r w:rsidRPr="00D253F0">
        <w:rPr>
          <w:noProof/>
        </w:rPr>
        <w:t>Finlay, J. C., and V. T. Vredenburg. 2007. Introduced trout sever trophic connections in watersheds: Consequences for a declining amphibian. Ecology 88:2187–2198.</w:t>
      </w:r>
    </w:p>
    <w:p w14:paraId="369612E0" w14:textId="77777777" w:rsidR="00D253F0" w:rsidRPr="00D253F0" w:rsidRDefault="00D253F0">
      <w:pPr>
        <w:pStyle w:val="NormalWeb"/>
        <w:ind w:left="480" w:hanging="480"/>
        <w:divId w:val="1821992328"/>
        <w:rPr>
          <w:noProof/>
        </w:rPr>
      </w:pPr>
      <w:r w:rsidRPr="00D253F0">
        <w:rPr>
          <w:noProof/>
        </w:rPr>
        <w:t xml:space="preserve">Furey, P. C., S. J. Kupferberg, and A. J. Lind. 2014. The perils of unpalatable periphyton: </w:t>
      </w:r>
      <w:r w:rsidRPr="004F6F71">
        <w:rPr>
          <w:i/>
          <w:noProof/>
          <w:rPrChange w:id="1971" w:author="Scott Cooper" w:date="2014-12-14T15:17:00Z">
            <w:rPr>
              <w:noProof/>
            </w:rPr>
          </w:rPrChange>
        </w:rPr>
        <w:t>Didymosphenia</w:t>
      </w:r>
      <w:r w:rsidRPr="00D253F0">
        <w:rPr>
          <w:noProof/>
        </w:rPr>
        <w:t xml:space="preserve"> and other mucilaginous stalked diatoms as food for tadpoles. Diatom Research 29:267–280.</w:t>
      </w:r>
    </w:p>
    <w:p w14:paraId="365EE242" w14:textId="77777777" w:rsidR="00D253F0" w:rsidRPr="00D253F0" w:rsidRDefault="00D253F0">
      <w:pPr>
        <w:pStyle w:val="NormalWeb"/>
        <w:ind w:left="480" w:hanging="480"/>
        <w:divId w:val="1821992328"/>
        <w:rPr>
          <w:noProof/>
        </w:rPr>
      </w:pPr>
      <w:r w:rsidRPr="00D253F0">
        <w:rPr>
          <w:noProof/>
        </w:rPr>
        <w:t>Google Earth. 2014. ThomasCSmith_LeConteSpur_map.kmz. https://github.com/TomCSmith/manuscript-support-files/blob/master/ThomasCSmith_LeConteSpur_map.kmz.</w:t>
      </w:r>
    </w:p>
    <w:p w14:paraId="711AD15E" w14:textId="77777777" w:rsidR="00D253F0" w:rsidRPr="00D253F0" w:rsidRDefault="00D253F0">
      <w:pPr>
        <w:pStyle w:val="NormalWeb"/>
        <w:ind w:left="480" w:hanging="480"/>
        <w:divId w:val="1821992328"/>
        <w:rPr>
          <w:noProof/>
        </w:rPr>
      </w:pPr>
      <w:r w:rsidRPr="00D253F0">
        <w:rPr>
          <w:noProof/>
        </w:rPr>
        <w:t>Gosner, K. L. 1960. A simplified table for staging anuran embryos and larvae with notes on identification. Herpetologica 16:183–190.</w:t>
      </w:r>
    </w:p>
    <w:p w14:paraId="2CDF09B9" w14:textId="77777777" w:rsidR="00D253F0" w:rsidRPr="00D253F0" w:rsidRDefault="00D253F0">
      <w:pPr>
        <w:pStyle w:val="NormalWeb"/>
        <w:ind w:left="480" w:hanging="480"/>
        <w:divId w:val="1821992328"/>
        <w:rPr>
          <w:noProof/>
        </w:rPr>
      </w:pPr>
      <w:r w:rsidRPr="00D253F0">
        <w:rPr>
          <w:noProof/>
        </w:rPr>
        <w:t xml:space="preserve">Grinnell, J., and T. I. Storer. 1924. Animal Life in the Yosemite: An Account of the Mammals, Birds, Reptiles, and Amphibians in a Cross-section of the Sierra Nevada. University of California </w:t>
      </w:r>
      <w:commentRangeStart w:id="1972"/>
      <w:r w:rsidRPr="00D253F0">
        <w:rPr>
          <w:noProof/>
        </w:rPr>
        <w:t>Press</w:t>
      </w:r>
      <w:commentRangeEnd w:id="1972"/>
      <w:r w:rsidR="004F6F71">
        <w:rPr>
          <w:rStyle w:val="CommentReference"/>
          <w:rFonts w:asciiTheme="minorHAnsi" w:eastAsiaTheme="minorHAnsi" w:hAnsiTheme="minorHAnsi" w:cstheme="minorBidi"/>
        </w:rPr>
        <w:commentReference w:id="1972"/>
      </w:r>
      <w:r w:rsidRPr="00D253F0">
        <w:rPr>
          <w:noProof/>
        </w:rPr>
        <w:t>.</w:t>
      </w:r>
    </w:p>
    <w:p w14:paraId="0384BA61" w14:textId="15CFAA73" w:rsidR="00D253F0" w:rsidRPr="00D253F0" w:rsidRDefault="00D253F0">
      <w:pPr>
        <w:pStyle w:val="NormalWeb"/>
        <w:ind w:left="480" w:hanging="480"/>
        <w:divId w:val="1821992328"/>
        <w:rPr>
          <w:noProof/>
        </w:rPr>
      </w:pPr>
      <w:r w:rsidRPr="00D253F0">
        <w:rPr>
          <w:noProof/>
        </w:rPr>
        <w:t>Gromko, M. H., F. S. Mason, and S. J. Smith-Gill. 1973. Analysis of the crowding effect in</w:t>
      </w:r>
      <w:ins w:id="1973" w:author="Scott Cooper" w:date="2014-12-14T15:18:00Z">
        <w:r w:rsidR="004F6F71">
          <w:rPr>
            <w:noProof/>
          </w:rPr>
          <w:t xml:space="preserve"> </w:t>
        </w:r>
      </w:ins>
      <w:r w:rsidRPr="004F6F71">
        <w:rPr>
          <w:i/>
          <w:noProof/>
          <w:rPrChange w:id="1974" w:author="Scott Cooper" w:date="2014-12-14T15:18:00Z">
            <w:rPr>
              <w:noProof/>
            </w:rPr>
          </w:rPrChange>
        </w:rPr>
        <w:t>Rana pipiens</w:t>
      </w:r>
      <w:r w:rsidRPr="00D253F0">
        <w:rPr>
          <w:noProof/>
        </w:rPr>
        <w:t xml:space="preserve"> tadpoles. Journal of Experimental Zoology 186:63–71.</w:t>
      </w:r>
    </w:p>
    <w:p w14:paraId="15EEC93F" w14:textId="77777777" w:rsidR="00D253F0" w:rsidRPr="00D253F0" w:rsidRDefault="00D253F0">
      <w:pPr>
        <w:pStyle w:val="NormalWeb"/>
        <w:ind w:left="480" w:hanging="480"/>
        <w:divId w:val="1821992328"/>
        <w:rPr>
          <w:noProof/>
        </w:rPr>
      </w:pPr>
      <w:r w:rsidRPr="00D253F0">
        <w:rPr>
          <w:noProof/>
        </w:rPr>
        <w:t>Gruner, D. S., J. E. Smith, E. W. Seabloom, S. A. Sandin, J. T. Ngai, H. Hillebrand, W. S. Harpole, J. J. Elser, E. E. Cleland, M. E. S. Bracken, E. T. Borer, and B. M. Bolker. 2008. A cross-system synthesis of consumer and nutrient resource control on producer biomass. Ecology Letters 11:740–755.</w:t>
      </w:r>
    </w:p>
    <w:p w14:paraId="04AB3D99" w14:textId="77777777" w:rsidR="00D253F0" w:rsidRPr="00D253F0" w:rsidRDefault="00D253F0">
      <w:pPr>
        <w:pStyle w:val="NormalWeb"/>
        <w:ind w:left="480" w:hanging="480"/>
        <w:divId w:val="1821992328"/>
        <w:rPr>
          <w:noProof/>
        </w:rPr>
      </w:pPr>
      <w:r w:rsidRPr="00D253F0">
        <w:rPr>
          <w:noProof/>
        </w:rPr>
        <w:lastRenderedPageBreak/>
        <w:t xml:space="preserve">Hairston, N. G., F. E. Smith, and L. B. Slobodkin. 1960. Community Structure, Population Control, and </w:t>
      </w:r>
      <w:commentRangeStart w:id="1975"/>
      <w:r w:rsidRPr="00D253F0">
        <w:rPr>
          <w:noProof/>
        </w:rPr>
        <w:t>Competition</w:t>
      </w:r>
      <w:commentRangeEnd w:id="1975"/>
      <w:r w:rsidR="004F6F71">
        <w:rPr>
          <w:rStyle w:val="CommentReference"/>
          <w:rFonts w:asciiTheme="minorHAnsi" w:eastAsiaTheme="minorHAnsi" w:hAnsiTheme="minorHAnsi" w:cstheme="minorBidi"/>
        </w:rPr>
        <w:commentReference w:id="1975"/>
      </w:r>
      <w:r w:rsidRPr="00D253F0">
        <w:rPr>
          <w:noProof/>
        </w:rPr>
        <w:t>. The American Naturalist 94:421.</w:t>
      </w:r>
    </w:p>
    <w:p w14:paraId="3866C38A" w14:textId="77777777" w:rsidR="00D253F0" w:rsidRPr="00D253F0" w:rsidRDefault="00D253F0">
      <w:pPr>
        <w:pStyle w:val="NormalWeb"/>
        <w:ind w:left="480" w:hanging="480"/>
        <w:divId w:val="1821992328"/>
        <w:rPr>
          <w:noProof/>
        </w:rPr>
      </w:pPr>
      <w:r w:rsidRPr="00D253F0">
        <w:rPr>
          <w:noProof/>
        </w:rPr>
        <w:t xml:space="preserve">Hauer, F. R., and G. A. Lamberti. 2007. Methods in stream ecology. Academic </w:t>
      </w:r>
      <w:commentRangeStart w:id="1976"/>
      <w:r w:rsidRPr="00D253F0">
        <w:rPr>
          <w:noProof/>
        </w:rPr>
        <w:t>Press</w:t>
      </w:r>
      <w:commentRangeEnd w:id="1976"/>
      <w:r w:rsidR="004F6F71">
        <w:rPr>
          <w:rStyle w:val="CommentReference"/>
          <w:rFonts w:asciiTheme="minorHAnsi" w:eastAsiaTheme="minorHAnsi" w:hAnsiTheme="minorHAnsi" w:cstheme="minorBidi"/>
        </w:rPr>
        <w:commentReference w:id="1976"/>
      </w:r>
      <w:r w:rsidRPr="00D253F0">
        <w:rPr>
          <w:noProof/>
        </w:rPr>
        <w:t>.</w:t>
      </w:r>
    </w:p>
    <w:p w14:paraId="59685E5F" w14:textId="77777777" w:rsidR="00D253F0" w:rsidRPr="00D253F0" w:rsidRDefault="00D253F0">
      <w:pPr>
        <w:pStyle w:val="NormalWeb"/>
        <w:ind w:left="480" w:hanging="480"/>
        <w:divId w:val="1821992328"/>
        <w:rPr>
          <w:noProof/>
        </w:rPr>
      </w:pPr>
      <w:r w:rsidRPr="00D253F0">
        <w:rPr>
          <w:noProof/>
        </w:rPr>
        <w:t>Hertonsson, P., K. Åbjörnsson, and C. Brönmark. 2007. Competition and facilitation within and between a snail and a mayfly larva and the effect on the grazing process. Aquatic Ecology 42:669–677.</w:t>
      </w:r>
    </w:p>
    <w:p w14:paraId="13F9492B" w14:textId="77777777" w:rsidR="00D253F0" w:rsidRPr="00D253F0" w:rsidRDefault="00D253F0">
      <w:pPr>
        <w:pStyle w:val="NormalWeb"/>
        <w:ind w:left="480" w:hanging="480"/>
        <w:divId w:val="1821992328"/>
        <w:rPr>
          <w:noProof/>
        </w:rPr>
      </w:pPr>
      <w:r w:rsidRPr="00D253F0">
        <w:rPr>
          <w:noProof/>
        </w:rPr>
        <w:t>Hill, W. R., and A. W. Knight. 1987. Experimental analysis of the grazing interaction between a mayfly and stream algae. Ecology 68:1955–1965.</w:t>
      </w:r>
    </w:p>
    <w:p w14:paraId="5D78A440" w14:textId="77777777" w:rsidR="00D253F0" w:rsidRPr="00D253F0" w:rsidRDefault="00D253F0">
      <w:pPr>
        <w:pStyle w:val="NormalWeb"/>
        <w:ind w:left="480" w:hanging="480"/>
        <w:divId w:val="1821992328"/>
        <w:rPr>
          <w:noProof/>
        </w:rPr>
      </w:pPr>
      <w:r w:rsidRPr="00D253F0">
        <w:rPr>
          <w:noProof/>
        </w:rPr>
        <w:t>Holbrook, S. J., and R. J. Schmitt. 1995. Compensation in resource use by foragers released from interspecific competition. Journal of Experimental Marine Biology and Ecology 185:219–233.</w:t>
      </w:r>
    </w:p>
    <w:p w14:paraId="78421CD7" w14:textId="77777777" w:rsidR="00D253F0" w:rsidRPr="00D253F0" w:rsidRDefault="00D253F0">
      <w:pPr>
        <w:pStyle w:val="NormalWeb"/>
        <w:ind w:left="480" w:hanging="480"/>
        <w:divId w:val="1821992328"/>
        <w:rPr>
          <w:noProof/>
        </w:rPr>
      </w:pPr>
      <w:r w:rsidRPr="00D253F0">
        <w:rPr>
          <w:noProof/>
        </w:rPr>
        <w:t>Inouye, B. D. 2001. Response surface experimental designs for investigating interspecific competition. Ecology 82:2696–2706.</w:t>
      </w:r>
    </w:p>
    <w:p w14:paraId="1B594C09" w14:textId="77777777" w:rsidR="00D253F0" w:rsidRPr="00D253F0" w:rsidRDefault="00D253F0">
      <w:pPr>
        <w:pStyle w:val="NormalWeb"/>
        <w:ind w:left="480" w:hanging="480"/>
        <w:divId w:val="1821992328"/>
        <w:rPr>
          <w:noProof/>
        </w:rPr>
      </w:pPr>
      <w:r w:rsidRPr="00D253F0">
        <w:rPr>
          <w:noProof/>
        </w:rPr>
        <w:t xml:space="preserve">Jani, A. J., and C. J. Briggs. 2014. The pathogen </w:t>
      </w:r>
      <w:r w:rsidRPr="004F6F71">
        <w:rPr>
          <w:i/>
          <w:noProof/>
          <w:rPrChange w:id="1977" w:author="Scott Cooper" w:date="2014-12-14T15:21:00Z">
            <w:rPr>
              <w:noProof/>
            </w:rPr>
          </w:rPrChange>
        </w:rPr>
        <w:t>Batrachochytrium dendrobatidis</w:t>
      </w:r>
      <w:r w:rsidRPr="00D253F0">
        <w:rPr>
          <w:noProof/>
        </w:rPr>
        <w:t xml:space="preserve"> disturbs the frog skin microbiome during a natural epidemic and experimental infection. Proceedings of the National Academy of Sciences:1412752111–.</w:t>
      </w:r>
    </w:p>
    <w:p w14:paraId="4BC6A659" w14:textId="77777777" w:rsidR="00D253F0" w:rsidRPr="00D253F0" w:rsidRDefault="00D253F0">
      <w:pPr>
        <w:pStyle w:val="NormalWeb"/>
        <w:ind w:left="480" w:hanging="480"/>
        <w:divId w:val="1821992328"/>
        <w:rPr>
          <w:noProof/>
        </w:rPr>
      </w:pPr>
      <w:r w:rsidRPr="00D253F0">
        <w:rPr>
          <w:noProof/>
        </w:rPr>
        <w:t xml:space="preserve">Jennings, W. B., D. F. Bradford, and D. F. Johnson. 1992. Dependence of the garter snake </w:t>
      </w:r>
      <w:r w:rsidRPr="004F6F71">
        <w:rPr>
          <w:i/>
          <w:noProof/>
          <w:rPrChange w:id="1978" w:author="Scott Cooper" w:date="2014-12-14T15:21:00Z">
            <w:rPr>
              <w:noProof/>
            </w:rPr>
          </w:rPrChange>
        </w:rPr>
        <w:t>Thamnophis elegans</w:t>
      </w:r>
      <w:r w:rsidRPr="00D253F0">
        <w:rPr>
          <w:noProof/>
        </w:rPr>
        <w:t xml:space="preserve"> on amphibians in the Sierra Nevada of California. Journal of Herpetology 26:503–505.</w:t>
      </w:r>
    </w:p>
    <w:p w14:paraId="1EE87D33" w14:textId="77777777" w:rsidR="00D253F0" w:rsidRPr="00D253F0" w:rsidRDefault="00D253F0">
      <w:pPr>
        <w:pStyle w:val="NormalWeb"/>
        <w:ind w:left="480" w:hanging="480"/>
        <w:divId w:val="1821992328"/>
        <w:rPr>
          <w:noProof/>
        </w:rPr>
      </w:pPr>
      <w:r w:rsidRPr="00D253F0">
        <w:rPr>
          <w:noProof/>
        </w:rPr>
        <w:t xml:space="preserve">Kiffney, P. M., and J. S. Richardson. 2001. Interactions among Nutrients, Periphyton, and Invertebrate and </w:t>
      </w:r>
      <w:commentRangeStart w:id="1979"/>
      <w:r w:rsidRPr="00D253F0">
        <w:rPr>
          <w:noProof/>
        </w:rPr>
        <w:t>Vertebrate</w:t>
      </w:r>
      <w:commentRangeEnd w:id="1979"/>
      <w:r w:rsidR="004F6F71">
        <w:rPr>
          <w:rStyle w:val="CommentReference"/>
          <w:rFonts w:asciiTheme="minorHAnsi" w:eastAsiaTheme="minorHAnsi" w:hAnsiTheme="minorHAnsi" w:cstheme="minorBidi"/>
        </w:rPr>
        <w:commentReference w:id="1979"/>
      </w:r>
      <w:r w:rsidRPr="00D253F0">
        <w:rPr>
          <w:noProof/>
        </w:rPr>
        <w:t xml:space="preserve"> (</w:t>
      </w:r>
      <w:r w:rsidRPr="004F6F71">
        <w:rPr>
          <w:i/>
          <w:noProof/>
          <w:rPrChange w:id="1980" w:author="Scott Cooper" w:date="2014-12-14T15:21:00Z">
            <w:rPr>
              <w:noProof/>
            </w:rPr>
          </w:rPrChange>
        </w:rPr>
        <w:t>Ascaphus truei</w:t>
      </w:r>
      <w:r w:rsidRPr="00D253F0">
        <w:rPr>
          <w:noProof/>
        </w:rPr>
        <w:t>) Grazers in Experimental Channels. Copeia 2001:422–429.</w:t>
      </w:r>
    </w:p>
    <w:p w14:paraId="5817D156" w14:textId="77777777" w:rsidR="00D253F0" w:rsidRPr="00D253F0" w:rsidRDefault="00D253F0">
      <w:pPr>
        <w:pStyle w:val="NormalWeb"/>
        <w:ind w:left="480" w:hanging="480"/>
        <w:divId w:val="1821992328"/>
        <w:rPr>
          <w:noProof/>
        </w:rPr>
      </w:pPr>
      <w:r w:rsidRPr="00D253F0">
        <w:rPr>
          <w:noProof/>
        </w:rPr>
        <w:t>Knapp, R. A., and K. R. Matthews. 2000. Non-native fish introductions and the decline of the mountain yellow-legged frog from within protected areas. Conservation Biology 14:428–438.</w:t>
      </w:r>
    </w:p>
    <w:p w14:paraId="24C6B8D8" w14:textId="77777777" w:rsidR="00D253F0" w:rsidRPr="00D253F0" w:rsidRDefault="00D253F0">
      <w:pPr>
        <w:pStyle w:val="NormalWeb"/>
        <w:ind w:left="480" w:hanging="480"/>
        <w:divId w:val="1821992328"/>
        <w:rPr>
          <w:noProof/>
        </w:rPr>
      </w:pPr>
      <w:r w:rsidRPr="00D253F0">
        <w:rPr>
          <w:noProof/>
        </w:rPr>
        <w:t>Kupferberg, S. 1997a. Facilitation of periphyton production by tadpole grazing: functional differences between species. Freshwater Biology 37:427–439.</w:t>
      </w:r>
    </w:p>
    <w:p w14:paraId="76ADFFD2" w14:textId="77777777" w:rsidR="00D253F0" w:rsidRPr="00D253F0" w:rsidRDefault="00D253F0">
      <w:pPr>
        <w:pStyle w:val="NormalWeb"/>
        <w:ind w:left="480" w:hanging="480"/>
        <w:divId w:val="1821992328"/>
        <w:rPr>
          <w:noProof/>
        </w:rPr>
      </w:pPr>
      <w:r w:rsidRPr="00D253F0">
        <w:rPr>
          <w:noProof/>
        </w:rPr>
        <w:t xml:space="preserve">Kupferberg, S. J. 1997b. The Role of Larval Diet in Anuran </w:t>
      </w:r>
      <w:commentRangeStart w:id="1981"/>
      <w:r w:rsidRPr="00D253F0">
        <w:rPr>
          <w:noProof/>
        </w:rPr>
        <w:t>Metamorphosis</w:t>
      </w:r>
      <w:commentRangeEnd w:id="1981"/>
      <w:r w:rsidR="004F6F71">
        <w:rPr>
          <w:rStyle w:val="CommentReference"/>
          <w:rFonts w:asciiTheme="minorHAnsi" w:eastAsiaTheme="minorHAnsi" w:hAnsiTheme="minorHAnsi" w:cstheme="minorBidi"/>
        </w:rPr>
        <w:commentReference w:id="1981"/>
      </w:r>
      <w:r w:rsidRPr="00D253F0">
        <w:rPr>
          <w:noProof/>
        </w:rPr>
        <w:t xml:space="preserve"> 1. Integrative and Comparative Biology 37:146–159.</w:t>
      </w:r>
    </w:p>
    <w:p w14:paraId="0C3C14D4" w14:textId="482BE520" w:rsidR="00D253F0" w:rsidRPr="00D253F0" w:rsidRDefault="00D253F0">
      <w:pPr>
        <w:pStyle w:val="NormalWeb"/>
        <w:ind w:left="480" w:hanging="480"/>
        <w:divId w:val="1821992328"/>
        <w:rPr>
          <w:noProof/>
        </w:rPr>
      </w:pPr>
      <w:r w:rsidRPr="00D253F0">
        <w:rPr>
          <w:noProof/>
        </w:rPr>
        <w:t>Kupferberg, S. J., J. C. Marks, and M. E. Power. 1994. Effects of variation in natural algal and detrital diets on larval anuran</w:t>
      </w:r>
      <w:ins w:id="1982" w:author="Scott Cooper" w:date="2014-12-14T15:22:00Z">
        <w:r w:rsidR="004F6F71">
          <w:rPr>
            <w:noProof/>
          </w:rPr>
          <w:t xml:space="preserve"> </w:t>
        </w:r>
      </w:ins>
      <w:r w:rsidRPr="00D253F0">
        <w:rPr>
          <w:noProof/>
        </w:rPr>
        <w:t>(</w:t>
      </w:r>
      <w:r w:rsidRPr="004F6F71">
        <w:rPr>
          <w:i/>
          <w:noProof/>
          <w:rPrChange w:id="1983" w:author="Scott Cooper" w:date="2014-12-14T15:22:00Z">
            <w:rPr>
              <w:noProof/>
            </w:rPr>
          </w:rPrChange>
        </w:rPr>
        <w:t>Hyla regilla</w:t>
      </w:r>
      <w:r w:rsidRPr="00D253F0">
        <w:rPr>
          <w:noProof/>
        </w:rPr>
        <w:t>) life-history traits. Copeia 1994:446–457.</w:t>
      </w:r>
    </w:p>
    <w:p w14:paraId="77F7AE1A" w14:textId="77777777" w:rsidR="00D253F0" w:rsidRPr="00D253F0" w:rsidRDefault="00D253F0">
      <w:pPr>
        <w:pStyle w:val="NormalWeb"/>
        <w:ind w:left="480" w:hanging="480"/>
        <w:divId w:val="1821992328"/>
        <w:rPr>
          <w:noProof/>
        </w:rPr>
      </w:pPr>
      <w:r w:rsidRPr="00D253F0">
        <w:rPr>
          <w:noProof/>
        </w:rPr>
        <w:lastRenderedPageBreak/>
        <w:t>Lafferty, K. D., and A. M. Kuris. 2009. Parasites reduce food web robustness because they are sensitive to secondary extinction as illustrated by an invasive estuarine snail. Philosophical Transactions of the Royal Society B: Biological Sciences 364:1659–1663.</w:t>
      </w:r>
    </w:p>
    <w:p w14:paraId="73DF1846" w14:textId="77777777" w:rsidR="00D253F0" w:rsidRPr="00D253F0" w:rsidRDefault="00D253F0">
      <w:pPr>
        <w:pStyle w:val="NormalWeb"/>
        <w:ind w:left="480" w:hanging="480"/>
        <w:divId w:val="1821992328"/>
        <w:rPr>
          <w:noProof/>
        </w:rPr>
      </w:pPr>
      <w:r w:rsidRPr="00D253F0">
        <w:rPr>
          <w:noProof/>
        </w:rPr>
        <w:t>Lamberti, G. A., S. V. Gregory, C. P. Hawkins, R. C. Wildman, L. R. Ashkenas, and D. M. DeNicola. 1992. Plant—herbivore interactions in streams near Mount St Helens. Freshwater Biology 27:237–247.</w:t>
      </w:r>
    </w:p>
    <w:p w14:paraId="50B326F2" w14:textId="77777777" w:rsidR="00D253F0" w:rsidRPr="00D253F0" w:rsidRDefault="00D253F0">
      <w:pPr>
        <w:pStyle w:val="NormalWeb"/>
        <w:ind w:left="480" w:hanging="480"/>
        <w:divId w:val="1821992328"/>
        <w:rPr>
          <w:noProof/>
        </w:rPr>
      </w:pPr>
      <w:r w:rsidRPr="00D253F0">
        <w:rPr>
          <w:noProof/>
        </w:rPr>
        <w:t>Leland, H. V., S. V. Fend, T. L. Dudley, and J. L. Carter. 1989. Effects of copper on species composition of benthic insects in a Sierra Nevada, California, stream. Freshwater Biology 21:163–179.</w:t>
      </w:r>
    </w:p>
    <w:p w14:paraId="03E9F2F3" w14:textId="77777777" w:rsidR="00D253F0" w:rsidRPr="00D253F0" w:rsidRDefault="00D253F0">
      <w:pPr>
        <w:pStyle w:val="NormalWeb"/>
        <w:ind w:left="480" w:hanging="480"/>
        <w:divId w:val="1821992328"/>
        <w:rPr>
          <w:noProof/>
        </w:rPr>
      </w:pPr>
      <w:r w:rsidRPr="00D253F0">
        <w:rPr>
          <w:noProof/>
        </w:rPr>
        <w:t>Mallory, M. A., and J. S. Richardson. 2005. Complex interactions of light, nutrients and consumer density in a stream periphyton–grazer (tailed frog tadpoles) system. Journal of Animal Ecology 74:1020–1028.</w:t>
      </w:r>
    </w:p>
    <w:p w14:paraId="411A105F" w14:textId="77777777" w:rsidR="00D253F0" w:rsidRPr="00D253F0" w:rsidRDefault="00D253F0">
      <w:pPr>
        <w:pStyle w:val="NormalWeb"/>
        <w:ind w:left="480" w:hanging="480"/>
        <w:divId w:val="1821992328"/>
        <w:rPr>
          <w:noProof/>
        </w:rPr>
      </w:pPr>
      <w:r w:rsidRPr="00D253F0">
        <w:rPr>
          <w:noProof/>
        </w:rPr>
        <w:t>Matthews, K. R., R. A. Knapp, and K. L. Pope. 2002. Garter snake distributions in high-elevation aquatic ecosystems: Is there a link with declining amphibian populations and nonnative trout introductions? Journal of Herpetology 36:16–22.</w:t>
      </w:r>
    </w:p>
    <w:p w14:paraId="1FF2D9EA" w14:textId="77777777" w:rsidR="00D253F0" w:rsidRPr="00D253F0" w:rsidRDefault="00D253F0">
      <w:pPr>
        <w:pStyle w:val="NormalWeb"/>
        <w:ind w:left="480" w:hanging="480"/>
        <w:divId w:val="1821992328"/>
        <w:rPr>
          <w:noProof/>
        </w:rPr>
      </w:pPr>
      <w:r w:rsidRPr="00D253F0">
        <w:rPr>
          <w:noProof/>
        </w:rPr>
        <w:t xml:space="preserve">Menge, B. A. 2003. The overriding importance of environmental context in determining the outcome of species-deletion experiments. Pages 16–43 </w:t>
      </w:r>
      <w:r w:rsidRPr="00D253F0">
        <w:rPr>
          <w:i/>
          <w:iCs/>
          <w:noProof/>
        </w:rPr>
        <w:t>in</w:t>
      </w:r>
      <w:r w:rsidRPr="00D253F0">
        <w:rPr>
          <w:noProof/>
        </w:rPr>
        <w:t xml:space="preserve"> P. M. Kareiva and S. A. Levin, editors. The importance of species: perspectives on expendability and triage. Princeton University Press.</w:t>
      </w:r>
    </w:p>
    <w:p w14:paraId="429EB1D6" w14:textId="77777777" w:rsidR="00D253F0" w:rsidRPr="00D253F0" w:rsidRDefault="00D253F0">
      <w:pPr>
        <w:pStyle w:val="NormalWeb"/>
        <w:ind w:left="480" w:hanging="480"/>
        <w:divId w:val="1821992328"/>
        <w:rPr>
          <w:noProof/>
        </w:rPr>
      </w:pPr>
      <w:r w:rsidRPr="00D253F0">
        <w:rPr>
          <w:noProof/>
        </w:rPr>
        <w:t>Morin, P. J., S. P. Lawler, and E. A. Johnson. 1988. Competition between aquatic insects and vertebrates: interaction strength and higher order interactions. Ecology 69:1401–1409.</w:t>
      </w:r>
    </w:p>
    <w:p w14:paraId="5D1931B0" w14:textId="77777777" w:rsidR="00D253F0" w:rsidRPr="00D253F0" w:rsidRDefault="00D253F0">
      <w:pPr>
        <w:pStyle w:val="NormalWeb"/>
        <w:ind w:left="480" w:hanging="480"/>
        <w:divId w:val="1821992328"/>
        <w:rPr>
          <w:noProof/>
        </w:rPr>
      </w:pPr>
      <w:r w:rsidRPr="00D253F0">
        <w:rPr>
          <w:noProof/>
        </w:rPr>
        <w:t xml:space="preserve">Murdoch, W. W., C. J. Briggs, and R. M. Nisbet. 2003. Consumer-resource Dynamics. Princeton University </w:t>
      </w:r>
      <w:commentRangeStart w:id="1984"/>
      <w:r w:rsidRPr="00D253F0">
        <w:rPr>
          <w:noProof/>
        </w:rPr>
        <w:t>Press</w:t>
      </w:r>
      <w:commentRangeEnd w:id="1984"/>
      <w:r w:rsidR="004F6F71">
        <w:rPr>
          <w:rStyle w:val="CommentReference"/>
          <w:rFonts w:asciiTheme="minorHAnsi" w:eastAsiaTheme="minorHAnsi" w:hAnsiTheme="minorHAnsi" w:cstheme="minorBidi"/>
        </w:rPr>
        <w:commentReference w:id="1984"/>
      </w:r>
      <w:r w:rsidRPr="00D253F0">
        <w:rPr>
          <w:noProof/>
        </w:rPr>
        <w:t>.</w:t>
      </w:r>
    </w:p>
    <w:p w14:paraId="2A9409B3" w14:textId="77777777" w:rsidR="00D253F0" w:rsidRPr="00D253F0" w:rsidRDefault="00D253F0">
      <w:pPr>
        <w:pStyle w:val="NormalWeb"/>
        <w:ind w:left="480" w:hanging="480"/>
        <w:divId w:val="1821992328"/>
        <w:rPr>
          <w:noProof/>
        </w:rPr>
      </w:pPr>
      <w:r w:rsidRPr="00D253F0">
        <w:rPr>
          <w:noProof/>
        </w:rPr>
        <w:t>Paine, R. T. 1966. Food web complexity and species diversity. The American Naturalist 100:65.</w:t>
      </w:r>
    </w:p>
    <w:p w14:paraId="0C44ECED" w14:textId="77777777" w:rsidR="00D253F0" w:rsidRPr="00D253F0" w:rsidRDefault="00B5085D">
      <w:pPr>
        <w:pStyle w:val="NormalWeb"/>
        <w:ind w:left="480" w:hanging="480"/>
        <w:divId w:val="1821992328"/>
        <w:rPr>
          <w:noProof/>
        </w:rPr>
      </w:pPr>
      <w:r>
        <w:rPr>
          <w:noProof/>
        </w:rPr>
        <w:t>Peterson</w:t>
      </w:r>
      <w:r w:rsidR="00D253F0" w:rsidRPr="00D253F0">
        <w:rPr>
          <w:noProof/>
        </w:rPr>
        <w:t>, C. G. 1987. Gut passage and insect grazer selectivity of lotic diatoms. Freshwater Biology 18:455–460.</w:t>
      </w:r>
    </w:p>
    <w:p w14:paraId="4B41EBDB" w14:textId="77777777" w:rsidR="00D253F0" w:rsidRPr="00D253F0" w:rsidRDefault="00D253F0">
      <w:pPr>
        <w:pStyle w:val="NormalWeb"/>
        <w:ind w:left="480" w:hanging="480"/>
        <w:divId w:val="1821992328"/>
        <w:rPr>
          <w:noProof/>
        </w:rPr>
      </w:pPr>
      <w:r w:rsidRPr="00D253F0">
        <w:rPr>
          <w:noProof/>
        </w:rPr>
        <w:t>Pilliod, D. S. 2002. Clark’s Nutcracker (</w:t>
      </w:r>
      <w:r w:rsidRPr="004F6F71">
        <w:rPr>
          <w:i/>
          <w:noProof/>
          <w:rPrChange w:id="1985" w:author="Scott Cooper" w:date="2014-12-14T15:23:00Z">
            <w:rPr>
              <w:noProof/>
            </w:rPr>
          </w:rPrChange>
        </w:rPr>
        <w:t>Nucifraga columbiana</w:t>
      </w:r>
      <w:r w:rsidRPr="00D253F0">
        <w:rPr>
          <w:noProof/>
        </w:rPr>
        <w:t>) Predation on Tadpoles of the Columbia Spotted Frog (</w:t>
      </w:r>
      <w:r w:rsidRPr="004F6F71">
        <w:rPr>
          <w:i/>
          <w:noProof/>
          <w:rPrChange w:id="1986" w:author="Scott Cooper" w:date="2014-12-14T15:24:00Z">
            <w:rPr>
              <w:noProof/>
            </w:rPr>
          </w:rPrChange>
        </w:rPr>
        <w:t xml:space="preserve">Rana </w:t>
      </w:r>
      <w:commentRangeStart w:id="1987"/>
      <w:r w:rsidRPr="004F6F71">
        <w:rPr>
          <w:i/>
          <w:noProof/>
          <w:rPrChange w:id="1988" w:author="Scott Cooper" w:date="2014-12-14T15:24:00Z">
            <w:rPr>
              <w:noProof/>
            </w:rPr>
          </w:rPrChange>
        </w:rPr>
        <w:t>luteiventris</w:t>
      </w:r>
      <w:commentRangeEnd w:id="1987"/>
      <w:r w:rsidR="004F6F71">
        <w:rPr>
          <w:rStyle w:val="CommentReference"/>
          <w:rFonts w:asciiTheme="minorHAnsi" w:eastAsiaTheme="minorHAnsi" w:hAnsiTheme="minorHAnsi" w:cstheme="minorBidi"/>
        </w:rPr>
        <w:commentReference w:id="1987"/>
      </w:r>
      <w:r w:rsidRPr="00D253F0">
        <w:rPr>
          <w:noProof/>
        </w:rPr>
        <w:t>). Northwestern Naturalist 83:59–61.</w:t>
      </w:r>
    </w:p>
    <w:p w14:paraId="3B020D65" w14:textId="77777777" w:rsidR="00D253F0" w:rsidRPr="00D253F0" w:rsidRDefault="00D253F0">
      <w:pPr>
        <w:pStyle w:val="NormalWeb"/>
        <w:ind w:left="480" w:hanging="480"/>
        <w:divId w:val="1821992328"/>
        <w:rPr>
          <w:noProof/>
        </w:rPr>
      </w:pPr>
      <w:r w:rsidRPr="00D253F0">
        <w:rPr>
          <w:noProof/>
        </w:rPr>
        <w:t>Power, M. E. 1992. Top-down and bottom-up forces in food webs: do plants have primacy. Ecology:733–746.</w:t>
      </w:r>
    </w:p>
    <w:p w14:paraId="58C8B78D" w14:textId="77777777" w:rsidR="00D253F0" w:rsidRPr="00D253F0" w:rsidRDefault="00D253F0">
      <w:pPr>
        <w:pStyle w:val="NormalWeb"/>
        <w:ind w:left="480" w:hanging="480"/>
        <w:divId w:val="1821992328"/>
        <w:rPr>
          <w:noProof/>
        </w:rPr>
      </w:pPr>
      <w:r w:rsidRPr="00D253F0">
        <w:rPr>
          <w:noProof/>
        </w:rPr>
        <w:t>Ranvestel, A. W., K. R. Lips, C. M. Pringle, M. R. Whiles, and R. J. Bixby. 2004. Neotropical tadpoles influence stream benthos: evidence for the ecological consequences of decline in amphibian populations. Freshwater Biology 49:274–285.</w:t>
      </w:r>
    </w:p>
    <w:p w14:paraId="27369097" w14:textId="6B9C0D4D" w:rsidR="00D253F0" w:rsidRPr="00D253F0" w:rsidRDefault="00D253F0">
      <w:pPr>
        <w:pStyle w:val="NormalWeb"/>
        <w:ind w:left="480" w:hanging="480"/>
        <w:divId w:val="1821992328"/>
        <w:rPr>
          <w:noProof/>
        </w:rPr>
      </w:pPr>
      <w:r w:rsidRPr="00D253F0">
        <w:rPr>
          <w:noProof/>
        </w:rPr>
        <w:lastRenderedPageBreak/>
        <w:t>Roos, A. M. de, and L. Persson. 2013. Population and Community Ecology of Ontogenetic Development. Page 552</w:t>
      </w:r>
      <w:ins w:id="1989" w:author="Scott Cooper" w:date="2014-12-14T15:24:00Z">
        <w:r w:rsidR="004F6F71">
          <w:rPr>
            <w:noProof/>
          </w:rPr>
          <w:t>???</w:t>
        </w:r>
      </w:ins>
      <w:r w:rsidRPr="00D253F0">
        <w:rPr>
          <w:noProof/>
        </w:rPr>
        <w:t>. Princeton University Press.</w:t>
      </w:r>
    </w:p>
    <w:p w14:paraId="7355A7B3" w14:textId="77777777" w:rsidR="00D253F0" w:rsidRPr="00D253F0" w:rsidRDefault="00D253F0">
      <w:pPr>
        <w:pStyle w:val="NormalWeb"/>
        <w:ind w:left="480" w:hanging="480"/>
        <w:divId w:val="1821992328"/>
        <w:rPr>
          <w:noProof/>
        </w:rPr>
      </w:pPr>
      <w:r w:rsidRPr="00D253F0">
        <w:rPr>
          <w:noProof/>
        </w:rPr>
        <w:t xml:space="preserve">Schmitt, R. J., and S. J. Holbrook. 1990. Population Responses of Surfperch Released from </w:t>
      </w:r>
      <w:commentRangeStart w:id="1990"/>
      <w:r w:rsidRPr="00D253F0">
        <w:rPr>
          <w:noProof/>
        </w:rPr>
        <w:t>Competition</w:t>
      </w:r>
      <w:commentRangeEnd w:id="1990"/>
      <w:r w:rsidR="004F6F71">
        <w:rPr>
          <w:rStyle w:val="CommentReference"/>
          <w:rFonts w:asciiTheme="minorHAnsi" w:eastAsiaTheme="minorHAnsi" w:hAnsiTheme="minorHAnsi" w:cstheme="minorBidi"/>
        </w:rPr>
        <w:commentReference w:id="1990"/>
      </w:r>
      <w:r w:rsidRPr="00D253F0">
        <w:rPr>
          <w:noProof/>
        </w:rPr>
        <w:t>. Ecology 71:1653–1665.</w:t>
      </w:r>
    </w:p>
    <w:p w14:paraId="380F7CBB" w14:textId="77777777" w:rsidR="00D253F0" w:rsidRPr="00D253F0" w:rsidRDefault="00D253F0">
      <w:pPr>
        <w:pStyle w:val="NormalWeb"/>
        <w:ind w:left="480" w:hanging="480"/>
        <w:divId w:val="1821992328"/>
        <w:rPr>
          <w:noProof/>
        </w:rPr>
      </w:pPr>
      <w:r w:rsidRPr="00D253F0">
        <w:rPr>
          <w:noProof/>
        </w:rPr>
        <w:t xml:space="preserve">Seale, D. B. 1980. Influence of Amphibian Larvae on Primary Production, Nutrient Flux, and Competition in a Pond </w:t>
      </w:r>
      <w:commentRangeStart w:id="1991"/>
      <w:r w:rsidRPr="00D253F0">
        <w:rPr>
          <w:noProof/>
        </w:rPr>
        <w:t>Ecosystem</w:t>
      </w:r>
      <w:commentRangeEnd w:id="1991"/>
      <w:r w:rsidR="004F6F71">
        <w:rPr>
          <w:rStyle w:val="CommentReference"/>
          <w:rFonts w:asciiTheme="minorHAnsi" w:eastAsiaTheme="minorHAnsi" w:hAnsiTheme="minorHAnsi" w:cstheme="minorBidi"/>
        </w:rPr>
        <w:commentReference w:id="1991"/>
      </w:r>
      <w:r w:rsidRPr="00D253F0">
        <w:rPr>
          <w:noProof/>
        </w:rPr>
        <w:t>. Ecology 61:1531–1550.</w:t>
      </w:r>
    </w:p>
    <w:p w14:paraId="4530F1C4" w14:textId="77777777" w:rsidR="00D253F0" w:rsidRPr="00D253F0" w:rsidRDefault="00D253F0">
      <w:pPr>
        <w:pStyle w:val="NormalWeb"/>
        <w:ind w:left="480" w:hanging="480"/>
        <w:divId w:val="1821992328"/>
        <w:rPr>
          <w:noProof/>
        </w:rPr>
      </w:pPr>
      <w:r w:rsidRPr="00D253F0">
        <w:rPr>
          <w:noProof/>
        </w:rPr>
        <w:t>Shurin, J. B., E. T. Borer, E. W. Seabloom, K. Anderson, C. A. Blanchette, B. Broitman, S. D. Cooper, and B. S. Halpern. 2002. A cross-ecosystem comparison of the strength of trophic cascades. Ecology Letters 5:785–791.</w:t>
      </w:r>
    </w:p>
    <w:p w14:paraId="01B7D242" w14:textId="77777777" w:rsidR="00D253F0" w:rsidRPr="00D253F0" w:rsidRDefault="00D253F0">
      <w:pPr>
        <w:pStyle w:val="NormalWeb"/>
        <w:ind w:left="480" w:hanging="480"/>
        <w:divId w:val="1821992328"/>
        <w:rPr>
          <w:noProof/>
        </w:rPr>
      </w:pPr>
      <w:r w:rsidRPr="00D253F0">
        <w:rPr>
          <w:noProof/>
        </w:rPr>
        <w:t>Sickman, J. O., J. M. Melack, and D. W. Clow. 2003. Evidence for nutrient enrichment of high-elevation lakes in the Sierra Nevada, California. Limnology and Oceanography 48:1885–1892.</w:t>
      </w:r>
    </w:p>
    <w:p w14:paraId="0409F098" w14:textId="77777777" w:rsidR="00D253F0" w:rsidRPr="00D253F0" w:rsidRDefault="00D253F0">
      <w:pPr>
        <w:pStyle w:val="NormalWeb"/>
        <w:ind w:left="480" w:hanging="480"/>
        <w:divId w:val="1821992328"/>
        <w:rPr>
          <w:noProof/>
        </w:rPr>
      </w:pPr>
      <w:r w:rsidRPr="00D253F0">
        <w:rPr>
          <w:noProof/>
        </w:rPr>
        <w:t xml:space="preserve">Simberloff, D. 2003. Community and ecosystem impacts of single-species extinctions. Pages 221–234 </w:t>
      </w:r>
      <w:r w:rsidRPr="00D253F0">
        <w:rPr>
          <w:i/>
          <w:iCs/>
          <w:noProof/>
        </w:rPr>
        <w:t>in</w:t>
      </w:r>
      <w:r w:rsidRPr="00D253F0">
        <w:rPr>
          <w:noProof/>
        </w:rPr>
        <w:t xml:space="preserve"> P. M. Kareiva and S. A. Levin, editors. The importance of species: perspectives on expendability and triage. Princeton University Press.</w:t>
      </w:r>
    </w:p>
    <w:p w14:paraId="0C5F96B2" w14:textId="77777777" w:rsidR="00D253F0" w:rsidRPr="00D253F0" w:rsidRDefault="00D253F0">
      <w:pPr>
        <w:pStyle w:val="NormalWeb"/>
        <w:ind w:left="480" w:hanging="480"/>
        <w:divId w:val="1821992328"/>
        <w:rPr>
          <w:noProof/>
        </w:rPr>
      </w:pPr>
      <w:r w:rsidRPr="00D253F0">
        <w:rPr>
          <w:noProof/>
        </w:rPr>
        <w:t xml:space="preserve">Steinwascher, K. 1978a. Interference and exploitation competition among tadpoles of </w:t>
      </w:r>
      <w:r w:rsidRPr="00F24D5B">
        <w:rPr>
          <w:i/>
          <w:noProof/>
          <w:rPrChange w:id="1992" w:author="Scott Cooper" w:date="2014-12-14T15:25:00Z">
            <w:rPr>
              <w:noProof/>
            </w:rPr>
          </w:rPrChange>
        </w:rPr>
        <w:t>Rana utricularia</w:t>
      </w:r>
      <w:r w:rsidRPr="00D253F0">
        <w:rPr>
          <w:noProof/>
        </w:rPr>
        <w:t>. Ecology 59:1039–1046.</w:t>
      </w:r>
    </w:p>
    <w:p w14:paraId="4A24D9DC" w14:textId="77777777" w:rsidR="00D253F0" w:rsidRPr="00D253F0" w:rsidRDefault="00D253F0">
      <w:pPr>
        <w:pStyle w:val="NormalWeb"/>
        <w:ind w:left="480" w:hanging="480"/>
        <w:divId w:val="1821992328"/>
        <w:rPr>
          <w:noProof/>
        </w:rPr>
      </w:pPr>
      <w:r w:rsidRPr="00D253F0">
        <w:rPr>
          <w:noProof/>
        </w:rPr>
        <w:t xml:space="preserve">Steinwascher, K. 1978b. The effect of coprophagy on the growth of </w:t>
      </w:r>
      <w:r w:rsidRPr="00F24D5B">
        <w:rPr>
          <w:i/>
          <w:noProof/>
          <w:rPrChange w:id="1993" w:author="Scott Cooper" w:date="2014-12-14T15:25:00Z">
            <w:rPr>
              <w:noProof/>
            </w:rPr>
          </w:rPrChange>
        </w:rPr>
        <w:t>Rana catesbeiana</w:t>
      </w:r>
      <w:r w:rsidRPr="00D253F0">
        <w:rPr>
          <w:noProof/>
        </w:rPr>
        <w:t xml:space="preserve"> tadpoles. http://www.jstor.org.proxy.library.ucsb.edu:2048/stable/</w:t>
      </w:r>
      <w:commentRangeStart w:id="1994"/>
      <w:r w:rsidRPr="00D253F0">
        <w:rPr>
          <w:noProof/>
        </w:rPr>
        <w:t>1443833</w:t>
      </w:r>
      <w:commentRangeEnd w:id="1994"/>
      <w:r w:rsidR="00F24D5B">
        <w:rPr>
          <w:rStyle w:val="CommentReference"/>
          <w:rFonts w:asciiTheme="minorHAnsi" w:eastAsiaTheme="minorHAnsi" w:hAnsiTheme="minorHAnsi" w:cstheme="minorBidi"/>
        </w:rPr>
        <w:commentReference w:id="1994"/>
      </w:r>
      <w:r w:rsidRPr="00D253F0">
        <w:rPr>
          <w:noProof/>
        </w:rPr>
        <w:t>.</w:t>
      </w:r>
    </w:p>
    <w:p w14:paraId="02C6A824" w14:textId="77777777" w:rsidR="00D253F0" w:rsidRPr="00D253F0" w:rsidRDefault="00D253F0">
      <w:pPr>
        <w:pStyle w:val="NormalWeb"/>
        <w:ind w:left="480" w:hanging="480"/>
        <w:divId w:val="1821992328"/>
        <w:rPr>
          <w:noProof/>
        </w:rPr>
      </w:pPr>
      <w:r w:rsidRPr="00D253F0">
        <w:rPr>
          <w:noProof/>
        </w:rPr>
        <w:t xml:space="preserve">Stuart, S. N., J. S. Chanson, N. A. Cox, B. E. Young, A. S. L. Rodrigues, D. L. Fischman, and R. W. Waller. 2004. Status and trends of amphibian declines and extinctions worldwide. Science </w:t>
      </w:r>
      <w:commentRangeStart w:id="1995"/>
      <w:r w:rsidRPr="00D253F0">
        <w:rPr>
          <w:noProof/>
        </w:rPr>
        <w:t>306</w:t>
      </w:r>
      <w:commentRangeEnd w:id="1995"/>
      <w:r w:rsidR="00F24D5B">
        <w:rPr>
          <w:rStyle w:val="CommentReference"/>
          <w:rFonts w:asciiTheme="minorHAnsi" w:eastAsiaTheme="minorHAnsi" w:hAnsiTheme="minorHAnsi" w:cstheme="minorBidi"/>
        </w:rPr>
        <w:commentReference w:id="1995"/>
      </w:r>
      <w:r w:rsidRPr="00D253F0">
        <w:rPr>
          <w:noProof/>
        </w:rPr>
        <w:t>.</w:t>
      </w:r>
    </w:p>
    <w:p w14:paraId="1A2D2A26" w14:textId="77777777" w:rsidR="00D253F0" w:rsidRPr="00D253F0" w:rsidRDefault="00D253F0">
      <w:pPr>
        <w:pStyle w:val="NormalWeb"/>
        <w:ind w:left="480" w:hanging="480"/>
        <w:divId w:val="1821992328"/>
        <w:rPr>
          <w:noProof/>
        </w:rPr>
      </w:pPr>
      <w:r w:rsidRPr="00D253F0">
        <w:rPr>
          <w:noProof/>
        </w:rPr>
        <w:t>The R Foundation for Statistical Computing. 2012. R: A Language and Environment for Statistical Computing. R Foundation for Statistical Computing, Vienna, Austria.</w:t>
      </w:r>
    </w:p>
    <w:p w14:paraId="51B6A8B5" w14:textId="77777777" w:rsidR="00D253F0" w:rsidRPr="00D253F0" w:rsidRDefault="00D253F0">
      <w:pPr>
        <w:pStyle w:val="NormalWeb"/>
        <w:ind w:left="480" w:hanging="480"/>
        <w:divId w:val="1821992328"/>
        <w:rPr>
          <w:noProof/>
        </w:rPr>
      </w:pPr>
      <w:r w:rsidRPr="00D253F0">
        <w:rPr>
          <w:noProof/>
        </w:rPr>
        <w:t>Vanni, M. J., A. S. Flecker, J. M. Hood, and J. L. Headworth. 2002. Stoichiometry of nutrient recycling by vertebrates in a tropical stream: linking species identity and ecosystem processes. Ecology Letters 5:285–293.</w:t>
      </w:r>
    </w:p>
    <w:p w14:paraId="6772FB5F" w14:textId="77777777" w:rsidR="00D253F0" w:rsidRPr="00D253F0" w:rsidRDefault="00D253F0">
      <w:pPr>
        <w:pStyle w:val="NormalWeb"/>
        <w:ind w:left="480" w:hanging="480"/>
        <w:divId w:val="1821992328"/>
        <w:rPr>
          <w:noProof/>
        </w:rPr>
      </w:pPr>
      <w:r w:rsidRPr="00D253F0">
        <w:rPr>
          <w:noProof/>
        </w:rPr>
        <w:t>Vredenburg, V. T., R. Bingham, R. Knapp, J. A. T. Morgan, C. Moritz, and D. Wake. 2007. Concordant molecular and phenotypic data delineate new taxonomy and conservation priorities for the endangered mountain yellow-legged frog. Journal of Zoology 271:361–374.</w:t>
      </w:r>
    </w:p>
    <w:p w14:paraId="412260A0" w14:textId="77777777" w:rsidR="00D253F0" w:rsidRPr="00D253F0" w:rsidRDefault="00D253F0">
      <w:pPr>
        <w:pStyle w:val="NormalWeb"/>
        <w:ind w:left="480" w:hanging="480"/>
        <w:divId w:val="1821992328"/>
        <w:rPr>
          <w:noProof/>
        </w:rPr>
      </w:pPr>
      <w:r w:rsidRPr="00D253F0">
        <w:rPr>
          <w:noProof/>
        </w:rPr>
        <w:t>Vredenburg, V. T., R. A. Knapp, T. S. Tunstall, and C. J. Briggs. 2010. Dynamics of an emerging disease drive large-scale amphibian population extinctions. Proceedings of the National Academy of Sciences 107:9689 –9694.</w:t>
      </w:r>
    </w:p>
    <w:p w14:paraId="5EE1B04A" w14:textId="77777777" w:rsidR="00D253F0" w:rsidRPr="00D253F0" w:rsidRDefault="00D253F0">
      <w:pPr>
        <w:pStyle w:val="NormalWeb"/>
        <w:ind w:left="480" w:hanging="480"/>
        <w:divId w:val="1821992328"/>
        <w:rPr>
          <w:noProof/>
        </w:rPr>
      </w:pPr>
      <w:r w:rsidRPr="00D253F0">
        <w:rPr>
          <w:noProof/>
        </w:rPr>
        <w:lastRenderedPageBreak/>
        <w:t>Wake, D. B., and V. T. Vredenburg. 2008. Are we in the midst of the sixth mass extinction? A view from the world of amphibians. Proceedings of the National Academy of Sciences 105:11466.</w:t>
      </w:r>
    </w:p>
    <w:p w14:paraId="133502BE" w14:textId="619D5134" w:rsidR="00D253F0" w:rsidRPr="00D253F0" w:rsidRDefault="00D253F0">
      <w:pPr>
        <w:pStyle w:val="NormalWeb"/>
        <w:ind w:left="480" w:hanging="480"/>
        <w:divId w:val="1821992328"/>
        <w:rPr>
          <w:noProof/>
        </w:rPr>
      </w:pPr>
      <w:r w:rsidRPr="00D253F0">
        <w:rPr>
          <w:noProof/>
        </w:rPr>
        <w:t xml:space="preserve">Wollrab, S., S. Diehl, and A. M. De Roos. 2012. Simple rules describe bottom-up and top-down control in food webs with alternative energy pathways. Ecology </w:t>
      </w:r>
      <w:del w:id="1996" w:author="Scott Cooper" w:date="2014-12-14T15:26:00Z">
        <w:r w:rsidRPr="00D253F0" w:rsidDel="00F24D5B">
          <w:rPr>
            <w:noProof/>
          </w:rPr>
          <w:delText xml:space="preserve">letters </w:delText>
        </w:r>
      </w:del>
      <w:ins w:id="1997" w:author="Scott Cooper" w:date="2014-12-14T15:26:00Z">
        <w:r w:rsidR="00F24D5B">
          <w:rPr>
            <w:noProof/>
          </w:rPr>
          <w:t>L</w:t>
        </w:r>
        <w:r w:rsidR="00F24D5B" w:rsidRPr="00D253F0">
          <w:rPr>
            <w:noProof/>
          </w:rPr>
          <w:t xml:space="preserve">etters </w:t>
        </w:r>
      </w:ins>
      <w:r w:rsidRPr="00D253F0">
        <w:rPr>
          <w:noProof/>
        </w:rPr>
        <w:t>15:935–46.</w:t>
      </w:r>
    </w:p>
    <w:p w14:paraId="73B6F029" w14:textId="77777777" w:rsidR="00D253F0" w:rsidRPr="00D253F0" w:rsidRDefault="00D253F0">
      <w:pPr>
        <w:pStyle w:val="NormalWeb"/>
        <w:ind w:left="480" w:hanging="480"/>
        <w:divId w:val="1821992328"/>
        <w:rPr>
          <w:noProof/>
        </w:rPr>
      </w:pPr>
      <w:r w:rsidRPr="00D253F0">
        <w:rPr>
          <w:noProof/>
        </w:rPr>
        <w:t xml:space="preserve">Zuur, A. F., E. N. Ieno, N. J. Walker, A. A. Saveliev, and G. M. Smith. 2009. Mixed effects models and extensions in ecology with R. </w:t>
      </w:r>
      <w:commentRangeStart w:id="1998"/>
      <w:r w:rsidRPr="00D253F0">
        <w:rPr>
          <w:noProof/>
        </w:rPr>
        <w:t>Springer</w:t>
      </w:r>
      <w:commentRangeEnd w:id="1998"/>
      <w:r w:rsidR="00F24D5B">
        <w:rPr>
          <w:rStyle w:val="CommentReference"/>
          <w:rFonts w:asciiTheme="minorHAnsi" w:eastAsiaTheme="minorHAnsi" w:hAnsiTheme="minorHAnsi" w:cstheme="minorBidi"/>
        </w:rPr>
        <w:commentReference w:id="1998"/>
      </w:r>
      <w:r w:rsidRPr="00D253F0">
        <w:rPr>
          <w:noProof/>
        </w:rPr>
        <w:t>.</w:t>
      </w:r>
    </w:p>
    <w:p w14:paraId="4C285D7D" w14:textId="77777777" w:rsidR="00D253F0" w:rsidRPr="00D253F0" w:rsidRDefault="00D253F0">
      <w:pPr>
        <w:pStyle w:val="NormalWeb"/>
        <w:ind w:left="480" w:hanging="480"/>
        <w:divId w:val="1821992328"/>
        <w:rPr>
          <w:noProof/>
        </w:rPr>
      </w:pPr>
      <w:r w:rsidRPr="00D253F0">
        <w:rPr>
          <w:noProof/>
        </w:rPr>
        <w:t xml:space="preserve">Zweifel, R. G. 1955. Ecology, distribution, and systematics of frogs of the </w:t>
      </w:r>
      <w:r w:rsidRPr="00F24D5B">
        <w:rPr>
          <w:i/>
          <w:noProof/>
          <w:rPrChange w:id="1999" w:author="Scott Cooper" w:date="2014-12-14T15:27:00Z">
            <w:rPr>
              <w:noProof/>
            </w:rPr>
          </w:rPrChange>
        </w:rPr>
        <w:t>Rana boylei</w:t>
      </w:r>
      <w:r w:rsidRPr="00D253F0">
        <w:rPr>
          <w:noProof/>
        </w:rPr>
        <w:t xml:space="preserve"> group. University of California Press.</w:t>
      </w:r>
    </w:p>
    <w:p w14:paraId="43976358" w14:textId="77777777" w:rsidR="00FC3248" w:rsidRDefault="00FC3248" w:rsidP="00D253F0">
      <w:pPr>
        <w:pStyle w:val="NormalWeb"/>
        <w:ind w:left="480" w:hanging="480"/>
        <w:divId w:val="1461072910"/>
        <w:rPr>
          <w:smallCaps/>
          <w:noProof/>
        </w:rPr>
      </w:pPr>
    </w:p>
    <w:p w14:paraId="21CB0621" w14:textId="77777777" w:rsidR="00FC3248" w:rsidRDefault="00FC3248">
      <w:pPr>
        <w:rPr>
          <w:rFonts w:ascii="Times New Roman" w:hAnsi="Times New Roman" w:cs="Times New Roman"/>
          <w:smallCaps/>
          <w:noProof/>
          <w:sz w:val="24"/>
          <w:szCs w:val="24"/>
        </w:rPr>
      </w:pPr>
      <w:r>
        <w:rPr>
          <w:rFonts w:ascii="Times New Roman" w:hAnsi="Times New Roman" w:cs="Times New Roman"/>
          <w:smallCaps/>
          <w:noProof/>
          <w:sz w:val="24"/>
          <w:szCs w:val="24"/>
        </w:rPr>
        <w:br w:type="page"/>
      </w:r>
    </w:p>
    <w:p w14:paraId="04B6EDB1" w14:textId="77777777" w:rsidR="008F569D" w:rsidRDefault="008F569D" w:rsidP="008D3EF6">
      <w:pPr>
        <w:spacing w:line="480" w:lineRule="auto"/>
        <w:ind w:right="360" w:firstLine="720"/>
        <w:jc w:val="center"/>
        <w:rPr>
          <w:rFonts w:ascii="Times New Roman" w:hAnsi="Times New Roman" w:cs="Times New Roman"/>
          <w:smallCaps/>
          <w:noProof/>
          <w:sz w:val="24"/>
          <w:szCs w:val="24"/>
        </w:rPr>
      </w:pPr>
      <w:commentRangeStart w:id="2000"/>
      <w:r w:rsidRPr="001B2BF1">
        <w:rPr>
          <w:rFonts w:ascii="Times New Roman" w:hAnsi="Times New Roman" w:cs="Times New Roman"/>
          <w:smallCaps/>
          <w:noProof/>
          <w:sz w:val="24"/>
          <w:szCs w:val="24"/>
        </w:rPr>
        <w:lastRenderedPageBreak/>
        <w:t>Tables</w:t>
      </w:r>
      <w:commentRangeEnd w:id="2000"/>
      <w:r w:rsidR="00F24D5B">
        <w:rPr>
          <w:rStyle w:val="CommentReference"/>
        </w:rPr>
        <w:commentReference w:id="2000"/>
      </w:r>
    </w:p>
    <w:tbl>
      <w:tblPr>
        <w:tblStyle w:val="TableGrid"/>
        <w:tblW w:w="9468" w:type="dxa"/>
        <w:tblLook w:val="04A0" w:firstRow="1" w:lastRow="0" w:firstColumn="1" w:lastColumn="0" w:noHBand="0" w:noVBand="1"/>
      </w:tblPr>
      <w:tblGrid>
        <w:gridCol w:w="2503"/>
        <w:gridCol w:w="4355"/>
        <w:gridCol w:w="2610"/>
      </w:tblGrid>
      <w:tr w:rsidR="003916D3" w:rsidRPr="001A2577" w14:paraId="6AF526DE" w14:textId="77777777" w:rsidTr="003916D3">
        <w:tc>
          <w:tcPr>
            <w:tcW w:w="2503" w:type="dxa"/>
          </w:tcPr>
          <w:p w14:paraId="78C960A3" w14:textId="77777777" w:rsidR="003916D3" w:rsidRPr="00F11FB2" w:rsidRDefault="003916D3" w:rsidP="003916D3">
            <w:pPr>
              <w:rPr>
                <w:rFonts w:ascii="Times New Roman" w:hAnsi="Times New Roman" w:cs="Times New Roman"/>
                <w:sz w:val="20"/>
                <w:szCs w:val="20"/>
              </w:rPr>
            </w:pPr>
            <w:commentRangeStart w:id="2001"/>
            <w:r w:rsidRPr="001A2577">
              <w:rPr>
                <w:rFonts w:ascii="Times New Roman" w:hAnsi="Times New Roman" w:cs="Times New Roman"/>
                <w:sz w:val="20"/>
                <w:szCs w:val="20"/>
              </w:rPr>
              <w:t>Response</w:t>
            </w:r>
            <w:commentRangeEnd w:id="2001"/>
            <w:r w:rsidR="00734F15">
              <w:rPr>
                <w:rStyle w:val="CommentReference"/>
              </w:rPr>
              <w:commentReference w:id="2001"/>
            </w:r>
          </w:p>
        </w:tc>
        <w:tc>
          <w:tcPr>
            <w:tcW w:w="4355" w:type="dxa"/>
          </w:tcPr>
          <w:p w14:paraId="608D360A" w14:textId="77777777"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Result</w:t>
            </w:r>
          </w:p>
        </w:tc>
        <w:tc>
          <w:tcPr>
            <w:tcW w:w="2610" w:type="dxa"/>
          </w:tcPr>
          <w:p w14:paraId="245EFBF8" w14:textId="77777777" w:rsidR="003916D3" w:rsidRPr="00F11FB2"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Location</w:t>
            </w:r>
          </w:p>
        </w:tc>
      </w:tr>
      <w:tr w:rsidR="003916D3" w:rsidRPr="001A2577" w14:paraId="1A80044E" w14:textId="77777777" w:rsidTr="003916D3">
        <w:trPr>
          <w:trHeight w:val="1008"/>
        </w:trPr>
        <w:tc>
          <w:tcPr>
            <w:tcW w:w="2503" w:type="dxa"/>
            <w:vAlign w:val="center"/>
          </w:tcPr>
          <w:p w14:paraId="59E10151" w14:textId="32B0F99F" w:rsidR="003916D3" w:rsidRPr="00F11FB2" w:rsidRDefault="00C81DEB" w:rsidP="00734F15">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w:t>
            </w:r>
            <w:ins w:id="2002" w:author="Scott Cooper" w:date="2014-12-14T15:30:00Z">
              <w:r w:rsidR="00734F15">
                <w:rPr>
                  <w:rFonts w:ascii="Times New Roman" w:hAnsi="Times New Roman" w:cs="Times New Roman"/>
                  <w:sz w:val="20"/>
                  <w:szCs w:val="20"/>
                </w:rPr>
                <w:t xml:space="preserve">biomass </w:t>
              </w:r>
            </w:ins>
            <w:del w:id="2003" w:author="Scott Cooper" w:date="2014-12-14T15:30:00Z">
              <w:r w:rsidR="003916D3" w:rsidRPr="001A2577" w:rsidDel="00734F15">
                <w:rPr>
                  <w:rFonts w:ascii="Times New Roman" w:hAnsi="Times New Roman" w:cs="Times New Roman"/>
                  <w:sz w:val="20"/>
                  <w:szCs w:val="20"/>
                </w:rPr>
                <w:delText xml:space="preserve">abundance </w:delText>
              </w:r>
            </w:del>
            <w:r>
              <w:rPr>
                <w:rFonts w:ascii="Times New Roman" w:hAnsi="Times New Roman" w:cs="Times New Roman"/>
                <w:sz w:val="20"/>
                <w:szCs w:val="20"/>
              </w:rPr>
              <w:t>vs.</w:t>
            </w:r>
            <w:r w:rsidR="003916D3" w:rsidRPr="001A2577">
              <w:rPr>
                <w:rFonts w:ascii="Times New Roman" w:hAnsi="Times New Roman" w:cs="Times New Roman"/>
                <w:sz w:val="20"/>
                <w:szCs w:val="20"/>
              </w:rPr>
              <w:t xml:space="preserve"> </w:t>
            </w:r>
            <w:ins w:id="2004" w:author="Scott Cooper" w:date="2014-12-14T15:29:00Z">
              <w:r w:rsidR="00734F15">
                <w:rPr>
                  <w:rFonts w:ascii="Times New Roman" w:hAnsi="Times New Roman" w:cs="Times New Roman"/>
                  <w:sz w:val="20"/>
                  <w:szCs w:val="20"/>
                </w:rPr>
                <w:t xml:space="preserve">targeted </w:t>
              </w:r>
            </w:ins>
            <w:r w:rsidR="003916D3" w:rsidRPr="001A2577">
              <w:rPr>
                <w:rFonts w:ascii="Times New Roman" w:hAnsi="Times New Roman" w:cs="Times New Roman"/>
                <w:sz w:val="20"/>
                <w:szCs w:val="20"/>
              </w:rPr>
              <w:t xml:space="preserve">grazer </w:t>
            </w:r>
            <w:del w:id="2005" w:author="Scott Cooper" w:date="2014-12-14T15:30:00Z">
              <w:r w:rsidR="009A0D57" w:rsidDel="00734F15">
                <w:rPr>
                  <w:rFonts w:ascii="Times New Roman" w:hAnsi="Times New Roman" w:cs="Times New Roman"/>
                  <w:sz w:val="20"/>
                  <w:szCs w:val="20"/>
                </w:rPr>
                <w:delText>abundance</w:delText>
              </w:r>
              <w:r w:rsidR="003916D3" w:rsidRPr="001A2577" w:rsidDel="00734F15">
                <w:rPr>
                  <w:rFonts w:ascii="Times New Roman" w:hAnsi="Times New Roman" w:cs="Times New Roman"/>
                  <w:sz w:val="20"/>
                  <w:szCs w:val="20"/>
                </w:rPr>
                <w:delText xml:space="preserve"> </w:delText>
              </w:r>
            </w:del>
            <w:ins w:id="2006" w:author="Scott Cooper" w:date="2014-12-14T15:30:00Z">
              <w:r w:rsidR="00734F15">
                <w:rPr>
                  <w:rFonts w:ascii="Times New Roman" w:hAnsi="Times New Roman" w:cs="Times New Roman"/>
                  <w:sz w:val="20"/>
                  <w:szCs w:val="20"/>
                </w:rPr>
                <w:t>density</w:t>
              </w:r>
              <w:r w:rsidR="00734F15" w:rsidRPr="001A2577">
                <w:rPr>
                  <w:rFonts w:ascii="Times New Roman" w:hAnsi="Times New Roman" w:cs="Times New Roman"/>
                  <w:sz w:val="20"/>
                  <w:szCs w:val="20"/>
                </w:rPr>
                <w:t xml:space="preserve"> </w:t>
              </w:r>
            </w:ins>
          </w:p>
        </w:tc>
        <w:tc>
          <w:tcPr>
            <w:tcW w:w="4355" w:type="dxa"/>
            <w:vAlign w:val="center"/>
          </w:tcPr>
          <w:p w14:paraId="27FC6535" w14:textId="77777777"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marginally reduced algal abundance; 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ha</w:t>
            </w:r>
            <w:r>
              <w:rPr>
                <w:rFonts w:ascii="Times New Roman" w:hAnsi="Times New Roman" w:cs="Times New Roman"/>
                <w:sz w:val="20"/>
                <w:szCs w:val="20"/>
              </w:rPr>
              <w:t>d</w:t>
            </w:r>
            <w:r w:rsidRPr="001A2577">
              <w:rPr>
                <w:rFonts w:ascii="Times New Roman" w:hAnsi="Times New Roman" w:cs="Times New Roman"/>
                <w:sz w:val="20"/>
                <w:szCs w:val="20"/>
              </w:rPr>
              <w:t xml:space="preserve"> no </w:t>
            </w:r>
            <w:r>
              <w:rPr>
                <w:rFonts w:ascii="Times New Roman" w:hAnsi="Times New Roman" w:cs="Times New Roman"/>
                <w:sz w:val="20"/>
                <w:szCs w:val="20"/>
              </w:rPr>
              <w:t xml:space="preserve">significant </w:t>
            </w:r>
            <w:r w:rsidRPr="001A2577">
              <w:rPr>
                <w:rFonts w:ascii="Times New Roman" w:hAnsi="Times New Roman" w:cs="Times New Roman"/>
                <w:sz w:val="20"/>
                <w:szCs w:val="20"/>
              </w:rPr>
              <w:t>effect</w:t>
            </w:r>
          </w:p>
        </w:tc>
        <w:tc>
          <w:tcPr>
            <w:tcW w:w="2610" w:type="dxa"/>
            <w:vAlign w:val="center"/>
          </w:tcPr>
          <w:p w14:paraId="18C3617F" w14:textId="77777777" w:rsidR="003916D3" w:rsidRPr="001A2577" w:rsidRDefault="003916D3" w:rsidP="003916D3">
            <w:pPr>
              <w:jc w:val="center"/>
              <w:rPr>
                <w:rFonts w:ascii="Times New Roman" w:hAnsi="Times New Roman" w:cs="Times New Roman"/>
                <w:sz w:val="20"/>
                <w:szCs w:val="20"/>
              </w:rPr>
            </w:pPr>
            <w:r w:rsidRPr="001A2577">
              <w:rPr>
                <w:rFonts w:ascii="Times New Roman" w:hAnsi="Times New Roman" w:cs="Times New Roman"/>
                <w:sz w:val="20"/>
                <w:szCs w:val="20"/>
              </w:rPr>
              <w:t xml:space="preserve">Table </w:t>
            </w:r>
            <w:r w:rsidR="00427924">
              <w:rPr>
                <w:rFonts w:ascii="Times New Roman" w:hAnsi="Times New Roman" w:cs="Times New Roman"/>
                <w:sz w:val="20"/>
                <w:szCs w:val="20"/>
              </w:rPr>
              <w:t>2</w:t>
            </w:r>
            <w:r w:rsidRPr="001A2577">
              <w:rPr>
                <w:rFonts w:ascii="Times New Roman" w:hAnsi="Times New Roman" w:cs="Times New Roman"/>
                <w:sz w:val="20"/>
                <w:szCs w:val="20"/>
              </w:rPr>
              <w:t>,</w:t>
            </w:r>
            <w:r w:rsidR="00427924">
              <w:rPr>
                <w:rFonts w:ascii="Times New Roman" w:hAnsi="Times New Roman" w:cs="Times New Roman"/>
                <w:sz w:val="20"/>
                <w:szCs w:val="20"/>
              </w:rPr>
              <w:t>3</w:t>
            </w:r>
            <w:r w:rsidRPr="001A2577">
              <w:rPr>
                <w:rFonts w:ascii="Times New Roman" w:hAnsi="Times New Roman" w:cs="Times New Roman"/>
                <w:sz w:val="20"/>
                <w:szCs w:val="20"/>
              </w:rPr>
              <w:t>; Fig</w:t>
            </w:r>
            <w:r w:rsidR="00427924">
              <w:rPr>
                <w:rFonts w:ascii="Times New Roman" w:hAnsi="Times New Roman" w:cs="Times New Roman"/>
                <w:sz w:val="20"/>
                <w:szCs w:val="20"/>
              </w:rPr>
              <w:t>.</w:t>
            </w:r>
            <w:r w:rsidRPr="001A2577">
              <w:rPr>
                <w:rFonts w:ascii="Times New Roman" w:hAnsi="Times New Roman" w:cs="Times New Roman"/>
                <w:sz w:val="20"/>
                <w:szCs w:val="20"/>
              </w:rPr>
              <w:t xml:space="preserve"> 2, 3</w:t>
            </w:r>
          </w:p>
        </w:tc>
      </w:tr>
      <w:tr w:rsidR="003916D3" w:rsidRPr="001A2577" w14:paraId="63F8AF6F" w14:textId="77777777" w:rsidTr="003916D3">
        <w:trPr>
          <w:trHeight w:val="1008"/>
        </w:trPr>
        <w:tc>
          <w:tcPr>
            <w:tcW w:w="2503" w:type="dxa"/>
            <w:vAlign w:val="center"/>
          </w:tcPr>
          <w:p w14:paraId="3C31DC88" w14:textId="464F7C63" w:rsidR="003916D3" w:rsidRPr="00F11FB2" w:rsidRDefault="00C81DEB" w:rsidP="00734F15">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w:t>
            </w:r>
            <w:del w:id="2007" w:author="Scott Cooper" w:date="2014-12-14T15:30:00Z">
              <w:r w:rsidR="003916D3" w:rsidRPr="001A2577" w:rsidDel="00734F15">
                <w:rPr>
                  <w:rFonts w:ascii="Times New Roman" w:hAnsi="Times New Roman" w:cs="Times New Roman"/>
                  <w:sz w:val="20"/>
                  <w:szCs w:val="20"/>
                </w:rPr>
                <w:delText xml:space="preserve">abundance </w:delText>
              </w:r>
            </w:del>
            <w:ins w:id="2008" w:author="Scott Cooper" w:date="2014-12-14T15:30:00Z">
              <w:r w:rsidR="00734F15">
                <w:rPr>
                  <w:rFonts w:ascii="Times New Roman" w:hAnsi="Times New Roman" w:cs="Times New Roman"/>
                  <w:sz w:val="20"/>
                  <w:szCs w:val="20"/>
                </w:rPr>
                <w:t>biomass</w:t>
              </w:r>
              <w:r w:rsidR="00734F15" w:rsidRPr="001A2577">
                <w:rPr>
                  <w:rFonts w:ascii="Times New Roman" w:hAnsi="Times New Roman" w:cs="Times New Roman"/>
                  <w:sz w:val="20"/>
                  <w:szCs w:val="20"/>
                </w:rPr>
                <w:t xml:space="preserve"> </w:t>
              </w:r>
            </w:ins>
            <w:r>
              <w:rPr>
                <w:rFonts w:ascii="Times New Roman" w:hAnsi="Times New Roman" w:cs="Times New Roman"/>
                <w:sz w:val="20"/>
                <w:szCs w:val="20"/>
              </w:rPr>
              <w:t>vs.</w:t>
            </w:r>
            <w:r w:rsidR="003916D3" w:rsidRPr="001A2577">
              <w:rPr>
                <w:rFonts w:ascii="Times New Roman" w:hAnsi="Times New Roman" w:cs="Times New Roman"/>
                <w:sz w:val="20"/>
                <w:szCs w:val="20"/>
              </w:rPr>
              <w:t xml:space="preserve"> </w:t>
            </w:r>
            <w:ins w:id="2009" w:author="Scott Cooper" w:date="2014-12-14T15:30:00Z">
              <w:r w:rsidR="00734F15">
                <w:rPr>
                  <w:rFonts w:ascii="Times New Roman" w:hAnsi="Times New Roman" w:cs="Times New Roman"/>
                  <w:sz w:val="20"/>
                  <w:szCs w:val="20"/>
                </w:rPr>
                <w:t xml:space="preserve">measured </w:t>
              </w:r>
            </w:ins>
            <w:r w:rsidR="003916D3" w:rsidRPr="001A2577">
              <w:rPr>
                <w:rFonts w:ascii="Times New Roman" w:hAnsi="Times New Roman" w:cs="Times New Roman"/>
                <w:sz w:val="20"/>
                <w:szCs w:val="20"/>
              </w:rPr>
              <w:t xml:space="preserve">grazer biomass </w:t>
            </w:r>
          </w:p>
        </w:tc>
        <w:tc>
          <w:tcPr>
            <w:tcW w:w="4355" w:type="dxa"/>
            <w:vAlign w:val="center"/>
          </w:tcPr>
          <w:p w14:paraId="5FE63016" w14:textId="77777777"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Pr>
                <w:rFonts w:ascii="Times New Roman" w:hAnsi="Times New Roman" w:cs="Times New Roman"/>
                <w:sz w:val="20"/>
                <w:szCs w:val="20"/>
              </w:rPr>
              <w:t>biomass</w:t>
            </w:r>
            <w:r w:rsidRPr="001A2577">
              <w:rPr>
                <w:rFonts w:ascii="Times New Roman" w:hAnsi="Times New Roman" w:cs="Times New Roman"/>
                <w:sz w:val="20"/>
                <w:szCs w:val="20"/>
              </w:rPr>
              <w:t xml:space="preserve"> marginally reduced algal abundance; mayfly </w:t>
            </w:r>
            <w:r>
              <w:rPr>
                <w:rFonts w:ascii="Times New Roman" w:hAnsi="Times New Roman" w:cs="Times New Roman"/>
                <w:sz w:val="20"/>
                <w:szCs w:val="20"/>
              </w:rPr>
              <w:t>biomass</w:t>
            </w:r>
            <w:r w:rsidRPr="001A2577">
              <w:rPr>
                <w:rFonts w:ascii="Times New Roman" w:hAnsi="Times New Roman" w:cs="Times New Roman"/>
                <w:sz w:val="20"/>
                <w:szCs w:val="20"/>
              </w:rPr>
              <w:t xml:space="preserve"> ha</w:t>
            </w:r>
            <w:r>
              <w:rPr>
                <w:rFonts w:ascii="Times New Roman" w:hAnsi="Times New Roman" w:cs="Times New Roman"/>
                <w:sz w:val="20"/>
                <w:szCs w:val="20"/>
              </w:rPr>
              <w:t>d</w:t>
            </w:r>
            <w:r w:rsidRPr="001A2577">
              <w:rPr>
                <w:rFonts w:ascii="Times New Roman" w:hAnsi="Times New Roman" w:cs="Times New Roman"/>
                <w:sz w:val="20"/>
                <w:szCs w:val="20"/>
              </w:rPr>
              <w:t xml:space="preserve"> no effect</w:t>
            </w:r>
          </w:p>
        </w:tc>
        <w:tc>
          <w:tcPr>
            <w:tcW w:w="2610" w:type="dxa"/>
            <w:vAlign w:val="center"/>
          </w:tcPr>
          <w:p w14:paraId="1CCF9E4D" w14:textId="77777777" w:rsidR="003916D3" w:rsidRPr="001A2577" w:rsidRDefault="003916D3" w:rsidP="003916D3">
            <w:pPr>
              <w:jc w:val="center"/>
              <w:rPr>
                <w:rFonts w:ascii="Times New Roman" w:hAnsi="Times New Roman" w:cs="Times New Roman"/>
                <w:sz w:val="20"/>
                <w:szCs w:val="20"/>
              </w:rPr>
            </w:pPr>
          </w:p>
        </w:tc>
      </w:tr>
      <w:tr w:rsidR="003916D3" w:rsidRPr="001A2577" w14:paraId="5C7B9FA0" w14:textId="77777777" w:rsidTr="003916D3">
        <w:trPr>
          <w:trHeight w:val="1008"/>
        </w:trPr>
        <w:tc>
          <w:tcPr>
            <w:tcW w:w="2503" w:type="dxa"/>
            <w:vAlign w:val="center"/>
          </w:tcPr>
          <w:p w14:paraId="566F2FC2" w14:textId="0891321E" w:rsidR="003916D3" w:rsidRPr="00F11FB2" w:rsidRDefault="00C81DEB" w:rsidP="00734F15">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w:t>
            </w:r>
            <w:del w:id="2010" w:author="Scott Cooper" w:date="2014-12-14T15:31:00Z">
              <w:r w:rsidR="003916D3" w:rsidRPr="001A2577" w:rsidDel="00734F15">
                <w:rPr>
                  <w:rFonts w:ascii="Times New Roman" w:hAnsi="Times New Roman" w:cs="Times New Roman"/>
                  <w:sz w:val="20"/>
                  <w:szCs w:val="20"/>
                </w:rPr>
                <w:delText xml:space="preserve">abundance </w:delText>
              </w:r>
            </w:del>
            <w:ins w:id="2011" w:author="Scott Cooper" w:date="2014-12-14T15:31:00Z">
              <w:r w:rsidR="00734F15">
                <w:rPr>
                  <w:rFonts w:ascii="Times New Roman" w:hAnsi="Times New Roman" w:cs="Times New Roman"/>
                  <w:sz w:val="20"/>
                  <w:szCs w:val="20"/>
                </w:rPr>
                <w:t>biomass</w:t>
              </w:r>
              <w:r w:rsidR="00734F15" w:rsidRPr="001A2577">
                <w:rPr>
                  <w:rFonts w:ascii="Times New Roman" w:hAnsi="Times New Roman" w:cs="Times New Roman"/>
                  <w:sz w:val="20"/>
                  <w:szCs w:val="20"/>
                </w:rPr>
                <w:t xml:space="preserve"> </w:t>
              </w:r>
            </w:ins>
            <w:del w:id="2012" w:author="Scott Cooper" w:date="2014-12-14T15:32:00Z">
              <w:r w:rsidR="003916D3" w:rsidRPr="001A2577" w:rsidDel="00734F15">
                <w:rPr>
                  <w:rFonts w:ascii="Times New Roman" w:hAnsi="Times New Roman" w:cs="Times New Roman"/>
                  <w:sz w:val="20"/>
                  <w:szCs w:val="20"/>
                </w:rPr>
                <w:delText xml:space="preserve">controlled </w:delText>
              </w:r>
            </w:del>
            <w:ins w:id="2013" w:author="Scott Cooper" w:date="2014-12-14T15:32:00Z">
              <w:r w:rsidR="00734F15" w:rsidRPr="001A2577">
                <w:rPr>
                  <w:rFonts w:ascii="Times New Roman" w:hAnsi="Times New Roman" w:cs="Times New Roman"/>
                  <w:sz w:val="20"/>
                  <w:szCs w:val="20"/>
                </w:rPr>
                <w:t>co</w:t>
              </w:r>
              <w:r w:rsidR="00734F15">
                <w:rPr>
                  <w:rFonts w:ascii="Times New Roman" w:hAnsi="Times New Roman" w:cs="Times New Roman"/>
                  <w:sz w:val="20"/>
                  <w:szCs w:val="20"/>
                </w:rPr>
                <w:t>rrected</w:t>
              </w:r>
              <w:r w:rsidR="00734F15" w:rsidRPr="001A2577">
                <w:rPr>
                  <w:rFonts w:ascii="Times New Roman" w:hAnsi="Times New Roman" w:cs="Times New Roman"/>
                  <w:sz w:val="20"/>
                  <w:szCs w:val="20"/>
                </w:rPr>
                <w:t xml:space="preserve"> </w:t>
              </w:r>
            </w:ins>
            <w:r w:rsidR="003916D3" w:rsidRPr="001A2577">
              <w:rPr>
                <w:rFonts w:ascii="Times New Roman" w:hAnsi="Times New Roman" w:cs="Times New Roman"/>
                <w:sz w:val="20"/>
                <w:szCs w:val="20"/>
              </w:rPr>
              <w:t>for within-lake variation</w:t>
            </w:r>
            <w:ins w:id="2014" w:author="Scott Cooper" w:date="2014-12-14T15:32:00Z">
              <w:r w:rsidR="00734F15">
                <w:rPr>
                  <w:rFonts w:ascii="Times New Roman" w:hAnsi="Times New Roman" w:cs="Times New Roman"/>
                  <w:sz w:val="20"/>
                  <w:szCs w:val="20"/>
                </w:rPr>
                <w:t xml:space="preserve"> in algal growth</w:t>
              </w:r>
            </w:ins>
            <w:ins w:id="2015" w:author="Scott Cooper" w:date="2014-12-14T15:33:00Z">
              <w:r w:rsidR="00734F15">
                <w:rPr>
                  <w:rFonts w:ascii="Times New Roman" w:hAnsi="Times New Roman" w:cs="Times New Roman"/>
                  <w:sz w:val="20"/>
                  <w:szCs w:val="20"/>
                </w:rPr>
                <w:t xml:space="preserve"> vs. consumer density</w:t>
              </w:r>
            </w:ins>
            <w:r w:rsidR="003916D3" w:rsidRPr="001A2577">
              <w:rPr>
                <w:rFonts w:ascii="Times New Roman" w:hAnsi="Times New Roman" w:cs="Times New Roman"/>
                <w:sz w:val="20"/>
                <w:szCs w:val="20"/>
              </w:rPr>
              <w:t xml:space="preserve"> </w:t>
            </w:r>
          </w:p>
        </w:tc>
        <w:tc>
          <w:tcPr>
            <w:tcW w:w="4355" w:type="dxa"/>
            <w:vAlign w:val="center"/>
          </w:tcPr>
          <w:p w14:paraId="0287F7AD" w14:textId="77777777"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reduced algal abundance; duration of experiment had a positive effect.  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has no effect.</w:t>
            </w:r>
          </w:p>
        </w:tc>
        <w:tc>
          <w:tcPr>
            <w:tcW w:w="2610" w:type="dxa"/>
            <w:vAlign w:val="center"/>
          </w:tcPr>
          <w:p w14:paraId="3535654A" w14:textId="77777777" w:rsidR="003916D3" w:rsidRPr="001A2577" w:rsidRDefault="003916D3" w:rsidP="003916D3">
            <w:pPr>
              <w:jc w:val="center"/>
              <w:rPr>
                <w:rFonts w:ascii="Times New Roman" w:hAnsi="Times New Roman" w:cs="Times New Roman"/>
                <w:sz w:val="20"/>
                <w:szCs w:val="20"/>
              </w:rPr>
            </w:pPr>
            <w:r w:rsidRPr="001A2577">
              <w:rPr>
                <w:rFonts w:ascii="Times New Roman" w:hAnsi="Times New Roman" w:cs="Times New Roman"/>
                <w:sz w:val="20"/>
                <w:szCs w:val="20"/>
              </w:rPr>
              <w:t xml:space="preserve">Table </w:t>
            </w:r>
            <w:r w:rsidR="00427924">
              <w:rPr>
                <w:rFonts w:ascii="Times New Roman" w:hAnsi="Times New Roman" w:cs="Times New Roman"/>
                <w:sz w:val="20"/>
                <w:szCs w:val="20"/>
              </w:rPr>
              <w:t>4, 5</w:t>
            </w:r>
            <w:r w:rsidRPr="001A2577">
              <w:rPr>
                <w:rFonts w:ascii="Times New Roman" w:hAnsi="Times New Roman" w:cs="Times New Roman"/>
                <w:sz w:val="20"/>
                <w:szCs w:val="20"/>
              </w:rPr>
              <w:t>; Fig</w:t>
            </w:r>
            <w:r w:rsidR="00427924">
              <w:rPr>
                <w:rFonts w:ascii="Times New Roman" w:hAnsi="Times New Roman" w:cs="Times New Roman"/>
                <w:sz w:val="20"/>
                <w:szCs w:val="20"/>
              </w:rPr>
              <w:t>.</w:t>
            </w:r>
            <w:r w:rsidRPr="001A2577">
              <w:rPr>
                <w:rFonts w:ascii="Times New Roman" w:hAnsi="Times New Roman" w:cs="Times New Roman"/>
                <w:sz w:val="20"/>
                <w:szCs w:val="20"/>
              </w:rPr>
              <w:t xml:space="preserve"> 4</w:t>
            </w:r>
          </w:p>
        </w:tc>
      </w:tr>
      <w:tr w:rsidR="003916D3" w:rsidRPr="001A2577" w14:paraId="05E165BB" w14:textId="77777777" w:rsidTr="003916D3">
        <w:trPr>
          <w:trHeight w:val="1008"/>
        </w:trPr>
        <w:tc>
          <w:tcPr>
            <w:tcW w:w="2503" w:type="dxa"/>
            <w:vAlign w:val="center"/>
          </w:tcPr>
          <w:p w14:paraId="0DA7A282" w14:textId="6A6F1A8C" w:rsidR="003916D3" w:rsidRPr="00F11FB2" w:rsidRDefault="00C81DEB" w:rsidP="00734F15">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 xml:space="preserve">Algal </w:t>
            </w:r>
            <w:del w:id="2016" w:author="Scott Cooper" w:date="2014-12-14T15:32:00Z">
              <w:r w:rsidR="003916D3" w:rsidRPr="001A2577" w:rsidDel="00734F15">
                <w:rPr>
                  <w:rFonts w:ascii="Times New Roman" w:hAnsi="Times New Roman" w:cs="Times New Roman"/>
                  <w:sz w:val="20"/>
                  <w:szCs w:val="20"/>
                </w:rPr>
                <w:delText xml:space="preserve">abundance </w:delText>
              </w:r>
            </w:del>
            <w:ins w:id="2017" w:author="Scott Cooper" w:date="2014-12-14T15:32:00Z">
              <w:r w:rsidR="00734F15">
                <w:rPr>
                  <w:rFonts w:ascii="Times New Roman" w:hAnsi="Times New Roman" w:cs="Times New Roman"/>
                  <w:sz w:val="20"/>
                  <w:szCs w:val="20"/>
                </w:rPr>
                <w:t>biomass</w:t>
              </w:r>
              <w:r w:rsidR="00734F15" w:rsidRPr="001A2577">
                <w:rPr>
                  <w:rFonts w:ascii="Times New Roman" w:hAnsi="Times New Roman" w:cs="Times New Roman"/>
                  <w:sz w:val="20"/>
                  <w:szCs w:val="20"/>
                </w:rPr>
                <w:t xml:space="preserve"> </w:t>
              </w:r>
            </w:ins>
            <w:r>
              <w:rPr>
                <w:rFonts w:ascii="Times New Roman" w:hAnsi="Times New Roman" w:cs="Times New Roman"/>
                <w:sz w:val="20"/>
                <w:szCs w:val="20"/>
              </w:rPr>
              <w:t xml:space="preserve">vs. </w:t>
            </w:r>
            <w:r w:rsidR="003916D3" w:rsidRPr="001A2577">
              <w:rPr>
                <w:rFonts w:ascii="Times New Roman" w:hAnsi="Times New Roman" w:cs="Times New Roman"/>
                <w:sz w:val="20"/>
                <w:szCs w:val="20"/>
              </w:rPr>
              <w:t xml:space="preserve">grazer </w:t>
            </w:r>
            <w:r>
              <w:rPr>
                <w:rFonts w:ascii="Times New Roman" w:hAnsi="Times New Roman" w:cs="Times New Roman"/>
                <w:sz w:val="20"/>
                <w:szCs w:val="20"/>
              </w:rPr>
              <w:t>presence</w:t>
            </w:r>
          </w:p>
        </w:tc>
        <w:tc>
          <w:tcPr>
            <w:tcW w:w="4355" w:type="dxa"/>
            <w:vAlign w:val="center"/>
          </w:tcPr>
          <w:p w14:paraId="7311FF7C" w14:textId="77777777"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Tadpoles reduced algal abundance about 50%; mayfly presence had no effect</w:t>
            </w:r>
          </w:p>
        </w:tc>
        <w:tc>
          <w:tcPr>
            <w:tcW w:w="2610" w:type="dxa"/>
            <w:vAlign w:val="center"/>
          </w:tcPr>
          <w:p w14:paraId="148322F9" w14:textId="77777777"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9, Fig. 7</w:t>
            </w:r>
          </w:p>
        </w:tc>
      </w:tr>
      <w:tr w:rsidR="008158D6" w:rsidRPr="001A2577" w14:paraId="68D4A631" w14:textId="77777777" w:rsidTr="00517CAE">
        <w:trPr>
          <w:trHeight w:val="1008"/>
        </w:trPr>
        <w:tc>
          <w:tcPr>
            <w:tcW w:w="2503" w:type="dxa"/>
            <w:vAlign w:val="center"/>
          </w:tcPr>
          <w:p w14:paraId="33085E0C" w14:textId="77A6EAE5" w:rsidR="008158D6" w:rsidRPr="00F11FB2" w:rsidRDefault="00C81DEB" w:rsidP="00734F15">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 xml:space="preserve">Algal </w:t>
            </w:r>
            <w:del w:id="2018" w:author="Scott Cooper" w:date="2014-12-14T15:33:00Z">
              <w:r w:rsidR="008158D6" w:rsidRPr="001A2577" w:rsidDel="00734F15">
                <w:rPr>
                  <w:rFonts w:ascii="Times New Roman" w:hAnsi="Times New Roman" w:cs="Times New Roman"/>
                  <w:sz w:val="20"/>
                  <w:szCs w:val="20"/>
                </w:rPr>
                <w:delText xml:space="preserve">abundance </w:delText>
              </w:r>
            </w:del>
            <w:ins w:id="2019" w:author="Scott Cooper" w:date="2014-12-14T15:33:00Z">
              <w:r w:rsidR="00734F15">
                <w:rPr>
                  <w:rFonts w:ascii="Times New Roman" w:hAnsi="Times New Roman" w:cs="Times New Roman"/>
                  <w:sz w:val="20"/>
                  <w:szCs w:val="20"/>
                </w:rPr>
                <w:t>biomass</w:t>
              </w:r>
              <w:r w:rsidR="00734F15" w:rsidRPr="001A2577">
                <w:rPr>
                  <w:rFonts w:ascii="Times New Roman" w:hAnsi="Times New Roman" w:cs="Times New Roman"/>
                  <w:sz w:val="20"/>
                  <w:szCs w:val="20"/>
                </w:rPr>
                <w:t xml:space="preserve"> </w:t>
              </w:r>
            </w:ins>
            <w:r>
              <w:rPr>
                <w:rFonts w:ascii="Times New Roman" w:hAnsi="Times New Roman" w:cs="Times New Roman"/>
                <w:sz w:val="20"/>
                <w:szCs w:val="20"/>
              </w:rPr>
              <w:t>vs.</w:t>
            </w:r>
            <w:r w:rsidR="008158D6" w:rsidRPr="001A2577">
              <w:rPr>
                <w:rFonts w:ascii="Times New Roman" w:hAnsi="Times New Roman" w:cs="Times New Roman"/>
                <w:sz w:val="20"/>
                <w:szCs w:val="20"/>
              </w:rPr>
              <w:t xml:space="preserve"> tadpole presen</w:t>
            </w:r>
            <w:r>
              <w:rPr>
                <w:rFonts w:ascii="Times New Roman" w:hAnsi="Times New Roman" w:cs="Times New Roman"/>
                <w:sz w:val="20"/>
                <w:szCs w:val="20"/>
              </w:rPr>
              <w:t xml:space="preserve">ce-absence and mayfly </w:t>
            </w:r>
            <w:ins w:id="2020" w:author="Scott Cooper" w:date="2014-12-14T15:33:00Z">
              <w:r w:rsidR="00734F15">
                <w:rPr>
                  <w:rFonts w:ascii="Times New Roman" w:hAnsi="Times New Roman" w:cs="Times New Roman"/>
                  <w:sz w:val="20"/>
                  <w:szCs w:val="20"/>
                </w:rPr>
                <w:t xml:space="preserve">end </w:t>
              </w:r>
            </w:ins>
            <w:del w:id="2021" w:author="Scott Cooper" w:date="2014-12-14T15:33:00Z">
              <w:r w:rsidDel="00734F15">
                <w:rPr>
                  <w:rFonts w:ascii="Times New Roman" w:hAnsi="Times New Roman" w:cs="Times New Roman"/>
                  <w:sz w:val="20"/>
                  <w:szCs w:val="20"/>
                </w:rPr>
                <w:delText>abundance</w:delText>
              </w:r>
            </w:del>
            <w:ins w:id="2022" w:author="Scott Cooper" w:date="2014-12-14T15:33:00Z">
              <w:r w:rsidR="00734F15">
                <w:rPr>
                  <w:rFonts w:ascii="Times New Roman" w:hAnsi="Times New Roman" w:cs="Times New Roman"/>
                  <w:sz w:val="20"/>
                  <w:szCs w:val="20"/>
                </w:rPr>
                <w:t>density</w:t>
              </w:r>
            </w:ins>
          </w:p>
        </w:tc>
        <w:tc>
          <w:tcPr>
            <w:tcW w:w="4355" w:type="dxa"/>
            <w:vAlign w:val="center"/>
          </w:tcPr>
          <w:p w14:paraId="630CC527" w14:textId="77777777" w:rsidR="008158D6" w:rsidRPr="001A2577" w:rsidRDefault="008158D6" w:rsidP="00517CAE">
            <w:pPr>
              <w:rPr>
                <w:rFonts w:ascii="Times New Roman" w:hAnsi="Times New Roman" w:cs="Times New Roman"/>
                <w:sz w:val="20"/>
                <w:szCs w:val="20"/>
              </w:rPr>
            </w:pPr>
            <w:r w:rsidRPr="001A2577">
              <w:rPr>
                <w:rFonts w:ascii="Times New Roman" w:hAnsi="Times New Roman" w:cs="Times New Roman"/>
                <w:sz w:val="20"/>
                <w:szCs w:val="20"/>
              </w:rPr>
              <w:t>Mayflies reduced algal abundance, but only when tadpoles were present</w:t>
            </w:r>
          </w:p>
        </w:tc>
        <w:tc>
          <w:tcPr>
            <w:tcW w:w="2610" w:type="dxa"/>
            <w:vAlign w:val="center"/>
          </w:tcPr>
          <w:p w14:paraId="7BF45E5A" w14:textId="77777777" w:rsidR="008158D6" w:rsidRPr="001A2577" w:rsidRDefault="00427924" w:rsidP="00517CAE">
            <w:pPr>
              <w:jc w:val="center"/>
              <w:rPr>
                <w:rFonts w:ascii="Times New Roman" w:hAnsi="Times New Roman" w:cs="Times New Roman"/>
                <w:sz w:val="20"/>
                <w:szCs w:val="20"/>
              </w:rPr>
            </w:pPr>
            <w:r>
              <w:rPr>
                <w:rFonts w:ascii="Times New Roman" w:hAnsi="Times New Roman" w:cs="Times New Roman"/>
                <w:sz w:val="20"/>
                <w:szCs w:val="20"/>
              </w:rPr>
              <w:t>Table 10, Fig. 9</w:t>
            </w:r>
          </w:p>
        </w:tc>
      </w:tr>
      <w:tr w:rsidR="008158D6" w:rsidRPr="001A2577" w14:paraId="4A292AE9" w14:textId="77777777" w:rsidTr="00517CAE">
        <w:trPr>
          <w:trHeight w:val="1008"/>
        </w:trPr>
        <w:tc>
          <w:tcPr>
            <w:tcW w:w="2503" w:type="dxa"/>
            <w:vAlign w:val="center"/>
          </w:tcPr>
          <w:p w14:paraId="40F89D9D" w14:textId="77777777" w:rsidR="008158D6" w:rsidRPr="00F11FB2" w:rsidRDefault="00C81DEB" w:rsidP="00C81DEB">
            <w:pPr>
              <w:rPr>
                <w:rFonts w:ascii="Times New Roman" w:hAnsi="Times New Roman" w:cs="Times New Roman"/>
                <w:sz w:val="20"/>
                <w:szCs w:val="20"/>
              </w:rPr>
            </w:pPr>
            <w:r w:rsidRPr="001A2577">
              <w:rPr>
                <w:rFonts w:ascii="Times New Roman" w:hAnsi="Times New Roman" w:cs="Times New Roman"/>
                <w:sz w:val="20"/>
                <w:szCs w:val="20"/>
              </w:rPr>
              <w:t>(M)</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 xml:space="preserve">Algal growth rate </w:t>
            </w:r>
            <w:r>
              <w:rPr>
                <w:rFonts w:ascii="Times New Roman" w:hAnsi="Times New Roman" w:cs="Times New Roman"/>
                <w:sz w:val="20"/>
                <w:szCs w:val="20"/>
              </w:rPr>
              <w:t>vs.</w:t>
            </w:r>
            <w:r w:rsidR="008158D6" w:rsidRPr="001A2577">
              <w:rPr>
                <w:rFonts w:ascii="Times New Roman" w:hAnsi="Times New Roman" w:cs="Times New Roman"/>
                <w:sz w:val="20"/>
                <w:szCs w:val="20"/>
              </w:rPr>
              <w:t xml:space="preserve"> grazer </w:t>
            </w:r>
            <w:r>
              <w:rPr>
                <w:rFonts w:ascii="Times New Roman" w:hAnsi="Times New Roman" w:cs="Times New Roman"/>
                <w:sz w:val="20"/>
                <w:szCs w:val="20"/>
              </w:rPr>
              <w:t>presence</w:t>
            </w:r>
          </w:p>
        </w:tc>
        <w:tc>
          <w:tcPr>
            <w:tcW w:w="4355" w:type="dxa"/>
            <w:vAlign w:val="center"/>
          </w:tcPr>
          <w:p w14:paraId="1CC35486" w14:textId="77777777" w:rsidR="008158D6" w:rsidRPr="001A2577" w:rsidRDefault="008158D6" w:rsidP="00517CAE">
            <w:pPr>
              <w:rPr>
                <w:rFonts w:ascii="Times New Roman" w:hAnsi="Times New Roman" w:cs="Times New Roman"/>
                <w:sz w:val="20"/>
                <w:szCs w:val="20"/>
              </w:rPr>
            </w:pPr>
            <w:r w:rsidRPr="001A2577">
              <w:rPr>
                <w:rFonts w:ascii="Times New Roman" w:hAnsi="Times New Roman" w:cs="Times New Roman"/>
                <w:sz w:val="20"/>
                <w:szCs w:val="20"/>
              </w:rPr>
              <w:t>Algal growth rates did not differ among grazer treatments</w:t>
            </w:r>
          </w:p>
        </w:tc>
        <w:tc>
          <w:tcPr>
            <w:tcW w:w="2610" w:type="dxa"/>
            <w:vAlign w:val="center"/>
          </w:tcPr>
          <w:p w14:paraId="0C8E4CE8" w14:textId="77777777" w:rsidR="008158D6" w:rsidRPr="001A2577" w:rsidRDefault="00427924" w:rsidP="00517CAE">
            <w:pPr>
              <w:jc w:val="center"/>
              <w:rPr>
                <w:rFonts w:ascii="Times New Roman" w:hAnsi="Times New Roman" w:cs="Times New Roman"/>
                <w:sz w:val="20"/>
                <w:szCs w:val="20"/>
              </w:rPr>
            </w:pPr>
            <w:r>
              <w:rPr>
                <w:rFonts w:ascii="Times New Roman" w:hAnsi="Times New Roman" w:cs="Times New Roman"/>
                <w:sz w:val="20"/>
                <w:szCs w:val="20"/>
              </w:rPr>
              <w:t>Fig. 8</w:t>
            </w:r>
          </w:p>
        </w:tc>
      </w:tr>
      <w:tr w:rsidR="003916D3" w:rsidRPr="001A2577" w14:paraId="3C34731A" w14:textId="77777777" w:rsidTr="003916D3">
        <w:trPr>
          <w:trHeight w:val="1008"/>
        </w:trPr>
        <w:tc>
          <w:tcPr>
            <w:tcW w:w="2503" w:type="dxa"/>
            <w:vAlign w:val="center"/>
          </w:tcPr>
          <w:p w14:paraId="28600330" w14:textId="02BC78C2" w:rsidR="003916D3" w:rsidRPr="00F11FB2" w:rsidRDefault="00C81DEB" w:rsidP="00734F15">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r w:rsidR="003916D3" w:rsidRPr="001A2577">
              <w:rPr>
                <w:rFonts w:ascii="Times New Roman" w:hAnsi="Times New Roman" w:cs="Times New Roman"/>
                <w:sz w:val="20"/>
                <w:szCs w:val="20"/>
              </w:rPr>
              <w:t>Mayfly length</w:t>
            </w:r>
            <w:del w:id="2023" w:author="Scott Cooper" w:date="2014-12-14T15:34:00Z">
              <w:r w:rsidR="003916D3" w:rsidRPr="001A2577" w:rsidDel="00734F15">
                <w:rPr>
                  <w:rFonts w:ascii="Times New Roman" w:hAnsi="Times New Roman" w:cs="Times New Roman"/>
                  <w:sz w:val="20"/>
                  <w:szCs w:val="20"/>
                </w:rPr>
                <w:delText>, with</w:delText>
              </w:r>
            </w:del>
            <w:ins w:id="2024" w:author="Scott Cooper" w:date="2014-12-14T15:34:00Z">
              <w:r w:rsidR="00734F15">
                <w:rPr>
                  <w:rFonts w:ascii="Times New Roman" w:hAnsi="Times New Roman" w:cs="Times New Roman"/>
                  <w:sz w:val="20"/>
                  <w:szCs w:val="20"/>
                </w:rPr>
                <w:t xml:space="preserve"> vs. tadpole and mayfly density </w:t>
              </w:r>
            </w:ins>
            <w:r w:rsidR="003916D3" w:rsidRPr="001A2577">
              <w:rPr>
                <w:rFonts w:ascii="Times New Roman" w:hAnsi="Times New Roman" w:cs="Times New Roman"/>
                <w:sz w:val="20"/>
                <w:szCs w:val="20"/>
              </w:rPr>
              <w:t xml:space="preserve"> </w:t>
            </w:r>
            <w:del w:id="2025" w:author="Scott Cooper" w:date="2014-12-14T15:34:00Z">
              <w:r w:rsidR="003916D3" w:rsidRPr="001A2577" w:rsidDel="00734F15">
                <w:rPr>
                  <w:rFonts w:ascii="Times New Roman" w:hAnsi="Times New Roman" w:cs="Times New Roman"/>
                  <w:sz w:val="20"/>
                  <w:szCs w:val="20"/>
                </w:rPr>
                <w:delText xml:space="preserve">respect to grazer </w:delText>
              </w:r>
              <w:r w:rsidR="009A0D57" w:rsidDel="00734F15">
                <w:rPr>
                  <w:rFonts w:ascii="Times New Roman" w:hAnsi="Times New Roman" w:cs="Times New Roman"/>
                  <w:sz w:val="20"/>
                  <w:szCs w:val="20"/>
                </w:rPr>
                <w:delText>abundance</w:delText>
              </w:r>
            </w:del>
          </w:p>
        </w:tc>
        <w:tc>
          <w:tcPr>
            <w:tcW w:w="4355" w:type="dxa"/>
            <w:vAlign w:val="center"/>
          </w:tcPr>
          <w:p w14:paraId="06671A6A" w14:textId="77777777"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Both tadpole and mayfly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reduced mayfly body length.</w:t>
            </w:r>
          </w:p>
        </w:tc>
        <w:tc>
          <w:tcPr>
            <w:tcW w:w="2610" w:type="dxa"/>
            <w:vAlign w:val="center"/>
          </w:tcPr>
          <w:p w14:paraId="3C6CFD0B" w14:textId="77777777"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8, Fig. 6</w:t>
            </w:r>
          </w:p>
        </w:tc>
      </w:tr>
      <w:tr w:rsidR="008158D6" w:rsidRPr="001A2577" w14:paraId="7F1F40F5" w14:textId="77777777" w:rsidTr="003916D3">
        <w:trPr>
          <w:trHeight w:val="1008"/>
        </w:trPr>
        <w:tc>
          <w:tcPr>
            <w:tcW w:w="2503" w:type="dxa"/>
            <w:vAlign w:val="center"/>
          </w:tcPr>
          <w:p w14:paraId="433079B2" w14:textId="6DE3C4C9" w:rsidR="008158D6" w:rsidRPr="001A2577" w:rsidRDefault="00C81DEB" w:rsidP="00734F15">
            <w:pPr>
              <w:rPr>
                <w:rFonts w:ascii="Times New Roman" w:hAnsi="Times New Roman" w:cs="Times New Roman"/>
                <w:sz w:val="20"/>
                <w:szCs w:val="20"/>
              </w:rPr>
            </w:pPr>
            <w:r>
              <w:rPr>
                <w:rFonts w:ascii="Times New Roman" w:hAnsi="Times New Roman" w:cs="Times New Roman"/>
                <w:sz w:val="20"/>
                <w:szCs w:val="20"/>
              </w:rPr>
              <w:t>(M</w:t>
            </w:r>
            <w:r w:rsidRPr="001A2577">
              <w:rPr>
                <w:rFonts w:ascii="Times New Roman" w:hAnsi="Times New Roman" w:cs="Times New Roman"/>
                <w:sz w:val="20"/>
                <w:szCs w:val="20"/>
              </w:rPr>
              <w:t>)</w:t>
            </w:r>
            <w:r>
              <w:rPr>
                <w:rFonts w:ascii="Times New Roman" w:hAnsi="Times New Roman" w:cs="Times New Roman"/>
                <w:sz w:val="20"/>
                <w:szCs w:val="20"/>
              </w:rPr>
              <w:t xml:space="preserve"> </w:t>
            </w:r>
            <w:r w:rsidR="008158D6" w:rsidRPr="001A2577">
              <w:rPr>
                <w:rFonts w:ascii="Times New Roman" w:hAnsi="Times New Roman" w:cs="Times New Roman"/>
                <w:sz w:val="20"/>
                <w:szCs w:val="20"/>
              </w:rPr>
              <w:t>Mayfly length</w:t>
            </w:r>
            <w:del w:id="2026" w:author="Scott Cooper" w:date="2014-12-14T15:34:00Z">
              <w:r w:rsidR="008158D6" w:rsidRPr="001A2577" w:rsidDel="00734F15">
                <w:rPr>
                  <w:rFonts w:ascii="Times New Roman" w:hAnsi="Times New Roman" w:cs="Times New Roman"/>
                  <w:sz w:val="20"/>
                  <w:szCs w:val="20"/>
                </w:rPr>
                <w:delText>, w</w:delText>
              </w:r>
              <w:r w:rsidR="008158D6" w:rsidDel="00734F15">
                <w:rPr>
                  <w:rFonts w:ascii="Times New Roman" w:hAnsi="Times New Roman" w:cs="Times New Roman"/>
                  <w:sz w:val="20"/>
                  <w:szCs w:val="20"/>
                </w:rPr>
                <w:delText>ith respect to</w:delText>
              </w:r>
            </w:del>
            <w:ins w:id="2027" w:author="Scott Cooper" w:date="2014-12-14T15:34:00Z">
              <w:r w:rsidR="00734F15">
                <w:rPr>
                  <w:rFonts w:ascii="Times New Roman" w:hAnsi="Times New Roman" w:cs="Times New Roman"/>
                  <w:sz w:val="20"/>
                  <w:szCs w:val="20"/>
                </w:rPr>
                <w:t xml:space="preserve"> vs.</w:t>
              </w:r>
            </w:ins>
            <w:r w:rsidR="008158D6">
              <w:rPr>
                <w:rFonts w:ascii="Times New Roman" w:hAnsi="Times New Roman" w:cs="Times New Roman"/>
                <w:sz w:val="20"/>
                <w:szCs w:val="20"/>
              </w:rPr>
              <w:t xml:space="preserve"> tadpole presence</w:t>
            </w:r>
            <w:r>
              <w:rPr>
                <w:rFonts w:ascii="Times New Roman" w:hAnsi="Times New Roman" w:cs="Times New Roman"/>
                <w:sz w:val="20"/>
                <w:szCs w:val="20"/>
              </w:rPr>
              <w:t xml:space="preserve"> </w:t>
            </w:r>
            <w:del w:id="2028" w:author="Scott Cooper" w:date="2014-12-14T15:34:00Z">
              <w:r w:rsidR="009A0D57" w:rsidDel="00734F15">
                <w:rPr>
                  <w:rFonts w:ascii="Times New Roman" w:hAnsi="Times New Roman" w:cs="Times New Roman"/>
                  <w:sz w:val="20"/>
                  <w:szCs w:val="20"/>
                </w:rPr>
                <w:delText>abundance</w:delText>
              </w:r>
            </w:del>
          </w:p>
        </w:tc>
        <w:tc>
          <w:tcPr>
            <w:tcW w:w="4355" w:type="dxa"/>
            <w:vAlign w:val="center"/>
          </w:tcPr>
          <w:p w14:paraId="35B985EB" w14:textId="77777777" w:rsidR="008158D6" w:rsidRPr="001A2577" w:rsidRDefault="008158D6" w:rsidP="003916D3">
            <w:pPr>
              <w:rPr>
                <w:rFonts w:ascii="Times New Roman" w:hAnsi="Times New Roman" w:cs="Times New Roman"/>
                <w:sz w:val="20"/>
                <w:szCs w:val="20"/>
              </w:rPr>
            </w:pPr>
            <w:r>
              <w:rPr>
                <w:rFonts w:ascii="Times New Roman" w:hAnsi="Times New Roman" w:cs="Times New Roman"/>
                <w:sz w:val="20"/>
                <w:szCs w:val="20"/>
              </w:rPr>
              <w:t>Tadpole presence reduced mayfly length</w:t>
            </w:r>
          </w:p>
        </w:tc>
        <w:tc>
          <w:tcPr>
            <w:tcW w:w="2610" w:type="dxa"/>
            <w:vAlign w:val="center"/>
          </w:tcPr>
          <w:p w14:paraId="2953638F" w14:textId="77777777" w:rsidR="008158D6"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11, Fig. 10 (not included yet 11/24)</w:t>
            </w:r>
          </w:p>
        </w:tc>
      </w:tr>
      <w:tr w:rsidR="003916D3" w:rsidRPr="001A2577" w14:paraId="57DB8726" w14:textId="77777777" w:rsidTr="003916D3">
        <w:trPr>
          <w:trHeight w:val="1008"/>
        </w:trPr>
        <w:tc>
          <w:tcPr>
            <w:tcW w:w="2503" w:type="dxa"/>
            <w:vAlign w:val="center"/>
          </w:tcPr>
          <w:p w14:paraId="6D0BF94D" w14:textId="13140DB2" w:rsidR="003916D3" w:rsidRPr="00F11FB2" w:rsidRDefault="00C81DEB" w:rsidP="00734F15">
            <w:pPr>
              <w:rPr>
                <w:rFonts w:ascii="Times New Roman" w:hAnsi="Times New Roman" w:cs="Times New Roman"/>
                <w:sz w:val="20"/>
                <w:szCs w:val="20"/>
              </w:rPr>
            </w:pPr>
            <w:r w:rsidRPr="001A2577">
              <w:rPr>
                <w:rFonts w:ascii="Times New Roman" w:hAnsi="Times New Roman" w:cs="Times New Roman"/>
                <w:sz w:val="20"/>
                <w:szCs w:val="20"/>
              </w:rPr>
              <w:t>(F)</w:t>
            </w:r>
            <w:r>
              <w:rPr>
                <w:rFonts w:ascii="Times New Roman" w:hAnsi="Times New Roman" w:cs="Times New Roman"/>
                <w:sz w:val="20"/>
                <w:szCs w:val="20"/>
              </w:rPr>
              <w:t xml:space="preserve"> </w:t>
            </w:r>
            <w:ins w:id="2029" w:author="Scott Cooper" w:date="2014-12-14T15:34:00Z">
              <w:r w:rsidR="00734F15">
                <w:rPr>
                  <w:rFonts w:ascii="Times New Roman" w:hAnsi="Times New Roman" w:cs="Times New Roman"/>
                  <w:sz w:val="20"/>
                  <w:szCs w:val="20"/>
                </w:rPr>
                <w:t xml:space="preserve">Individual </w:t>
              </w:r>
            </w:ins>
            <w:del w:id="2030" w:author="Scott Cooper" w:date="2014-12-14T15:34:00Z">
              <w:r w:rsidR="003916D3" w:rsidRPr="001A2577" w:rsidDel="00734F15">
                <w:rPr>
                  <w:rFonts w:ascii="Times New Roman" w:hAnsi="Times New Roman" w:cs="Times New Roman"/>
                  <w:sz w:val="20"/>
                  <w:szCs w:val="20"/>
                </w:rPr>
                <w:delText xml:space="preserve">Tadpole </w:delText>
              </w:r>
            </w:del>
            <w:ins w:id="2031" w:author="Scott Cooper" w:date="2014-12-14T15:34:00Z">
              <w:r w:rsidR="00734F15">
                <w:rPr>
                  <w:rFonts w:ascii="Times New Roman" w:hAnsi="Times New Roman" w:cs="Times New Roman"/>
                  <w:sz w:val="20"/>
                  <w:szCs w:val="20"/>
                </w:rPr>
                <w:t>t</w:t>
              </w:r>
              <w:r w:rsidR="00734F15" w:rsidRPr="001A2577">
                <w:rPr>
                  <w:rFonts w:ascii="Times New Roman" w:hAnsi="Times New Roman" w:cs="Times New Roman"/>
                  <w:sz w:val="20"/>
                  <w:szCs w:val="20"/>
                </w:rPr>
                <w:t xml:space="preserve">adpole </w:t>
              </w:r>
            </w:ins>
            <w:r w:rsidR="003916D3" w:rsidRPr="001A2577">
              <w:rPr>
                <w:rFonts w:ascii="Times New Roman" w:hAnsi="Times New Roman" w:cs="Times New Roman"/>
                <w:sz w:val="20"/>
                <w:szCs w:val="20"/>
              </w:rPr>
              <w:t>biomass</w:t>
            </w:r>
            <w:del w:id="2032" w:author="Scott Cooper" w:date="2014-12-14T15:34:00Z">
              <w:r w:rsidR="003916D3" w:rsidRPr="001A2577" w:rsidDel="00734F15">
                <w:rPr>
                  <w:rFonts w:ascii="Times New Roman" w:hAnsi="Times New Roman" w:cs="Times New Roman"/>
                  <w:sz w:val="20"/>
                  <w:szCs w:val="20"/>
                </w:rPr>
                <w:delText xml:space="preserve">, with respect to grazer </w:delText>
              </w:r>
              <w:r w:rsidR="009A0D57" w:rsidDel="00734F15">
                <w:rPr>
                  <w:rFonts w:ascii="Times New Roman" w:hAnsi="Times New Roman" w:cs="Times New Roman"/>
                  <w:sz w:val="20"/>
                  <w:szCs w:val="20"/>
                </w:rPr>
                <w:delText>abundance</w:delText>
              </w:r>
              <w:r w:rsidR="003916D3" w:rsidRPr="001A2577" w:rsidDel="00734F15">
                <w:rPr>
                  <w:rFonts w:ascii="Times New Roman" w:hAnsi="Times New Roman" w:cs="Times New Roman"/>
                  <w:sz w:val="20"/>
                  <w:szCs w:val="20"/>
                </w:rPr>
                <w:delText xml:space="preserve"> </w:delText>
              </w:r>
            </w:del>
            <w:ins w:id="2033" w:author="Scott Cooper" w:date="2014-12-14T15:34:00Z">
              <w:r w:rsidR="00734F15">
                <w:rPr>
                  <w:rFonts w:ascii="Times New Roman" w:hAnsi="Times New Roman" w:cs="Times New Roman"/>
                  <w:sz w:val="20"/>
                  <w:szCs w:val="20"/>
                </w:rPr>
                <w:t xml:space="preserve"> vs. graze</w:t>
              </w:r>
            </w:ins>
            <w:ins w:id="2034" w:author="Scott Cooper" w:date="2014-12-14T15:35:00Z">
              <w:r w:rsidR="00734F15">
                <w:rPr>
                  <w:rFonts w:ascii="Times New Roman" w:hAnsi="Times New Roman" w:cs="Times New Roman"/>
                  <w:sz w:val="20"/>
                  <w:szCs w:val="20"/>
                </w:rPr>
                <w:t>r density</w:t>
              </w:r>
            </w:ins>
          </w:p>
        </w:tc>
        <w:tc>
          <w:tcPr>
            <w:tcW w:w="4355" w:type="dxa"/>
            <w:vAlign w:val="center"/>
          </w:tcPr>
          <w:p w14:paraId="7F67FA60" w14:textId="77777777" w:rsidR="003916D3" w:rsidRPr="001A2577" w:rsidRDefault="003916D3" w:rsidP="003916D3">
            <w:pPr>
              <w:rPr>
                <w:rFonts w:ascii="Times New Roman" w:hAnsi="Times New Roman" w:cs="Times New Roman"/>
                <w:sz w:val="20"/>
                <w:szCs w:val="20"/>
              </w:rPr>
            </w:pPr>
            <w:r w:rsidRPr="001A2577">
              <w:rPr>
                <w:rFonts w:ascii="Times New Roman" w:hAnsi="Times New Roman" w:cs="Times New Roman"/>
                <w:sz w:val="20"/>
                <w:szCs w:val="20"/>
              </w:rPr>
              <w:t xml:space="preserve">Tadpole </w:t>
            </w:r>
            <w:r w:rsidR="009A0D57">
              <w:rPr>
                <w:rFonts w:ascii="Times New Roman" w:hAnsi="Times New Roman" w:cs="Times New Roman"/>
                <w:sz w:val="20"/>
                <w:szCs w:val="20"/>
              </w:rPr>
              <w:t>abundance</w:t>
            </w:r>
            <w:r w:rsidRPr="001A2577">
              <w:rPr>
                <w:rFonts w:ascii="Times New Roman" w:hAnsi="Times New Roman" w:cs="Times New Roman"/>
                <w:sz w:val="20"/>
                <w:szCs w:val="20"/>
              </w:rPr>
              <w:t xml:space="preserve"> increased tadpole biomass, but only in one lake.  Mayflies had no effect.</w:t>
            </w:r>
          </w:p>
        </w:tc>
        <w:tc>
          <w:tcPr>
            <w:tcW w:w="2610" w:type="dxa"/>
            <w:vAlign w:val="center"/>
          </w:tcPr>
          <w:p w14:paraId="52FD3B5F" w14:textId="77777777" w:rsidR="003916D3" w:rsidRPr="001A2577" w:rsidRDefault="00427924" w:rsidP="003916D3">
            <w:pPr>
              <w:jc w:val="center"/>
              <w:rPr>
                <w:rFonts w:ascii="Times New Roman" w:hAnsi="Times New Roman" w:cs="Times New Roman"/>
                <w:sz w:val="20"/>
                <w:szCs w:val="20"/>
              </w:rPr>
            </w:pPr>
            <w:r>
              <w:rPr>
                <w:rFonts w:ascii="Times New Roman" w:hAnsi="Times New Roman" w:cs="Times New Roman"/>
                <w:sz w:val="20"/>
                <w:szCs w:val="20"/>
              </w:rPr>
              <w:t>Table 6, 7, Fig. 5</w:t>
            </w:r>
          </w:p>
        </w:tc>
      </w:tr>
      <w:tr w:rsidR="008158D6" w:rsidRPr="001A2577" w14:paraId="14879409" w14:textId="77777777" w:rsidTr="003916D3">
        <w:trPr>
          <w:trHeight w:val="1008"/>
        </w:trPr>
        <w:tc>
          <w:tcPr>
            <w:tcW w:w="2503" w:type="dxa"/>
            <w:vAlign w:val="center"/>
          </w:tcPr>
          <w:p w14:paraId="1BDC9C44" w14:textId="251FA831" w:rsidR="008158D6" w:rsidRPr="001A2577" w:rsidRDefault="00C81DEB" w:rsidP="00734F15">
            <w:pPr>
              <w:rPr>
                <w:rFonts w:ascii="Times New Roman" w:hAnsi="Times New Roman" w:cs="Times New Roman"/>
                <w:sz w:val="20"/>
                <w:szCs w:val="20"/>
              </w:rPr>
            </w:pPr>
            <w:r>
              <w:rPr>
                <w:rFonts w:ascii="Times New Roman" w:hAnsi="Times New Roman" w:cs="Times New Roman"/>
                <w:sz w:val="20"/>
                <w:szCs w:val="20"/>
              </w:rPr>
              <w:t>(M</w:t>
            </w:r>
            <w:r w:rsidRPr="001A2577">
              <w:rPr>
                <w:rFonts w:ascii="Times New Roman" w:hAnsi="Times New Roman" w:cs="Times New Roman"/>
                <w:sz w:val="20"/>
                <w:szCs w:val="20"/>
              </w:rPr>
              <w:t>)</w:t>
            </w:r>
            <w:r>
              <w:rPr>
                <w:rFonts w:ascii="Times New Roman" w:hAnsi="Times New Roman" w:cs="Times New Roman"/>
                <w:sz w:val="20"/>
                <w:szCs w:val="20"/>
              </w:rPr>
              <w:t xml:space="preserve"> </w:t>
            </w:r>
            <w:ins w:id="2035" w:author="Scott Cooper" w:date="2014-12-14T15:35:00Z">
              <w:r w:rsidR="00734F15">
                <w:rPr>
                  <w:rFonts w:ascii="Times New Roman" w:hAnsi="Times New Roman" w:cs="Times New Roman"/>
                  <w:sz w:val="20"/>
                  <w:szCs w:val="20"/>
                </w:rPr>
                <w:t xml:space="preserve">Individual </w:t>
              </w:r>
            </w:ins>
            <w:del w:id="2036" w:author="Scott Cooper" w:date="2014-12-14T15:35:00Z">
              <w:r w:rsidR="008158D6" w:rsidRPr="001A2577" w:rsidDel="00734F15">
                <w:rPr>
                  <w:rFonts w:ascii="Times New Roman" w:hAnsi="Times New Roman" w:cs="Times New Roman"/>
                  <w:sz w:val="20"/>
                  <w:szCs w:val="20"/>
                </w:rPr>
                <w:delText xml:space="preserve">Tadpole </w:delText>
              </w:r>
            </w:del>
            <w:ins w:id="2037" w:author="Scott Cooper" w:date="2014-12-14T15:35:00Z">
              <w:r w:rsidR="00734F15">
                <w:rPr>
                  <w:rFonts w:ascii="Times New Roman" w:hAnsi="Times New Roman" w:cs="Times New Roman"/>
                  <w:sz w:val="20"/>
                  <w:szCs w:val="20"/>
                </w:rPr>
                <w:t>t</w:t>
              </w:r>
              <w:r w:rsidR="00734F15" w:rsidRPr="001A2577">
                <w:rPr>
                  <w:rFonts w:ascii="Times New Roman" w:hAnsi="Times New Roman" w:cs="Times New Roman"/>
                  <w:sz w:val="20"/>
                  <w:szCs w:val="20"/>
                </w:rPr>
                <w:t xml:space="preserve">adpole </w:t>
              </w:r>
            </w:ins>
            <w:r w:rsidR="008158D6" w:rsidRPr="001A2577">
              <w:rPr>
                <w:rFonts w:ascii="Times New Roman" w:hAnsi="Times New Roman" w:cs="Times New Roman"/>
                <w:sz w:val="20"/>
                <w:szCs w:val="20"/>
              </w:rPr>
              <w:t>biomass</w:t>
            </w:r>
            <w:del w:id="2038" w:author="Scott Cooper" w:date="2014-12-14T15:35:00Z">
              <w:r w:rsidR="008158D6" w:rsidRPr="001A2577" w:rsidDel="00734F15">
                <w:rPr>
                  <w:rFonts w:ascii="Times New Roman" w:hAnsi="Times New Roman" w:cs="Times New Roman"/>
                  <w:sz w:val="20"/>
                  <w:szCs w:val="20"/>
                </w:rPr>
                <w:delText>, w</w:delText>
              </w:r>
              <w:r w:rsidR="008158D6" w:rsidDel="00734F15">
                <w:rPr>
                  <w:rFonts w:ascii="Times New Roman" w:hAnsi="Times New Roman" w:cs="Times New Roman"/>
                  <w:sz w:val="20"/>
                  <w:szCs w:val="20"/>
                </w:rPr>
                <w:delText>ith respect to</w:delText>
              </w:r>
            </w:del>
            <w:ins w:id="2039" w:author="Scott Cooper" w:date="2014-12-14T15:35:00Z">
              <w:r w:rsidR="00734F15">
                <w:rPr>
                  <w:rFonts w:ascii="Times New Roman" w:hAnsi="Times New Roman" w:cs="Times New Roman"/>
                  <w:sz w:val="20"/>
                  <w:szCs w:val="20"/>
                </w:rPr>
                <w:t xml:space="preserve"> vs.</w:t>
              </w:r>
            </w:ins>
            <w:r w:rsidR="008158D6">
              <w:rPr>
                <w:rFonts w:ascii="Times New Roman" w:hAnsi="Times New Roman" w:cs="Times New Roman"/>
                <w:sz w:val="20"/>
                <w:szCs w:val="20"/>
              </w:rPr>
              <w:t xml:space="preserve"> mayfly presence </w:t>
            </w:r>
          </w:p>
        </w:tc>
        <w:tc>
          <w:tcPr>
            <w:tcW w:w="4355" w:type="dxa"/>
            <w:vAlign w:val="center"/>
          </w:tcPr>
          <w:p w14:paraId="79639FE9" w14:textId="77777777" w:rsidR="008158D6" w:rsidRPr="001A2577" w:rsidRDefault="008158D6" w:rsidP="003916D3">
            <w:pPr>
              <w:rPr>
                <w:rFonts w:ascii="Times New Roman" w:hAnsi="Times New Roman" w:cs="Times New Roman"/>
                <w:sz w:val="20"/>
                <w:szCs w:val="20"/>
              </w:rPr>
            </w:pPr>
            <w:r>
              <w:rPr>
                <w:rFonts w:ascii="Times New Roman" w:hAnsi="Times New Roman" w:cs="Times New Roman"/>
                <w:sz w:val="20"/>
                <w:szCs w:val="20"/>
              </w:rPr>
              <w:t>No effect of mayfly presence on tadpole biomass</w:t>
            </w:r>
          </w:p>
        </w:tc>
        <w:tc>
          <w:tcPr>
            <w:tcW w:w="2610" w:type="dxa"/>
            <w:vAlign w:val="center"/>
          </w:tcPr>
          <w:p w14:paraId="7DFAAB39" w14:textId="77777777" w:rsidR="008158D6" w:rsidRPr="001A2577" w:rsidRDefault="008158D6" w:rsidP="003916D3">
            <w:pPr>
              <w:jc w:val="center"/>
              <w:rPr>
                <w:rFonts w:ascii="Times New Roman" w:hAnsi="Times New Roman" w:cs="Times New Roman"/>
                <w:sz w:val="20"/>
                <w:szCs w:val="20"/>
              </w:rPr>
            </w:pPr>
          </w:p>
        </w:tc>
      </w:tr>
    </w:tbl>
    <w:p w14:paraId="3046C728" w14:textId="4787CD0E" w:rsidR="003916D3" w:rsidRDefault="003916D3" w:rsidP="003916D3">
      <w:pPr>
        <w:ind w:right="360"/>
        <w:rPr>
          <w:rFonts w:ascii="Times New Roman" w:hAnsi="Times New Roman" w:cs="Times New Roman"/>
          <w:sz w:val="24"/>
          <w:szCs w:val="20"/>
        </w:rPr>
      </w:pPr>
      <w:r w:rsidRPr="001A2577">
        <w:rPr>
          <w:rFonts w:ascii="Times New Roman" w:hAnsi="Times New Roman" w:cs="Times New Roman"/>
          <w:sz w:val="24"/>
          <w:szCs w:val="20"/>
        </w:rPr>
        <w:t xml:space="preserve">Table 1.  </w:t>
      </w:r>
      <w:r w:rsidR="00427924">
        <w:rPr>
          <w:rFonts w:ascii="Times New Roman" w:hAnsi="Times New Roman" w:cs="Times New Roman"/>
          <w:sz w:val="24"/>
          <w:szCs w:val="20"/>
        </w:rPr>
        <w:t xml:space="preserve">Summary </w:t>
      </w:r>
      <w:r w:rsidR="00E9207E">
        <w:rPr>
          <w:rFonts w:ascii="Times New Roman" w:hAnsi="Times New Roman" w:cs="Times New Roman"/>
          <w:sz w:val="24"/>
          <w:szCs w:val="20"/>
        </w:rPr>
        <w:t>of</w:t>
      </w:r>
      <w:r w:rsidR="00E9207E" w:rsidRPr="001A2577">
        <w:rPr>
          <w:rFonts w:ascii="Times New Roman" w:hAnsi="Times New Roman" w:cs="Times New Roman"/>
          <w:sz w:val="24"/>
          <w:szCs w:val="20"/>
        </w:rPr>
        <w:t xml:space="preserve"> response</w:t>
      </w:r>
      <w:r w:rsidRPr="001A2577">
        <w:rPr>
          <w:rFonts w:ascii="Times New Roman" w:hAnsi="Times New Roman" w:cs="Times New Roman"/>
          <w:sz w:val="24"/>
          <w:szCs w:val="20"/>
        </w:rPr>
        <w:t xml:space="preserve"> variables analyzed, results, and location in manuscript.  The relevant experiment is indicated with the letter (F) field enclosure experiment in lakes in Kings Canyon National Park or (M) mesocosm experiment at </w:t>
      </w:r>
      <w:ins w:id="2040" w:author="Scott Cooper" w:date="2014-12-14T15:35:00Z">
        <w:r w:rsidR="00B032A1">
          <w:rPr>
            <w:rFonts w:ascii="Times New Roman" w:hAnsi="Times New Roman" w:cs="Times New Roman"/>
            <w:sz w:val="24"/>
            <w:szCs w:val="20"/>
          </w:rPr>
          <w:t xml:space="preserve">the </w:t>
        </w:r>
      </w:ins>
      <w:r w:rsidRPr="001A2577">
        <w:rPr>
          <w:rFonts w:ascii="Times New Roman" w:hAnsi="Times New Roman" w:cs="Times New Roman"/>
          <w:sz w:val="24"/>
          <w:szCs w:val="20"/>
        </w:rPr>
        <w:t xml:space="preserve">Sierra Nevada Aquatic Research Laboratory.  </w:t>
      </w:r>
    </w:p>
    <w:p w14:paraId="2653119D" w14:textId="77777777" w:rsidR="003916D3" w:rsidRDefault="003916D3">
      <w:pPr>
        <w:rPr>
          <w:rFonts w:ascii="Times New Roman" w:hAnsi="Times New Roman" w:cs="Times New Roman"/>
          <w:sz w:val="24"/>
          <w:szCs w:val="20"/>
        </w:rPr>
      </w:pPr>
      <w:r>
        <w:rPr>
          <w:rFonts w:ascii="Times New Roman" w:hAnsi="Times New Roman" w:cs="Times New Roman"/>
          <w:sz w:val="24"/>
          <w:szCs w:val="20"/>
        </w:rPr>
        <w:lastRenderedPageBreak/>
        <w:br w:type="page"/>
      </w:r>
    </w:p>
    <w:tbl>
      <w:tblPr>
        <w:tblStyle w:val="TableGrid"/>
        <w:tblW w:w="0" w:type="auto"/>
        <w:jc w:val="center"/>
        <w:tblLook w:val="04A0" w:firstRow="1" w:lastRow="0" w:firstColumn="1" w:lastColumn="0" w:noHBand="0" w:noVBand="1"/>
        <w:tblPrChange w:id="2041" w:author="Scott Cooper" w:date="2014-12-14T15:36:00Z">
          <w:tblPr>
            <w:tblStyle w:val="TableGrid"/>
            <w:tblW w:w="0" w:type="auto"/>
            <w:jc w:val="center"/>
            <w:tblLook w:val="04A0" w:firstRow="1" w:lastRow="0" w:firstColumn="1" w:lastColumn="0" w:noHBand="0" w:noVBand="1"/>
          </w:tblPr>
        </w:tblPrChange>
      </w:tblPr>
      <w:tblGrid>
        <w:gridCol w:w="3276"/>
        <w:gridCol w:w="1394"/>
        <w:gridCol w:w="1432"/>
        <w:gridCol w:w="1440"/>
        <w:gridCol w:w="2010"/>
        <w:tblGridChange w:id="2042">
          <w:tblGrid>
            <w:gridCol w:w="3276"/>
            <w:gridCol w:w="1394"/>
            <w:gridCol w:w="1432"/>
            <w:gridCol w:w="1440"/>
            <w:gridCol w:w="2010"/>
          </w:tblGrid>
        </w:tblGridChange>
      </w:tblGrid>
      <w:tr w:rsidR="004565A0" w:rsidRPr="00FC3248" w:rsidDel="00B032A1" w14:paraId="071A31D0" w14:textId="4F7FC341" w:rsidTr="00B032A1">
        <w:trPr>
          <w:jc w:val="center"/>
          <w:del w:id="2043" w:author="Scott Cooper" w:date="2014-12-14T15:36:00Z"/>
          <w:trPrChange w:id="2044" w:author="Scott Cooper" w:date="2014-12-14T15:36:00Z">
            <w:trPr>
              <w:jc w:val="center"/>
            </w:trPr>
          </w:trPrChange>
        </w:trPr>
        <w:tc>
          <w:tcPr>
            <w:tcW w:w="3276" w:type="dxa"/>
            <w:vAlign w:val="center"/>
            <w:tcPrChange w:id="2045" w:author="Scott Cooper" w:date="2014-12-14T15:36:00Z">
              <w:tcPr>
                <w:tcW w:w="3276" w:type="dxa"/>
                <w:vAlign w:val="center"/>
              </w:tcPr>
            </w:tcPrChange>
          </w:tcPr>
          <w:p w14:paraId="5BD783D5" w14:textId="31617566" w:rsidR="00F90E8F" w:rsidRPr="00FC3248" w:rsidDel="00B032A1" w:rsidRDefault="00F90E8F" w:rsidP="001A2577">
            <w:pPr>
              <w:jc w:val="center"/>
              <w:rPr>
                <w:del w:id="2046" w:author="Scott Cooper" w:date="2014-12-14T15:36:00Z"/>
                <w:rFonts w:ascii="Times New Roman" w:hAnsi="Times New Roman" w:cs="Times New Roman"/>
                <w:noProof/>
                <w:sz w:val="20"/>
                <w:szCs w:val="20"/>
              </w:rPr>
            </w:pPr>
            <w:del w:id="2047" w:author="Scott Cooper" w:date="2014-12-14T15:36:00Z">
              <w:r w:rsidRPr="00FC3248" w:rsidDel="00B032A1">
                <w:rPr>
                  <w:rFonts w:ascii="Times New Roman" w:hAnsi="Times New Roman" w:cs="Times New Roman"/>
                  <w:noProof/>
                  <w:sz w:val="20"/>
                  <w:szCs w:val="20"/>
                </w:rPr>
                <w:lastRenderedPageBreak/>
                <w:delText>Fixed effects</w:delText>
              </w:r>
            </w:del>
          </w:p>
        </w:tc>
        <w:tc>
          <w:tcPr>
            <w:tcW w:w="1394" w:type="dxa"/>
            <w:vAlign w:val="center"/>
            <w:tcPrChange w:id="2048" w:author="Scott Cooper" w:date="2014-12-14T15:36:00Z">
              <w:tcPr>
                <w:tcW w:w="1394" w:type="dxa"/>
                <w:vAlign w:val="center"/>
              </w:tcPr>
            </w:tcPrChange>
          </w:tcPr>
          <w:p w14:paraId="75E96D60" w14:textId="02E19177" w:rsidR="00F90E8F" w:rsidRPr="00FC3248" w:rsidDel="00B032A1" w:rsidRDefault="00F90E8F" w:rsidP="001A2577">
            <w:pPr>
              <w:jc w:val="center"/>
              <w:rPr>
                <w:del w:id="2049" w:author="Scott Cooper" w:date="2014-12-14T15:36:00Z"/>
                <w:rFonts w:ascii="Times New Roman" w:hAnsi="Times New Roman" w:cs="Times New Roman"/>
                <w:noProof/>
                <w:sz w:val="20"/>
                <w:szCs w:val="20"/>
              </w:rPr>
            </w:pPr>
            <w:del w:id="2050" w:author="Scott Cooper" w:date="2014-12-14T15:36:00Z">
              <w:r w:rsidRPr="00FC3248" w:rsidDel="00B032A1">
                <w:rPr>
                  <w:rFonts w:ascii="Times New Roman" w:hAnsi="Times New Roman" w:cs="Times New Roman"/>
                  <w:noProof/>
                  <w:sz w:val="20"/>
                  <w:szCs w:val="20"/>
                </w:rPr>
                <w:delText>Response variable transformation</w:delText>
              </w:r>
            </w:del>
          </w:p>
        </w:tc>
        <w:tc>
          <w:tcPr>
            <w:tcW w:w="1432" w:type="dxa"/>
            <w:vAlign w:val="center"/>
            <w:tcPrChange w:id="2051" w:author="Scott Cooper" w:date="2014-12-14T15:36:00Z">
              <w:tcPr>
                <w:tcW w:w="1432" w:type="dxa"/>
                <w:vAlign w:val="center"/>
              </w:tcPr>
            </w:tcPrChange>
          </w:tcPr>
          <w:p w14:paraId="1715E467" w14:textId="229639AE" w:rsidR="00F90E8F" w:rsidRPr="00FC3248" w:rsidDel="00B032A1" w:rsidRDefault="00F90E8F" w:rsidP="001A2577">
            <w:pPr>
              <w:jc w:val="center"/>
              <w:rPr>
                <w:del w:id="2052" w:author="Scott Cooper" w:date="2014-12-14T15:36:00Z"/>
                <w:rFonts w:ascii="Times New Roman" w:hAnsi="Times New Roman" w:cs="Times New Roman"/>
                <w:noProof/>
                <w:sz w:val="20"/>
                <w:szCs w:val="20"/>
              </w:rPr>
            </w:pPr>
            <w:del w:id="2053" w:author="Scott Cooper" w:date="2014-12-14T15:36:00Z">
              <w:r w:rsidRPr="00FC3248" w:rsidDel="00B032A1">
                <w:rPr>
                  <w:rFonts w:ascii="Times New Roman" w:hAnsi="Times New Roman" w:cs="Times New Roman"/>
                  <w:noProof/>
                  <w:sz w:val="20"/>
                  <w:szCs w:val="20"/>
                </w:rPr>
                <w:delText>Random effects</w:delText>
              </w:r>
            </w:del>
          </w:p>
        </w:tc>
        <w:tc>
          <w:tcPr>
            <w:tcW w:w="1440" w:type="dxa"/>
            <w:vAlign w:val="center"/>
            <w:tcPrChange w:id="2054" w:author="Scott Cooper" w:date="2014-12-14T15:36:00Z">
              <w:tcPr>
                <w:tcW w:w="1440" w:type="dxa"/>
                <w:vAlign w:val="center"/>
              </w:tcPr>
            </w:tcPrChange>
          </w:tcPr>
          <w:p w14:paraId="3DE805E1" w14:textId="782F8B92" w:rsidR="00F90E8F" w:rsidRPr="00FC3248" w:rsidDel="00B032A1" w:rsidRDefault="00F90E8F" w:rsidP="001A2577">
            <w:pPr>
              <w:jc w:val="center"/>
              <w:rPr>
                <w:del w:id="2055" w:author="Scott Cooper" w:date="2014-12-14T15:36:00Z"/>
                <w:rFonts w:ascii="Times New Roman" w:hAnsi="Times New Roman" w:cs="Times New Roman"/>
                <w:noProof/>
                <w:sz w:val="20"/>
                <w:szCs w:val="20"/>
              </w:rPr>
            </w:pPr>
            <w:del w:id="2056" w:author="Scott Cooper" w:date="2014-12-14T15:36:00Z">
              <w:r w:rsidRPr="00FC3248" w:rsidDel="00B032A1">
                <w:rPr>
                  <w:rFonts w:ascii="Times New Roman" w:hAnsi="Times New Roman" w:cs="Times New Roman"/>
                  <w:noProof/>
                  <w:sz w:val="20"/>
                  <w:szCs w:val="20"/>
                </w:rPr>
                <w:delText>Heterogeneity of variances</w:delText>
              </w:r>
            </w:del>
          </w:p>
        </w:tc>
        <w:tc>
          <w:tcPr>
            <w:tcW w:w="2010" w:type="dxa"/>
            <w:vAlign w:val="center"/>
            <w:tcPrChange w:id="2057" w:author="Scott Cooper" w:date="2014-12-14T15:36:00Z">
              <w:tcPr>
                <w:tcW w:w="1440" w:type="dxa"/>
                <w:vAlign w:val="center"/>
              </w:tcPr>
            </w:tcPrChange>
          </w:tcPr>
          <w:p w14:paraId="09366700" w14:textId="530A5C32" w:rsidR="00F90E8F" w:rsidRPr="00FC3248" w:rsidDel="00B032A1" w:rsidRDefault="0013060B" w:rsidP="001A2577">
            <w:pPr>
              <w:jc w:val="center"/>
              <w:rPr>
                <w:del w:id="2058" w:author="Scott Cooper" w:date="2014-12-14T15:36:00Z"/>
                <w:rFonts w:ascii="Times New Roman" w:hAnsi="Times New Roman" w:cs="Times New Roman"/>
                <w:noProof/>
                <w:sz w:val="20"/>
                <w:szCs w:val="20"/>
              </w:rPr>
            </w:pPr>
            <w:del w:id="2059" w:author="Scott Cooper" w:date="2014-12-14T15:36:00Z">
              <w:r w:rsidDel="00B032A1">
                <w:rPr>
                  <w:rFonts w:ascii="Cambria Math" w:hAnsi="Cambria Math" w:cs="Times New Roman"/>
                  <w:noProof/>
                  <w:sz w:val="20"/>
                  <w:szCs w:val="20"/>
                </w:rPr>
                <w:delText>∆</w:delText>
              </w:r>
              <w:r w:rsidDel="00B032A1">
                <w:rPr>
                  <w:rFonts w:ascii="Times New Roman" w:hAnsi="Times New Roman" w:cs="Times New Roman"/>
                  <w:noProof/>
                  <w:sz w:val="20"/>
                  <w:szCs w:val="20"/>
                </w:rPr>
                <w:delText xml:space="preserve"> </w:delText>
              </w:r>
              <w:r w:rsidR="00F90E8F" w:rsidRPr="00FC3248" w:rsidDel="00B032A1">
                <w:rPr>
                  <w:rFonts w:ascii="Times New Roman" w:hAnsi="Times New Roman" w:cs="Times New Roman"/>
                  <w:noProof/>
                  <w:sz w:val="20"/>
                  <w:szCs w:val="20"/>
                </w:rPr>
                <w:delText>AIC</w:delText>
              </w:r>
            </w:del>
          </w:p>
        </w:tc>
      </w:tr>
      <w:tr w:rsidR="004565A0" w:rsidRPr="00FC3248" w:rsidDel="00B032A1" w14:paraId="71E139FA" w14:textId="138FCB01" w:rsidTr="00B032A1">
        <w:trPr>
          <w:jc w:val="center"/>
          <w:del w:id="2060" w:author="Scott Cooper" w:date="2014-12-14T15:36:00Z"/>
          <w:trPrChange w:id="2061" w:author="Scott Cooper" w:date="2014-12-14T15:36:00Z">
            <w:trPr>
              <w:jc w:val="center"/>
            </w:trPr>
          </w:trPrChange>
        </w:trPr>
        <w:tc>
          <w:tcPr>
            <w:tcW w:w="3276" w:type="dxa"/>
            <w:vAlign w:val="center"/>
            <w:tcPrChange w:id="2062" w:author="Scott Cooper" w:date="2014-12-14T15:36:00Z">
              <w:tcPr>
                <w:tcW w:w="3276" w:type="dxa"/>
                <w:vAlign w:val="center"/>
              </w:tcPr>
            </w:tcPrChange>
          </w:tcPr>
          <w:p w14:paraId="12F59EA1" w14:textId="58FB0145" w:rsidR="00F90E8F" w:rsidRPr="00FC3248" w:rsidDel="00B032A1" w:rsidRDefault="00F90E8F" w:rsidP="001A2577">
            <w:pPr>
              <w:jc w:val="center"/>
              <w:rPr>
                <w:del w:id="2063" w:author="Scott Cooper" w:date="2014-12-14T15:36:00Z"/>
                <w:rFonts w:ascii="Times New Roman" w:hAnsi="Times New Roman" w:cs="Times New Roman"/>
                <w:noProof/>
                <w:sz w:val="20"/>
                <w:szCs w:val="20"/>
              </w:rPr>
            </w:pPr>
            <w:del w:id="2064"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x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Lake</w:delText>
              </w:r>
              <w:r w:rsidR="006F228D" w:rsidRPr="00FC3248" w:rsidDel="00B032A1">
                <w:rPr>
                  <w:rFonts w:ascii="Times New Roman" w:hAnsi="Times New Roman" w:cs="Times New Roman"/>
                  <w:noProof/>
                  <w:sz w:val="20"/>
                  <w:szCs w:val="20"/>
                </w:rPr>
                <w:delText xml:space="preserve"> +</w:delText>
              </w:r>
            </w:del>
          </w:p>
          <w:p w14:paraId="73D34473" w14:textId="73726D53" w:rsidR="00F90E8F" w:rsidRPr="00FC3248" w:rsidDel="00B032A1" w:rsidRDefault="00F90E8F" w:rsidP="001A2577">
            <w:pPr>
              <w:jc w:val="center"/>
              <w:rPr>
                <w:del w:id="2065" w:author="Scott Cooper" w:date="2014-12-14T15:36:00Z"/>
                <w:rFonts w:ascii="Times New Roman" w:hAnsi="Times New Roman" w:cs="Times New Roman"/>
                <w:noProof/>
                <w:sz w:val="20"/>
                <w:szCs w:val="20"/>
              </w:rPr>
            </w:pPr>
            <w:del w:id="2066" w:author="Scott Cooper" w:date="2014-12-14T15:36:00Z">
              <w:r w:rsidRPr="00FC3248" w:rsidDel="00B032A1">
                <w:rPr>
                  <w:rFonts w:ascii="Times New Roman" w:hAnsi="Times New Roman" w:cs="Times New Roman"/>
                  <w:noProof/>
                  <w:sz w:val="20"/>
                  <w:szCs w:val="20"/>
                </w:rPr>
                <w:delText>Days in Block</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Radiation</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Block</w:delText>
              </w:r>
            </w:del>
          </w:p>
        </w:tc>
        <w:tc>
          <w:tcPr>
            <w:tcW w:w="1394" w:type="dxa"/>
            <w:vAlign w:val="center"/>
            <w:tcPrChange w:id="2067" w:author="Scott Cooper" w:date="2014-12-14T15:36:00Z">
              <w:tcPr>
                <w:tcW w:w="1394" w:type="dxa"/>
                <w:vAlign w:val="center"/>
              </w:tcPr>
            </w:tcPrChange>
          </w:tcPr>
          <w:p w14:paraId="0AF5F84D" w14:textId="07D90BC2" w:rsidR="00F90E8F" w:rsidRPr="00FC3248" w:rsidDel="00B032A1" w:rsidRDefault="00F90E8F" w:rsidP="001A2577">
            <w:pPr>
              <w:jc w:val="center"/>
              <w:rPr>
                <w:del w:id="2068" w:author="Scott Cooper" w:date="2014-12-14T15:36:00Z"/>
                <w:rFonts w:ascii="Times New Roman" w:hAnsi="Times New Roman" w:cs="Times New Roman"/>
                <w:noProof/>
                <w:sz w:val="20"/>
                <w:szCs w:val="20"/>
              </w:rPr>
            </w:pPr>
          </w:p>
        </w:tc>
        <w:tc>
          <w:tcPr>
            <w:tcW w:w="1432" w:type="dxa"/>
            <w:vAlign w:val="center"/>
            <w:tcPrChange w:id="2069" w:author="Scott Cooper" w:date="2014-12-14T15:36:00Z">
              <w:tcPr>
                <w:tcW w:w="1432" w:type="dxa"/>
                <w:vAlign w:val="center"/>
              </w:tcPr>
            </w:tcPrChange>
          </w:tcPr>
          <w:p w14:paraId="194353A7" w14:textId="2CA4B5AB" w:rsidR="00F90E8F" w:rsidRPr="00FC3248" w:rsidDel="00B032A1" w:rsidRDefault="00F90E8F" w:rsidP="001A2577">
            <w:pPr>
              <w:jc w:val="center"/>
              <w:rPr>
                <w:del w:id="2070" w:author="Scott Cooper" w:date="2014-12-14T15:36:00Z"/>
                <w:rFonts w:ascii="Times New Roman" w:hAnsi="Times New Roman" w:cs="Times New Roman"/>
                <w:noProof/>
                <w:sz w:val="20"/>
                <w:szCs w:val="20"/>
              </w:rPr>
            </w:pPr>
          </w:p>
        </w:tc>
        <w:tc>
          <w:tcPr>
            <w:tcW w:w="1440" w:type="dxa"/>
            <w:vAlign w:val="center"/>
            <w:tcPrChange w:id="2071" w:author="Scott Cooper" w:date="2014-12-14T15:36:00Z">
              <w:tcPr>
                <w:tcW w:w="1440" w:type="dxa"/>
                <w:vAlign w:val="center"/>
              </w:tcPr>
            </w:tcPrChange>
          </w:tcPr>
          <w:p w14:paraId="46ECF18E" w14:textId="45DA30B2" w:rsidR="00F90E8F" w:rsidRPr="00FC3248" w:rsidDel="00B032A1" w:rsidRDefault="00F90E8F" w:rsidP="001A2577">
            <w:pPr>
              <w:jc w:val="center"/>
              <w:rPr>
                <w:del w:id="2072" w:author="Scott Cooper" w:date="2014-12-14T15:36:00Z"/>
                <w:rFonts w:ascii="Times New Roman" w:hAnsi="Times New Roman" w:cs="Times New Roman"/>
                <w:noProof/>
                <w:sz w:val="20"/>
                <w:szCs w:val="20"/>
              </w:rPr>
            </w:pPr>
          </w:p>
        </w:tc>
        <w:tc>
          <w:tcPr>
            <w:tcW w:w="2010" w:type="dxa"/>
            <w:vAlign w:val="center"/>
            <w:tcPrChange w:id="2073" w:author="Scott Cooper" w:date="2014-12-14T15:36:00Z">
              <w:tcPr>
                <w:tcW w:w="1440" w:type="dxa"/>
                <w:vAlign w:val="center"/>
              </w:tcPr>
            </w:tcPrChange>
          </w:tcPr>
          <w:p w14:paraId="0AFB9DCB" w14:textId="5E8AF2C1" w:rsidR="00F90E8F" w:rsidRPr="00FC3248" w:rsidDel="00B032A1" w:rsidRDefault="00DA16ED" w:rsidP="001A2577">
            <w:pPr>
              <w:jc w:val="center"/>
              <w:rPr>
                <w:del w:id="2074" w:author="Scott Cooper" w:date="2014-12-14T15:36:00Z"/>
                <w:rFonts w:ascii="Times New Roman" w:hAnsi="Times New Roman" w:cs="Times New Roman"/>
                <w:noProof/>
                <w:sz w:val="20"/>
                <w:szCs w:val="20"/>
              </w:rPr>
            </w:pPr>
            <w:del w:id="2075" w:author="Scott Cooper" w:date="2014-12-14T15:36:00Z">
              <w:r w:rsidDel="00B032A1">
                <w:rPr>
                  <w:rFonts w:ascii="Times New Roman" w:hAnsi="Times New Roman" w:cs="Times New Roman"/>
                  <w:noProof/>
                  <w:sz w:val="20"/>
                  <w:szCs w:val="20"/>
                </w:rPr>
                <w:delText>127.2</w:delText>
              </w:r>
            </w:del>
          </w:p>
        </w:tc>
      </w:tr>
      <w:tr w:rsidR="004565A0" w:rsidRPr="00FC3248" w:rsidDel="00B032A1" w14:paraId="303B6AD7" w14:textId="3DD86ED5" w:rsidTr="00B032A1">
        <w:trPr>
          <w:jc w:val="center"/>
          <w:del w:id="2076" w:author="Scott Cooper" w:date="2014-12-14T15:36:00Z"/>
          <w:trPrChange w:id="2077" w:author="Scott Cooper" w:date="2014-12-14T15:36:00Z">
            <w:trPr>
              <w:jc w:val="center"/>
            </w:trPr>
          </w:trPrChange>
        </w:trPr>
        <w:tc>
          <w:tcPr>
            <w:tcW w:w="3276" w:type="dxa"/>
            <w:vAlign w:val="center"/>
            <w:tcPrChange w:id="2078" w:author="Scott Cooper" w:date="2014-12-14T15:36:00Z">
              <w:tcPr>
                <w:tcW w:w="3276" w:type="dxa"/>
                <w:vAlign w:val="center"/>
              </w:tcPr>
            </w:tcPrChange>
          </w:tcPr>
          <w:p w14:paraId="687A25BA" w14:textId="6971C03A" w:rsidR="00F90E8F" w:rsidRPr="00FC3248" w:rsidDel="00B032A1" w:rsidRDefault="00F90E8F" w:rsidP="001A2577">
            <w:pPr>
              <w:jc w:val="center"/>
              <w:rPr>
                <w:del w:id="2079" w:author="Scott Cooper" w:date="2014-12-14T15:36:00Z"/>
                <w:rFonts w:ascii="Times New Roman" w:hAnsi="Times New Roman" w:cs="Times New Roman"/>
                <w:noProof/>
                <w:sz w:val="20"/>
                <w:szCs w:val="20"/>
              </w:rPr>
            </w:pPr>
            <w:del w:id="2080"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x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Lake</w:delText>
              </w:r>
              <w:r w:rsidR="006F228D" w:rsidRPr="00FC3248" w:rsidDel="00B032A1">
                <w:rPr>
                  <w:rFonts w:ascii="Times New Roman" w:hAnsi="Times New Roman" w:cs="Times New Roman"/>
                  <w:noProof/>
                  <w:sz w:val="20"/>
                  <w:szCs w:val="20"/>
                </w:rPr>
                <w:delText xml:space="preserve"> +</w:delText>
              </w:r>
            </w:del>
          </w:p>
          <w:p w14:paraId="31063ECB" w14:textId="0E6BA6A1" w:rsidR="00F90E8F" w:rsidRPr="00FC3248" w:rsidDel="00B032A1" w:rsidRDefault="00F90E8F" w:rsidP="001A2577">
            <w:pPr>
              <w:jc w:val="center"/>
              <w:rPr>
                <w:del w:id="2081" w:author="Scott Cooper" w:date="2014-12-14T15:36:00Z"/>
                <w:rFonts w:ascii="Times New Roman" w:hAnsi="Times New Roman" w:cs="Times New Roman"/>
                <w:noProof/>
                <w:sz w:val="20"/>
                <w:szCs w:val="20"/>
              </w:rPr>
            </w:pPr>
            <w:del w:id="2082" w:author="Scott Cooper" w:date="2014-12-14T15:36:00Z">
              <w:r w:rsidRPr="00FC3248" w:rsidDel="00B032A1">
                <w:rPr>
                  <w:rFonts w:ascii="Times New Roman" w:hAnsi="Times New Roman" w:cs="Times New Roman"/>
                  <w:noProof/>
                  <w:sz w:val="20"/>
                  <w:szCs w:val="20"/>
                </w:rPr>
                <w:delText>Days in Block</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Radiation</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Block</w:delText>
              </w:r>
            </w:del>
          </w:p>
        </w:tc>
        <w:tc>
          <w:tcPr>
            <w:tcW w:w="1394" w:type="dxa"/>
            <w:vAlign w:val="center"/>
            <w:tcPrChange w:id="2083" w:author="Scott Cooper" w:date="2014-12-14T15:36:00Z">
              <w:tcPr>
                <w:tcW w:w="1394" w:type="dxa"/>
                <w:vAlign w:val="center"/>
              </w:tcPr>
            </w:tcPrChange>
          </w:tcPr>
          <w:p w14:paraId="57A3ACA3" w14:textId="52E429FB" w:rsidR="00F90E8F" w:rsidRPr="00FC3248" w:rsidDel="00B032A1" w:rsidRDefault="00F90E8F" w:rsidP="001A2577">
            <w:pPr>
              <w:jc w:val="center"/>
              <w:rPr>
                <w:del w:id="2084" w:author="Scott Cooper" w:date="2014-12-14T15:36:00Z"/>
                <w:rFonts w:ascii="Times New Roman" w:hAnsi="Times New Roman" w:cs="Times New Roman"/>
                <w:noProof/>
                <w:sz w:val="20"/>
                <w:szCs w:val="20"/>
              </w:rPr>
            </w:pPr>
            <w:del w:id="2085" w:author="Scott Cooper" w:date="2014-12-14T15:36:00Z">
              <w:r w:rsidRPr="00FC3248" w:rsidDel="00B032A1">
                <w:rPr>
                  <w:rFonts w:ascii="Times New Roman" w:hAnsi="Times New Roman" w:cs="Times New Roman"/>
                  <w:noProof/>
                  <w:sz w:val="20"/>
                  <w:szCs w:val="20"/>
                </w:rPr>
                <w:delText>Log transformed</w:delText>
              </w:r>
            </w:del>
          </w:p>
        </w:tc>
        <w:tc>
          <w:tcPr>
            <w:tcW w:w="1432" w:type="dxa"/>
            <w:vAlign w:val="center"/>
            <w:tcPrChange w:id="2086" w:author="Scott Cooper" w:date="2014-12-14T15:36:00Z">
              <w:tcPr>
                <w:tcW w:w="1432" w:type="dxa"/>
                <w:vAlign w:val="center"/>
              </w:tcPr>
            </w:tcPrChange>
          </w:tcPr>
          <w:p w14:paraId="3D22E093" w14:textId="162B6491" w:rsidR="00F90E8F" w:rsidRPr="00FC3248" w:rsidDel="00B032A1" w:rsidRDefault="00F90E8F" w:rsidP="001A2577">
            <w:pPr>
              <w:jc w:val="center"/>
              <w:rPr>
                <w:del w:id="2087" w:author="Scott Cooper" w:date="2014-12-14T15:36:00Z"/>
                <w:rFonts w:ascii="Times New Roman" w:hAnsi="Times New Roman" w:cs="Times New Roman"/>
                <w:noProof/>
                <w:sz w:val="20"/>
                <w:szCs w:val="20"/>
              </w:rPr>
            </w:pPr>
          </w:p>
        </w:tc>
        <w:tc>
          <w:tcPr>
            <w:tcW w:w="1440" w:type="dxa"/>
            <w:vAlign w:val="center"/>
            <w:tcPrChange w:id="2088" w:author="Scott Cooper" w:date="2014-12-14T15:36:00Z">
              <w:tcPr>
                <w:tcW w:w="1440" w:type="dxa"/>
                <w:vAlign w:val="center"/>
              </w:tcPr>
            </w:tcPrChange>
          </w:tcPr>
          <w:p w14:paraId="7E0E4ECD" w14:textId="19BDD51C" w:rsidR="00F90E8F" w:rsidRPr="00FC3248" w:rsidDel="00B032A1" w:rsidRDefault="00F90E8F" w:rsidP="001A2577">
            <w:pPr>
              <w:jc w:val="center"/>
              <w:rPr>
                <w:del w:id="2089" w:author="Scott Cooper" w:date="2014-12-14T15:36:00Z"/>
                <w:rFonts w:ascii="Times New Roman" w:hAnsi="Times New Roman" w:cs="Times New Roman"/>
                <w:noProof/>
                <w:sz w:val="20"/>
                <w:szCs w:val="20"/>
              </w:rPr>
            </w:pPr>
          </w:p>
        </w:tc>
        <w:tc>
          <w:tcPr>
            <w:tcW w:w="2010" w:type="dxa"/>
            <w:vAlign w:val="center"/>
            <w:tcPrChange w:id="2090" w:author="Scott Cooper" w:date="2014-12-14T15:36:00Z">
              <w:tcPr>
                <w:tcW w:w="1440" w:type="dxa"/>
                <w:vAlign w:val="center"/>
              </w:tcPr>
            </w:tcPrChange>
          </w:tcPr>
          <w:p w14:paraId="05F201CB" w14:textId="22A5631F" w:rsidR="00F90E8F" w:rsidRPr="00FC3248" w:rsidDel="00B032A1" w:rsidRDefault="00DA16ED" w:rsidP="001A2577">
            <w:pPr>
              <w:jc w:val="center"/>
              <w:rPr>
                <w:del w:id="2091" w:author="Scott Cooper" w:date="2014-12-14T15:36:00Z"/>
                <w:rFonts w:ascii="Times New Roman" w:hAnsi="Times New Roman" w:cs="Times New Roman"/>
                <w:noProof/>
                <w:sz w:val="20"/>
                <w:szCs w:val="20"/>
              </w:rPr>
            </w:pPr>
            <w:del w:id="2092" w:author="Scott Cooper" w:date="2014-12-14T15:36:00Z">
              <w:r w:rsidDel="00B032A1">
                <w:rPr>
                  <w:rFonts w:ascii="Times New Roman" w:hAnsi="Times New Roman" w:cs="Times New Roman"/>
                  <w:noProof/>
                  <w:sz w:val="20"/>
                  <w:szCs w:val="20"/>
                </w:rPr>
                <w:delText>2.9</w:delText>
              </w:r>
            </w:del>
          </w:p>
        </w:tc>
      </w:tr>
      <w:tr w:rsidR="004565A0" w:rsidRPr="00FC3248" w:rsidDel="00B032A1" w14:paraId="6B5F6691" w14:textId="0696A19F" w:rsidTr="00B032A1">
        <w:trPr>
          <w:jc w:val="center"/>
          <w:del w:id="2093" w:author="Scott Cooper" w:date="2014-12-14T15:36:00Z"/>
          <w:trPrChange w:id="2094" w:author="Scott Cooper" w:date="2014-12-14T15:36:00Z">
            <w:trPr>
              <w:jc w:val="center"/>
            </w:trPr>
          </w:trPrChange>
        </w:trPr>
        <w:tc>
          <w:tcPr>
            <w:tcW w:w="3276" w:type="dxa"/>
            <w:vAlign w:val="center"/>
            <w:tcPrChange w:id="2095" w:author="Scott Cooper" w:date="2014-12-14T15:36:00Z">
              <w:tcPr>
                <w:tcW w:w="3276" w:type="dxa"/>
                <w:vAlign w:val="center"/>
              </w:tcPr>
            </w:tcPrChange>
          </w:tcPr>
          <w:p w14:paraId="727E8661" w14:textId="77FE38B4" w:rsidR="00F90E8F" w:rsidRPr="00FC3248" w:rsidDel="00B032A1" w:rsidRDefault="00F90E8F" w:rsidP="001A2577">
            <w:pPr>
              <w:jc w:val="center"/>
              <w:rPr>
                <w:del w:id="2096" w:author="Scott Cooper" w:date="2014-12-14T15:36:00Z"/>
                <w:rFonts w:ascii="Times New Roman" w:hAnsi="Times New Roman" w:cs="Times New Roman"/>
                <w:noProof/>
                <w:sz w:val="20"/>
                <w:szCs w:val="20"/>
              </w:rPr>
            </w:pPr>
            <w:del w:id="2097"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x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Lake</w:delText>
              </w:r>
              <w:r w:rsidR="006F228D" w:rsidRPr="00FC3248" w:rsidDel="00B032A1">
                <w:rPr>
                  <w:rFonts w:ascii="Times New Roman" w:hAnsi="Times New Roman" w:cs="Times New Roman"/>
                  <w:noProof/>
                  <w:sz w:val="20"/>
                  <w:szCs w:val="20"/>
                </w:rPr>
                <w:delText xml:space="preserve"> +</w:delText>
              </w:r>
            </w:del>
          </w:p>
          <w:p w14:paraId="7AF633FE" w14:textId="3320C1AA" w:rsidR="00F90E8F" w:rsidRPr="00FC3248" w:rsidDel="00B032A1" w:rsidRDefault="00F90E8F" w:rsidP="001A2577">
            <w:pPr>
              <w:jc w:val="center"/>
              <w:rPr>
                <w:del w:id="2098" w:author="Scott Cooper" w:date="2014-12-14T15:36:00Z"/>
                <w:rFonts w:ascii="Times New Roman" w:hAnsi="Times New Roman" w:cs="Times New Roman"/>
                <w:noProof/>
                <w:sz w:val="20"/>
                <w:szCs w:val="20"/>
              </w:rPr>
            </w:pPr>
            <w:del w:id="2099" w:author="Scott Cooper" w:date="2014-12-14T15:36:00Z">
              <w:r w:rsidRPr="00FC3248" w:rsidDel="00B032A1">
                <w:rPr>
                  <w:rFonts w:ascii="Times New Roman" w:hAnsi="Times New Roman" w:cs="Times New Roman"/>
                  <w:noProof/>
                  <w:sz w:val="20"/>
                  <w:szCs w:val="20"/>
                </w:rPr>
                <w:delText>Days in Block</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Radiation</w:delText>
              </w:r>
            </w:del>
          </w:p>
        </w:tc>
        <w:tc>
          <w:tcPr>
            <w:tcW w:w="1394" w:type="dxa"/>
            <w:vAlign w:val="center"/>
            <w:tcPrChange w:id="2100" w:author="Scott Cooper" w:date="2014-12-14T15:36:00Z">
              <w:tcPr>
                <w:tcW w:w="1394" w:type="dxa"/>
                <w:vAlign w:val="center"/>
              </w:tcPr>
            </w:tcPrChange>
          </w:tcPr>
          <w:p w14:paraId="523581BF" w14:textId="0AB259E6" w:rsidR="00F90E8F" w:rsidRPr="00FC3248" w:rsidDel="00B032A1" w:rsidRDefault="00F90E8F" w:rsidP="001A2577">
            <w:pPr>
              <w:jc w:val="center"/>
              <w:rPr>
                <w:del w:id="2101" w:author="Scott Cooper" w:date="2014-12-14T15:36:00Z"/>
                <w:rFonts w:ascii="Times New Roman" w:hAnsi="Times New Roman" w:cs="Times New Roman"/>
                <w:noProof/>
                <w:sz w:val="20"/>
                <w:szCs w:val="20"/>
              </w:rPr>
            </w:pPr>
            <w:del w:id="2102" w:author="Scott Cooper" w:date="2014-12-14T15:36:00Z">
              <w:r w:rsidRPr="00FC3248" w:rsidDel="00B032A1">
                <w:rPr>
                  <w:rFonts w:ascii="Times New Roman" w:hAnsi="Times New Roman" w:cs="Times New Roman"/>
                  <w:noProof/>
                  <w:sz w:val="20"/>
                  <w:szCs w:val="20"/>
                </w:rPr>
                <w:delText>Log transformed</w:delText>
              </w:r>
            </w:del>
          </w:p>
        </w:tc>
        <w:tc>
          <w:tcPr>
            <w:tcW w:w="1432" w:type="dxa"/>
            <w:vAlign w:val="center"/>
            <w:tcPrChange w:id="2103" w:author="Scott Cooper" w:date="2014-12-14T15:36:00Z">
              <w:tcPr>
                <w:tcW w:w="1432" w:type="dxa"/>
                <w:vAlign w:val="center"/>
              </w:tcPr>
            </w:tcPrChange>
          </w:tcPr>
          <w:p w14:paraId="69BF5A92" w14:textId="772F7670" w:rsidR="00F90E8F" w:rsidRPr="00FC3248" w:rsidDel="00B032A1" w:rsidRDefault="00F90E8F" w:rsidP="001A2577">
            <w:pPr>
              <w:jc w:val="center"/>
              <w:rPr>
                <w:del w:id="2104" w:author="Scott Cooper" w:date="2014-12-14T15:36:00Z"/>
                <w:rFonts w:ascii="Times New Roman" w:hAnsi="Times New Roman" w:cs="Times New Roman"/>
                <w:noProof/>
                <w:sz w:val="20"/>
                <w:szCs w:val="20"/>
              </w:rPr>
            </w:pPr>
            <w:del w:id="2105" w:author="Scott Cooper" w:date="2014-12-14T15:36:00Z">
              <w:r w:rsidRPr="00FC3248" w:rsidDel="00B032A1">
                <w:rPr>
                  <w:rFonts w:ascii="Times New Roman" w:hAnsi="Times New Roman" w:cs="Times New Roman"/>
                  <w:noProof/>
                  <w:sz w:val="20"/>
                  <w:szCs w:val="20"/>
                </w:rPr>
                <w:delText>Block</w:delText>
              </w:r>
            </w:del>
          </w:p>
        </w:tc>
        <w:tc>
          <w:tcPr>
            <w:tcW w:w="1440" w:type="dxa"/>
            <w:vAlign w:val="center"/>
            <w:tcPrChange w:id="2106" w:author="Scott Cooper" w:date="2014-12-14T15:36:00Z">
              <w:tcPr>
                <w:tcW w:w="1440" w:type="dxa"/>
                <w:vAlign w:val="center"/>
              </w:tcPr>
            </w:tcPrChange>
          </w:tcPr>
          <w:p w14:paraId="6D02793D" w14:textId="72DF9521" w:rsidR="00F90E8F" w:rsidRPr="00FC3248" w:rsidDel="00B032A1" w:rsidRDefault="00F90E8F" w:rsidP="001A2577">
            <w:pPr>
              <w:jc w:val="center"/>
              <w:rPr>
                <w:del w:id="2107" w:author="Scott Cooper" w:date="2014-12-14T15:36:00Z"/>
                <w:rFonts w:ascii="Times New Roman" w:hAnsi="Times New Roman" w:cs="Times New Roman"/>
                <w:noProof/>
                <w:sz w:val="20"/>
                <w:szCs w:val="20"/>
              </w:rPr>
            </w:pPr>
          </w:p>
        </w:tc>
        <w:tc>
          <w:tcPr>
            <w:tcW w:w="2010" w:type="dxa"/>
            <w:vAlign w:val="center"/>
            <w:tcPrChange w:id="2108" w:author="Scott Cooper" w:date="2014-12-14T15:36:00Z">
              <w:tcPr>
                <w:tcW w:w="1440" w:type="dxa"/>
                <w:vAlign w:val="center"/>
              </w:tcPr>
            </w:tcPrChange>
          </w:tcPr>
          <w:p w14:paraId="12F21013" w14:textId="0669094E" w:rsidR="00F90E8F" w:rsidRPr="00FC3248" w:rsidDel="00B032A1" w:rsidRDefault="00DA16ED" w:rsidP="006C625A">
            <w:pPr>
              <w:jc w:val="center"/>
              <w:rPr>
                <w:del w:id="2109" w:author="Scott Cooper" w:date="2014-12-14T15:36:00Z"/>
                <w:rFonts w:ascii="Times New Roman" w:hAnsi="Times New Roman" w:cs="Times New Roman"/>
                <w:noProof/>
                <w:sz w:val="20"/>
                <w:szCs w:val="20"/>
              </w:rPr>
            </w:pPr>
            <w:del w:id="2110" w:author="Scott Cooper" w:date="2014-12-14T15:36:00Z">
              <w:r w:rsidDel="00B032A1">
                <w:rPr>
                  <w:rFonts w:ascii="Times New Roman" w:hAnsi="Times New Roman" w:cs="Times New Roman"/>
                  <w:noProof/>
                  <w:sz w:val="20"/>
                  <w:szCs w:val="20"/>
                </w:rPr>
                <w:delText>4.6</w:delText>
              </w:r>
              <w:r w:rsidR="006C625A" w:rsidDel="00B032A1">
                <w:rPr>
                  <w:rFonts w:ascii="Times New Roman" w:hAnsi="Times New Roman" w:cs="Times New Roman"/>
                  <w:noProof/>
                  <w:sz w:val="20"/>
                  <w:szCs w:val="20"/>
                </w:rPr>
                <w:delText xml:space="preserve">Increases normality of </w:delText>
              </w:r>
              <w:r w:rsidR="00F90E8F" w:rsidRPr="00FC3248" w:rsidDel="00B032A1">
                <w:rPr>
                  <w:rFonts w:ascii="Times New Roman" w:hAnsi="Times New Roman" w:cs="Times New Roman"/>
                  <w:noProof/>
                  <w:sz w:val="20"/>
                  <w:szCs w:val="20"/>
                </w:rPr>
                <w:delText xml:space="preserve"> residuals </w:delText>
              </w:r>
            </w:del>
          </w:p>
        </w:tc>
      </w:tr>
      <w:tr w:rsidR="004565A0" w:rsidRPr="00FC3248" w:rsidDel="00B032A1" w14:paraId="477DB420" w14:textId="05FA75BC" w:rsidTr="00B032A1">
        <w:trPr>
          <w:jc w:val="center"/>
          <w:del w:id="2111" w:author="Scott Cooper" w:date="2014-12-14T15:36:00Z"/>
          <w:trPrChange w:id="2112" w:author="Scott Cooper" w:date="2014-12-14T15:36:00Z">
            <w:trPr>
              <w:jc w:val="center"/>
            </w:trPr>
          </w:trPrChange>
        </w:trPr>
        <w:tc>
          <w:tcPr>
            <w:tcW w:w="3276" w:type="dxa"/>
            <w:vAlign w:val="center"/>
            <w:tcPrChange w:id="2113" w:author="Scott Cooper" w:date="2014-12-14T15:36:00Z">
              <w:tcPr>
                <w:tcW w:w="3276" w:type="dxa"/>
                <w:vAlign w:val="center"/>
              </w:tcPr>
            </w:tcPrChange>
          </w:tcPr>
          <w:p w14:paraId="45EEB552" w14:textId="66677854" w:rsidR="00F90E8F" w:rsidRPr="00FC3248" w:rsidDel="00B032A1" w:rsidRDefault="00F90E8F" w:rsidP="001A2577">
            <w:pPr>
              <w:jc w:val="center"/>
              <w:rPr>
                <w:del w:id="2114" w:author="Scott Cooper" w:date="2014-12-14T15:36:00Z"/>
                <w:rFonts w:ascii="Times New Roman" w:hAnsi="Times New Roman" w:cs="Times New Roman"/>
                <w:noProof/>
                <w:sz w:val="20"/>
                <w:szCs w:val="20"/>
              </w:rPr>
            </w:pPr>
            <w:del w:id="2115"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x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w:delText>
              </w:r>
            </w:del>
          </w:p>
          <w:p w14:paraId="71AEF350" w14:textId="5BC311A6" w:rsidR="00F90E8F" w:rsidRPr="00FC3248" w:rsidDel="00B032A1" w:rsidRDefault="00F90E8F" w:rsidP="001A2577">
            <w:pPr>
              <w:jc w:val="center"/>
              <w:rPr>
                <w:del w:id="2116" w:author="Scott Cooper" w:date="2014-12-14T15:36:00Z"/>
                <w:rFonts w:ascii="Times New Roman" w:hAnsi="Times New Roman" w:cs="Times New Roman"/>
                <w:noProof/>
                <w:sz w:val="20"/>
                <w:szCs w:val="20"/>
              </w:rPr>
            </w:pPr>
            <w:del w:id="2117" w:author="Scott Cooper" w:date="2014-12-14T15:36:00Z">
              <w:r w:rsidRPr="00FC3248" w:rsidDel="00B032A1">
                <w:rPr>
                  <w:rFonts w:ascii="Times New Roman" w:hAnsi="Times New Roman" w:cs="Times New Roman"/>
                  <w:noProof/>
                  <w:sz w:val="20"/>
                  <w:szCs w:val="20"/>
                </w:rPr>
                <w:delText>Days in Block</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Radiation</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Block</w:delText>
              </w:r>
            </w:del>
          </w:p>
        </w:tc>
        <w:tc>
          <w:tcPr>
            <w:tcW w:w="1394" w:type="dxa"/>
            <w:vAlign w:val="center"/>
            <w:tcPrChange w:id="2118" w:author="Scott Cooper" w:date="2014-12-14T15:36:00Z">
              <w:tcPr>
                <w:tcW w:w="1394" w:type="dxa"/>
                <w:vAlign w:val="center"/>
              </w:tcPr>
            </w:tcPrChange>
          </w:tcPr>
          <w:p w14:paraId="5FB92CD0" w14:textId="6588F2AE" w:rsidR="00F90E8F" w:rsidRPr="00FC3248" w:rsidDel="00B032A1" w:rsidRDefault="00F90E8F" w:rsidP="001A2577">
            <w:pPr>
              <w:jc w:val="center"/>
              <w:rPr>
                <w:del w:id="2119" w:author="Scott Cooper" w:date="2014-12-14T15:36:00Z"/>
                <w:rFonts w:ascii="Times New Roman" w:hAnsi="Times New Roman" w:cs="Times New Roman"/>
                <w:noProof/>
                <w:sz w:val="20"/>
                <w:szCs w:val="20"/>
              </w:rPr>
            </w:pPr>
            <w:del w:id="2120" w:author="Scott Cooper" w:date="2014-12-14T15:36:00Z">
              <w:r w:rsidRPr="00FC3248" w:rsidDel="00B032A1">
                <w:rPr>
                  <w:rFonts w:ascii="Times New Roman" w:hAnsi="Times New Roman" w:cs="Times New Roman"/>
                  <w:noProof/>
                  <w:sz w:val="20"/>
                  <w:szCs w:val="20"/>
                </w:rPr>
                <w:delText>Log transformed</w:delText>
              </w:r>
            </w:del>
          </w:p>
        </w:tc>
        <w:tc>
          <w:tcPr>
            <w:tcW w:w="1432" w:type="dxa"/>
            <w:vAlign w:val="center"/>
            <w:tcPrChange w:id="2121" w:author="Scott Cooper" w:date="2014-12-14T15:36:00Z">
              <w:tcPr>
                <w:tcW w:w="1432" w:type="dxa"/>
                <w:vAlign w:val="center"/>
              </w:tcPr>
            </w:tcPrChange>
          </w:tcPr>
          <w:p w14:paraId="5DF8FF01" w14:textId="51D2F432" w:rsidR="00F90E8F" w:rsidRPr="00FC3248" w:rsidDel="00B032A1" w:rsidRDefault="004565A0" w:rsidP="001A2577">
            <w:pPr>
              <w:jc w:val="center"/>
              <w:rPr>
                <w:del w:id="2122" w:author="Scott Cooper" w:date="2014-12-14T15:36:00Z"/>
                <w:rFonts w:ascii="Times New Roman" w:hAnsi="Times New Roman" w:cs="Times New Roman"/>
                <w:noProof/>
                <w:sz w:val="20"/>
                <w:szCs w:val="20"/>
              </w:rPr>
            </w:pPr>
            <w:del w:id="2123" w:author="Scott Cooper" w:date="2014-12-14T15:36:00Z">
              <w:r w:rsidRPr="00FC3248" w:rsidDel="00B032A1">
                <w:rPr>
                  <w:rFonts w:ascii="Times New Roman" w:hAnsi="Times New Roman" w:cs="Times New Roman"/>
                  <w:noProof/>
                  <w:sz w:val="20"/>
                  <w:szCs w:val="20"/>
                </w:rPr>
                <w:delText>Lake</w:delText>
              </w:r>
            </w:del>
          </w:p>
        </w:tc>
        <w:tc>
          <w:tcPr>
            <w:tcW w:w="1440" w:type="dxa"/>
            <w:vAlign w:val="center"/>
            <w:tcPrChange w:id="2124" w:author="Scott Cooper" w:date="2014-12-14T15:36:00Z">
              <w:tcPr>
                <w:tcW w:w="1440" w:type="dxa"/>
                <w:vAlign w:val="center"/>
              </w:tcPr>
            </w:tcPrChange>
          </w:tcPr>
          <w:p w14:paraId="345BA23B" w14:textId="24EF0D17" w:rsidR="00F90E8F" w:rsidRPr="00FC3248" w:rsidDel="00B032A1" w:rsidRDefault="00F90E8F" w:rsidP="001A2577">
            <w:pPr>
              <w:jc w:val="center"/>
              <w:rPr>
                <w:del w:id="2125" w:author="Scott Cooper" w:date="2014-12-14T15:36:00Z"/>
                <w:rFonts w:ascii="Times New Roman" w:hAnsi="Times New Roman" w:cs="Times New Roman"/>
                <w:noProof/>
                <w:sz w:val="20"/>
                <w:szCs w:val="20"/>
              </w:rPr>
            </w:pPr>
          </w:p>
        </w:tc>
        <w:tc>
          <w:tcPr>
            <w:tcW w:w="2010" w:type="dxa"/>
            <w:vAlign w:val="center"/>
            <w:tcPrChange w:id="2126" w:author="Scott Cooper" w:date="2014-12-14T15:36:00Z">
              <w:tcPr>
                <w:tcW w:w="1440" w:type="dxa"/>
                <w:vAlign w:val="center"/>
              </w:tcPr>
            </w:tcPrChange>
          </w:tcPr>
          <w:p w14:paraId="3A6B753F" w14:textId="01D5E68E" w:rsidR="00F90E8F" w:rsidRPr="00FC3248" w:rsidDel="00B032A1" w:rsidRDefault="00DA16ED" w:rsidP="0013060B">
            <w:pPr>
              <w:keepNext/>
              <w:jc w:val="center"/>
              <w:rPr>
                <w:del w:id="2127" w:author="Scott Cooper" w:date="2014-12-14T15:36:00Z"/>
                <w:rFonts w:ascii="Times New Roman" w:hAnsi="Times New Roman" w:cs="Times New Roman"/>
                <w:noProof/>
                <w:sz w:val="20"/>
                <w:szCs w:val="20"/>
              </w:rPr>
            </w:pPr>
            <w:del w:id="2128" w:author="Scott Cooper" w:date="2014-12-14T15:36:00Z">
              <w:r w:rsidDel="00B032A1">
                <w:rPr>
                  <w:rFonts w:ascii="Times New Roman" w:hAnsi="Times New Roman" w:cs="Times New Roman"/>
                  <w:noProof/>
                  <w:sz w:val="20"/>
                  <w:szCs w:val="20"/>
                </w:rPr>
                <w:delText>9.1</w:delText>
              </w:r>
            </w:del>
          </w:p>
        </w:tc>
      </w:tr>
      <w:tr w:rsidR="00F90E8F" w:rsidRPr="00FC3248" w:rsidDel="00B032A1" w14:paraId="53D682E3" w14:textId="50BE5AB0" w:rsidTr="00B032A1">
        <w:trPr>
          <w:jc w:val="center"/>
          <w:del w:id="2129" w:author="Scott Cooper" w:date="2014-12-14T15:36:00Z"/>
          <w:trPrChange w:id="2130" w:author="Scott Cooper" w:date="2014-12-14T15:36:00Z">
            <w:trPr>
              <w:jc w:val="center"/>
            </w:trPr>
          </w:trPrChange>
        </w:trPr>
        <w:tc>
          <w:tcPr>
            <w:tcW w:w="3276" w:type="dxa"/>
            <w:vAlign w:val="center"/>
            <w:tcPrChange w:id="2131" w:author="Scott Cooper" w:date="2014-12-14T15:36:00Z">
              <w:tcPr>
                <w:tcW w:w="3276" w:type="dxa"/>
                <w:vAlign w:val="center"/>
              </w:tcPr>
            </w:tcPrChange>
          </w:tcPr>
          <w:p w14:paraId="3C73F8FB" w14:textId="42DB992E" w:rsidR="00F90E8F" w:rsidRPr="00FC3248" w:rsidDel="00B032A1" w:rsidRDefault="00F90E8F" w:rsidP="001A2577">
            <w:pPr>
              <w:jc w:val="center"/>
              <w:rPr>
                <w:del w:id="2132" w:author="Scott Cooper" w:date="2014-12-14T15:36:00Z"/>
                <w:rFonts w:ascii="Times New Roman" w:hAnsi="Times New Roman" w:cs="Times New Roman"/>
                <w:noProof/>
                <w:sz w:val="20"/>
                <w:szCs w:val="20"/>
              </w:rPr>
            </w:pPr>
            <w:del w:id="2133"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x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w:delText>
              </w:r>
            </w:del>
          </w:p>
          <w:p w14:paraId="4823885B" w14:textId="74835DDA" w:rsidR="00F90E8F" w:rsidRPr="00FC3248" w:rsidDel="00B032A1" w:rsidRDefault="00F90E8F" w:rsidP="001A2577">
            <w:pPr>
              <w:jc w:val="center"/>
              <w:rPr>
                <w:del w:id="2134" w:author="Scott Cooper" w:date="2014-12-14T15:36:00Z"/>
                <w:rFonts w:ascii="Times New Roman" w:hAnsi="Times New Roman" w:cs="Times New Roman"/>
                <w:noProof/>
                <w:sz w:val="20"/>
                <w:szCs w:val="20"/>
              </w:rPr>
            </w:pPr>
            <w:del w:id="2135" w:author="Scott Cooper" w:date="2014-12-14T15:36:00Z">
              <w:r w:rsidRPr="00FC3248" w:rsidDel="00B032A1">
                <w:rPr>
                  <w:rFonts w:ascii="Times New Roman" w:hAnsi="Times New Roman" w:cs="Times New Roman"/>
                  <w:noProof/>
                  <w:sz w:val="20"/>
                  <w:szCs w:val="20"/>
                </w:rPr>
                <w:delText>Days in Block</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Radiation</w:delText>
              </w:r>
            </w:del>
          </w:p>
        </w:tc>
        <w:tc>
          <w:tcPr>
            <w:tcW w:w="1394" w:type="dxa"/>
            <w:vAlign w:val="center"/>
            <w:tcPrChange w:id="2136" w:author="Scott Cooper" w:date="2014-12-14T15:36:00Z">
              <w:tcPr>
                <w:tcW w:w="1394" w:type="dxa"/>
                <w:vAlign w:val="center"/>
              </w:tcPr>
            </w:tcPrChange>
          </w:tcPr>
          <w:p w14:paraId="1632D65D" w14:textId="6EB459A3" w:rsidR="00F90E8F" w:rsidRPr="00FC3248" w:rsidDel="00B032A1" w:rsidRDefault="00F90E8F" w:rsidP="001A2577">
            <w:pPr>
              <w:jc w:val="center"/>
              <w:rPr>
                <w:del w:id="2137" w:author="Scott Cooper" w:date="2014-12-14T15:36:00Z"/>
                <w:rFonts w:ascii="Times New Roman" w:hAnsi="Times New Roman" w:cs="Times New Roman"/>
                <w:noProof/>
                <w:sz w:val="20"/>
                <w:szCs w:val="20"/>
              </w:rPr>
            </w:pPr>
            <w:del w:id="2138" w:author="Scott Cooper" w:date="2014-12-14T15:36:00Z">
              <w:r w:rsidRPr="00FC3248" w:rsidDel="00B032A1">
                <w:rPr>
                  <w:rFonts w:ascii="Times New Roman" w:hAnsi="Times New Roman" w:cs="Times New Roman"/>
                  <w:noProof/>
                  <w:sz w:val="20"/>
                  <w:szCs w:val="20"/>
                </w:rPr>
                <w:delText>Log transformed</w:delText>
              </w:r>
            </w:del>
          </w:p>
        </w:tc>
        <w:tc>
          <w:tcPr>
            <w:tcW w:w="1432" w:type="dxa"/>
            <w:vAlign w:val="center"/>
            <w:tcPrChange w:id="2139" w:author="Scott Cooper" w:date="2014-12-14T15:36:00Z">
              <w:tcPr>
                <w:tcW w:w="1432" w:type="dxa"/>
                <w:vAlign w:val="center"/>
              </w:tcPr>
            </w:tcPrChange>
          </w:tcPr>
          <w:p w14:paraId="37567651" w14:textId="17DFB109" w:rsidR="00F90E8F" w:rsidRPr="00FC3248" w:rsidDel="00B032A1" w:rsidRDefault="004565A0" w:rsidP="001A2577">
            <w:pPr>
              <w:jc w:val="center"/>
              <w:rPr>
                <w:del w:id="2140" w:author="Scott Cooper" w:date="2014-12-14T15:36:00Z"/>
                <w:rFonts w:ascii="Times New Roman" w:hAnsi="Times New Roman" w:cs="Times New Roman"/>
                <w:noProof/>
                <w:sz w:val="20"/>
                <w:szCs w:val="20"/>
              </w:rPr>
            </w:pPr>
            <w:del w:id="2141" w:author="Scott Cooper" w:date="2014-12-14T15:36:00Z">
              <w:r w:rsidRPr="00FC3248" w:rsidDel="00B032A1">
                <w:rPr>
                  <w:rFonts w:ascii="Times New Roman" w:hAnsi="Times New Roman" w:cs="Times New Roman"/>
                  <w:noProof/>
                  <w:sz w:val="20"/>
                  <w:szCs w:val="20"/>
                </w:rPr>
                <w:delText>Block nested in Lake</w:delText>
              </w:r>
            </w:del>
          </w:p>
        </w:tc>
        <w:tc>
          <w:tcPr>
            <w:tcW w:w="1440" w:type="dxa"/>
            <w:vAlign w:val="center"/>
            <w:tcPrChange w:id="2142" w:author="Scott Cooper" w:date="2014-12-14T15:36:00Z">
              <w:tcPr>
                <w:tcW w:w="1440" w:type="dxa"/>
                <w:vAlign w:val="center"/>
              </w:tcPr>
            </w:tcPrChange>
          </w:tcPr>
          <w:p w14:paraId="0B05D4AD" w14:textId="7B97729E" w:rsidR="00F90E8F" w:rsidRPr="00FC3248" w:rsidDel="00B032A1" w:rsidRDefault="00F90E8F" w:rsidP="001A2577">
            <w:pPr>
              <w:jc w:val="center"/>
              <w:rPr>
                <w:del w:id="2143" w:author="Scott Cooper" w:date="2014-12-14T15:36:00Z"/>
                <w:rFonts w:ascii="Times New Roman" w:hAnsi="Times New Roman" w:cs="Times New Roman"/>
                <w:noProof/>
                <w:sz w:val="20"/>
                <w:szCs w:val="20"/>
              </w:rPr>
            </w:pPr>
          </w:p>
        </w:tc>
        <w:tc>
          <w:tcPr>
            <w:tcW w:w="2010" w:type="dxa"/>
            <w:vAlign w:val="center"/>
            <w:tcPrChange w:id="2144" w:author="Scott Cooper" w:date="2014-12-14T15:36:00Z">
              <w:tcPr>
                <w:tcW w:w="1440" w:type="dxa"/>
                <w:vAlign w:val="center"/>
              </w:tcPr>
            </w:tcPrChange>
          </w:tcPr>
          <w:p w14:paraId="79BC9CC1" w14:textId="7C151B1E" w:rsidR="00F90E8F" w:rsidRPr="00FC3248" w:rsidDel="00B032A1" w:rsidRDefault="00DA16ED" w:rsidP="0013060B">
            <w:pPr>
              <w:keepNext/>
              <w:jc w:val="center"/>
              <w:rPr>
                <w:del w:id="2145" w:author="Scott Cooper" w:date="2014-12-14T15:36:00Z"/>
                <w:rFonts w:ascii="Times New Roman" w:hAnsi="Times New Roman" w:cs="Times New Roman"/>
                <w:noProof/>
                <w:sz w:val="20"/>
                <w:szCs w:val="20"/>
              </w:rPr>
            </w:pPr>
            <w:del w:id="2146" w:author="Scott Cooper" w:date="2014-12-14T15:36:00Z">
              <w:r w:rsidDel="00B032A1">
                <w:rPr>
                  <w:rFonts w:ascii="Times New Roman" w:hAnsi="Times New Roman" w:cs="Times New Roman"/>
                  <w:noProof/>
                  <w:sz w:val="20"/>
                  <w:szCs w:val="20"/>
                </w:rPr>
                <w:delText>10.2</w:delText>
              </w:r>
            </w:del>
          </w:p>
        </w:tc>
      </w:tr>
      <w:tr w:rsidR="00F90E8F" w:rsidRPr="00FC3248" w:rsidDel="00B032A1" w14:paraId="0EF4DA1D" w14:textId="076425A5" w:rsidTr="00B032A1">
        <w:trPr>
          <w:jc w:val="center"/>
          <w:del w:id="2147" w:author="Scott Cooper" w:date="2014-12-14T15:36:00Z"/>
          <w:trPrChange w:id="2148" w:author="Scott Cooper" w:date="2014-12-14T15:36:00Z">
            <w:trPr>
              <w:jc w:val="center"/>
            </w:trPr>
          </w:trPrChange>
        </w:trPr>
        <w:tc>
          <w:tcPr>
            <w:tcW w:w="3276" w:type="dxa"/>
            <w:vAlign w:val="center"/>
            <w:tcPrChange w:id="2149" w:author="Scott Cooper" w:date="2014-12-14T15:36:00Z">
              <w:tcPr>
                <w:tcW w:w="3276" w:type="dxa"/>
                <w:vAlign w:val="center"/>
              </w:tcPr>
            </w:tcPrChange>
          </w:tcPr>
          <w:p w14:paraId="67681228" w14:textId="3B57861A" w:rsidR="00F90E8F" w:rsidRPr="00FC3248" w:rsidDel="00B032A1" w:rsidRDefault="00F90E8F" w:rsidP="001A2577">
            <w:pPr>
              <w:jc w:val="center"/>
              <w:rPr>
                <w:del w:id="2150" w:author="Scott Cooper" w:date="2014-12-14T15:36:00Z"/>
                <w:rFonts w:ascii="Times New Roman" w:hAnsi="Times New Roman" w:cs="Times New Roman"/>
                <w:noProof/>
                <w:sz w:val="20"/>
                <w:szCs w:val="20"/>
              </w:rPr>
            </w:pPr>
            <w:del w:id="2151"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x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Lake</w:delText>
              </w:r>
              <w:r w:rsidR="006F228D" w:rsidRPr="00FC3248" w:rsidDel="00B032A1">
                <w:rPr>
                  <w:rFonts w:ascii="Times New Roman" w:hAnsi="Times New Roman" w:cs="Times New Roman"/>
                  <w:noProof/>
                  <w:sz w:val="20"/>
                  <w:szCs w:val="20"/>
                </w:rPr>
                <w:delText xml:space="preserve"> +</w:delText>
              </w:r>
            </w:del>
          </w:p>
          <w:p w14:paraId="1E8D849D" w14:textId="31A9F777" w:rsidR="00F90E8F" w:rsidRPr="00FC3248" w:rsidDel="00B032A1" w:rsidRDefault="00F90E8F" w:rsidP="001A2577">
            <w:pPr>
              <w:jc w:val="center"/>
              <w:rPr>
                <w:del w:id="2152" w:author="Scott Cooper" w:date="2014-12-14T15:36:00Z"/>
                <w:rFonts w:ascii="Times New Roman" w:hAnsi="Times New Roman" w:cs="Times New Roman"/>
                <w:noProof/>
                <w:sz w:val="20"/>
                <w:szCs w:val="20"/>
              </w:rPr>
            </w:pPr>
            <w:del w:id="2153" w:author="Scott Cooper" w:date="2014-12-14T15:36:00Z">
              <w:r w:rsidRPr="00FC3248" w:rsidDel="00B032A1">
                <w:rPr>
                  <w:rFonts w:ascii="Times New Roman" w:hAnsi="Times New Roman" w:cs="Times New Roman"/>
                  <w:noProof/>
                  <w:sz w:val="20"/>
                  <w:szCs w:val="20"/>
                </w:rPr>
                <w:delText>Days in Block</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Radiation</w:delText>
              </w:r>
            </w:del>
          </w:p>
        </w:tc>
        <w:tc>
          <w:tcPr>
            <w:tcW w:w="1394" w:type="dxa"/>
            <w:vAlign w:val="center"/>
            <w:tcPrChange w:id="2154" w:author="Scott Cooper" w:date="2014-12-14T15:36:00Z">
              <w:tcPr>
                <w:tcW w:w="1394" w:type="dxa"/>
                <w:vAlign w:val="center"/>
              </w:tcPr>
            </w:tcPrChange>
          </w:tcPr>
          <w:p w14:paraId="36254D15" w14:textId="60876ECA" w:rsidR="00F90E8F" w:rsidRPr="00FC3248" w:rsidDel="00B032A1" w:rsidRDefault="00F90E8F" w:rsidP="001A2577">
            <w:pPr>
              <w:jc w:val="center"/>
              <w:rPr>
                <w:del w:id="2155" w:author="Scott Cooper" w:date="2014-12-14T15:36:00Z"/>
                <w:rFonts w:ascii="Times New Roman" w:hAnsi="Times New Roman" w:cs="Times New Roman"/>
                <w:noProof/>
                <w:sz w:val="20"/>
                <w:szCs w:val="20"/>
              </w:rPr>
            </w:pPr>
            <w:del w:id="2156" w:author="Scott Cooper" w:date="2014-12-14T15:36:00Z">
              <w:r w:rsidRPr="00FC3248" w:rsidDel="00B032A1">
                <w:rPr>
                  <w:rFonts w:ascii="Times New Roman" w:hAnsi="Times New Roman" w:cs="Times New Roman"/>
                  <w:noProof/>
                  <w:sz w:val="20"/>
                  <w:szCs w:val="20"/>
                </w:rPr>
                <w:delText>Log transformed</w:delText>
              </w:r>
            </w:del>
          </w:p>
        </w:tc>
        <w:tc>
          <w:tcPr>
            <w:tcW w:w="1432" w:type="dxa"/>
            <w:vAlign w:val="center"/>
            <w:tcPrChange w:id="2157" w:author="Scott Cooper" w:date="2014-12-14T15:36:00Z">
              <w:tcPr>
                <w:tcW w:w="1432" w:type="dxa"/>
                <w:vAlign w:val="center"/>
              </w:tcPr>
            </w:tcPrChange>
          </w:tcPr>
          <w:p w14:paraId="500AF47F" w14:textId="46B21E10" w:rsidR="00F90E8F" w:rsidRPr="00FC3248" w:rsidDel="00B032A1" w:rsidRDefault="004565A0" w:rsidP="001A2577">
            <w:pPr>
              <w:jc w:val="center"/>
              <w:rPr>
                <w:del w:id="2158" w:author="Scott Cooper" w:date="2014-12-14T15:36:00Z"/>
                <w:rFonts w:ascii="Times New Roman" w:hAnsi="Times New Roman" w:cs="Times New Roman"/>
                <w:noProof/>
                <w:sz w:val="20"/>
                <w:szCs w:val="20"/>
              </w:rPr>
            </w:pPr>
            <w:del w:id="2159" w:author="Scott Cooper" w:date="2014-12-14T15:36:00Z">
              <w:r w:rsidRPr="00FC3248" w:rsidDel="00B032A1">
                <w:rPr>
                  <w:rFonts w:ascii="Times New Roman" w:hAnsi="Times New Roman" w:cs="Times New Roman"/>
                  <w:noProof/>
                  <w:sz w:val="20"/>
                  <w:szCs w:val="20"/>
                </w:rPr>
                <w:delText>Block</w:delText>
              </w:r>
            </w:del>
          </w:p>
        </w:tc>
        <w:tc>
          <w:tcPr>
            <w:tcW w:w="1440" w:type="dxa"/>
            <w:vAlign w:val="center"/>
            <w:tcPrChange w:id="2160" w:author="Scott Cooper" w:date="2014-12-14T15:36:00Z">
              <w:tcPr>
                <w:tcW w:w="1440" w:type="dxa"/>
                <w:vAlign w:val="center"/>
              </w:tcPr>
            </w:tcPrChange>
          </w:tcPr>
          <w:p w14:paraId="4F528C1F" w14:textId="3A382E1E" w:rsidR="00F90E8F" w:rsidRPr="00FC3248" w:rsidDel="00B032A1" w:rsidRDefault="009D3437" w:rsidP="001A2577">
            <w:pPr>
              <w:jc w:val="center"/>
              <w:rPr>
                <w:del w:id="2161" w:author="Scott Cooper" w:date="2014-12-14T15:36:00Z"/>
                <w:rFonts w:ascii="Times New Roman" w:hAnsi="Times New Roman" w:cs="Times New Roman"/>
                <w:noProof/>
                <w:sz w:val="20"/>
                <w:szCs w:val="20"/>
              </w:rPr>
            </w:pPr>
            <w:del w:id="2162" w:author="Scott Cooper" w:date="2014-12-14T15:36:00Z">
              <w:r w:rsidRPr="00FC3248" w:rsidDel="00B032A1">
                <w:rPr>
                  <w:rFonts w:ascii="Times New Roman" w:hAnsi="Times New Roman" w:cs="Times New Roman"/>
                  <w:noProof/>
                  <w:sz w:val="20"/>
                  <w:szCs w:val="20"/>
                </w:rPr>
                <w:delText>By lake</w:delText>
              </w:r>
            </w:del>
          </w:p>
        </w:tc>
        <w:tc>
          <w:tcPr>
            <w:tcW w:w="2010" w:type="dxa"/>
            <w:vAlign w:val="center"/>
            <w:tcPrChange w:id="2163" w:author="Scott Cooper" w:date="2014-12-14T15:36:00Z">
              <w:tcPr>
                <w:tcW w:w="1440" w:type="dxa"/>
                <w:vAlign w:val="center"/>
              </w:tcPr>
            </w:tcPrChange>
          </w:tcPr>
          <w:p w14:paraId="2CD64EE4" w14:textId="145E7DE9" w:rsidR="00F90E8F" w:rsidRPr="00FC3248" w:rsidDel="00B032A1" w:rsidRDefault="00DA16ED" w:rsidP="001A2577">
            <w:pPr>
              <w:keepNext/>
              <w:jc w:val="center"/>
              <w:rPr>
                <w:del w:id="2164" w:author="Scott Cooper" w:date="2014-12-14T15:36:00Z"/>
                <w:rFonts w:ascii="Times New Roman" w:hAnsi="Times New Roman" w:cs="Times New Roman"/>
                <w:noProof/>
                <w:sz w:val="20"/>
                <w:szCs w:val="20"/>
              </w:rPr>
            </w:pPr>
            <w:del w:id="2165" w:author="Scott Cooper" w:date="2014-12-14T15:36:00Z">
              <w:r w:rsidDel="00B032A1">
                <w:rPr>
                  <w:rFonts w:ascii="Times New Roman" w:hAnsi="Times New Roman" w:cs="Times New Roman"/>
                  <w:noProof/>
                  <w:sz w:val="20"/>
                  <w:szCs w:val="20"/>
                </w:rPr>
                <w:delText>-24.5</w:delText>
              </w:r>
            </w:del>
          </w:p>
          <w:p w14:paraId="349D3B33" w14:textId="184E1ABB" w:rsidR="004565A0" w:rsidRPr="00FC3248" w:rsidDel="00B032A1" w:rsidRDefault="006C625A" w:rsidP="006C625A">
            <w:pPr>
              <w:keepNext/>
              <w:jc w:val="center"/>
              <w:rPr>
                <w:del w:id="2166" w:author="Scott Cooper" w:date="2014-12-14T15:36:00Z"/>
                <w:rFonts w:ascii="Times New Roman" w:hAnsi="Times New Roman" w:cs="Times New Roman"/>
                <w:noProof/>
                <w:sz w:val="20"/>
                <w:szCs w:val="20"/>
              </w:rPr>
            </w:pPr>
            <w:del w:id="2167" w:author="Scott Cooper" w:date="2014-12-14T15:36:00Z">
              <w:r w:rsidDel="00B032A1">
                <w:rPr>
                  <w:rFonts w:ascii="Times New Roman" w:hAnsi="Times New Roman" w:cs="Times New Roman"/>
                  <w:noProof/>
                  <w:sz w:val="20"/>
                  <w:szCs w:val="20"/>
                </w:rPr>
                <w:delText>decreases</w:delText>
              </w:r>
              <w:r w:rsidRPr="00FC3248" w:rsidDel="00B032A1">
                <w:rPr>
                  <w:rFonts w:ascii="Times New Roman" w:hAnsi="Times New Roman" w:cs="Times New Roman"/>
                  <w:noProof/>
                  <w:sz w:val="20"/>
                  <w:szCs w:val="20"/>
                </w:rPr>
                <w:delText xml:space="preserve"> </w:delText>
              </w:r>
              <w:r w:rsidR="004565A0" w:rsidRPr="00FC3248" w:rsidDel="00B032A1">
                <w:rPr>
                  <w:rFonts w:ascii="Times New Roman" w:hAnsi="Times New Roman" w:cs="Times New Roman"/>
                  <w:noProof/>
                  <w:sz w:val="20"/>
                  <w:szCs w:val="20"/>
                </w:rPr>
                <w:delText>normality of residuals</w:delText>
              </w:r>
            </w:del>
          </w:p>
        </w:tc>
      </w:tr>
      <w:tr w:rsidR="00F90E8F" w:rsidRPr="00FC3248" w:rsidDel="00B032A1" w14:paraId="0B8B0EE2" w14:textId="7C35896B" w:rsidTr="00B032A1">
        <w:trPr>
          <w:jc w:val="center"/>
          <w:del w:id="2168" w:author="Scott Cooper" w:date="2014-12-14T15:36:00Z"/>
          <w:trPrChange w:id="2169" w:author="Scott Cooper" w:date="2014-12-14T15:36:00Z">
            <w:trPr>
              <w:jc w:val="center"/>
            </w:trPr>
          </w:trPrChange>
        </w:trPr>
        <w:tc>
          <w:tcPr>
            <w:tcW w:w="3276" w:type="dxa"/>
            <w:vAlign w:val="center"/>
            <w:tcPrChange w:id="2170" w:author="Scott Cooper" w:date="2014-12-14T15:36:00Z">
              <w:tcPr>
                <w:tcW w:w="3276" w:type="dxa"/>
                <w:vAlign w:val="center"/>
              </w:tcPr>
            </w:tcPrChange>
          </w:tcPr>
          <w:p w14:paraId="6260420E" w14:textId="7A6932DA" w:rsidR="00F90E8F" w:rsidRPr="00FC3248" w:rsidDel="00B032A1" w:rsidRDefault="00F90E8F" w:rsidP="001A2577">
            <w:pPr>
              <w:jc w:val="center"/>
              <w:rPr>
                <w:del w:id="2171" w:author="Scott Cooper" w:date="2014-12-14T15:36:00Z"/>
                <w:rFonts w:ascii="Times New Roman" w:hAnsi="Times New Roman" w:cs="Times New Roman"/>
                <w:noProof/>
                <w:sz w:val="20"/>
                <w:szCs w:val="20"/>
              </w:rPr>
            </w:pPr>
            <w:del w:id="2172"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x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Lake</w:delText>
              </w:r>
              <w:r w:rsidR="006F228D" w:rsidRPr="00FC3248" w:rsidDel="00B032A1">
                <w:rPr>
                  <w:rFonts w:ascii="Times New Roman" w:hAnsi="Times New Roman" w:cs="Times New Roman"/>
                  <w:noProof/>
                  <w:sz w:val="20"/>
                  <w:szCs w:val="20"/>
                </w:rPr>
                <w:delText xml:space="preserve"> +</w:delText>
              </w:r>
            </w:del>
          </w:p>
          <w:p w14:paraId="21D303C8" w14:textId="2804D6C7" w:rsidR="00F90E8F" w:rsidRPr="00FC3248" w:rsidDel="00B032A1" w:rsidRDefault="00F90E8F" w:rsidP="001A2577">
            <w:pPr>
              <w:jc w:val="center"/>
              <w:rPr>
                <w:del w:id="2173" w:author="Scott Cooper" w:date="2014-12-14T15:36:00Z"/>
                <w:rFonts w:ascii="Times New Roman" w:hAnsi="Times New Roman" w:cs="Times New Roman"/>
                <w:noProof/>
                <w:sz w:val="20"/>
                <w:szCs w:val="20"/>
              </w:rPr>
            </w:pPr>
            <w:del w:id="2174" w:author="Scott Cooper" w:date="2014-12-14T15:36:00Z">
              <w:r w:rsidRPr="00FC3248" w:rsidDel="00B032A1">
                <w:rPr>
                  <w:rFonts w:ascii="Times New Roman" w:hAnsi="Times New Roman" w:cs="Times New Roman"/>
                  <w:noProof/>
                  <w:sz w:val="20"/>
                  <w:szCs w:val="20"/>
                </w:rPr>
                <w:delText>Days in Block</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004565A0" w:rsidRPr="00FC3248" w:rsidDel="00B032A1">
                <w:rPr>
                  <w:rFonts w:ascii="Times New Roman" w:hAnsi="Times New Roman" w:cs="Times New Roman"/>
                  <w:noProof/>
                  <w:sz w:val="20"/>
                  <w:szCs w:val="20"/>
                </w:rPr>
                <w:delText>Radiation</w:delText>
              </w:r>
            </w:del>
          </w:p>
        </w:tc>
        <w:tc>
          <w:tcPr>
            <w:tcW w:w="1394" w:type="dxa"/>
            <w:vAlign w:val="center"/>
            <w:tcPrChange w:id="2175" w:author="Scott Cooper" w:date="2014-12-14T15:36:00Z">
              <w:tcPr>
                <w:tcW w:w="1394" w:type="dxa"/>
                <w:vAlign w:val="center"/>
              </w:tcPr>
            </w:tcPrChange>
          </w:tcPr>
          <w:p w14:paraId="3744CA53" w14:textId="5CB04DBC" w:rsidR="00F90E8F" w:rsidRPr="00FC3248" w:rsidDel="00B032A1" w:rsidRDefault="00F90E8F" w:rsidP="001A2577">
            <w:pPr>
              <w:jc w:val="center"/>
              <w:rPr>
                <w:del w:id="2176" w:author="Scott Cooper" w:date="2014-12-14T15:36:00Z"/>
                <w:rFonts w:ascii="Times New Roman" w:hAnsi="Times New Roman" w:cs="Times New Roman"/>
                <w:noProof/>
                <w:sz w:val="20"/>
                <w:szCs w:val="20"/>
              </w:rPr>
            </w:pPr>
            <w:del w:id="2177" w:author="Scott Cooper" w:date="2014-12-14T15:36:00Z">
              <w:r w:rsidRPr="00FC3248" w:rsidDel="00B032A1">
                <w:rPr>
                  <w:rFonts w:ascii="Times New Roman" w:hAnsi="Times New Roman" w:cs="Times New Roman"/>
                  <w:noProof/>
                  <w:sz w:val="20"/>
                  <w:szCs w:val="20"/>
                </w:rPr>
                <w:delText>Log transformed</w:delText>
              </w:r>
            </w:del>
          </w:p>
        </w:tc>
        <w:tc>
          <w:tcPr>
            <w:tcW w:w="1432" w:type="dxa"/>
            <w:vAlign w:val="center"/>
            <w:tcPrChange w:id="2178" w:author="Scott Cooper" w:date="2014-12-14T15:36:00Z">
              <w:tcPr>
                <w:tcW w:w="1432" w:type="dxa"/>
                <w:vAlign w:val="center"/>
              </w:tcPr>
            </w:tcPrChange>
          </w:tcPr>
          <w:p w14:paraId="6512B49B" w14:textId="72A2FD09" w:rsidR="00F90E8F" w:rsidRPr="00FC3248" w:rsidDel="00B032A1" w:rsidRDefault="004565A0" w:rsidP="001A2577">
            <w:pPr>
              <w:jc w:val="center"/>
              <w:rPr>
                <w:del w:id="2179" w:author="Scott Cooper" w:date="2014-12-14T15:36:00Z"/>
                <w:rFonts w:ascii="Times New Roman" w:hAnsi="Times New Roman" w:cs="Times New Roman"/>
                <w:noProof/>
                <w:sz w:val="20"/>
                <w:szCs w:val="20"/>
              </w:rPr>
            </w:pPr>
            <w:del w:id="2180" w:author="Scott Cooper" w:date="2014-12-14T15:36:00Z">
              <w:r w:rsidRPr="00FC3248" w:rsidDel="00B032A1">
                <w:rPr>
                  <w:rFonts w:ascii="Times New Roman" w:hAnsi="Times New Roman" w:cs="Times New Roman"/>
                  <w:noProof/>
                  <w:sz w:val="20"/>
                  <w:szCs w:val="20"/>
                </w:rPr>
                <w:delText>Block</w:delText>
              </w:r>
            </w:del>
          </w:p>
        </w:tc>
        <w:tc>
          <w:tcPr>
            <w:tcW w:w="1440" w:type="dxa"/>
            <w:vAlign w:val="center"/>
            <w:tcPrChange w:id="2181" w:author="Scott Cooper" w:date="2014-12-14T15:36:00Z">
              <w:tcPr>
                <w:tcW w:w="1440" w:type="dxa"/>
                <w:vAlign w:val="center"/>
              </w:tcPr>
            </w:tcPrChange>
          </w:tcPr>
          <w:p w14:paraId="19A79213" w14:textId="71D23701" w:rsidR="00F90E8F" w:rsidRPr="00FC3248" w:rsidDel="00B032A1" w:rsidRDefault="009D3437" w:rsidP="001A2577">
            <w:pPr>
              <w:jc w:val="center"/>
              <w:rPr>
                <w:del w:id="2182" w:author="Scott Cooper" w:date="2014-12-14T15:36:00Z"/>
                <w:rFonts w:ascii="Times New Roman" w:hAnsi="Times New Roman" w:cs="Times New Roman"/>
                <w:noProof/>
                <w:sz w:val="20"/>
                <w:szCs w:val="20"/>
              </w:rPr>
            </w:pPr>
            <w:del w:id="2183" w:author="Scott Cooper" w:date="2014-12-14T15:36:00Z">
              <w:r w:rsidRPr="00FC3248" w:rsidDel="00B032A1">
                <w:rPr>
                  <w:rFonts w:ascii="Times New Roman" w:hAnsi="Times New Roman" w:cs="Times New Roman"/>
                  <w:noProof/>
                  <w:sz w:val="20"/>
                  <w:szCs w:val="20"/>
                </w:rPr>
                <w:delText>By block</w:delText>
              </w:r>
            </w:del>
          </w:p>
        </w:tc>
        <w:tc>
          <w:tcPr>
            <w:tcW w:w="2010" w:type="dxa"/>
            <w:vAlign w:val="center"/>
            <w:tcPrChange w:id="2184" w:author="Scott Cooper" w:date="2014-12-14T15:36:00Z">
              <w:tcPr>
                <w:tcW w:w="1440" w:type="dxa"/>
                <w:vAlign w:val="center"/>
              </w:tcPr>
            </w:tcPrChange>
          </w:tcPr>
          <w:p w14:paraId="4C9BAEBB" w14:textId="28952191" w:rsidR="004565A0" w:rsidRPr="00FC3248" w:rsidDel="00B032A1" w:rsidRDefault="00DA16ED" w:rsidP="006C625A">
            <w:pPr>
              <w:keepNext/>
              <w:jc w:val="center"/>
              <w:rPr>
                <w:del w:id="2185" w:author="Scott Cooper" w:date="2014-12-14T15:36:00Z"/>
                <w:rFonts w:ascii="Times New Roman" w:hAnsi="Times New Roman" w:cs="Times New Roman"/>
                <w:noProof/>
                <w:sz w:val="20"/>
                <w:szCs w:val="20"/>
              </w:rPr>
            </w:pPr>
            <w:del w:id="2186" w:author="Scott Cooper" w:date="2014-12-14T15:36:00Z">
              <w:r w:rsidDel="00B032A1">
                <w:rPr>
                  <w:rFonts w:ascii="Times New Roman" w:hAnsi="Times New Roman" w:cs="Times New Roman"/>
                  <w:noProof/>
                  <w:sz w:val="20"/>
                  <w:szCs w:val="20"/>
                </w:rPr>
                <w:delText>2.6</w:delText>
              </w:r>
              <w:r w:rsidR="006C625A" w:rsidDel="00B032A1">
                <w:rPr>
                  <w:rFonts w:ascii="Times New Roman" w:hAnsi="Times New Roman" w:cs="Times New Roman"/>
                  <w:noProof/>
                  <w:sz w:val="20"/>
                  <w:szCs w:val="20"/>
                </w:rPr>
                <w:delText>decreases</w:delText>
              </w:r>
              <w:r w:rsidR="004565A0" w:rsidRPr="00FC3248" w:rsidDel="00B032A1">
                <w:rPr>
                  <w:rFonts w:ascii="Times New Roman" w:hAnsi="Times New Roman" w:cs="Times New Roman"/>
                  <w:noProof/>
                  <w:sz w:val="20"/>
                  <w:szCs w:val="20"/>
                </w:rPr>
                <w:delText>normality of residuals</w:delText>
              </w:r>
            </w:del>
          </w:p>
        </w:tc>
      </w:tr>
      <w:tr w:rsidR="004565A0" w:rsidRPr="00FC3248" w:rsidDel="00B032A1" w14:paraId="5E0FC317" w14:textId="3D5E1C31" w:rsidTr="00B032A1">
        <w:trPr>
          <w:jc w:val="center"/>
          <w:del w:id="2187" w:author="Scott Cooper" w:date="2014-12-14T15:36:00Z"/>
          <w:trPrChange w:id="2188" w:author="Scott Cooper" w:date="2014-12-14T15:36:00Z">
            <w:trPr>
              <w:jc w:val="center"/>
            </w:trPr>
          </w:trPrChange>
        </w:trPr>
        <w:tc>
          <w:tcPr>
            <w:tcW w:w="3276" w:type="dxa"/>
            <w:vAlign w:val="center"/>
            <w:tcPrChange w:id="2189" w:author="Scott Cooper" w:date="2014-12-14T15:36:00Z">
              <w:tcPr>
                <w:tcW w:w="3276" w:type="dxa"/>
                <w:vAlign w:val="center"/>
              </w:tcPr>
            </w:tcPrChange>
          </w:tcPr>
          <w:p w14:paraId="70C6AA7F" w14:textId="462E2604" w:rsidR="004565A0" w:rsidRPr="00FC3248" w:rsidDel="00B032A1" w:rsidRDefault="004565A0" w:rsidP="001A2577">
            <w:pPr>
              <w:jc w:val="center"/>
              <w:rPr>
                <w:del w:id="2190" w:author="Scott Cooper" w:date="2014-12-14T15:36:00Z"/>
                <w:rFonts w:ascii="Times New Roman" w:hAnsi="Times New Roman" w:cs="Times New Roman"/>
                <w:noProof/>
                <w:sz w:val="20"/>
                <w:szCs w:val="20"/>
              </w:rPr>
            </w:pPr>
            <w:del w:id="2191" w:author="Scott Cooper" w:date="2014-12-14T15:36: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Pr="00FC3248" w:rsidDel="00B032A1">
                <w:rPr>
                  <w:rFonts w:ascii="Times New Roman" w:hAnsi="Times New Roman" w:cs="Times New Roman"/>
                  <w:noProof/>
                  <w:sz w:val="20"/>
                  <w:szCs w:val="20"/>
                </w:rPr>
                <w:delText xml:space="preserve"> </w:delText>
              </w:r>
              <w:r w:rsidR="006F228D" w:rsidRPr="00FC3248"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Lake</w:delText>
              </w:r>
              <w:r w:rsidR="006F228D" w:rsidRPr="00FC3248" w:rsidDel="00B032A1">
                <w:rPr>
                  <w:rFonts w:ascii="Times New Roman" w:hAnsi="Times New Roman" w:cs="Times New Roman"/>
                  <w:noProof/>
                  <w:sz w:val="20"/>
                  <w:szCs w:val="20"/>
                </w:rPr>
                <w:delText xml:space="preserve"> +</w:delText>
              </w:r>
            </w:del>
          </w:p>
          <w:p w14:paraId="1087C566" w14:textId="2CE5D498" w:rsidR="004565A0" w:rsidRPr="00FC3248" w:rsidDel="00B032A1" w:rsidRDefault="004565A0" w:rsidP="001A2577">
            <w:pPr>
              <w:jc w:val="center"/>
              <w:rPr>
                <w:del w:id="2192" w:author="Scott Cooper" w:date="2014-12-14T15:36:00Z"/>
                <w:rFonts w:ascii="Times New Roman" w:hAnsi="Times New Roman" w:cs="Times New Roman"/>
                <w:noProof/>
                <w:sz w:val="20"/>
                <w:szCs w:val="20"/>
              </w:rPr>
            </w:pPr>
            <w:del w:id="2193" w:author="Scott Cooper" w:date="2014-12-14T15:36:00Z">
              <w:r w:rsidRPr="00FC3248" w:rsidDel="00B032A1">
                <w:rPr>
                  <w:rFonts w:ascii="Times New Roman" w:hAnsi="Times New Roman" w:cs="Times New Roman"/>
                  <w:noProof/>
                  <w:sz w:val="20"/>
                  <w:szCs w:val="20"/>
                </w:rPr>
                <w:delText>Silt</w:delText>
              </w:r>
              <w:r w:rsidR="006F228D" w:rsidRPr="00FC3248" w:rsidDel="00B032A1">
                <w:rPr>
                  <w:rFonts w:ascii="Times New Roman" w:hAnsi="Times New Roman" w:cs="Times New Roman"/>
                  <w:noProof/>
                  <w:sz w:val="20"/>
                  <w:szCs w:val="20"/>
                </w:rPr>
                <w:delText xml:space="preserve"> + </w:delText>
              </w:r>
              <w:r w:rsidRPr="00FC3248" w:rsidDel="00B032A1">
                <w:rPr>
                  <w:rFonts w:ascii="Times New Roman" w:hAnsi="Times New Roman" w:cs="Times New Roman"/>
                  <w:noProof/>
                  <w:sz w:val="20"/>
                  <w:szCs w:val="20"/>
                </w:rPr>
                <w:delText>Radiation</w:delText>
              </w:r>
            </w:del>
          </w:p>
        </w:tc>
        <w:tc>
          <w:tcPr>
            <w:tcW w:w="1394" w:type="dxa"/>
            <w:vAlign w:val="center"/>
            <w:tcPrChange w:id="2194" w:author="Scott Cooper" w:date="2014-12-14T15:36:00Z">
              <w:tcPr>
                <w:tcW w:w="1394" w:type="dxa"/>
                <w:vAlign w:val="center"/>
              </w:tcPr>
            </w:tcPrChange>
          </w:tcPr>
          <w:p w14:paraId="43AC85E3" w14:textId="0819957A" w:rsidR="004565A0" w:rsidRPr="00FC3248" w:rsidDel="00B032A1" w:rsidRDefault="004565A0" w:rsidP="001A2577">
            <w:pPr>
              <w:jc w:val="center"/>
              <w:rPr>
                <w:del w:id="2195" w:author="Scott Cooper" w:date="2014-12-14T15:36:00Z"/>
                <w:rFonts w:ascii="Times New Roman" w:hAnsi="Times New Roman" w:cs="Times New Roman"/>
                <w:noProof/>
                <w:sz w:val="20"/>
                <w:szCs w:val="20"/>
              </w:rPr>
            </w:pPr>
            <w:del w:id="2196" w:author="Scott Cooper" w:date="2014-12-14T15:36:00Z">
              <w:r w:rsidRPr="00FC3248" w:rsidDel="00B032A1">
                <w:rPr>
                  <w:rFonts w:ascii="Times New Roman" w:hAnsi="Times New Roman" w:cs="Times New Roman"/>
                  <w:noProof/>
                  <w:sz w:val="20"/>
                  <w:szCs w:val="20"/>
                </w:rPr>
                <w:delText>Log transformed</w:delText>
              </w:r>
            </w:del>
          </w:p>
        </w:tc>
        <w:tc>
          <w:tcPr>
            <w:tcW w:w="1432" w:type="dxa"/>
            <w:vAlign w:val="center"/>
            <w:tcPrChange w:id="2197" w:author="Scott Cooper" w:date="2014-12-14T15:36:00Z">
              <w:tcPr>
                <w:tcW w:w="1432" w:type="dxa"/>
                <w:vAlign w:val="center"/>
              </w:tcPr>
            </w:tcPrChange>
          </w:tcPr>
          <w:p w14:paraId="4C993945" w14:textId="58881D05" w:rsidR="004565A0" w:rsidRPr="00FC3248" w:rsidDel="00B032A1" w:rsidRDefault="004565A0" w:rsidP="001A2577">
            <w:pPr>
              <w:jc w:val="center"/>
              <w:rPr>
                <w:del w:id="2198" w:author="Scott Cooper" w:date="2014-12-14T15:36:00Z"/>
                <w:rFonts w:ascii="Times New Roman" w:hAnsi="Times New Roman" w:cs="Times New Roman"/>
                <w:noProof/>
                <w:sz w:val="20"/>
                <w:szCs w:val="20"/>
              </w:rPr>
            </w:pPr>
            <w:del w:id="2199" w:author="Scott Cooper" w:date="2014-12-14T15:36:00Z">
              <w:r w:rsidRPr="00FC3248" w:rsidDel="00B032A1">
                <w:rPr>
                  <w:rFonts w:ascii="Times New Roman" w:hAnsi="Times New Roman" w:cs="Times New Roman"/>
                  <w:noProof/>
                  <w:sz w:val="20"/>
                  <w:szCs w:val="20"/>
                </w:rPr>
                <w:delText>Block</w:delText>
              </w:r>
            </w:del>
          </w:p>
        </w:tc>
        <w:tc>
          <w:tcPr>
            <w:tcW w:w="1440" w:type="dxa"/>
            <w:vAlign w:val="center"/>
            <w:tcPrChange w:id="2200" w:author="Scott Cooper" w:date="2014-12-14T15:36:00Z">
              <w:tcPr>
                <w:tcW w:w="1440" w:type="dxa"/>
                <w:vAlign w:val="center"/>
              </w:tcPr>
            </w:tcPrChange>
          </w:tcPr>
          <w:p w14:paraId="2D36E3CF" w14:textId="78CE2F64" w:rsidR="004565A0" w:rsidRPr="00FC3248" w:rsidDel="00B032A1" w:rsidRDefault="004565A0" w:rsidP="001A2577">
            <w:pPr>
              <w:jc w:val="center"/>
              <w:rPr>
                <w:del w:id="2201" w:author="Scott Cooper" w:date="2014-12-14T15:36:00Z"/>
                <w:rFonts w:ascii="Times New Roman" w:hAnsi="Times New Roman" w:cs="Times New Roman"/>
                <w:noProof/>
                <w:sz w:val="20"/>
                <w:szCs w:val="20"/>
              </w:rPr>
            </w:pPr>
          </w:p>
        </w:tc>
        <w:tc>
          <w:tcPr>
            <w:tcW w:w="2010" w:type="dxa"/>
            <w:vAlign w:val="center"/>
            <w:tcPrChange w:id="2202" w:author="Scott Cooper" w:date="2014-12-14T15:36:00Z">
              <w:tcPr>
                <w:tcW w:w="1440" w:type="dxa"/>
                <w:vAlign w:val="center"/>
              </w:tcPr>
            </w:tcPrChange>
          </w:tcPr>
          <w:p w14:paraId="2DCE4A93" w14:textId="18FD02B8" w:rsidR="004565A0" w:rsidRPr="00FC3248" w:rsidDel="00B032A1" w:rsidRDefault="00DA16ED" w:rsidP="001A2577">
            <w:pPr>
              <w:keepNext/>
              <w:jc w:val="center"/>
              <w:rPr>
                <w:del w:id="2203" w:author="Scott Cooper" w:date="2014-12-14T15:36:00Z"/>
                <w:rFonts w:ascii="Times New Roman" w:hAnsi="Times New Roman" w:cs="Times New Roman"/>
                <w:noProof/>
                <w:sz w:val="20"/>
                <w:szCs w:val="20"/>
              </w:rPr>
            </w:pPr>
            <w:del w:id="2204" w:author="Scott Cooper" w:date="2014-12-14T15:36:00Z">
              <w:r w:rsidDel="00B032A1">
                <w:rPr>
                  <w:rFonts w:ascii="Times New Roman" w:hAnsi="Times New Roman" w:cs="Times New Roman"/>
                  <w:noProof/>
                  <w:sz w:val="20"/>
                  <w:szCs w:val="20"/>
                </w:rPr>
                <w:delText>1.9</w:delText>
              </w:r>
            </w:del>
          </w:p>
        </w:tc>
      </w:tr>
      <w:tr w:rsidR="006F228D" w:rsidRPr="00FC3248" w:rsidDel="00B032A1" w14:paraId="0B0BF8FF" w14:textId="692CD0E1" w:rsidTr="00B032A1">
        <w:trPr>
          <w:jc w:val="center"/>
          <w:del w:id="2205" w:author="Scott Cooper" w:date="2014-12-14T15:36:00Z"/>
          <w:trPrChange w:id="2206" w:author="Scott Cooper" w:date="2014-12-14T15:36:00Z">
            <w:trPr>
              <w:jc w:val="center"/>
            </w:trPr>
          </w:trPrChange>
        </w:trPr>
        <w:tc>
          <w:tcPr>
            <w:tcW w:w="3276" w:type="dxa"/>
            <w:vAlign w:val="center"/>
            <w:tcPrChange w:id="2207" w:author="Scott Cooper" w:date="2014-12-14T15:36:00Z">
              <w:tcPr>
                <w:tcW w:w="3276" w:type="dxa"/>
                <w:vAlign w:val="center"/>
              </w:tcPr>
            </w:tcPrChange>
          </w:tcPr>
          <w:p w14:paraId="1DBC3375" w14:textId="5E6C6B5A" w:rsidR="006F228D" w:rsidRPr="00227E25" w:rsidDel="00B032A1" w:rsidRDefault="006F228D" w:rsidP="001A2577">
            <w:pPr>
              <w:jc w:val="center"/>
              <w:rPr>
                <w:del w:id="2208" w:author="Scott Cooper" w:date="2014-12-14T15:36:00Z"/>
                <w:rFonts w:ascii="Times New Roman" w:hAnsi="Times New Roman" w:cs="Times New Roman"/>
                <w:b/>
                <w:noProof/>
                <w:sz w:val="20"/>
                <w:szCs w:val="20"/>
              </w:rPr>
            </w:pPr>
            <w:del w:id="2209" w:author="Scott Cooper" w:date="2014-12-14T15:36:00Z">
              <w:r w:rsidRPr="00227E25" w:rsidDel="00B032A1">
                <w:rPr>
                  <w:rFonts w:ascii="Times New Roman" w:hAnsi="Times New Roman" w:cs="Times New Roman"/>
                  <w:b/>
                  <w:noProof/>
                  <w:sz w:val="20"/>
                  <w:szCs w:val="20"/>
                </w:rPr>
                <w:delText xml:space="preserve">Tadpole </w:delText>
              </w:r>
              <w:r w:rsidR="009A0D57" w:rsidRPr="00227E25" w:rsidDel="00B032A1">
                <w:rPr>
                  <w:rFonts w:ascii="Times New Roman" w:hAnsi="Times New Roman" w:cs="Times New Roman"/>
                  <w:b/>
                  <w:noProof/>
                  <w:sz w:val="20"/>
                  <w:szCs w:val="20"/>
                </w:rPr>
                <w:delText>Abundance</w:delText>
              </w:r>
              <w:r w:rsidR="005830EE" w:rsidRPr="00227E25" w:rsidDel="00B032A1">
                <w:rPr>
                  <w:rFonts w:ascii="Times New Roman" w:hAnsi="Times New Roman" w:cs="Times New Roman"/>
                  <w:b/>
                  <w:noProof/>
                  <w:sz w:val="20"/>
                  <w:szCs w:val="20"/>
                </w:rPr>
                <w:delText xml:space="preserve"> + Mayfly </w:delText>
              </w:r>
              <w:r w:rsidR="009A0D57" w:rsidRPr="00227E25" w:rsidDel="00B032A1">
                <w:rPr>
                  <w:rFonts w:ascii="Times New Roman" w:hAnsi="Times New Roman" w:cs="Times New Roman"/>
                  <w:b/>
                  <w:noProof/>
                  <w:sz w:val="20"/>
                  <w:szCs w:val="20"/>
                </w:rPr>
                <w:delText>Abundance</w:delText>
              </w:r>
              <w:r w:rsidR="005830EE" w:rsidRPr="00227E25" w:rsidDel="00B032A1">
                <w:rPr>
                  <w:rFonts w:ascii="Times New Roman" w:hAnsi="Times New Roman" w:cs="Times New Roman"/>
                  <w:b/>
                  <w:noProof/>
                  <w:sz w:val="20"/>
                  <w:szCs w:val="20"/>
                </w:rPr>
                <w:delText xml:space="preserve"> + Lake</w:delText>
              </w:r>
            </w:del>
          </w:p>
        </w:tc>
        <w:tc>
          <w:tcPr>
            <w:tcW w:w="1394" w:type="dxa"/>
            <w:vAlign w:val="center"/>
            <w:tcPrChange w:id="2210" w:author="Scott Cooper" w:date="2014-12-14T15:36:00Z">
              <w:tcPr>
                <w:tcW w:w="1394" w:type="dxa"/>
                <w:vAlign w:val="center"/>
              </w:tcPr>
            </w:tcPrChange>
          </w:tcPr>
          <w:p w14:paraId="580ECAC5" w14:textId="005F3696" w:rsidR="006F228D" w:rsidRPr="00227E25" w:rsidDel="00B032A1" w:rsidRDefault="006F228D" w:rsidP="001A2577">
            <w:pPr>
              <w:jc w:val="center"/>
              <w:rPr>
                <w:del w:id="2211" w:author="Scott Cooper" w:date="2014-12-14T15:36:00Z"/>
                <w:rFonts w:ascii="Times New Roman" w:hAnsi="Times New Roman" w:cs="Times New Roman"/>
                <w:b/>
                <w:noProof/>
                <w:sz w:val="20"/>
                <w:szCs w:val="20"/>
              </w:rPr>
            </w:pPr>
            <w:del w:id="2212" w:author="Scott Cooper" w:date="2014-12-14T15:36:00Z">
              <w:r w:rsidRPr="00227E25" w:rsidDel="00B032A1">
                <w:rPr>
                  <w:rFonts w:ascii="Times New Roman" w:hAnsi="Times New Roman" w:cs="Times New Roman"/>
                  <w:b/>
                  <w:noProof/>
                  <w:sz w:val="20"/>
                  <w:szCs w:val="20"/>
                </w:rPr>
                <w:delText>Log transformed</w:delText>
              </w:r>
            </w:del>
          </w:p>
        </w:tc>
        <w:tc>
          <w:tcPr>
            <w:tcW w:w="1432" w:type="dxa"/>
            <w:vAlign w:val="center"/>
            <w:tcPrChange w:id="2213" w:author="Scott Cooper" w:date="2014-12-14T15:36:00Z">
              <w:tcPr>
                <w:tcW w:w="1432" w:type="dxa"/>
                <w:vAlign w:val="center"/>
              </w:tcPr>
            </w:tcPrChange>
          </w:tcPr>
          <w:p w14:paraId="4A85DB68" w14:textId="5FBDD8A1" w:rsidR="006F228D" w:rsidRPr="00227E25" w:rsidDel="00B032A1" w:rsidRDefault="006F228D" w:rsidP="001A2577">
            <w:pPr>
              <w:jc w:val="center"/>
              <w:rPr>
                <w:del w:id="2214" w:author="Scott Cooper" w:date="2014-12-14T15:36:00Z"/>
                <w:rFonts w:ascii="Times New Roman" w:hAnsi="Times New Roman" w:cs="Times New Roman"/>
                <w:b/>
                <w:noProof/>
                <w:sz w:val="20"/>
                <w:szCs w:val="20"/>
              </w:rPr>
            </w:pPr>
            <w:del w:id="2215" w:author="Scott Cooper" w:date="2014-12-14T15:36:00Z">
              <w:r w:rsidRPr="00227E25" w:rsidDel="00B032A1">
                <w:rPr>
                  <w:rFonts w:ascii="Times New Roman" w:hAnsi="Times New Roman" w:cs="Times New Roman"/>
                  <w:b/>
                  <w:noProof/>
                  <w:sz w:val="20"/>
                  <w:szCs w:val="20"/>
                </w:rPr>
                <w:delText>Block</w:delText>
              </w:r>
            </w:del>
          </w:p>
        </w:tc>
        <w:tc>
          <w:tcPr>
            <w:tcW w:w="1440" w:type="dxa"/>
            <w:vAlign w:val="center"/>
            <w:tcPrChange w:id="2216" w:author="Scott Cooper" w:date="2014-12-14T15:36:00Z">
              <w:tcPr>
                <w:tcW w:w="1440" w:type="dxa"/>
                <w:vAlign w:val="center"/>
              </w:tcPr>
            </w:tcPrChange>
          </w:tcPr>
          <w:p w14:paraId="0C3EF795" w14:textId="112C84EA" w:rsidR="006F228D" w:rsidRPr="00227E25" w:rsidDel="00B032A1" w:rsidRDefault="006F228D" w:rsidP="001A2577">
            <w:pPr>
              <w:jc w:val="center"/>
              <w:rPr>
                <w:del w:id="2217" w:author="Scott Cooper" w:date="2014-12-14T15:36:00Z"/>
                <w:rFonts w:ascii="Times New Roman" w:hAnsi="Times New Roman" w:cs="Times New Roman"/>
                <w:b/>
                <w:noProof/>
                <w:sz w:val="20"/>
                <w:szCs w:val="20"/>
              </w:rPr>
            </w:pPr>
          </w:p>
        </w:tc>
        <w:tc>
          <w:tcPr>
            <w:tcW w:w="2010" w:type="dxa"/>
            <w:vAlign w:val="center"/>
            <w:tcPrChange w:id="2218" w:author="Scott Cooper" w:date="2014-12-14T15:36:00Z">
              <w:tcPr>
                <w:tcW w:w="1440" w:type="dxa"/>
                <w:vAlign w:val="center"/>
              </w:tcPr>
            </w:tcPrChange>
          </w:tcPr>
          <w:p w14:paraId="66ACB797" w14:textId="73F3C07F" w:rsidR="006F228D" w:rsidRPr="00227E25" w:rsidDel="00B032A1" w:rsidRDefault="00DA16ED" w:rsidP="006A0C27">
            <w:pPr>
              <w:keepNext/>
              <w:jc w:val="center"/>
              <w:rPr>
                <w:del w:id="2219" w:author="Scott Cooper" w:date="2014-12-14T15:36:00Z"/>
                <w:rFonts w:ascii="Times New Roman" w:hAnsi="Times New Roman" w:cs="Times New Roman"/>
                <w:b/>
                <w:noProof/>
                <w:sz w:val="20"/>
                <w:szCs w:val="20"/>
              </w:rPr>
            </w:pPr>
            <w:del w:id="2220" w:author="Scott Cooper" w:date="2014-12-14T15:36:00Z">
              <w:r w:rsidDel="00B032A1">
                <w:rPr>
                  <w:rFonts w:ascii="Times New Roman" w:hAnsi="Times New Roman" w:cs="Times New Roman"/>
                  <w:b/>
                  <w:noProof/>
                  <w:sz w:val="20"/>
                  <w:szCs w:val="20"/>
                </w:rPr>
                <w:delText>0</w:delText>
              </w:r>
            </w:del>
          </w:p>
        </w:tc>
      </w:tr>
    </w:tbl>
    <w:p w14:paraId="655BF9A5" w14:textId="466B365A" w:rsidR="00D268F4" w:rsidDel="00B032A1" w:rsidRDefault="00F473DC" w:rsidP="00FC3248">
      <w:pPr>
        <w:rPr>
          <w:del w:id="2221" w:author="Scott Cooper" w:date="2014-12-14T15:36:00Z"/>
          <w:rFonts w:ascii="Times New Roman" w:hAnsi="Times New Roman" w:cs="Times New Roman"/>
          <w:sz w:val="24"/>
          <w:szCs w:val="20"/>
        </w:rPr>
      </w:pPr>
      <w:del w:id="2222" w:author="Scott Cooper" w:date="2014-12-14T15:36:00Z">
        <w:r w:rsidRPr="001A2577" w:rsidDel="00B032A1">
          <w:rPr>
            <w:rFonts w:ascii="Times New Roman" w:hAnsi="Times New Roman" w:cs="Times New Roman"/>
            <w:sz w:val="24"/>
            <w:szCs w:val="20"/>
          </w:rPr>
          <w:delText xml:space="preserve">Table </w:delText>
        </w:r>
        <w:r w:rsidR="008A3BE3" w:rsidDel="00B032A1">
          <w:rPr>
            <w:rFonts w:ascii="Times New Roman" w:hAnsi="Times New Roman" w:cs="Times New Roman"/>
            <w:sz w:val="24"/>
            <w:szCs w:val="20"/>
          </w:rPr>
          <w:delText>2</w:delText>
        </w:r>
        <w:r w:rsidRPr="001A2577" w:rsidDel="00B032A1">
          <w:rPr>
            <w:rFonts w:ascii="Times New Roman" w:hAnsi="Times New Roman" w:cs="Times New Roman"/>
            <w:sz w:val="24"/>
            <w:szCs w:val="20"/>
          </w:rPr>
          <w:delText xml:space="preserve">. </w:delText>
        </w:r>
        <w:r w:rsidR="00177D15" w:rsidRPr="001A2577" w:rsidDel="00B032A1">
          <w:rPr>
            <w:rFonts w:ascii="Times New Roman" w:hAnsi="Times New Roman" w:cs="Times New Roman"/>
            <w:sz w:val="24"/>
            <w:szCs w:val="20"/>
          </w:rPr>
          <w:delText xml:space="preserve"> Summary of m</w:delText>
        </w:r>
        <w:r w:rsidRPr="001A2577" w:rsidDel="00B032A1">
          <w:rPr>
            <w:rFonts w:ascii="Times New Roman" w:hAnsi="Times New Roman" w:cs="Times New Roman"/>
            <w:sz w:val="24"/>
            <w:szCs w:val="20"/>
          </w:rPr>
          <w:delText>odels of</w:delText>
        </w:r>
        <w:r w:rsidR="00177D15" w:rsidRPr="001A2577" w:rsidDel="00B032A1">
          <w:rPr>
            <w:rFonts w:ascii="Times New Roman" w:hAnsi="Times New Roman" w:cs="Times New Roman"/>
            <w:sz w:val="24"/>
            <w:szCs w:val="20"/>
          </w:rPr>
          <w:delText xml:space="preserve"> raw algal abundance in </w:delText>
        </w:r>
        <w:r w:rsidRPr="001A2577" w:rsidDel="00B032A1">
          <w:rPr>
            <w:rFonts w:ascii="Times New Roman" w:hAnsi="Times New Roman" w:cs="Times New Roman"/>
            <w:sz w:val="24"/>
            <w:szCs w:val="20"/>
          </w:rPr>
          <w:delText xml:space="preserve">2009 field enclosure experiment, using numerical tadpole and mayfly </w:delText>
        </w:r>
        <w:r w:rsidR="009A0D57" w:rsidDel="00B032A1">
          <w:rPr>
            <w:rFonts w:ascii="Times New Roman" w:hAnsi="Times New Roman" w:cs="Times New Roman"/>
            <w:sz w:val="24"/>
            <w:szCs w:val="20"/>
          </w:rPr>
          <w:delText>abundance</w:delText>
        </w:r>
        <w:r w:rsidRPr="001A2577" w:rsidDel="00B032A1">
          <w:rPr>
            <w:rFonts w:ascii="Times New Roman" w:hAnsi="Times New Roman" w:cs="Times New Roman"/>
            <w:sz w:val="24"/>
            <w:szCs w:val="20"/>
          </w:rPr>
          <w:delText xml:space="preserve"> as the independent variables.</w:delText>
        </w:r>
        <w:r w:rsidR="008A3BE3" w:rsidDel="00B032A1">
          <w:rPr>
            <w:rFonts w:ascii="Times New Roman" w:hAnsi="Times New Roman" w:cs="Times New Roman"/>
            <w:sz w:val="24"/>
            <w:szCs w:val="20"/>
          </w:rPr>
          <w:delText xml:space="preserve">  We used a model selection procedure based on graphical interpretation of residuals and Akaike information criteria; the best-fit model is indicated by bold-face.</w:delText>
        </w:r>
        <w:r w:rsidR="006A0C27" w:rsidRPr="0059559C" w:rsidDel="00B032A1">
          <w:rPr>
            <w:rFonts w:ascii="Times New Roman" w:hAnsi="Times New Roman" w:cs="Times New Roman"/>
            <w:sz w:val="32"/>
            <w:szCs w:val="20"/>
          </w:rPr>
          <w:delText xml:space="preserve">  </w:delText>
        </w:r>
        <w:r w:rsidR="006A0C27" w:rsidRPr="0059559C" w:rsidDel="00B032A1">
          <w:rPr>
            <w:rFonts w:ascii="Cambria Math" w:hAnsi="Cambria Math" w:cs="Times New Roman"/>
            <w:noProof/>
            <w:sz w:val="24"/>
            <w:szCs w:val="20"/>
          </w:rPr>
          <w:delText>∆</w:delText>
        </w:r>
        <w:r w:rsidR="006A0C27" w:rsidRPr="0059559C" w:rsidDel="00B032A1">
          <w:rPr>
            <w:rFonts w:ascii="Times New Roman" w:hAnsi="Times New Roman" w:cs="Times New Roman"/>
            <w:noProof/>
            <w:sz w:val="24"/>
            <w:szCs w:val="20"/>
          </w:rPr>
          <w:delText xml:space="preserve"> AIC compares the model to the </w:delText>
        </w:r>
        <w:r w:rsidR="0035710B" w:rsidRPr="0059559C" w:rsidDel="00B032A1">
          <w:rPr>
            <w:rFonts w:ascii="Times New Roman" w:hAnsi="Times New Roman" w:cs="Times New Roman"/>
            <w:noProof/>
            <w:sz w:val="24"/>
            <w:szCs w:val="20"/>
          </w:rPr>
          <w:delText>best-fit model</w:delText>
        </w:r>
        <w:r w:rsidR="006A0C27" w:rsidRPr="0059559C" w:rsidDel="00B032A1">
          <w:rPr>
            <w:rFonts w:ascii="Times New Roman" w:hAnsi="Times New Roman" w:cs="Times New Roman"/>
            <w:noProof/>
            <w:sz w:val="24"/>
            <w:szCs w:val="20"/>
          </w:rPr>
          <w:delText>.</w:delText>
        </w:r>
      </w:del>
    </w:p>
    <w:p w14:paraId="148512D3" w14:textId="707F3B2F" w:rsidR="00427924" w:rsidRPr="00FC3248" w:rsidDel="00B032A1" w:rsidRDefault="00427924" w:rsidP="00FC3248">
      <w:pPr>
        <w:rPr>
          <w:del w:id="2223" w:author="Scott Cooper" w:date="2014-12-14T15:38:00Z"/>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342"/>
        <w:gridCol w:w="3338"/>
        <w:gridCol w:w="720"/>
        <w:gridCol w:w="990"/>
        <w:gridCol w:w="2774"/>
      </w:tblGrid>
      <w:tr w:rsidR="003017EA" w:rsidRPr="00FC3248" w:rsidDel="00B032A1" w14:paraId="20B80F7B" w14:textId="3A885A6E" w:rsidTr="001A2577">
        <w:trPr>
          <w:jc w:val="center"/>
          <w:del w:id="2224" w:author="Scott Cooper" w:date="2014-12-14T15:38:00Z"/>
        </w:trPr>
        <w:tc>
          <w:tcPr>
            <w:tcW w:w="1342" w:type="dxa"/>
            <w:vAlign w:val="center"/>
          </w:tcPr>
          <w:p w14:paraId="502FE0FF" w14:textId="5C0E6A04" w:rsidR="003017EA" w:rsidRPr="00FC3248" w:rsidDel="00B032A1" w:rsidRDefault="003017EA" w:rsidP="001A2577">
            <w:pPr>
              <w:jc w:val="center"/>
              <w:rPr>
                <w:del w:id="2225" w:author="Scott Cooper" w:date="2014-12-14T15:38:00Z"/>
                <w:rFonts w:ascii="Times New Roman" w:hAnsi="Times New Roman" w:cs="Times New Roman"/>
                <w:noProof/>
                <w:sz w:val="20"/>
                <w:szCs w:val="20"/>
              </w:rPr>
            </w:pPr>
          </w:p>
        </w:tc>
        <w:tc>
          <w:tcPr>
            <w:tcW w:w="3338" w:type="dxa"/>
            <w:vAlign w:val="center"/>
          </w:tcPr>
          <w:p w14:paraId="57D78741" w14:textId="300603AE" w:rsidR="003017EA" w:rsidRPr="00FC3248" w:rsidDel="00B032A1" w:rsidRDefault="003017EA" w:rsidP="001A2577">
            <w:pPr>
              <w:jc w:val="center"/>
              <w:rPr>
                <w:del w:id="2226" w:author="Scott Cooper" w:date="2014-12-14T15:38:00Z"/>
                <w:rFonts w:ascii="Times New Roman" w:hAnsi="Times New Roman" w:cs="Times New Roman"/>
                <w:noProof/>
                <w:sz w:val="20"/>
                <w:szCs w:val="20"/>
              </w:rPr>
            </w:pPr>
            <w:del w:id="2227" w:author="Scott Cooper" w:date="2014-12-14T15:38:00Z">
              <w:r w:rsidRPr="00FC3248" w:rsidDel="00B032A1">
                <w:rPr>
                  <w:rFonts w:ascii="Times New Roman" w:hAnsi="Times New Roman" w:cs="Times New Roman"/>
                  <w:noProof/>
                  <w:sz w:val="20"/>
                  <w:szCs w:val="20"/>
                </w:rPr>
                <w:delText>Linear model coefficient</w:delText>
              </w:r>
            </w:del>
          </w:p>
        </w:tc>
        <w:tc>
          <w:tcPr>
            <w:tcW w:w="720" w:type="dxa"/>
            <w:vAlign w:val="center"/>
          </w:tcPr>
          <w:p w14:paraId="026CA2AE" w14:textId="17FAC513" w:rsidR="003017EA" w:rsidRPr="00FC3248" w:rsidDel="00B032A1" w:rsidRDefault="00FC2B70" w:rsidP="00AF721D">
            <w:pPr>
              <w:jc w:val="center"/>
              <w:rPr>
                <w:del w:id="2228" w:author="Scott Cooper" w:date="2014-12-14T15:38:00Z"/>
                <w:rFonts w:ascii="Times New Roman" w:hAnsi="Times New Roman" w:cs="Times New Roman"/>
                <w:noProof/>
                <w:sz w:val="20"/>
                <w:szCs w:val="20"/>
              </w:rPr>
            </w:pPr>
            <w:del w:id="2229" w:author="Scott Cooper" w:date="2014-12-14T15:38:00Z">
              <w:r w:rsidRPr="00FC3248" w:rsidDel="00B032A1">
                <w:rPr>
                  <w:rFonts w:ascii="Times New Roman" w:hAnsi="Times New Roman" w:cs="Times New Roman"/>
                  <w:noProof/>
                  <w:sz w:val="20"/>
                  <w:szCs w:val="20"/>
                </w:rPr>
                <w:delText>t</w:delText>
              </w:r>
              <w:r w:rsidR="00AF721D" w:rsidDel="00B032A1">
                <w:rPr>
                  <w:rFonts w:ascii="Times New Roman" w:hAnsi="Times New Roman" w:cs="Times New Roman"/>
                  <w:noProof/>
                  <w:sz w:val="20"/>
                  <w:szCs w:val="20"/>
                  <w:vertAlign w:val="subscript"/>
                </w:rPr>
                <w:delText>96</w:delText>
              </w:r>
            </w:del>
          </w:p>
        </w:tc>
        <w:tc>
          <w:tcPr>
            <w:tcW w:w="990" w:type="dxa"/>
            <w:vAlign w:val="center"/>
          </w:tcPr>
          <w:p w14:paraId="1CA9AD6D" w14:textId="0A6724A6" w:rsidR="003017EA" w:rsidRPr="00FC3248" w:rsidDel="00B032A1" w:rsidRDefault="003017EA" w:rsidP="001A2577">
            <w:pPr>
              <w:jc w:val="center"/>
              <w:rPr>
                <w:del w:id="2230" w:author="Scott Cooper" w:date="2014-12-14T15:38:00Z"/>
                <w:rFonts w:ascii="Times New Roman" w:hAnsi="Times New Roman" w:cs="Times New Roman"/>
                <w:noProof/>
                <w:sz w:val="20"/>
                <w:szCs w:val="20"/>
              </w:rPr>
            </w:pPr>
            <w:del w:id="2231" w:author="Scott Cooper" w:date="2014-12-14T15:38:00Z">
              <w:r w:rsidRPr="00FC3248" w:rsidDel="00B032A1">
                <w:rPr>
                  <w:rFonts w:ascii="Times New Roman" w:hAnsi="Times New Roman" w:cs="Times New Roman"/>
                  <w:noProof/>
                  <w:sz w:val="20"/>
                  <w:szCs w:val="20"/>
                </w:rPr>
                <w:delText>p-value</w:delText>
              </w:r>
            </w:del>
          </w:p>
        </w:tc>
        <w:tc>
          <w:tcPr>
            <w:tcW w:w="2774" w:type="dxa"/>
            <w:vAlign w:val="center"/>
          </w:tcPr>
          <w:p w14:paraId="346EFBA1" w14:textId="31F5B75E" w:rsidR="003017EA" w:rsidRPr="00FC3248" w:rsidDel="00B032A1" w:rsidRDefault="003017EA" w:rsidP="001A2577">
            <w:pPr>
              <w:jc w:val="center"/>
              <w:rPr>
                <w:del w:id="2232" w:author="Scott Cooper" w:date="2014-12-14T15:38:00Z"/>
                <w:rFonts w:ascii="Times New Roman" w:hAnsi="Times New Roman" w:cs="Times New Roman"/>
                <w:noProof/>
                <w:sz w:val="20"/>
                <w:szCs w:val="20"/>
              </w:rPr>
            </w:pPr>
            <w:del w:id="2233" w:author="Scott Cooper" w:date="2014-12-14T15:38:00Z">
              <w:r w:rsidRPr="00FC3248" w:rsidDel="00B032A1">
                <w:rPr>
                  <w:rFonts w:ascii="Times New Roman" w:hAnsi="Times New Roman" w:cs="Times New Roman"/>
                  <w:noProof/>
                  <w:sz w:val="20"/>
                  <w:szCs w:val="20"/>
                </w:rPr>
                <w:delText>Random intercept</w:delText>
              </w:r>
            </w:del>
          </w:p>
        </w:tc>
      </w:tr>
      <w:tr w:rsidR="003017EA" w:rsidRPr="00FC3248" w:rsidDel="00B032A1" w14:paraId="09105C2A" w14:textId="660F3CFD" w:rsidTr="001A2577">
        <w:trPr>
          <w:jc w:val="center"/>
          <w:del w:id="2234" w:author="Scott Cooper" w:date="2014-12-14T15:38:00Z"/>
        </w:trPr>
        <w:tc>
          <w:tcPr>
            <w:tcW w:w="1342" w:type="dxa"/>
            <w:vAlign w:val="center"/>
          </w:tcPr>
          <w:p w14:paraId="503699CE" w14:textId="4012BDBB" w:rsidR="003017EA" w:rsidRPr="00FC3248" w:rsidDel="00B032A1" w:rsidRDefault="003017EA" w:rsidP="001A2577">
            <w:pPr>
              <w:jc w:val="center"/>
              <w:rPr>
                <w:del w:id="2235" w:author="Scott Cooper" w:date="2014-12-14T15:38:00Z"/>
                <w:rFonts w:ascii="Times New Roman" w:hAnsi="Times New Roman" w:cs="Times New Roman"/>
                <w:noProof/>
                <w:sz w:val="20"/>
                <w:szCs w:val="20"/>
              </w:rPr>
            </w:pPr>
            <w:del w:id="2236" w:author="Scott Cooper" w:date="2014-12-14T15:38: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del>
          </w:p>
        </w:tc>
        <w:tc>
          <w:tcPr>
            <w:tcW w:w="3338" w:type="dxa"/>
            <w:vAlign w:val="center"/>
          </w:tcPr>
          <w:p w14:paraId="59B74F8C" w14:textId="2A9A28D2" w:rsidR="003017EA" w:rsidRPr="00FC3248" w:rsidDel="00B032A1" w:rsidRDefault="003017EA" w:rsidP="001A2577">
            <w:pPr>
              <w:jc w:val="center"/>
              <w:rPr>
                <w:del w:id="2237" w:author="Scott Cooper" w:date="2014-12-14T15:38:00Z"/>
                <w:rFonts w:ascii="Times New Roman" w:hAnsi="Times New Roman" w:cs="Times New Roman"/>
                <w:noProof/>
                <w:sz w:val="20"/>
                <w:szCs w:val="20"/>
              </w:rPr>
            </w:pPr>
            <w:del w:id="2238" w:author="Scott Cooper" w:date="2014-12-14T15:38:00Z">
              <w:r w:rsidRPr="00FC3248" w:rsidDel="00B032A1">
                <w:rPr>
                  <w:rFonts w:ascii="Times New Roman" w:hAnsi="Times New Roman" w:cs="Times New Roman"/>
                  <w:noProof/>
                  <w:sz w:val="20"/>
                  <w:szCs w:val="20"/>
                </w:rPr>
                <w:delText xml:space="preserve">-0.03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0.01</w:delText>
              </w:r>
            </w:del>
          </w:p>
        </w:tc>
        <w:tc>
          <w:tcPr>
            <w:tcW w:w="720" w:type="dxa"/>
            <w:vAlign w:val="center"/>
          </w:tcPr>
          <w:p w14:paraId="68739449" w14:textId="771CBF27" w:rsidR="003017EA" w:rsidRPr="00FC3248" w:rsidDel="00B032A1" w:rsidRDefault="003017EA" w:rsidP="001A2577">
            <w:pPr>
              <w:jc w:val="center"/>
              <w:rPr>
                <w:del w:id="2239" w:author="Scott Cooper" w:date="2014-12-14T15:38:00Z"/>
                <w:rFonts w:ascii="Times New Roman" w:hAnsi="Times New Roman" w:cs="Times New Roman"/>
                <w:noProof/>
                <w:sz w:val="20"/>
                <w:szCs w:val="20"/>
              </w:rPr>
            </w:pPr>
            <w:del w:id="2240" w:author="Scott Cooper" w:date="2014-12-14T15:38:00Z">
              <w:r w:rsidRPr="00FC3248" w:rsidDel="00B032A1">
                <w:rPr>
                  <w:rFonts w:ascii="Times New Roman" w:hAnsi="Times New Roman" w:cs="Times New Roman"/>
                  <w:noProof/>
                  <w:sz w:val="20"/>
                  <w:szCs w:val="20"/>
                </w:rPr>
                <w:delText>-1.8</w:delText>
              </w:r>
            </w:del>
          </w:p>
        </w:tc>
        <w:tc>
          <w:tcPr>
            <w:tcW w:w="990" w:type="dxa"/>
            <w:vAlign w:val="center"/>
          </w:tcPr>
          <w:p w14:paraId="350C99F9" w14:textId="24DE2438" w:rsidR="003017EA" w:rsidRPr="00FC3248" w:rsidDel="00B032A1" w:rsidRDefault="003017EA" w:rsidP="001A2577">
            <w:pPr>
              <w:jc w:val="center"/>
              <w:rPr>
                <w:del w:id="2241" w:author="Scott Cooper" w:date="2014-12-14T15:38:00Z"/>
                <w:rFonts w:ascii="Times New Roman" w:hAnsi="Times New Roman" w:cs="Times New Roman"/>
                <w:noProof/>
                <w:sz w:val="20"/>
                <w:szCs w:val="20"/>
              </w:rPr>
            </w:pPr>
            <w:del w:id="2242" w:author="Scott Cooper" w:date="2014-12-14T15:38:00Z">
              <w:r w:rsidRPr="00FC3248" w:rsidDel="00B032A1">
                <w:rPr>
                  <w:rFonts w:ascii="Times New Roman" w:hAnsi="Times New Roman" w:cs="Times New Roman"/>
                  <w:noProof/>
                  <w:sz w:val="20"/>
                  <w:szCs w:val="20"/>
                </w:rPr>
                <w:delText>0.08</w:delText>
              </w:r>
            </w:del>
          </w:p>
        </w:tc>
        <w:tc>
          <w:tcPr>
            <w:tcW w:w="2774" w:type="dxa"/>
            <w:vAlign w:val="center"/>
          </w:tcPr>
          <w:p w14:paraId="3F7BBD0C" w14:textId="7920454B" w:rsidR="003017EA" w:rsidRPr="00FC3248" w:rsidDel="00B032A1" w:rsidRDefault="003017EA" w:rsidP="001A2577">
            <w:pPr>
              <w:jc w:val="center"/>
              <w:rPr>
                <w:del w:id="2243" w:author="Scott Cooper" w:date="2014-12-14T15:38:00Z"/>
                <w:rFonts w:ascii="Times New Roman" w:hAnsi="Times New Roman" w:cs="Times New Roman"/>
                <w:noProof/>
                <w:sz w:val="20"/>
                <w:szCs w:val="20"/>
              </w:rPr>
            </w:pPr>
          </w:p>
        </w:tc>
      </w:tr>
      <w:tr w:rsidR="003017EA" w:rsidRPr="00FC3248" w:rsidDel="00B032A1" w14:paraId="45490EF2" w14:textId="4509BDA8" w:rsidTr="001A2577">
        <w:trPr>
          <w:jc w:val="center"/>
          <w:del w:id="2244" w:author="Scott Cooper" w:date="2014-12-14T15:38:00Z"/>
        </w:trPr>
        <w:tc>
          <w:tcPr>
            <w:tcW w:w="1342" w:type="dxa"/>
            <w:vAlign w:val="center"/>
          </w:tcPr>
          <w:p w14:paraId="53AC72D3" w14:textId="32A47089" w:rsidR="003017EA" w:rsidRPr="00FC3248" w:rsidDel="00B032A1" w:rsidRDefault="003017EA" w:rsidP="001A2577">
            <w:pPr>
              <w:jc w:val="center"/>
              <w:rPr>
                <w:del w:id="2245" w:author="Scott Cooper" w:date="2014-12-14T15:38:00Z"/>
                <w:rFonts w:ascii="Times New Roman" w:hAnsi="Times New Roman" w:cs="Times New Roman"/>
                <w:noProof/>
                <w:sz w:val="20"/>
                <w:szCs w:val="20"/>
              </w:rPr>
            </w:pPr>
            <w:del w:id="2246" w:author="Scott Cooper" w:date="2014-12-14T15:38:00Z">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del>
          </w:p>
        </w:tc>
        <w:tc>
          <w:tcPr>
            <w:tcW w:w="3338" w:type="dxa"/>
            <w:vAlign w:val="center"/>
          </w:tcPr>
          <w:p w14:paraId="19BDF201" w14:textId="490DE5CE" w:rsidR="003017EA" w:rsidRPr="00FC3248" w:rsidDel="00B032A1" w:rsidRDefault="003017EA" w:rsidP="001A2577">
            <w:pPr>
              <w:jc w:val="center"/>
              <w:rPr>
                <w:del w:id="2247" w:author="Scott Cooper" w:date="2014-12-14T15:38:00Z"/>
                <w:rFonts w:ascii="Times New Roman" w:hAnsi="Times New Roman" w:cs="Times New Roman"/>
                <w:noProof/>
                <w:sz w:val="20"/>
                <w:szCs w:val="20"/>
              </w:rPr>
            </w:pPr>
            <w:del w:id="2248" w:author="Scott Cooper" w:date="2014-12-14T15:38:00Z">
              <w:r w:rsidRPr="00FC3248" w:rsidDel="00B032A1">
                <w:rPr>
                  <w:rFonts w:ascii="Times New Roman" w:hAnsi="Times New Roman" w:cs="Times New Roman"/>
                  <w:noProof/>
                  <w:sz w:val="20"/>
                  <w:szCs w:val="20"/>
                </w:rPr>
                <w:delText xml:space="preserve">-0.002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0.001</w:delText>
              </w:r>
            </w:del>
          </w:p>
        </w:tc>
        <w:tc>
          <w:tcPr>
            <w:tcW w:w="720" w:type="dxa"/>
            <w:vAlign w:val="center"/>
          </w:tcPr>
          <w:p w14:paraId="26F9D2AD" w14:textId="3535DB84" w:rsidR="003017EA" w:rsidRPr="00FC3248" w:rsidDel="00B032A1" w:rsidRDefault="003017EA" w:rsidP="001A2577">
            <w:pPr>
              <w:jc w:val="center"/>
              <w:rPr>
                <w:del w:id="2249" w:author="Scott Cooper" w:date="2014-12-14T15:38:00Z"/>
                <w:rFonts w:ascii="Times New Roman" w:hAnsi="Times New Roman" w:cs="Times New Roman"/>
                <w:noProof/>
                <w:sz w:val="20"/>
                <w:szCs w:val="20"/>
              </w:rPr>
            </w:pPr>
            <w:del w:id="2250" w:author="Scott Cooper" w:date="2014-12-14T15:38:00Z">
              <w:r w:rsidRPr="00FC3248" w:rsidDel="00B032A1">
                <w:rPr>
                  <w:rFonts w:ascii="Times New Roman" w:hAnsi="Times New Roman" w:cs="Times New Roman"/>
                  <w:noProof/>
                  <w:sz w:val="20"/>
                  <w:szCs w:val="20"/>
                </w:rPr>
                <w:delText>-1.3</w:delText>
              </w:r>
            </w:del>
          </w:p>
        </w:tc>
        <w:tc>
          <w:tcPr>
            <w:tcW w:w="990" w:type="dxa"/>
            <w:vAlign w:val="center"/>
          </w:tcPr>
          <w:p w14:paraId="5914072B" w14:textId="6E331BF6" w:rsidR="003017EA" w:rsidRPr="00FC3248" w:rsidDel="00B032A1" w:rsidRDefault="003017EA" w:rsidP="001A2577">
            <w:pPr>
              <w:jc w:val="center"/>
              <w:rPr>
                <w:del w:id="2251" w:author="Scott Cooper" w:date="2014-12-14T15:38:00Z"/>
                <w:rFonts w:ascii="Times New Roman" w:hAnsi="Times New Roman" w:cs="Times New Roman"/>
                <w:noProof/>
                <w:sz w:val="20"/>
                <w:szCs w:val="20"/>
              </w:rPr>
            </w:pPr>
            <w:del w:id="2252" w:author="Scott Cooper" w:date="2014-12-14T15:38:00Z">
              <w:r w:rsidRPr="00FC3248" w:rsidDel="00B032A1">
                <w:rPr>
                  <w:rFonts w:ascii="Times New Roman" w:hAnsi="Times New Roman" w:cs="Times New Roman"/>
                  <w:noProof/>
                  <w:sz w:val="20"/>
                  <w:szCs w:val="20"/>
                </w:rPr>
                <w:delText>0.19</w:delText>
              </w:r>
            </w:del>
          </w:p>
        </w:tc>
        <w:tc>
          <w:tcPr>
            <w:tcW w:w="2774" w:type="dxa"/>
            <w:vAlign w:val="center"/>
          </w:tcPr>
          <w:p w14:paraId="7063F208" w14:textId="39C4915F" w:rsidR="003017EA" w:rsidRPr="00FC3248" w:rsidDel="00B032A1" w:rsidRDefault="003017EA" w:rsidP="001A2577">
            <w:pPr>
              <w:jc w:val="center"/>
              <w:rPr>
                <w:del w:id="2253" w:author="Scott Cooper" w:date="2014-12-14T15:38:00Z"/>
                <w:rFonts w:ascii="Times New Roman" w:hAnsi="Times New Roman" w:cs="Times New Roman"/>
                <w:noProof/>
                <w:sz w:val="20"/>
                <w:szCs w:val="20"/>
              </w:rPr>
            </w:pPr>
          </w:p>
        </w:tc>
      </w:tr>
      <w:tr w:rsidR="003017EA" w:rsidRPr="00FC3248" w:rsidDel="00B032A1" w14:paraId="79A44899" w14:textId="7E6F3381" w:rsidTr="001A2577">
        <w:trPr>
          <w:jc w:val="center"/>
          <w:del w:id="2254" w:author="Scott Cooper" w:date="2014-12-14T15:38:00Z"/>
        </w:trPr>
        <w:tc>
          <w:tcPr>
            <w:tcW w:w="1342" w:type="dxa"/>
            <w:vAlign w:val="center"/>
          </w:tcPr>
          <w:p w14:paraId="1ECF4570" w14:textId="21BDAF33" w:rsidR="003017EA" w:rsidRPr="00FC3248" w:rsidDel="00B032A1" w:rsidRDefault="003017EA" w:rsidP="001A2577">
            <w:pPr>
              <w:jc w:val="center"/>
              <w:rPr>
                <w:del w:id="2255" w:author="Scott Cooper" w:date="2014-12-14T15:38:00Z"/>
                <w:rFonts w:ascii="Times New Roman" w:hAnsi="Times New Roman" w:cs="Times New Roman"/>
                <w:noProof/>
                <w:sz w:val="20"/>
                <w:szCs w:val="20"/>
              </w:rPr>
            </w:pPr>
            <w:del w:id="2256" w:author="Scott Cooper" w:date="2014-12-14T15:38:00Z">
              <w:r w:rsidRPr="00FC3248" w:rsidDel="00B032A1">
                <w:rPr>
                  <w:rFonts w:ascii="Times New Roman" w:hAnsi="Times New Roman" w:cs="Times New Roman"/>
                  <w:noProof/>
                  <w:sz w:val="20"/>
                  <w:szCs w:val="20"/>
                </w:rPr>
                <w:delText>Lake</w:delText>
              </w:r>
            </w:del>
          </w:p>
        </w:tc>
        <w:tc>
          <w:tcPr>
            <w:tcW w:w="3338" w:type="dxa"/>
            <w:vAlign w:val="center"/>
          </w:tcPr>
          <w:p w14:paraId="10A7A644" w14:textId="2F861B06" w:rsidR="003017EA" w:rsidRPr="00FC3248" w:rsidDel="00B032A1" w:rsidRDefault="003017EA" w:rsidP="001A2577">
            <w:pPr>
              <w:jc w:val="center"/>
              <w:rPr>
                <w:del w:id="2257" w:author="Scott Cooper" w:date="2014-12-14T15:38:00Z"/>
                <w:rFonts w:ascii="Times New Roman" w:hAnsi="Times New Roman" w:cs="Times New Roman"/>
                <w:noProof/>
                <w:sz w:val="20"/>
                <w:szCs w:val="20"/>
              </w:rPr>
            </w:pPr>
            <w:del w:id="2258" w:author="Scott Cooper" w:date="2014-12-14T15:38:00Z">
              <w:r w:rsidRPr="00FC3248" w:rsidDel="00B032A1">
                <w:rPr>
                  <w:rFonts w:ascii="Times New Roman" w:hAnsi="Times New Roman" w:cs="Times New Roman"/>
                  <w:noProof/>
                  <w:sz w:val="20"/>
                  <w:szCs w:val="20"/>
                </w:rPr>
                <w:delText>AFDM</w:delText>
              </w:r>
              <w:r w:rsidRPr="00FC3248" w:rsidDel="00B032A1">
                <w:rPr>
                  <w:rFonts w:ascii="Times New Roman" w:hAnsi="Times New Roman" w:cs="Times New Roman"/>
                  <w:noProof/>
                  <w:sz w:val="20"/>
                  <w:szCs w:val="20"/>
                  <w:vertAlign w:val="subscript"/>
                </w:rPr>
                <w:delText>Spur</w:delText>
              </w:r>
              <w:r w:rsidRPr="00FC3248" w:rsidDel="00B032A1">
                <w:rPr>
                  <w:rFonts w:ascii="Times New Roman" w:hAnsi="Times New Roman" w:cs="Times New Roman"/>
                  <w:noProof/>
                  <w:sz w:val="20"/>
                  <w:szCs w:val="20"/>
                </w:rPr>
                <w:delText xml:space="preserve"> 1.1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0.23 &gt;</w:delText>
              </w:r>
              <w:r w:rsidR="001A2577"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AFDM</w:delText>
              </w:r>
              <w:r w:rsidRPr="00FC3248" w:rsidDel="00B032A1">
                <w:rPr>
                  <w:rFonts w:ascii="Times New Roman" w:hAnsi="Times New Roman" w:cs="Times New Roman"/>
                  <w:noProof/>
                  <w:sz w:val="20"/>
                  <w:szCs w:val="20"/>
                  <w:vertAlign w:val="subscript"/>
                </w:rPr>
                <w:delText>LeConte</w:delText>
              </w:r>
            </w:del>
          </w:p>
        </w:tc>
        <w:tc>
          <w:tcPr>
            <w:tcW w:w="720" w:type="dxa"/>
            <w:vAlign w:val="center"/>
          </w:tcPr>
          <w:p w14:paraId="0AA24A9C" w14:textId="46C77F0F" w:rsidR="003017EA" w:rsidRPr="00FC3248" w:rsidDel="00B032A1" w:rsidRDefault="003017EA" w:rsidP="001A2577">
            <w:pPr>
              <w:jc w:val="center"/>
              <w:rPr>
                <w:del w:id="2259" w:author="Scott Cooper" w:date="2014-12-14T15:38:00Z"/>
                <w:rFonts w:ascii="Times New Roman" w:hAnsi="Times New Roman" w:cs="Times New Roman"/>
                <w:noProof/>
                <w:sz w:val="20"/>
                <w:szCs w:val="20"/>
              </w:rPr>
            </w:pPr>
            <w:del w:id="2260" w:author="Scott Cooper" w:date="2014-12-14T15:38:00Z">
              <w:r w:rsidRPr="00FC3248" w:rsidDel="00B032A1">
                <w:rPr>
                  <w:rFonts w:ascii="Times New Roman" w:hAnsi="Times New Roman" w:cs="Times New Roman"/>
                  <w:noProof/>
                  <w:sz w:val="20"/>
                  <w:szCs w:val="20"/>
                </w:rPr>
                <w:delText>4.6</w:delText>
              </w:r>
            </w:del>
          </w:p>
        </w:tc>
        <w:tc>
          <w:tcPr>
            <w:tcW w:w="990" w:type="dxa"/>
            <w:vAlign w:val="center"/>
          </w:tcPr>
          <w:p w14:paraId="0F14F63A" w14:textId="6E624008" w:rsidR="003017EA" w:rsidRPr="00FC3248" w:rsidDel="00B032A1" w:rsidRDefault="003017EA" w:rsidP="001A2577">
            <w:pPr>
              <w:jc w:val="center"/>
              <w:rPr>
                <w:del w:id="2261" w:author="Scott Cooper" w:date="2014-12-14T15:38:00Z"/>
                <w:rFonts w:ascii="Times New Roman" w:hAnsi="Times New Roman" w:cs="Times New Roman"/>
                <w:noProof/>
                <w:sz w:val="20"/>
                <w:szCs w:val="20"/>
              </w:rPr>
            </w:pPr>
            <w:del w:id="2262" w:author="Scott Cooper" w:date="2014-12-14T15:38:00Z">
              <w:r w:rsidRPr="00FC3248" w:rsidDel="00B032A1">
                <w:rPr>
                  <w:rFonts w:ascii="Times New Roman" w:hAnsi="Times New Roman" w:cs="Times New Roman"/>
                  <w:noProof/>
                  <w:sz w:val="20"/>
                  <w:szCs w:val="20"/>
                </w:rPr>
                <w:delText>&lt;0.0001</w:delText>
              </w:r>
            </w:del>
          </w:p>
        </w:tc>
        <w:tc>
          <w:tcPr>
            <w:tcW w:w="2774" w:type="dxa"/>
            <w:vAlign w:val="center"/>
          </w:tcPr>
          <w:p w14:paraId="3236C159" w14:textId="4A3F6E17" w:rsidR="003017EA" w:rsidRPr="00FC3248" w:rsidDel="00B032A1" w:rsidRDefault="003017EA" w:rsidP="001A2577">
            <w:pPr>
              <w:jc w:val="center"/>
              <w:rPr>
                <w:del w:id="2263" w:author="Scott Cooper" w:date="2014-12-14T15:38:00Z"/>
                <w:rFonts w:ascii="Times New Roman" w:hAnsi="Times New Roman" w:cs="Times New Roman"/>
                <w:noProof/>
                <w:sz w:val="20"/>
                <w:szCs w:val="20"/>
              </w:rPr>
            </w:pPr>
          </w:p>
        </w:tc>
      </w:tr>
      <w:tr w:rsidR="003017EA" w:rsidRPr="00FC3248" w:rsidDel="00B032A1" w14:paraId="66203F5C" w14:textId="324925F5" w:rsidTr="001A2577">
        <w:trPr>
          <w:jc w:val="center"/>
          <w:del w:id="2264" w:author="Scott Cooper" w:date="2014-12-14T15:38:00Z"/>
        </w:trPr>
        <w:tc>
          <w:tcPr>
            <w:tcW w:w="1342" w:type="dxa"/>
            <w:vAlign w:val="center"/>
          </w:tcPr>
          <w:p w14:paraId="2E820A8C" w14:textId="0B17E330" w:rsidR="003017EA" w:rsidRPr="00FC3248" w:rsidDel="00B032A1" w:rsidRDefault="003017EA" w:rsidP="001A2577">
            <w:pPr>
              <w:jc w:val="center"/>
              <w:rPr>
                <w:del w:id="2265" w:author="Scott Cooper" w:date="2014-12-14T15:38:00Z"/>
                <w:rFonts w:ascii="Times New Roman" w:hAnsi="Times New Roman" w:cs="Times New Roman"/>
                <w:noProof/>
                <w:sz w:val="20"/>
                <w:szCs w:val="20"/>
              </w:rPr>
            </w:pPr>
            <w:del w:id="2266" w:author="Scott Cooper" w:date="2014-12-14T15:38:00Z">
              <w:r w:rsidRPr="00FC3248" w:rsidDel="00B032A1">
                <w:rPr>
                  <w:rFonts w:ascii="Times New Roman" w:hAnsi="Times New Roman" w:cs="Times New Roman"/>
                  <w:noProof/>
                  <w:sz w:val="20"/>
                  <w:szCs w:val="20"/>
                </w:rPr>
                <w:delText>Block</w:delText>
              </w:r>
            </w:del>
          </w:p>
        </w:tc>
        <w:tc>
          <w:tcPr>
            <w:tcW w:w="3338" w:type="dxa"/>
            <w:vAlign w:val="center"/>
          </w:tcPr>
          <w:p w14:paraId="4DDB652A" w14:textId="2E735DB7" w:rsidR="003017EA" w:rsidRPr="00FC3248" w:rsidDel="00B032A1" w:rsidRDefault="003017EA" w:rsidP="001A2577">
            <w:pPr>
              <w:jc w:val="center"/>
              <w:rPr>
                <w:del w:id="2267" w:author="Scott Cooper" w:date="2014-12-14T15:38:00Z"/>
                <w:rFonts w:ascii="Times New Roman" w:hAnsi="Times New Roman" w:cs="Times New Roman"/>
                <w:noProof/>
                <w:sz w:val="20"/>
                <w:szCs w:val="20"/>
              </w:rPr>
            </w:pPr>
          </w:p>
        </w:tc>
        <w:tc>
          <w:tcPr>
            <w:tcW w:w="720" w:type="dxa"/>
            <w:vAlign w:val="center"/>
          </w:tcPr>
          <w:p w14:paraId="74C4E0F5" w14:textId="1ADEEE94" w:rsidR="003017EA" w:rsidRPr="00FC3248" w:rsidDel="00B032A1" w:rsidRDefault="003017EA" w:rsidP="001A2577">
            <w:pPr>
              <w:jc w:val="center"/>
              <w:rPr>
                <w:del w:id="2268" w:author="Scott Cooper" w:date="2014-12-14T15:38:00Z"/>
                <w:rFonts w:ascii="Times New Roman" w:hAnsi="Times New Roman" w:cs="Times New Roman"/>
                <w:noProof/>
                <w:sz w:val="20"/>
                <w:szCs w:val="20"/>
              </w:rPr>
            </w:pPr>
          </w:p>
        </w:tc>
        <w:tc>
          <w:tcPr>
            <w:tcW w:w="990" w:type="dxa"/>
            <w:vAlign w:val="center"/>
          </w:tcPr>
          <w:p w14:paraId="3FF71C01" w14:textId="757366F9" w:rsidR="003017EA" w:rsidRPr="00FC3248" w:rsidDel="00B032A1" w:rsidRDefault="003017EA" w:rsidP="001A2577">
            <w:pPr>
              <w:jc w:val="center"/>
              <w:rPr>
                <w:del w:id="2269" w:author="Scott Cooper" w:date="2014-12-14T15:38:00Z"/>
                <w:rFonts w:ascii="Times New Roman" w:hAnsi="Times New Roman" w:cs="Times New Roman"/>
                <w:noProof/>
                <w:sz w:val="20"/>
                <w:szCs w:val="20"/>
              </w:rPr>
            </w:pPr>
          </w:p>
        </w:tc>
        <w:tc>
          <w:tcPr>
            <w:tcW w:w="2774" w:type="dxa"/>
            <w:vAlign w:val="center"/>
          </w:tcPr>
          <w:p w14:paraId="05FA15BA" w14:textId="424A2A64" w:rsidR="003017EA" w:rsidRPr="00FC3248" w:rsidDel="00B032A1" w:rsidRDefault="003017EA" w:rsidP="001A2577">
            <w:pPr>
              <w:jc w:val="center"/>
              <w:rPr>
                <w:del w:id="2270" w:author="Scott Cooper" w:date="2014-12-14T15:38:00Z"/>
                <w:rFonts w:ascii="Times New Roman" w:hAnsi="Times New Roman" w:cs="Times New Roman"/>
                <w:noProof/>
                <w:sz w:val="20"/>
                <w:szCs w:val="20"/>
              </w:rPr>
            </w:pPr>
            <w:del w:id="2271" w:author="Scott Cooper" w:date="2014-12-14T15:38:00Z">
              <w:r w:rsidRPr="00FC3248" w:rsidDel="00B032A1">
                <w:rPr>
                  <w:rFonts w:ascii="Times New Roman" w:hAnsi="Times New Roman" w:cs="Times New Roman"/>
                  <w:noProof/>
                  <w:sz w:val="20"/>
                  <w:szCs w:val="20"/>
                </w:rPr>
                <w:delText>Random intercept ~ N(0, 0.02</w:delText>
              </w:r>
              <w:r w:rsidRPr="00FC3248" w:rsidDel="00B032A1">
                <w:rPr>
                  <w:rFonts w:ascii="Times New Roman" w:hAnsi="Times New Roman" w:cs="Times New Roman"/>
                  <w:noProof/>
                  <w:sz w:val="20"/>
                  <w:szCs w:val="20"/>
                  <w:vertAlign w:val="superscript"/>
                </w:rPr>
                <w:delText>2</w:delText>
              </w:r>
              <w:r w:rsidRPr="00FC3248" w:rsidDel="00B032A1">
                <w:rPr>
                  <w:rFonts w:ascii="Times New Roman" w:hAnsi="Times New Roman" w:cs="Times New Roman"/>
                  <w:noProof/>
                  <w:sz w:val="20"/>
                  <w:szCs w:val="20"/>
                </w:rPr>
                <w:delText>)</w:delText>
              </w:r>
            </w:del>
          </w:p>
        </w:tc>
      </w:tr>
    </w:tbl>
    <w:p w14:paraId="7E2B8E80" w14:textId="62163A2E" w:rsidR="00427924" w:rsidRDefault="00F473DC" w:rsidP="001A2577">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3</w:t>
      </w:r>
      <w:r w:rsidRPr="001A2577">
        <w:rPr>
          <w:rFonts w:ascii="Times New Roman" w:hAnsi="Times New Roman" w:cs="Times New Roman"/>
          <w:sz w:val="24"/>
          <w:szCs w:val="20"/>
        </w:rPr>
        <w:t>.</w:t>
      </w:r>
      <w:r w:rsidR="00177D15" w:rsidRPr="001A2577">
        <w:rPr>
          <w:rFonts w:ascii="Times New Roman" w:hAnsi="Times New Roman" w:cs="Times New Roman"/>
          <w:sz w:val="24"/>
          <w:szCs w:val="20"/>
        </w:rPr>
        <w:t xml:space="preserve">  </w:t>
      </w:r>
      <w:del w:id="2272" w:author="Scott Cooper" w:date="2014-12-14T15:37:00Z">
        <w:r w:rsidR="00177D15" w:rsidRPr="001A2577" w:rsidDel="00B032A1">
          <w:rPr>
            <w:rFonts w:ascii="Times New Roman" w:hAnsi="Times New Roman" w:cs="Times New Roman"/>
            <w:sz w:val="24"/>
            <w:szCs w:val="20"/>
          </w:rPr>
          <w:delText xml:space="preserve">Terms of best-fit model of log transformed raw algal abundance in 2009 field enclosure experiment, using numerical tadpole and mayfly </w:delText>
        </w:r>
        <w:r w:rsidR="009A0D57" w:rsidDel="00B032A1">
          <w:rPr>
            <w:rFonts w:ascii="Times New Roman" w:hAnsi="Times New Roman" w:cs="Times New Roman"/>
            <w:sz w:val="24"/>
            <w:szCs w:val="20"/>
          </w:rPr>
          <w:delText>abundance</w:delText>
        </w:r>
        <w:r w:rsidR="00177D15" w:rsidRPr="001A2577" w:rsidDel="00B032A1">
          <w:rPr>
            <w:rFonts w:ascii="Times New Roman" w:hAnsi="Times New Roman" w:cs="Times New Roman"/>
            <w:sz w:val="24"/>
            <w:szCs w:val="20"/>
          </w:rPr>
          <w:delText xml:space="preserve"> as independent variables.</w:delText>
        </w:r>
      </w:del>
      <w:ins w:id="2273" w:author="Scott Cooper" w:date="2014-12-14T15:37:00Z">
        <w:r w:rsidR="00B032A1">
          <w:rPr>
            <w:rFonts w:ascii="Times New Roman" w:hAnsi="Times New Roman" w:cs="Times New Roman"/>
            <w:sz w:val="24"/>
            <w:szCs w:val="20"/>
          </w:rPr>
          <w:t xml:space="preserve">Note block and lake effects in text and note magnitude of difference between lakes in text.  </w:t>
        </w:r>
      </w:ins>
      <w:ins w:id="2274" w:author="Scott Cooper" w:date="2014-12-14T15:38:00Z">
        <w:r w:rsidR="00B032A1">
          <w:rPr>
            <w:rFonts w:ascii="Times New Roman" w:hAnsi="Times New Roman" w:cs="Times New Roman"/>
            <w:sz w:val="24"/>
            <w:szCs w:val="20"/>
          </w:rPr>
          <w:t>List model coefficients, t, and p values in text or a figure legend.</w:t>
        </w:r>
      </w:ins>
    </w:p>
    <w:p w14:paraId="6806BBC9" w14:textId="77777777" w:rsidR="00427924" w:rsidRDefault="00427924">
      <w:pPr>
        <w:rPr>
          <w:rFonts w:ascii="Times New Roman" w:hAnsi="Times New Roman" w:cs="Times New Roman"/>
          <w:sz w:val="24"/>
          <w:szCs w:val="20"/>
        </w:rPr>
      </w:pPr>
      <w:r>
        <w:rPr>
          <w:rFonts w:ascii="Times New Roman" w:hAnsi="Times New Roman" w:cs="Times New Roman"/>
          <w:sz w:val="24"/>
          <w:szCs w:val="20"/>
        </w:rPr>
        <w:lastRenderedPageBreak/>
        <w:br w:type="page"/>
      </w:r>
    </w:p>
    <w:tbl>
      <w:tblPr>
        <w:tblStyle w:val="TableGrid"/>
        <w:tblW w:w="0" w:type="auto"/>
        <w:jc w:val="center"/>
        <w:tblLook w:val="04A0" w:firstRow="1" w:lastRow="0" w:firstColumn="1" w:lastColumn="0" w:noHBand="0" w:noVBand="1"/>
      </w:tblPr>
      <w:tblGrid>
        <w:gridCol w:w="3346"/>
        <w:gridCol w:w="1706"/>
        <w:gridCol w:w="1559"/>
        <w:gridCol w:w="2520"/>
      </w:tblGrid>
      <w:tr w:rsidR="00AD160F" w:rsidRPr="00FC3248" w14:paraId="62E325C7" w14:textId="77777777" w:rsidTr="001A2577">
        <w:trPr>
          <w:jc w:val="center"/>
        </w:trPr>
        <w:tc>
          <w:tcPr>
            <w:tcW w:w="3346" w:type="dxa"/>
            <w:vAlign w:val="center"/>
          </w:tcPr>
          <w:p w14:paraId="655EEE73" w14:textId="39BC23FA" w:rsidR="00AD160F" w:rsidRPr="00FC3248" w:rsidRDefault="00AD160F" w:rsidP="001A2577">
            <w:pPr>
              <w:jc w:val="center"/>
              <w:rPr>
                <w:rFonts w:ascii="Times New Roman" w:hAnsi="Times New Roman" w:cs="Times New Roman"/>
                <w:noProof/>
                <w:sz w:val="20"/>
                <w:szCs w:val="20"/>
              </w:rPr>
            </w:pPr>
            <w:del w:id="2275" w:author="Scott Cooper" w:date="2014-12-14T15:39:00Z">
              <w:r w:rsidRPr="00FC3248" w:rsidDel="00B032A1">
                <w:rPr>
                  <w:rFonts w:ascii="Times New Roman" w:hAnsi="Times New Roman" w:cs="Times New Roman"/>
                  <w:noProof/>
                  <w:sz w:val="20"/>
                  <w:szCs w:val="20"/>
                </w:rPr>
                <w:lastRenderedPageBreak/>
                <w:delText>Fixed effects</w:delText>
              </w:r>
            </w:del>
          </w:p>
        </w:tc>
        <w:tc>
          <w:tcPr>
            <w:tcW w:w="1706" w:type="dxa"/>
            <w:vAlign w:val="center"/>
          </w:tcPr>
          <w:p w14:paraId="05EEA938" w14:textId="6C48A3AD" w:rsidR="00AD160F" w:rsidRPr="00FC3248" w:rsidRDefault="00AD160F" w:rsidP="001A2577">
            <w:pPr>
              <w:jc w:val="center"/>
              <w:rPr>
                <w:rFonts w:ascii="Times New Roman" w:hAnsi="Times New Roman" w:cs="Times New Roman"/>
                <w:noProof/>
                <w:sz w:val="20"/>
                <w:szCs w:val="20"/>
              </w:rPr>
            </w:pPr>
            <w:del w:id="2276" w:author="Scott Cooper" w:date="2014-12-14T15:39:00Z">
              <w:r w:rsidRPr="00FC3248" w:rsidDel="00B032A1">
                <w:rPr>
                  <w:rFonts w:ascii="Times New Roman" w:hAnsi="Times New Roman" w:cs="Times New Roman"/>
                  <w:noProof/>
                  <w:sz w:val="20"/>
                  <w:szCs w:val="20"/>
                </w:rPr>
                <w:delText>Random effects</w:delText>
              </w:r>
            </w:del>
          </w:p>
        </w:tc>
        <w:tc>
          <w:tcPr>
            <w:tcW w:w="1559" w:type="dxa"/>
            <w:vAlign w:val="center"/>
          </w:tcPr>
          <w:p w14:paraId="2FDE6AFD" w14:textId="4C1F6A95" w:rsidR="00AD160F" w:rsidRPr="00FC3248" w:rsidRDefault="00AD160F" w:rsidP="001A2577">
            <w:pPr>
              <w:jc w:val="center"/>
              <w:rPr>
                <w:rFonts w:ascii="Times New Roman" w:hAnsi="Times New Roman" w:cs="Times New Roman"/>
                <w:noProof/>
                <w:sz w:val="20"/>
                <w:szCs w:val="20"/>
              </w:rPr>
            </w:pPr>
            <w:del w:id="2277" w:author="Scott Cooper" w:date="2014-12-14T15:39:00Z">
              <w:r w:rsidRPr="00FC3248" w:rsidDel="00B032A1">
                <w:rPr>
                  <w:rFonts w:ascii="Times New Roman" w:hAnsi="Times New Roman" w:cs="Times New Roman"/>
                  <w:noProof/>
                  <w:sz w:val="20"/>
                  <w:szCs w:val="20"/>
                </w:rPr>
                <w:delText>Heterogeneity of variances</w:delText>
              </w:r>
            </w:del>
          </w:p>
        </w:tc>
        <w:tc>
          <w:tcPr>
            <w:tcW w:w="2520" w:type="dxa"/>
            <w:vAlign w:val="center"/>
          </w:tcPr>
          <w:p w14:paraId="02BB34BF" w14:textId="40B3C87E" w:rsidR="00AD160F" w:rsidRPr="00FC3248" w:rsidRDefault="00AD160F" w:rsidP="001A2577">
            <w:pPr>
              <w:jc w:val="center"/>
              <w:rPr>
                <w:rFonts w:ascii="Times New Roman" w:hAnsi="Times New Roman" w:cs="Times New Roman"/>
                <w:noProof/>
                <w:sz w:val="20"/>
                <w:szCs w:val="20"/>
              </w:rPr>
            </w:pPr>
            <w:del w:id="2278" w:author="Scott Cooper" w:date="2014-12-14T15:39:00Z">
              <w:r w:rsidRPr="00FC3248" w:rsidDel="00B032A1">
                <w:rPr>
                  <w:rFonts w:ascii="Times New Roman" w:hAnsi="Times New Roman" w:cs="Times New Roman"/>
                  <w:noProof/>
                  <w:sz w:val="20"/>
                  <w:szCs w:val="20"/>
                </w:rPr>
                <w:delText>AIC</w:delText>
              </w:r>
            </w:del>
          </w:p>
        </w:tc>
      </w:tr>
      <w:tr w:rsidR="00D91E1C" w:rsidRPr="00FC3248" w14:paraId="26A6A356" w14:textId="77777777" w:rsidTr="001A2577">
        <w:trPr>
          <w:jc w:val="center"/>
        </w:trPr>
        <w:tc>
          <w:tcPr>
            <w:tcW w:w="3346" w:type="dxa"/>
            <w:vAlign w:val="center"/>
          </w:tcPr>
          <w:p w14:paraId="3F2D2B72" w14:textId="4AB6D620" w:rsidR="00D91E1C" w:rsidRPr="00FC3248" w:rsidRDefault="000F31F4" w:rsidP="001A2577">
            <w:pPr>
              <w:jc w:val="center"/>
              <w:rPr>
                <w:rFonts w:ascii="Times New Roman" w:hAnsi="Times New Roman" w:cs="Times New Roman"/>
                <w:noProof/>
                <w:sz w:val="20"/>
                <w:szCs w:val="20"/>
              </w:rPr>
            </w:pPr>
            <w:del w:id="2279" w:author="Scott Cooper" w:date="2014-12-14T15:39: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x</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Pr="00FC3248" w:rsidDel="00B032A1">
                <w:rPr>
                  <w:rFonts w:ascii="Times New Roman" w:hAnsi="Times New Roman" w:cs="Times New Roman"/>
                  <w:noProof/>
                  <w:sz w:val="20"/>
                  <w:szCs w:val="20"/>
                </w:rPr>
                <w:delText xml:space="preserve"> + Lake + Siltiness</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 Radiation+No. of Days</w:delText>
              </w:r>
            </w:del>
          </w:p>
        </w:tc>
        <w:tc>
          <w:tcPr>
            <w:tcW w:w="1706" w:type="dxa"/>
            <w:vAlign w:val="center"/>
          </w:tcPr>
          <w:p w14:paraId="42E89153" w14:textId="77777777" w:rsidR="00D91E1C" w:rsidRPr="00FC3248" w:rsidRDefault="00D91E1C" w:rsidP="001A2577">
            <w:pPr>
              <w:jc w:val="center"/>
              <w:rPr>
                <w:rFonts w:ascii="Times New Roman" w:hAnsi="Times New Roman" w:cs="Times New Roman"/>
                <w:noProof/>
                <w:sz w:val="20"/>
                <w:szCs w:val="20"/>
              </w:rPr>
            </w:pPr>
          </w:p>
        </w:tc>
        <w:tc>
          <w:tcPr>
            <w:tcW w:w="1559" w:type="dxa"/>
            <w:vAlign w:val="center"/>
          </w:tcPr>
          <w:p w14:paraId="6F1BFFFB" w14:textId="77777777" w:rsidR="00D91E1C" w:rsidRPr="00FC3248" w:rsidRDefault="00D91E1C" w:rsidP="001A2577">
            <w:pPr>
              <w:jc w:val="center"/>
              <w:rPr>
                <w:rFonts w:ascii="Times New Roman" w:hAnsi="Times New Roman" w:cs="Times New Roman"/>
                <w:noProof/>
                <w:sz w:val="20"/>
                <w:szCs w:val="20"/>
              </w:rPr>
            </w:pPr>
          </w:p>
        </w:tc>
        <w:tc>
          <w:tcPr>
            <w:tcW w:w="2520" w:type="dxa"/>
            <w:vAlign w:val="center"/>
          </w:tcPr>
          <w:p w14:paraId="2038306E" w14:textId="499CC9EE" w:rsidR="00D91E1C" w:rsidRPr="00FC3248" w:rsidRDefault="00DA16ED" w:rsidP="00DA16ED">
            <w:pPr>
              <w:jc w:val="center"/>
              <w:rPr>
                <w:rFonts w:ascii="Times New Roman" w:hAnsi="Times New Roman" w:cs="Times New Roman"/>
                <w:noProof/>
                <w:sz w:val="20"/>
                <w:szCs w:val="20"/>
              </w:rPr>
            </w:pPr>
            <w:del w:id="2280" w:author="Scott Cooper" w:date="2014-12-14T15:39:00Z">
              <w:r w:rsidDel="00B032A1">
                <w:rPr>
                  <w:rFonts w:ascii="Times New Roman" w:hAnsi="Times New Roman" w:cs="Times New Roman"/>
                  <w:noProof/>
                  <w:sz w:val="20"/>
                  <w:szCs w:val="20"/>
                </w:rPr>
                <w:delText>136.9</w:delText>
              </w:r>
              <w:r w:rsidR="00F85CD1" w:rsidRPr="00FC3248" w:rsidDel="00B032A1">
                <w:rPr>
                  <w:rFonts w:ascii="Times New Roman" w:hAnsi="Times New Roman" w:cs="Times New Roman"/>
                  <w:noProof/>
                  <w:sz w:val="20"/>
                  <w:szCs w:val="20"/>
                </w:rPr>
                <w:delText>0</w:delText>
              </w:r>
            </w:del>
          </w:p>
        </w:tc>
      </w:tr>
      <w:tr w:rsidR="00B61137" w:rsidRPr="00FC3248" w14:paraId="059966D5" w14:textId="77777777" w:rsidTr="001A2577">
        <w:trPr>
          <w:jc w:val="center"/>
        </w:trPr>
        <w:tc>
          <w:tcPr>
            <w:tcW w:w="3346" w:type="dxa"/>
            <w:vAlign w:val="center"/>
          </w:tcPr>
          <w:p w14:paraId="61D4D6A2" w14:textId="084E8846" w:rsidR="00B61137" w:rsidRPr="00FC3248" w:rsidRDefault="000F31F4" w:rsidP="001A2577">
            <w:pPr>
              <w:jc w:val="center"/>
              <w:rPr>
                <w:rFonts w:ascii="Times New Roman" w:hAnsi="Times New Roman" w:cs="Times New Roman"/>
                <w:noProof/>
                <w:sz w:val="20"/>
                <w:szCs w:val="20"/>
              </w:rPr>
            </w:pPr>
            <w:del w:id="2281" w:author="Scott Cooper" w:date="2014-12-14T15:39: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x</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Pr="00FC3248" w:rsidDel="00B032A1">
                <w:rPr>
                  <w:rFonts w:ascii="Times New Roman" w:hAnsi="Times New Roman" w:cs="Times New Roman"/>
                  <w:noProof/>
                  <w:sz w:val="20"/>
                  <w:szCs w:val="20"/>
                </w:rPr>
                <w:delText xml:space="preserve"> + Lake + Siltiness</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 Radiation + No. of Days</w:delText>
              </w:r>
            </w:del>
          </w:p>
        </w:tc>
        <w:tc>
          <w:tcPr>
            <w:tcW w:w="1706" w:type="dxa"/>
            <w:vAlign w:val="center"/>
          </w:tcPr>
          <w:p w14:paraId="3D3AEE20" w14:textId="3C00C0EF" w:rsidR="00B61137" w:rsidRPr="00FC3248" w:rsidRDefault="00B61137" w:rsidP="001A2577">
            <w:pPr>
              <w:jc w:val="center"/>
              <w:rPr>
                <w:rFonts w:ascii="Times New Roman" w:hAnsi="Times New Roman" w:cs="Times New Roman"/>
                <w:noProof/>
                <w:sz w:val="20"/>
                <w:szCs w:val="20"/>
              </w:rPr>
            </w:pPr>
            <w:del w:id="2282" w:author="Scott Cooper" w:date="2014-12-14T15:39:00Z">
              <w:r w:rsidRPr="00FC3248" w:rsidDel="00B032A1">
                <w:rPr>
                  <w:rFonts w:ascii="Times New Roman" w:hAnsi="Times New Roman" w:cs="Times New Roman"/>
                  <w:noProof/>
                  <w:sz w:val="20"/>
                  <w:szCs w:val="20"/>
                </w:rPr>
                <w:delText>Block</w:delText>
              </w:r>
            </w:del>
          </w:p>
        </w:tc>
        <w:tc>
          <w:tcPr>
            <w:tcW w:w="1559" w:type="dxa"/>
            <w:vAlign w:val="center"/>
          </w:tcPr>
          <w:p w14:paraId="18CE2356" w14:textId="77777777" w:rsidR="00B61137" w:rsidRPr="00FC3248" w:rsidRDefault="00B61137" w:rsidP="001A2577">
            <w:pPr>
              <w:jc w:val="center"/>
              <w:rPr>
                <w:rFonts w:ascii="Times New Roman" w:hAnsi="Times New Roman" w:cs="Times New Roman"/>
                <w:noProof/>
                <w:sz w:val="20"/>
                <w:szCs w:val="20"/>
              </w:rPr>
            </w:pPr>
          </w:p>
        </w:tc>
        <w:tc>
          <w:tcPr>
            <w:tcW w:w="2520" w:type="dxa"/>
            <w:vAlign w:val="center"/>
          </w:tcPr>
          <w:p w14:paraId="372E4853" w14:textId="016FE069" w:rsidR="00B61137" w:rsidRPr="00FC3248" w:rsidRDefault="00DA16ED" w:rsidP="00DA16ED">
            <w:pPr>
              <w:jc w:val="center"/>
              <w:rPr>
                <w:rFonts w:ascii="Times New Roman" w:hAnsi="Times New Roman" w:cs="Times New Roman"/>
                <w:noProof/>
                <w:sz w:val="20"/>
                <w:szCs w:val="20"/>
              </w:rPr>
            </w:pPr>
            <w:del w:id="2283" w:author="Scott Cooper" w:date="2014-12-14T15:39:00Z">
              <w:r w:rsidDel="00B032A1">
                <w:rPr>
                  <w:rFonts w:ascii="Times New Roman" w:hAnsi="Times New Roman" w:cs="Times New Roman"/>
                  <w:noProof/>
                  <w:sz w:val="20"/>
                  <w:szCs w:val="20"/>
                </w:rPr>
                <w:delText>140.6</w:delText>
              </w:r>
              <w:r w:rsidR="00F85CD1" w:rsidRPr="00FC3248" w:rsidDel="00B032A1">
                <w:rPr>
                  <w:rFonts w:ascii="Times New Roman" w:hAnsi="Times New Roman" w:cs="Times New Roman"/>
                  <w:noProof/>
                  <w:sz w:val="20"/>
                  <w:szCs w:val="20"/>
                </w:rPr>
                <w:delText>; but reduces correlation fitted</w:delText>
              </w:r>
              <w:r w:rsidDel="00B032A1">
                <w:rPr>
                  <w:rFonts w:ascii="Times New Roman" w:hAnsi="Times New Roman" w:cs="Times New Roman"/>
                  <w:noProof/>
                  <w:sz w:val="20"/>
                  <w:szCs w:val="20"/>
                </w:rPr>
                <w:delText>-</w:delText>
              </w:r>
              <w:r w:rsidR="00F85CD1" w:rsidRPr="00FC3248" w:rsidDel="00B032A1">
                <w:rPr>
                  <w:rFonts w:ascii="Times New Roman" w:hAnsi="Times New Roman" w:cs="Times New Roman"/>
                  <w:noProof/>
                  <w:sz w:val="20"/>
                  <w:szCs w:val="20"/>
                </w:rPr>
                <w:delText xml:space="preserve"> residuals</w:delText>
              </w:r>
              <w:r w:rsidDel="00B032A1">
                <w:rPr>
                  <w:rFonts w:ascii="Times New Roman" w:hAnsi="Times New Roman" w:cs="Times New Roman"/>
                  <w:noProof/>
                  <w:sz w:val="20"/>
                  <w:szCs w:val="20"/>
                </w:rPr>
                <w:delText xml:space="preserve"> correlation</w:delText>
              </w:r>
              <w:r w:rsidR="00F85CD1" w:rsidRPr="00FC3248" w:rsidDel="00B032A1">
                <w:rPr>
                  <w:rFonts w:ascii="Times New Roman" w:hAnsi="Times New Roman" w:cs="Times New Roman"/>
                  <w:noProof/>
                  <w:sz w:val="20"/>
                  <w:szCs w:val="20"/>
                </w:rPr>
                <w:delText xml:space="preserve"> and </w:delText>
              </w:r>
              <w:r w:rsidDel="00B032A1">
                <w:rPr>
                  <w:rFonts w:ascii="Times New Roman" w:hAnsi="Times New Roman" w:cs="Times New Roman"/>
                  <w:noProof/>
                  <w:sz w:val="20"/>
                  <w:szCs w:val="20"/>
                </w:rPr>
                <w:delText xml:space="preserve">increases </w:delText>
              </w:r>
              <w:r w:rsidR="00F85CD1" w:rsidRPr="00FC3248" w:rsidDel="00B032A1">
                <w:rPr>
                  <w:rFonts w:ascii="Times New Roman" w:hAnsi="Times New Roman" w:cs="Times New Roman"/>
                  <w:noProof/>
                  <w:sz w:val="20"/>
                  <w:szCs w:val="20"/>
                </w:rPr>
                <w:delText>normality of residuals</w:delText>
              </w:r>
            </w:del>
          </w:p>
        </w:tc>
      </w:tr>
      <w:tr w:rsidR="000F31F4" w:rsidRPr="00FC3248" w14:paraId="11401419" w14:textId="77777777" w:rsidTr="001A2577">
        <w:trPr>
          <w:jc w:val="center"/>
        </w:trPr>
        <w:tc>
          <w:tcPr>
            <w:tcW w:w="3346" w:type="dxa"/>
            <w:vAlign w:val="center"/>
          </w:tcPr>
          <w:p w14:paraId="690AA236" w14:textId="124AA6D8" w:rsidR="000F31F4" w:rsidRPr="00FC3248" w:rsidRDefault="000F31F4" w:rsidP="001A2577">
            <w:pPr>
              <w:jc w:val="center"/>
              <w:rPr>
                <w:rFonts w:ascii="Times New Roman" w:hAnsi="Times New Roman" w:cs="Times New Roman"/>
                <w:noProof/>
                <w:sz w:val="20"/>
                <w:szCs w:val="20"/>
              </w:rPr>
            </w:pPr>
            <w:del w:id="2284" w:author="Scott Cooper" w:date="2014-12-14T15:39: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Pr="00FC3248" w:rsidDel="00B032A1">
                <w:rPr>
                  <w:rFonts w:ascii="Times New Roman" w:hAnsi="Times New Roman" w:cs="Times New Roman"/>
                  <w:noProof/>
                  <w:sz w:val="20"/>
                  <w:szCs w:val="20"/>
                </w:rPr>
                <w:delText xml:space="preserve"> x Mayfly </w:delText>
              </w:r>
              <w:r w:rsidR="009A0D57" w:rsidDel="00B032A1">
                <w:rPr>
                  <w:rFonts w:ascii="Times New Roman" w:hAnsi="Times New Roman" w:cs="Times New Roman"/>
                  <w:noProof/>
                  <w:sz w:val="20"/>
                  <w:szCs w:val="20"/>
                </w:rPr>
                <w:delText>Abundance</w:delText>
              </w:r>
              <w:r w:rsidRPr="00FC3248" w:rsidDel="00B032A1">
                <w:rPr>
                  <w:rFonts w:ascii="Times New Roman" w:hAnsi="Times New Roman" w:cs="Times New Roman"/>
                  <w:noProof/>
                  <w:sz w:val="20"/>
                  <w:szCs w:val="20"/>
                </w:rPr>
                <w:delText xml:space="preserve"> + Lake + Siltiness</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 Radiation</w:delText>
              </w:r>
            </w:del>
          </w:p>
        </w:tc>
        <w:tc>
          <w:tcPr>
            <w:tcW w:w="1706" w:type="dxa"/>
            <w:vAlign w:val="center"/>
          </w:tcPr>
          <w:p w14:paraId="57FDF198" w14:textId="5E5390DA" w:rsidR="000F31F4" w:rsidRPr="00FC3248" w:rsidRDefault="000F31F4" w:rsidP="001A2577">
            <w:pPr>
              <w:jc w:val="center"/>
              <w:rPr>
                <w:rFonts w:ascii="Times New Roman" w:hAnsi="Times New Roman" w:cs="Times New Roman"/>
                <w:noProof/>
                <w:sz w:val="20"/>
                <w:szCs w:val="20"/>
              </w:rPr>
            </w:pPr>
            <w:del w:id="2285" w:author="Scott Cooper" w:date="2014-12-14T15:39:00Z">
              <w:r w:rsidRPr="00FC3248" w:rsidDel="00B032A1">
                <w:rPr>
                  <w:rFonts w:ascii="Times New Roman" w:hAnsi="Times New Roman" w:cs="Times New Roman"/>
                  <w:noProof/>
                  <w:sz w:val="20"/>
                  <w:szCs w:val="20"/>
                </w:rPr>
                <w:delText>Random slope for No. of Days nested within random intercept for Block</w:delText>
              </w:r>
            </w:del>
          </w:p>
        </w:tc>
        <w:tc>
          <w:tcPr>
            <w:tcW w:w="1559" w:type="dxa"/>
            <w:vAlign w:val="center"/>
          </w:tcPr>
          <w:p w14:paraId="442A3759" w14:textId="77777777" w:rsidR="000F31F4" w:rsidRPr="00FC3248" w:rsidRDefault="000F31F4" w:rsidP="001A2577">
            <w:pPr>
              <w:jc w:val="center"/>
              <w:rPr>
                <w:rFonts w:ascii="Times New Roman" w:hAnsi="Times New Roman" w:cs="Times New Roman"/>
                <w:noProof/>
                <w:sz w:val="20"/>
                <w:szCs w:val="20"/>
              </w:rPr>
            </w:pPr>
          </w:p>
        </w:tc>
        <w:tc>
          <w:tcPr>
            <w:tcW w:w="2520" w:type="dxa"/>
            <w:vAlign w:val="center"/>
          </w:tcPr>
          <w:p w14:paraId="229A3716" w14:textId="47CEA9C4" w:rsidR="000F31F4" w:rsidRPr="00FC3248" w:rsidRDefault="00DA16ED" w:rsidP="00DA16ED">
            <w:pPr>
              <w:jc w:val="center"/>
              <w:rPr>
                <w:rFonts w:ascii="Times New Roman" w:hAnsi="Times New Roman" w:cs="Times New Roman"/>
                <w:noProof/>
                <w:sz w:val="20"/>
                <w:szCs w:val="20"/>
              </w:rPr>
            </w:pPr>
            <w:del w:id="2286" w:author="Scott Cooper" w:date="2014-12-14T15:39:00Z">
              <w:r w:rsidDel="00B032A1">
                <w:rPr>
                  <w:rFonts w:ascii="Times New Roman" w:hAnsi="Times New Roman" w:cs="Times New Roman"/>
                  <w:noProof/>
                  <w:sz w:val="20"/>
                  <w:szCs w:val="20"/>
                </w:rPr>
                <w:delText>145.2</w:delText>
              </w:r>
            </w:del>
          </w:p>
        </w:tc>
      </w:tr>
      <w:tr w:rsidR="00B61137" w:rsidRPr="00FC3248" w14:paraId="3FB4581A" w14:textId="77777777" w:rsidTr="001A2577">
        <w:trPr>
          <w:jc w:val="center"/>
        </w:trPr>
        <w:tc>
          <w:tcPr>
            <w:tcW w:w="3346" w:type="dxa"/>
            <w:vAlign w:val="center"/>
          </w:tcPr>
          <w:p w14:paraId="624FB309" w14:textId="08E0DB0E" w:rsidR="00B61137" w:rsidRPr="00FC3248" w:rsidRDefault="00B61137" w:rsidP="001A2577">
            <w:pPr>
              <w:jc w:val="center"/>
              <w:rPr>
                <w:rFonts w:ascii="Times New Roman" w:hAnsi="Times New Roman" w:cs="Times New Roman"/>
                <w:noProof/>
                <w:sz w:val="20"/>
                <w:szCs w:val="20"/>
              </w:rPr>
            </w:pPr>
            <w:del w:id="2287" w:author="Scott Cooper" w:date="2014-12-14T15:39:00Z">
              <w:r w:rsidRPr="00FC3248" w:rsidDel="00B032A1">
                <w:rPr>
                  <w:rFonts w:ascii="Times New Roman" w:hAnsi="Times New Roman" w:cs="Times New Roman"/>
                  <w:noProof/>
                  <w:sz w:val="20"/>
                  <w:szCs w:val="20"/>
                </w:rPr>
                <w:delText xml:space="preserve">Tadpole </w:delText>
              </w:r>
              <w:r w:rsidR="009A0D57" w:rsidDel="00B032A1">
                <w:rPr>
                  <w:rFonts w:ascii="Times New Roman" w:hAnsi="Times New Roman" w:cs="Times New Roman"/>
                  <w:noProof/>
                  <w:sz w:val="20"/>
                  <w:szCs w:val="20"/>
                </w:rPr>
                <w:delText>Abundance</w:delText>
              </w:r>
              <w:r w:rsidR="00427924" w:rsidDel="00B032A1">
                <w:rPr>
                  <w:rFonts w:ascii="Times New Roman" w:hAnsi="Times New Roman" w:cs="Times New Roman"/>
                  <w:noProof/>
                  <w:sz w:val="20"/>
                  <w:szCs w:val="20"/>
                </w:rPr>
                <w:delText xml:space="preserve"> </w:delText>
              </w:r>
              <w:r w:rsidR="006F228D" w:rsidRPr="00FC3248" w:rsidDel="00B032A1">
                <w:rPr>
                  <w:rFonts w:ascii="Times New Roman" w:hAnsi="Times New Roman" w:cs="Times New Roman"/>
                  <w:noProof/>
                  <w:sz w:val="20"/>
                  <w:szCs w:val="20"/>
                </w:rPr>
                <w:delText>x</w:delText>
              </w:r>
              <w:r w:rsidR="00427924"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000F31F4" w:rsidRPr="00FC3248" w:rsidDel="00B032A1">
                <w:rPr>
                  <w:rFonts w:ascii="Times New Roman" w:hAnsi="Times New Roman" w:cs="Times New Roman"/>
                  <w:noProof/>
                  <w:sz w:val="20"/>
                  <w:szCs w:val="20"/>
                </w:rPr>
                <w:delText xml:space="preserve">Lake + </w:delText>
              </w:r>
              <w:r w:rsidRPr="00FC3248" w:rsidDel="00B032A1">
                <w:rPr>
                  <w:rFonts w:ascii="Times New Roman" w:hAnsi="Times New Roman" w:cs="Times New Roman"/>
                  <w:noProof/>
                  <w:sz w:val="20"/>
                  <w:szCs w:val="20"/>
                </w:rPr>
                <w:delText>Siltiness</w:delText>
              </w:r>
              <w:r w:rsidR="00427924" w:rsidDel="00B032A1">
                <w:rPr>
                  <w:rFonts w:ascii="Times New Roman" w:hAnsi="Times New Roman" w:cs="Times New Roman"/>
                  <w:noProof/>
                  <w:sz w:val="20"/>
                  <w:szCs w:val="20"/>
                </w:rPr>
                <w:delText xml:space="preserve"> </w:delText>
              </w:r>
              <w:r w:rsidR="006F228D" w:rsidRPr="00FC3248" w:rsidDel="00B032A1">
                <w:rPr>
                  <w:rFonts w:ascii="Times New Roman" w:hAnsi="Times New Roman" w:cs="Times New Roman"/>
                  <w:noProof/>
                  <w:sz w:val="20"/>
                  <w:szCs w:val="20"/>
                </w:rPr>
                <w:delText xml:space="preserve">+ </w:delText>
              </w:r>
              <w:r w:rsidRPr="00FC3248" w:rsidDel="00B032A1">
                <w:rPr>
                  <w:rFonts w:ascii="Times New Roman" w:hAnsi="Times New Roman" w:cs="Times New Roman"/>
                  <w:noProof/>
                  <w:sz w:val="20"/>
                  <w:szCs w:val="20"/>
                </w:rPr>
                <w:delText>Radiation</w:delText>
              </w:r>
              <w:r w:rsidR="000F31F4" w:rsidRPr="00FC3248" w:rsidDel="00B032A1">
                <w:rPr>
                  <w:rFonts w:ascii="Times New Roman" w:hAnsi="Times New Roman" w:cs="Times New Roman"/>
                  <w:noProof/>
                  <w:sz w:val="20"/>
                  <w:szCs w:val="20"/>
                </w:rPr>
                <w:delText xml:space="preserve"> + No. of Days</w:delText>
              </w:r>
            </w:del>
          </w:p>
        </w:tc>
        <w:tc>
          <w:tcPr>
            <w:tcW w:w="1706" w:type="dxa"/>
            <w:vAlign w:val="center"/>
          </w:tcPr>
          <w:p w14:paraId="269443B4" w14:textId="2C2E5D45" w:rsidR="00B61137" w:rsidRPr="00FC3248" w:rsidRDefault="00B61137" w:rsidP="001A2577">
            <w:pPr>
              <w:jc w:val="center"/>
              <w:rPr>
                <w:rFonts w:ascii="Times New Roman" w:hAnsi="Times New Roman" w:cs="Times New Roman"/>
                <w:noProof/>
                <w:sz w:val="20"/>
                <w:szCs w:val="20"/>
              </w:rPr>
            </w:pPr>
            <w:del w:id="2288" w:author="Scott Cooper" w:date="2014-12-14T15:39:00Z">
              <w:r w:rsidRPr="00FC3248" w:rsidDel="00B032A1">
                <w:rPr>
                  <w:rFonts w:ascii="Times New Roman" w:hAnsi="Times New Roman" w:cs="Times New Roman"/>
                  <w:noProof/>
                  <w:sz w:val="20"/>
                  <w:szCs w:val="20"/>
                </w:rPr>
                <w:delText>Block</w:delText>
              </w:r>
            </w:del>
          </w:p>
        </w:tc>
        <w:tc>
          <w:tcPr>
            <w:tcW w:w="1559" w:type="dxa"/>
            <w:vAlign w:val="center"/>
          </w:tcPr>
          <w:p w14:paraId="20F6054B" w14:textId="01657461" w:rsidR="00B61137" w:rsidRPr="00FC3248" w:rsidRDefault="00B61137" w:rsidP="001A2577">
            <w:pPr>
              <w:jc w:val="center"/>
              <w:rPr>
                <w:rFonts w:ascii="Times New Roman" w:hAnsi="Times New Roman" w:cs="Times New Roman"/>
                <w:noProof/>
                <w:sz w:val="20"/>
                <w:szCs w:val="20"/>
              </w:rPr>
            </w:pPr>
            <w:del w:id="2289" w:author="Scott Cooper" w:date="2014-12-14T15:39:00Z">
              <w:r w:rsidRPr="00FC3248" w:rsidDel="00B032A1">
                <w:rPr>
                  <w:rFonts w:ascii="Times New Roman" w:hAnsi="Times New Roman" w:cs="Times New Roman"/>
                  <w:noProof/>
                  <w:sz w:val="20"/>
                  <w:szCs w:val="20"/>
                </w:rPr>
                <w:delText>Lake, Block</w:delText>
              </w:r>
            </w:del>
          </w:p>
        </w:tc>
        <w:tc>
          <w:tcPr>
            <w:tcW w:w="2520" w:type="dxa"/>
            <w:vAlign w:val="center"/>
          </w:tcPr>
          <w:p w14:paraId="1935CADE" w14:textId="54EF74EC" w:rsidR="00B61137" w:rsidRPr="00FC3248" w:rsidRDefault="00DA16ED" w:rsidP="001A2577">
            <w:pPr>
              <w:jc w:val="center"/>
              <w:rPr>
                <w:rFonts w:ascii="Times New Roman" w:hAnsi="Times New Roman" w:cs="Times New Roman"/>
                <w:noProof/>
                <w:sz w:val="20"/>
                <w:szCs w:val="20"/>
              </w:rPr>
            </w:pPr>
            <w:del w:id="2290" w:author="Scott Cooper" w:date="2014-12-14T15:39:00Z">
              <w:r w:rsidDel="00B032A1">
                <w:rPr>
                  <w:rFonts w:ascii="Times New Roman" w:hAnsi="Times New Roman" w:cs="Times New Roman"/>
                  <w:noProof/>
                  <w:sz w:val="20"/>
                  <w:szCs w:val="20"/>
                </w:rPr>
                <w:delText>5.9</w:delText>
              </w:r>
            </w:del>
          </w:p>
        </w:tc>
      </w:tr>
      <w:tr w:rsidR="00B61137" w:rsidRPr="00FC3248" w14:paraId="0879D629" w14:textId="77777777" w:rsidTr="001A2577">
        <w:trPr>
          <w:jc w:val="center"/>
        </w:trPr>
        <w:tc>
          <w:tcPr>
            <w:tcW w:w="3346" w:type="dxa"/>
            <w:vAlign w:val="center"/>
          </w:tcPr>
          <w:p w14:paraId="04A4B2CB" w14:textId="7F97210E" w:rsidR="00B61137" w:rsidRPr="00FC3248" w:rsidRDefault="00B61137" w:rsidP="001A2577">
            <w:pPr>
              <w:jc w:val="center"/>
              <w:rPr>
                <w:rFonts w:ascii="Times New Roman" w:hAnsi="Times New Roman" w:cs="Times New Roman"/>
                <w:noProof/>
                <w:sz w:val="20"/>
                <w:szCs w:val="20"/>
              </w:rPr>
            </w:pPr>
            <w:del w:id="2291" w:author="Scott Cooper" w:date="2014-12-14T15:39:00Z">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r w:rsidR="006F228D" w:rsidRPr="00FC3248" w:rsidDel="00B032A1">
                <w:rPr>
                  <w:rFonts w:ascii="Times New Roman" w:hAnsi="Times New Roman" w:cs="Times New Roman"/>
                  <w:noProof/>
                  <w:sz w:val="20"/>
                  <w:szCs w:val="20"/>
                </w:rPr>
                <w:delText xml:space="preserve"> + </w:delText>
              </w:r>
              <w:r w:rsidR="000F31F4" w:rsidRPr="00FC3248" w:rsidDel="00B032A1">
                <w:rPr>
                  <w:rFonts w:ascii="Times New Roman" w:hAnsi="Times New Roman" w:cs="Times New Roman"/>
                  <w:noProof/>
                  <w:sz w:val="20"/>
                  <w:szCs w:val="20"/>
                </w:rPr>
                <w:delText>No. of Days</w:delText>
              </w:r>
            </w:del>
          </w:p>
        </w:tc>
        <w:tc>
          <w:tcPr>
            <w:tcW w:w="1706" w:type="dxa"/>
            <w:vAlign w:val="center"/>
          </w:tcPr>
          <w:p w14:paraId="3D6BC4F4" w14:textId="2836D01B" w:rsidR="00B61137" w:rsidRPr="00FC3248" w:rsidRDefault="00B61137" w:rsidP="001A2577">
            <w:pPr>
              <w:jc w:val="center"/>
              <w:rPr>
                <w:rFonts w:ascii="Times New Roman" w:hAnsi="Times New Roman" w:cs="Times New Roman"/>
                <w:noProof/>
                <w:sz w:val="20"/>
                <w:szCs w:val="20"/>
              </w:rPr>
            </w:pPr>
            <w:del w:id="2292" w:author="Scott Cooper" w:date="2014-12-14T15:39:00Z">
              <w:r w:rsidRPr="00FC3248" w:rsidDel="00B032A1">
                <w:rPr>
                  <w:rFonts w:ascii="Times New Roman" w:hAnsi="Times New Roman" w:cs="Times New Roman"/>
                  <w:noProof/>
                  <w:sz w:val="20"/>
                  <w:szCs w:val="20"/>
                </w:rPr>
                <w:delText>Block</w:delText>
              </w:r>
            </w:del>
          </w:p>
        </w:tc>
        <w:tc>
          <w:tcPr>
            <w:tcW w:w="1559" w:type="dxa"/>
            <w:vAlign w:val="center"/>
          </w:tcPr>
          <w:p w14:paraId="6A6F88C0" w14:textId="7F422949" w:rsidR="00B61137" w:rsidRPr="00FC3248" w:rsidRDefault="00B61137" w:rsidP="001A2577">
            <w:pPr>
              <w:jc w:val="center"/>
              <w:rPr>
                <w:rFonts w:ascii="Times New Roman" w:hAnsi="Times New Roman" w:cs="Times New Roman"/>
                <w:noProof/>
                <w:sz w:val="20"/>
                <w:szCs w:val="20"/>
              </w:rPr>
            </w:pPr>
            <w:del w:id="2293" w:author="Scott Cooper" w:date="2014-12-14T15:39:00Z">
              <w:r w:rsidRPr="00FC3248" w:rsidDel="00B032A1">
                <w:rPr>
                  <w:rFonts w:ascii="Times New Roman" w:hAnsi="Times New Roman" w:cs="Times New Roman"/>
                  <w:noProof/>
                  <w:sz w:val="20"/>
                  <w:szCs w:val="20"/>
                </w:rPr>
                <w:delText>Lake, Block</w:delText>
              </w:r>
            </w:del>
          </w:p>
        </w:tc>
        <w:tc>
          <w:tcPr>
            <w:tcW w:w="2520" w:type="dxa"/>
            <w:vAlign w:val="center"/>
          </w:tcPr>
          <w:p w14:paraId="53DE0BDC" w14:textId="35404FCD" w:rsidR="00B61137" w:rsidRPr="00FC3248" w:rsidRDefault="00DA16ED" w:rsidP="00DA16ED">
            <w:pPr>
              <w:keepNext/>
              <w:jc w:val="center"/>
              <w:rPr>
                <w:rFonts w:ascii="Times New Roman" w:hAnsi="Times New Roman" w:cs="Times New Roman"/>
                <w:noProof/>
                <w:sz w:val="20"/>
                <w:szCs w:val="20"/>
              </w:rPr>
            </w:pPr>
            <w:del w:id="2294" w:author="Scott Cooper" w:date="2014-12-14T15:39:00Z">
              <w:r w:rsidDel="00B032A1">
                <w:rPr>
                  <w:rFonts w:ascii="Times New Roman" w:hAnsi="Times New Roman" w:cs="Times New Roman"/>
                  <w:noProof/>
                  <w:sz w:val="20"/>
                  <w:szCs w:val="20"/>
                </w:rPr>
                <w:delText>0</w:delText>
              </w:r>
            </w:del>
          </w:p>
        </w:tc>
      </w:tr>
    </w:tbl>
    <w:p w14:paraId="45199133" w14:textId="19133FD4" w:rsidR="0035710B" w:rsidRDefault="002351DB" w:rsidP="0035710B">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4</w:t>
      </w:r>
      <w:r w:rsidRPr="001A2577">
        <w:rPr>
          <w:rFonts w:ascii="Times New Roman" w:hAnsi="Times New Roman" w:cs="Times New Roman"/>
          <w:sz w:val="24"/>
          <w:szCs w:val="20"/>
        </w:rPr>
        <w:t xml:space="preserve">. </w:t>
      </w:r>
      <w:del w:id="2295" w:author="Scott Cooper" w:date="2014-12-14T15:38:00Z">
        <w:r w:rsidRPr="001A2577" w:rsidDel="00B032A1">
          <w:rPr>
            <w:rFonts w:ascii="Times New Roman" w:hAnsi="Times New Roman" w:cs="Times New Roman"/>
            <w:sz w:val="24"/>
            <w:szCs w:val="20"/>
          </w:rPr>
          <w:delText xml:space="preserve">Models of controlled algal abundance for 2009 field enclosure experiment, using numerical tadpole and mayfly </w:delText>
        </w:r>
        <w:r w:rsidR="009A0D57" w:rsidDel="00B032A1">
          <w:rPr>
            <w:rFonts w:ascii="Times New Roman" w:hAnsi="Times New Roman" w:cs="Times New Roman"/>
            <w:sz w:val="24"/>
            <w:szCs w:val="20"/>
          </w:rPr>
          <w:delText>abundance</w:delText>
        </w:r>
        <w:r w:rsidRPr="001A2577" w:rsidDel="00B032A1">
          <w:rPr>
            <w:rFonts w:ascii="Times New Roman" w:hAnsi="Times New Roman" w:cs="Times New Roman"/>
            <w:sz w:val="24"/>
            <w:szCs w:val="20"/>
          </w:rPr>
          <w:delText xml:space="preserve"> as the independent variables.</w:delText>
        </w:r>
        <w:r w:rsidR="0035710B" w:rsidDel="00B032A1">
          <w:rPr>
            <w:rFonts w:ascii="Times New Roman" w:hAnsi="Times New Roman" w:cs="Times New Roman"/>
            <w:sz w:val="24"/>
            <w:szCs w:val="20"/>
          </w:rPr>
          <w:delText xml:space="preserve">  </w:delText>
        </w:r>
        <w:r w:rsidR="0035710B" w:rsidRPr="007624CF" w:rsidDel="00B032A1">
          <w:rPr>
            <w:rFonts w:ascii="Cambria Math" w:hAnsi="Cambria Math" w:cs="Times New Roman"/>
            <w:noProof/>
            <w:sz w:val="24"/>
            <w:szCs w:val="20"/>
          </w:rPr>
          <w:delText>∆</w:delText>
        </w:r>
        <w:r w:rsidR="0035710B" w:rsidRPr="007624CF" w:rsidDel="00B032A1">
          <w:rPr>
            <w:rFonts w:ascii="Times New Roman" w:hAnsi="Times New Roman" w:cs="Times New Roman"/>
            <w:noProof/>
            <w:sz w:val="24"/>
            <w:szCs w:val="20"/>
          </w:rPr>
          <w:delText xml:space="preserve"> AIC compares the model to the best-fit model.</w:delText>
        </w:r>
      </w:del>
      <w:ins w:id="2296" w:author="Scott Cooper" w:date="2014-12-14T15:38:00Z">
        <w:r w:rsidR="00B032A1">
          <w:rPr>
            <w:rFonts w:ascii="Times New Roman" w:hAnsi="Times New Roman" w:cs="Times New Roman"/>
            <w:sz w:val="24"/>
            <w:szCs w:val="20"/>
          </w:rPr>
          <w:t xml:space="preserve">Just </w:t>
        </w:r>
      </w:ins>
      <w:ins w:id="2297" w:author="Scott Cooper" w:date="2014-12-14T15:39:00Z">
        <w:r w:rsidR="00B032A1">
          <w:rPr>
            <w:rFonts w:ascii="Times New Roman" w:hAnsi="Times New Roman" w:cs="Times New Roman"/>
            <w:sz w:val="24"/>
            <w:szCs w:val="20"/>
          </w:rPr>
          <w:t>describe best fit model in text.</w:t>
        </w:r>
      </w:ins>
    </w:p>
    <w:p w14:paraId="00E4351C" w14:textId="77777777" w:rsidR="00C9698B" w:rsidRPr="00FC3248" w:rsidRDefault="00C9698B" w:rsidP="00FC3248">
      <w:pPr>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527"/>
        <w:gridCol w:w="1374"/>
        <w:gridCol w:w="807"/>
        <w:gridCol w:w="899"/>
        <w:gridCol w:w="2450"/>
        <w:gridCol w:w="2412"/>
      </w:tblGrid>
      <w:tr w:rsidR="003017EA" w:rsidRPr="00FC3248" w14:paraId="03AFF93C" w14:textId="77777777" w:rsidTr="001A2577">
        <w:trPr>
          <w:jc w:val="center"/>
        </w:trPr>
        <w:tc>
          <w:tcPr>
            <w:tcW w:w="1527" w:type="dxa"/>
            <w:vAlign w:val="center"/>
          </w:tcPr>
          <w:p w14:paraId="4DD63602" w14:textId="77777777" w:rsidR="003017EA" w:rsidRPr="00FC3248" w:rsidRDefault="003017EA" w:rsidP="001A2577">
            <w:pPr>
              <w:jc w:val="center"/>
              <w:rPr>
                <w:rFonts w:ascii="Times New Roman" w:hAnsi="Times New Roman" w:cs="Times New Roman"/>
                <w:noProof/>
                <w:sz w:val="20"/>
                <w:szCs w:val="20"/>
              </w:rPr>
            </w:pPr>
          </w:p>
        </w:tc>
        <w:tc>
          <w:tcPr>
            <w:tcW w:w="1374" w:type="dxa"/>
            <w:vAlign w:val="center"/>
          </w:tcPr>
          <w:p w14:paraId="2DE2C578" w14:textId="1443E557" w:rsidR="003017EA" w:rsidRPr="00FC3248" w:rsidRDefault="003017EA" w:rsidP="001A2577">
            <w:pPr>
              <w:jc w:val="center"/>
              <w:rPr>
                <w:rFonts w:ascii="Times New Roman" w:hAnsi="Times New Roman" w:cs="Times New Roman"/>
                <w:noProof/>
                <w:sz w:val="20"/>
                <w:szCs w:val="20"/>
              </w:rPr>
            </w:pPr>
            <w:del w:id="2298" w:author="Scott Cooper" w:date="2014-12-14T15:40:00Z">
              <w:r w:rsidRPr="00FC3248" w:rsidDel="00B032A1">
                <w:rPr>
                  <w:rFonts w:ascii="Times New Roman" w:hAnsi="Times New Roman" w:cs="Times New Roman"/>
                  <w:noProof/>
                  <w:sz w:val="20"/>
                  <w:szCs w:val="20"/>
                </w:rPr>
                <w:delText>Linear model coefficient</w:delText>
              </w:r>
            </w:del>
          </w:p>
        </w:tc>
        <w:tc>
          <w:tcPr>
            <w:tcW w:w="807" w:type="dxa"/>
            <w:vAlign w:val="center"/>
          </w:tcPr>
          <w:p w14:paraId="6FBE4A42" w14:textId="3B826405" w:rsidR="003017EA" w:rsidRPr="00FC3248" w:rsidRDefault="00FC2B70" w:rsidP="00AF721D">
            <w:pPr>
              <w:jc w:val="center"/>
              <w:rPr>
                <w:rFonts w:ascii="Times New Roman" w:hAnsi="Times New Roman" w:cs="Times New Roman"/>
                <w:noProof/>
                <w:sz w:val="20"/>
                <w:szCs w:val="20"/>
              </w:rPr>
            </w:pPr>
            <w:del w:id="2299" w:author="Scott Cooper" w:date="2014-12-14T15:40:00Z">
              <w:r w:rsidRPr="00FC3248" w:rsidDel="00B032A1">
                <w:rPr>
                  <w:rFonts w:ascii="Times New Roman" w:hAnsi="Times New Roman" w:cs="Times New Roman"/>
                  <w:noProof/>
                  <w:sz w:val="20"/>
                  <w:szCs w:val="20"/>
                </w:rPr>
                <w:delText>t</w:delText>
              </w:r>
              <w:r w:rsidRPr="00FC3248" w:rsidDel="00B032A1">
                <w:rPr>
                  <w:rFonts w:ascii="Times New Roman" w:hAnsi="Times New Roman" w:cs="Times New Roman"/>
                  <w:noProof/>
                  <w:sz w:val="20"/>
                  <w:szCs w:val="20"/>
                  <w:vertAlign w:val="subscript"/>
                </w:rPr>
                <w:delText>96</w:delText>
              </w:r>
            </w:del>
          </w:p>
        </w:tc>
        <w:tc>
          <w:tcPr>
            <w:tcW w:w="899" w:type="dxa"/>
            <w:vAlign w:val="center"/>
          </w:tcPr>
          <w:p w14:paraId="7233B29F" w14:textId="7C352BDF" w:rsidR="003017EA" w:rsidRPr="00FC3248" w:rsidRDefault="003017EA" w:rsidP="001A2577">
            <w:pPr>
              <w:jc w:val="center"/>
              <w:rPr>
                <w:rFonts w:ascii="Times New Roman" w:hAnsi="Times New Roman" w:cs="Times New Roman"/>
                <w:noProof/>
                <w:sz w:val="20"/>
                <w:szCs w:val="20"/>
              </w:rPr>
            </w:pPr>
            <w:del w:id="2300" w:author="Scott Cooper" w:date="2014-12-14T15:40:00Z">
              <w:r w:rsidRPr="00FC3248" w:rsidDel="00B032A1">
                <w:rPr>
                  <w:rFonts w:ascii="Times New Roman" w:hAnsi="Times New Roman" w:cs="Times New Roman"/>
                  <w:noProof/>
                  <w:sz w:val="20"/>
                  <w:szCs w:val="20"/>
                </w:rPr>
                <w:delText>p-value</w:delText>
              </w:r>
            </w:del>
          </w:p>
        </w:tc>
        <w:tc>
          <w:tcPr>
            <w:tcW w:w="2450" w:type="dxa"/>
            <w:vAlign w:val="center"/>
          </w:tcPr>
          <w:p w14:paraId="44586649" w14:textId="578AA051" w:rsidR="003017EA" w:rsidRPr="00FC3248" w:rsidRDefault="003017EA" w:rsidP="001A2577">
            <w:pPr>
              <w:jc w:val="center"/>
              <w:rPr>
                <w:rFonts w:ascii="Times New Roman" w:hAnsi="Times New Roman" w:cs="Times New Roman"/>
                <w:noProof/>
                <w:sz w:val="20"/>
                <w:szCs w:val="20"/>
              </w:rPr>
            </w:pPr>
            <w:del w:id="2301" w:author="Scott Cooper" w:date="2014-12-14T15:40:00Z">
              <w:r w:rsidRPr="00FC3248" w:rsidDel="00B032A1">
                <w:rPr>
                  <w:rFonts w:ascii="Times New Roman" w:hAnsi="Times New Roman" w:cs="Times New Roman"/>
                  <w:noProof/>
                  <w:sz w:val="20"/>
                  <w:szCs w:val="20"/>
                </w:rPr>
                <w:delText>Random intercept</w:delText>
              </w:r>
            </w:del>
          </w:p>
        </w:tc>
        <w:tc>
          <w:tcPr>
            <w:tcW w:w="2412" w:type="dxa"/>
            <w:vAlign w:val="center"/>
          </w:tcPr>
          <w:p w14:paraId="0E58E759" w14:textId="39BE608C" w:rsidR="003017EA" w:rsidRPr="00FC3248" w:rsidRDefault="003017EA" w:rsidP="001A2577">
            <w:pPr>
              <w:jc w:val="center"/>
              <w:rPr>
                <w:rFonts w:ascii="Times New Roman" w:hAnsi="Times New Roman" w:cs="Times New Roman"/>
                <w:noProof/>
                <w:sz w:val="20"/>
                <w:szCs w:val="20"/>
              </w:rPr>
            </w:pPr>
            <w:del w:id="2302" w:author="Scott Cooper" w:date="2014-12-14T15:40:00Z">
              <w:r w:rsidRPr="00FC3248" w:rsidDel="00B032A1">
                <w:rPr>
                  <w:rFonts w:ascii="Times New Roman" w:hAnsi="Times New Roman" w:cs="Times New Roman"/>
                  <w:noProof/>
                  <w:sz w:val="20"/>
                  <w:szCs w:val="20"/>
                </w:rPr>
                <w:delText>Combined Variance structure</w:delText>
              </w:r>
            </w:del>
          </w:p>
        </w:tc>
      </w:tr>
      <w:tr w:rsidR="003017EA" w:rsidRPr="00FC3248" w14:paraId="4F07FDD9" w14:textId="77777777" w:rsidTr="001A2577">
        <w:trPr>
          <w:jc w:val="center"/>
        </w:trPr>
        <w:tc>
          <w:tcPr>
            <w:tcW w:w="1527" w:type="dxa"/>
            <w:vAlign w:val="center"/>
          </w:tcPr>
          <w:p w14:paraId="10F9133E" w14:textId="4E9F56EC" w:rsidR="003017EA" w:rsidRPr="00FC3248" w:rsidRDefault="003017EA" w:rsidP="001A2577">
            <w:pPr>
              <w:jc w:val="center"/>
              <w:rPr>
                <w:rFonts w:ascii="Times New Roman" w:hAnsi="Times New Roman" w:cs="Times New Roman"/>
                <w:noProof/>
                <w:sz w:val="20"/>
                <w:szCs w:val="20"/>
              </w:rPr>
            </w:pPr>
            <w:del w:id="2303" w:author="Scott Cooper" w:date="2014-12-14T15:40:00Z">
              <w:r w:rsidRPr="00FC3248" w:rsidDel="00B032A1">
                <w:rPr>
                  <w:rFonts w:ascii="Times New Roman" w:hAnsi="Times New Roman" w:cs="Times New Roman"/>
                  <w:noProof/>
                  <w:sz w:val="20"/>
                  <w:szCs w:val="20"/>
                </w:rPr>
                <w:delText xml:space="preserve">Mayfly </w:delText>
              </w:r>
              <w:r w:rsidR="009A0D57" w:rsidDel="00B032A1">
                <w:rPr>
                  <w:rFonts w:ascii="Times New Roman" w:hAnsi="Times New Roman" w:cs="Times New Roman"/>
                  <w:noProof/>
                  <w:sz w:val="20"/>
                  <w:szCs w:val="20"/>
                </w:rPr>
                <w:delText>Abundance</w:delText>
              </w:r>
            </w:del>
          </w:p>
        </w:tc>
        <w:tc>
          <w:tcPr>
            <w:tcW w:w="1374" w:type="dxa"/>
            <w:vAlign w:val="center"/>
          </w:tcPr>
          <w:p w14:paraId="3E63FDF3" w14:textId="208D5960" w:rsidR="003017EA" w:rsidRPr="00FC3248" w:rsidRDefault="003017EA" w:rsidP="001A2577">
            <w:pPr>
              <w:jc w:val="center"/>
              <w:rPr>
                <w:rFonts w:ascii="Times New Roman" w:hAnsi="Times New Roman" w:cs="Times New Roman"/>
                <w:noProof/>
                <w:sz w:val="20"/>
                <w:szCs w:val="20"/>
              </w:rPr>
            </w:pPr>
            <w:del w:id="2304" w:author="Scott Cooper" w:date="2014-12-14T15:40:00Z">
              <w:r w:rsidRPr="00FC3248" w:rsidDel="00B032A1">
                <w:rPr>
                  <w:rFonts w:ascii="Times New Roman" w:hAnsi="Times New Roman" w:cs="Times New Roman"/>
                  <w:noProof/>
                  <w:sz w:val="20"/>
                  <w:szCs w:val="20"/>
                </w:rPr>
                <w:delText>-0.0011</w:delText>
              </w:r>
            </w:del>
          </w:p>
        </w:tc>
        <w:tc>
          <w:tcPr>
            <w:tcW w:w="807" w:type="dxa"/>
            <w:vAlign w:val="center"/>
          </w:tcPr>
          <w:p w14:paraId="1D12379C" w14:textId="2D6F43EB" w:rsidR="003017EA" w:rsidRPr="00FC3248" w:rsidRDefault="003017EA" w:rsidP="001A2577">
            <w:pPr>
              <w:jc w:val="center"/>
              <w:rPr>
                <w:rFonts w:ascii="Times New Roman" w:hAnsi="Times New Roman" w:cs="Times New Roman"/>
                <w:noProof/>
                <w:sz w:val="20"/>
                <w:szCs w:val="20"/>
              </w:rPr>
            </w:pPr>
            <w:del w:id="2305" w:author="Scott Cooper" w:date="2014-12-14T15:40:00Z">
              <w:r w:rsidRPr="00FC3248" w:rsidDel="00B032A1">
                <w:rPr>
                  <w:rFonts w:ascii="Times New Roman" w:hAnsi="Times New Roman" w:cs="Times New Roman"/>
                  <w:noProof/>
                  <w:sz w:val="20"/>
                  <w:szCs w:val="20"/>
                </w:rPr>
                <w:delText>-3.7</w:delText>
              </w:r>
            </w:del>
          </w:p>
        </w:tc>
        <w:tc>
          <w:tcPr>
            <w:tcW w:w="899" w:type="dxa"/>
            <w:vAlign w:val="center"/>
          </w:tcPr>
          <w:p w14:paraId="5EEC1777" w14:textId="0BC20610" w:rsidR="003017EA" w:rsidRPr="00FC3248" w:rsidRDefault="003017EA" w:rsidP="001A2577">
            <w:pPr>
              <w:jc w:val="center"/>
              <w:rPr>
                <w:rFonts w:ascii="Times New Roman" w:hAnsi="Times New Roman" w:cs="Times New Roman"/>
                <w:noProof/>
                <w:sz w:val="20"/>
                <w:szCs w:val="20"/>
              </w:rPr>
            </w:pPr>
            <w:del w:id="2306" w:author="Scott Cooper" w:date="2014-12-14T15:40:00Z">
              <w:r w:rsidRPr="00FC3248" w:rsidDel="00B032A1">
                <w:rPr>
                  <w:rFonts w:ascii="Times New Roman" w:hAnsi="Times New Roman" w:cs="Times New Roman"/>
                  <w:noProof/>
                  <w:sz w:val="20"/>
                  <w:szCs w:val="20"/>
                </w:rPr>
                <w:delText>0.0004</w:delText>
              </w:r>
            </w:del>
          </w:p>
        </w:tc>
        <w:tc>
          <w:tcPr>
            <w:tcW w:w="2450" w:type="dxa"/>
            <w:vAlign w:val="center"/>
          </w:tcPr>
          <w:p w14:paraId="224D0820" w14:textId="77777777" w:rsidR="003017EA" w:rsidRPr="00FC3248" w:rsidRDefault="003017EA" w:rsidP="001A2577">
            <w:pPr>
              <w:jc w:val="center"/>
              <w:rPr>
                <w:rFonts w:ascii="Times New Roman" w:hAnsi="Times New Roman" w:cs="Times New Roman"/>
                <w:noProof/>
                <w:sz w:val="20"/>
                <w:szCs w:val="20"/>
              </w:rPr>
            </w:pPr>
          </w:p>
        </w:tc>
        <w:tc>
          <w:tcPr>
            <w:tcW w:w="2412" w:type="dxa"/>
            <w:vAlign w:val="center"/>
          </w:tcPr>
          <w:p w14:paraId="003D6994" w14:textId="77777777" w:rsidR="003017EA" w:rsidRPr="00FC3248" w:rsidRDefault="003017EA" w:rsidP="001A2577">
            <w:pPr>
              <w:jc w:val="center"/>
              <w:rPr>
                <w:rFonts w:ascii="Times New Roman" w:hAnsi="Times New Roman" w:cs="Times New Roman"/>
                <w:noProof/>
                <w:sz w:val="20"/>
                <w:szCs w:val="20"/>
              </w:rPr>
            </w:pPr>
          </w:p>
        </w:tc>
      </w:tr>
      <w:tr w:rsidR="003017EA" w:rsidRPr="00FC3248" w14:paraId="4E44985E" w14:textId="77777777" w:rsidTr="001A2577">
        <w:trPr>
          <w:jc w:val="center"/>
        </w:trPr>
        <w:tc>
          <w:tcPr>
            <w:tcW w:w="1527" w:type="dxa"/>
            <w:vAlign w:val="center"/>
          </w:tcPr>
          <w:p w14:paraId="00A258AF" w14:textId="5B92A50F" w:rsidR="003017EA" w:rsidRPr="00FC3248" w:rsidRDefault="003017EA" w:rsidP="001A2577">
            <w:pPr>
              <w:jc w:val="center"/>
              <w:rPr>
                <w:rFonts w:ascii="Times New Roman" w:hAnsi="Times New Roman" w:cs="Times New Roman"/>
                <w:noProof/>
                <w:sz w:val="20"/>
                <w:szCs w:val="20"/>
              </w:rPr>
            </w:pPr>
            <w:del w:id="2307" w:author="Scott Cooper" w:date="2014-12-14T15:40:00Z">
              <w:r w:rsidRPr="00FC3248" w:rsidDel="00B032A1">
                <w:rPr>
                  <w:rFonts w:ascii="Times New Roman" w:hAnsi="Times New Roman" w:cs="Times New Roman"/>
                  <w:noProof/>
                  <w:sz w:val="20"/>
                  <w:szCs w:val="20"/>
                </w:rPr>
                <w:delText>Duration of Block</w:delText>
              </w:r>
            </w:del>
          </w:p>
        </w:tc>
        <w:tc>
          <w:tcPr>
            <w:tcW w:w="1374" w:type="dxa"/>
            <w:vAlign w:val="center"/>
          </w:tcPr>
          <w:p w14:paraId="6F30F42F" w14:textId="64695785" w:rsidR="003017EA" w:rsidRPr="00FC3248" w:rsidRDefault="003017EA" w:rsidP="001A2577">
            <w:pPr>
              <w:jc w:val="center"/>
              <w:rPr>
                <w:rFonts w:ascii="Times New Roman" w:hAnsi="Times New Roman" w:cs="Times New Roman"/>
                <w:noProof/>
                <w:sz w:val="20"/>
                <w:szCs w:val="20"/>
              </w:rPr>
            </w:pPr>
            <w:del w:id="2308" w:author="Scott Cooper" w:date="2014-12-14T15:40:00Z">
              <w:r w:rsidRPr="00FC3248" w:rsidDel="00B032A1">
                <w:rPr>
                  <w:rFonts w:ascii="Times New Roman" w:hAnsi="Times New Roman" w:cs="Times New Roman"/>
                  <w:noProof/>
                  <w:sz w:val="20"/>
                  <w:szCs w:val="20"/>
                </w:rPr>
                <w:delText>-0.07</w:delText>
              </w:r>
            </w:del>
          </w:p>
        </w:tc>
        <w:tc>
          <w:tcPr>
            <w:tcW w:w="807" w:type="dxa"/>
            <w:vAlign w:val="center"/>
          </w:tcPr>
          <w:p w14:paraId="44149B46" w14:textId="2A0D89B9" w:rsidR="003017EA" w:rsidRPr="00FC3248" w:rsidRDefault="003017EA" w:rsidP="001A2577">
            <w:pPr>
              <w:jc w:val="center"/>
              <w:rPr>
                <w:rFonts w:ascii="Times New Roman" w:hAnsi="Times New Roman" w:cs="Times New Roman"/>
                <w:noProof/>
                <w:sz w:val="20"/>
                <w:szCs w:val="20"/>
              </w:rPr>
            </w:pPr>
            <w:del w:id="2309" w:author="Scott Cooper" w:date="2014-12-14T15:40:00Z">
              <w:r w:rsidRPr="00FC3248" w:rsidDel="00B032A1">
                <w:rPr>
                  <w:rFonts w:ascii="Times New Roman" w:hAnsi="Times New Roman" w:cs="Times New Roman"/>
                  <w:noProof/>
                  <w:sz w:val="20"/>
                  <w:szCs w:val="20"/>
                </w:rPr>
                <w:delText>-1.2</w:delText>
              </w:r>
            </w:del>
          </w:p>
        </w:tc>
        <w:tc>
          <w:tcPr>
            <w:tcW w:w="899" w:type="dxa"/>
            <w:vAlign w:val="center"/>
          </w:tcPr>
          <w:p w14:paraId="65959688" w14:textId="51D66C82" w:rsidR="003017EA" w:rsidRPr="00FC3248" w:rsidRDefault="003017EA" w:rsidP="001A2577">
            <w:pPr>
              <w:jc w:val="center"/>
              <w:rPr>
                <w:rFonts w:ascii="Times New Roman" w:hAnsi="Times New Roman" w:cs="Times New Roman"/>
                <w:noProof/>
                <w:sz w:val="20"/>
                <w:szCs w:val="20"/>
              </w:rPr>
            </w:pPr>
            <w:del w:id="2310" w:author="Scott Cooper" w:date="2014-12-14T15:40:00Z">
              <w:r w:rsidRPr="00FC3248" w:rsidDel="00B032A1">
                <w:rPr>
                  <w:rFonts w:ascii="Times New Roman" w:hAnsi="Times New Roman" w:cs="Times New Roman"/>
                  <w:noProof/>
                  <w:sz w:val="20"/>
                  <w:szCs w:val="20"/>
                </w:rPr>
                <w:delText>0.22</w:delText>
              </w:r>
            </w:del>
          </w:p>
        </w:tc>
        <w:tc>
          <w:tcPr>
            <w:tcW w:w="2450" w:type="dxa"/>
            <w:vAlign w:val="center"/>
          </w:tcPr>
          <w:p w14:paraId="36BCD1E6" w14:textId="77777777" w:rsidR="003017EA" w:rsidRPr="00FC3248" w:rsidRDefault="003017EA" w:rsidP="001A2577">
            <w:pPr>
              <w:jc w:val="center"/>
              <w:rPr>
                <w:rFonts w:ascii="Times New Roman" w:hAnsi="Times New Roman" w:cs="Times New Roman"/>
                <w:noProof/>
                <w:sz w:val="20"/>
                <w:szCs w:val="20"/>
              </w:rPr>
            </w:pPr>
          </w:p>
        </w:tc>
        <w:tc>
          <w:tcPr>
            <w:tcW w:w="2412" w:type="dxa"/>
            <w:vAlign w:val="center"/>
          </w:tcPr>
          <w:p w14:paraId="04CD2D04" w14:textId="77777777" w:rsidR="003017EA" w:rsidRPr="00FC3248" w:rsidRDefault="003017EA" w:rsidP="001A2577">
            <w:pPr>
              <w:jc w:val="center"/>
              <w:rPr>
                <w:rFonts w:ascii="Times New Roman" w:hAnsi="Times New Roman" w:cs="Times New Roman"/>
                <w:noProof/>
                <w:sz w:val="20"/>
                <w:szCs w:val="20"/>
              </w:rPr>
            </w:pPr>
          </w:p>
        </w:tc>
      </w:tr>
      <w:tr w:rsidR="003017EA" w:rsidRPr="00FC3248" w14:paraId="3E7520D9" w14:textId="77777777" w:rsidTr="001A2577">
        <w:trPr>
          <w:jc w:val="center"/>
        </w:trPr>
        <w:tc>
          <w:tcPr>
            <w:tcW w:w="1527" w:type="dxa"/>
            <w:vAlign w:val="center"/>
          </w:tcPr>
          <w:p w14:paraId="3896248B" w14:textId="27046A4C" w:rsidR="003017EA" w:rsidRPr="00FC3248" w:rsidRDefault="003017EA" w:rsidP="001A2577">
            <w:pPr>
              <w:jc w:val="center"/>
              <w:rPr>
                <w:rFonts w:ascii="Times New Roman" w:hAnsi="Times New Roman" w:cs="Times New Roman"/>
                <w:noProof/>
                <w:sz w:val="20"/>
                <w:szCs w:val="20"/>
              </w:rPr>
            </w:pPr>
            <w:del w:id="2311" w:author="Scott Cooper" w:date="2014-12-14T15:40:00Z">
              <w:r w:rsidRPr="00FC3248" w:rsidDel="00B032A1">
                <w:rPr>
                  <w:rFonts w:ascii="Times New Roman" w:hAnsi="Times New Roman" w:cs="Times New Roman"/>
                  <w:noProof/>
                  <w:sz w:val="20"/>
                  <w:szCs w:val="20"/>
                </w:rPr>
                <w:delText>Lake</w:delText>
              </w:r>
            </w:del>
          </w:p>
        </w:tc>
        <w:tc>
          <w:tcPr>
            <w:tcW w:w="1374" w:type="dxa"/>
            <w:vAlign w:val="center"/>
          </w:tcPr>
          <w:p w14:paraId="7304AC87" w14:textId="77777777" w:rsidR="003017EA" w:rsidRPr="00FC3248" w:rsidRDefault="003017EA" w:rsidP="001A2577">
            <w:pPr>
              <w:jc w:val="center"/>
              <w:rPr>
                <w:rFonts w:ascii="Times New Roman" w:hAnsi="Times New Roman" w:cs="Times New Roman"/>
                <w:noProof/>
                <w:sz w:val="20"/>
                <w:szCs w:val="20"/>
              </w:rPr>
            </w:pPr>
          </w:p>
        </w:tc>
        <w:tc>
          <w:tcPr>
            <w:tcW w:w="807" w:type="dxa"/>
            <w:vAlign w:val="center"/>
          </w:tcPr>
          <w:p w14:paraId="155BB48D" w14:textId="77777777" w:rsidR="003017EA" w:rsidRPr="00FC3248" w:rsidRDefault="003017EA" w:rsidP="001A2577">
            <w:pPr>
              <w:jc w:val="center"/>
              <w:rPr>
                <w:rFonts w:ascii="Times New Roman" w:hAnsi="Times New Roman" w:cs="Times New Roman"/>
                <w:noProof/>
                <w:sz w:val="20"/>
                <w:szCs w:val="20"/>
              </w:rPr>
            </w:pPr>
          </w:p>
        </w:tc>
        <w:tc>
          <w:tcPr>
            <w:tcW w:w="899" w:type="dxa"/>
            <w:vAlign w:val="center"/>
          </w:tcPr>
          <w:p w14:paraId="7A2A4249" w14:textId="77777777" w:rsidR="003017EA" w:rsidRPr="00FC3248" w:rsidRDefault="003017EA" w:rsidP="001A2577">
            <w:pPr>
              <w:jc w:val="center"/>
              <w:rPr>
                <w:rFonts w:ascii="Times New Roman" w:hAnsi="Times New Roman" w:cs="Times New Roman"/>
                <w:noProof/>
                <w:sz w:val="20"/>
                <w:szCs w:val="20"/>
              </w:rPr>
            </w:pPr>
          </w:p>
        </w:tc>
        <w:tc>
          <w:tcPr>
            <w:tcW w:w="2450" w:type="dxa"/>
            <w:vAlign w:val="center"/>
          </w:tcPr>
          <w:p w14:paraId="423DEC25" w14:textId="77777777" w:rsidR="003017EA" w:rsidRPr="00FC3248" w:rsidRDefault="003017EA" w:rsidP="001A2577">
            <w:pPr>
              <w:jc w:val="center"/>
              <w:rPr>
                <w:rFonts w:ascii="Calibri" w:hAnsi="Calibri" w:cs="Times New Roman"/>
                <w:noProof/>
                <w:sz w:val="20"/>
                <w:szCs w:val="20"/>
              </w:rPr>
            </w:pPr>
          </w:p>
        </w:tc>
        <w:tc>
          <w:tcPr>
            <w:tcW w:w="2412" w:type="dxa"/>
            <w:vAlign w:val="center"/>
          </w:tcPr>
          <w:p w14:paraId="5C992A92" w14:textId="7D553FCC" w:rsidR="003017EA" w:rsidRPr="00FC3248" w:rsidDel="00B032A1" w:rsidRDefault="003017EA" w:rsidP="001A2577">
            <w:pPr>
              <w:jc w:val="center"/>
              <w:rPr>
                <w:del w:id="2312" w:author="Scott Cooper" w:date="2014-12-14T15:40:00Z"/>
                <w:rFonts w:ascii="Times New Roman" w:hAnsi="Times New Roman" w:cs="Times New Roman"/>
                <w:noProof/>
                <w:sz w:val="20"/>
                <w:szCs w:val="20"/>
              </w:rPr>
            </w:pPr>
            <w:del w:id="2313" w:author="Scott Cooper" w:date="2014-12-14T15:40:00Z">
              <w:r w:rsidRPr="00FC3248" w:rsidDel="00B032A1">
                <w:rPr>
                  <w:rFonts w:ascii="Calibri" w:hAnsi="Calibri" w:cs="Times New Roman"/>
                  <w:noProof/>
                  <w:sz w:val="20"/>
                  <w:szCs w:val="20"/>
                </w:rPr>
                <w:delText>σ</w:delText>
              </w:r>
              <w:r w:rsidRPr="00FC3248" w:rsidDel="00B032A1">
                <w:rPr>
                  <w:rFonts w:ascii="Times New Roman" w:hAnsi="Times New Roman" w:cs="Times New Roman"/>
                  <w:noProof/>
                  <w:sz w:val="20"/>
                  <w:szCs w:val="20"/>
                  <w:vertAlign w:val="subscript"/>
                </w:rPr>
                <w:delText>LeConte</w:delText>
              </w:r>
              <w:r w:rsidRPr="00FC3248" w:rsidDel="00B032A1">
                <w:rPr>
                  <w:rFonts w:ascii="Times New Roman" w:hAnsi="Times New Roman" w:cs="Times New Roman"/>
                  <w:noProof/>
                  <w:sz w:val="20"/>
                  <w:szCs w:val="20"/>
                </w:rPr>
                <w:delText xml:space="preserve"> = 0.33</w:delText>
              </w:r>
              <w:r w:rsidRPr="00FC3248" w:rsidDel="00B032A1">
                <w:rPr>
                  <w:rFonts w:ascii="Times New Roman" w:hAnsi="Times New Roman" w:cs="Times New Roman"/>
                  <w:noProof/>
                  <w:sz w:val="20"/>
                  <w:szCs w:val="20"/>
                  <w:vertAlign w:val="superscript"/>
                </w:rPr>
                <w:delText>2</w:delText>
              </w:r>
            </w:del>
          </w:p>
          <w:p w14:paraId="7B0308CA" w14:textId="3BDCF734" w:rsidR="003017EA" w:rsidRPr="00FC3248" w:rsidRDefault="003017EA" w:rsidP="001A2577">
            <w:pPr>
              <w:jc w:val="center"/>
              <w:rPr>
                <w:rFonts w:ascii="Times New Roman" w:hAnsi="Times New Roman" w:cs="Times New Roman"/>
                <w:noProof/>
                <w:sz w:val="20"/>
                <w:szCs w:val="20"/>
              </w:rPr>
            </w:pPr>
            <w:del w:id="2314" w:author="Scott Cooper" w:date="2014-12-14T15:40:00Z">
              <w:r w:rsidRPr="00FC3248" w:rsidDel="00B032A1">
                <w:rPr>
                  <w:rFonts w:ascii="Calibri" w:hAnsi="Calibri" w:cs="Times New Roman"/>
                  <w:noProof/>
                  <w:sz w:val="20"/>
                  <w:szCs w:val="20"/>
                </w:rPr>
                <w:delText>σ</w:delText>
              </w:r>
              <w:r w:rsidRPr="00FC3248" w:rsidDel="00B032A1">
                <w:rPr>
                  <w:rFonts w:ascii="Times New Roman" w:hAnsi="Times New Roman" w:cs="Times New Roman"/>
                  <w:noProof/>
                  <w:sz w:val="20"/>
                  <w:szCs w:val="20"/>
                  <w:vertAlign w:val="subscript"/>
                </w:rPr>
                <w:delText>Spur</w:delText>
              </w:r>
              <w:r w:rsidRPr="00FC3248" w:rsidDel="00B032A1">
                <w:rPr>
                  <w:rFonts w:ascii="Times New Roman" w:hAnsi="Times New Roman" w:cs="Times New Roman"/>
                  <w:noProof/>
                  <w:sz w:val="20"/>
                  <w:szCs w:val="20"/>
                </w:rPr>
                <w:delText xml:space="preserve"> = 3.36</w:delText>
              </w:r>
              <w:r w:rsidRPr="00FC3248" w:rsidDel="00B032A1">
                <w:rPr>
                  <w:rFonts w:ascii="Times New Roman" w:hAnsi="Times New Roman" w:cs="Times New Roman"/>
                  <w:noProof/>
                  <w:sz w:val="20"/>
                  <w:szCs w:val="20"/>
                  <w:vertAlign w:val="superscript"/>
                </w:rPr>
                <w:delText>2</w:delText>
              </w:r>
            </w:del>
          </w:p>
        </w:tc>
      </w:tr>
      <w:tr w:rsidR="003017EA" w:rsidRPr="00FC3248" w14:paraId="254DC2EA" w14:textId="77777777" w:rsidTr="001A2577">
        <w:trPr>
          <w:jc w:val="center"/>
        </w:trPr>
        <w:tc>
          <w:tcPr>
            <w:tcW w:w="1527" w:type="dxa"/>
            <w:vAlign w:val="center"/>
          </w:tcPr>
          <w:p w14:paraId="2E79FB3A" w14:textId="77970DC7" w:rsidR="003017EA" w:rsidRPr="00FC3248" w:rsidRDefault="003017EA" w:rsidP="001A2577">
            <w:pPr>
              <w:jc w:val="center"/>
              <w:rPr>
                <w:rFonts w:ascii="Times New Roman" w:hAnsi="Times New Roman" w:cs="Times New Roman"/>
                <w:noProof/>
                <w:sz w:val="20"/>
                <w:szCs w:val="20"/>
              </w:rPr>
            </w:pPr>
            <w:del w:id="2315" w:author="Scott Cooper" w:date="2014-12-14T15:40:00Z">
              <w:r w:rsidRPr="00FC3248" w:rsidDel="00B032A1">
                <w:rPr>
                  <w:rFonts w:ascii="Times New Roman" w:hAnsi="Times New Roman" w:cs="Times New Roman"/>
                  <w:noProof/>
                  <w:sz w:val="20"/>
                  <w:szCs w:val="20"/>
                </w:rPr>
                <w:delText>Block</w:delText>
              </w:r>
            </w:del>
          </w:p>
        </w:tc>
        <w:tc>
          <w:tcPr>
            <w:tcW w:w="1374" w:type="dxa"/>
            <w:vAlign w:val="center"/>
          </w:tcPr>
          <w:p w14:paraId="18A7A41C" w14:textId="77777777" w:rsidR="003017EA" w:rsidRPr="00FC3248" w:rsidRDefault="003017EA" w:rsidP="001A2577">
            <w:pPr>
              <w:jc w:val="center"/>
              <w:rPr>
                <w:rFonts w:ascii="Times New Roman" w:hAnsi="Times New Roman" w:cs="Times New Roman"/>
                <w:noProof/>
                <w:sz w:val="20"/>
                <w:szCs w:val="20"/>
              </w:rPr>
            </w:pPr>
          </w:p>
        </w:tc>
        <w:tc>
          <w:tcPr>
            <w:tcW w:w="807" w:type="dxa"/>
            <w:vAlign w:val="center"/>
          </w:tcPr>
          <w:p w14:paraId="724F76F3" w14:textId="77777777" w:rsidR="003017EA" w:rsidRPr="00FC3248" w:rsidRDefault="003017EA" w:rsidP="001A2577">
            <w:pPr>
              <w:jc w:val="center"/>
              <w:rPr>
                <w:rFonts w:ascii="Times New Roman" w:hAnsi="Times New Roman" w:cs="Times New Roman"/>
                <w:noProof/>
                <w:sz w:val="20"/>
                <w:szCs w:val="20"/>
              </w:rPr>
            </w:pPr>
          </w:p>
        </w:tc>
        <w:tc>
          <w:tcPr>
            <w:tcW w:w="899" w:type="dxa"/>
            <w:vAlign w:val="center"/>
          </w:tcPr>
          <w:p w14:paraId="6D932BA1" w14:textId="77777777" w:rsidR="003017EA" w:rsidRPr="00FC3248" w:rsidRDefault="003017EA" w:rsidP="001A2577">
            <w:pPr>
              <w:jc w:val="center"/>
              <w:rPr>
                <w:rFonts w:ascii="Times New Roman" w:hAnsi="Times New Roman" w:cs="Times New Roman"/>
                <w:noProof/>
                <w:sz w:val="20"/>
                <w:szCs w:val="20"/>
              </w:rPr>
            </w:pPr>
          </w:p>
        </w:tc>
        <w:tc>
          <w:tcPr>
            <w:tcW w:w="2450" w:type="dxa"/>
            <w:vAlign w:val="center"/>
          </w:tcPr>
          <w:p w14:paraId="41FDBA4C" w14:textId="69D3A613" w:rsidR="003017EA" w:rsidRPr="00FC3248" w:rsidRDefault="003017EA" w:rsidP="001A2577">
            <w:pPr>
              <w:jc w:val="center"/>
              <w:rPr>
                <w:rFonts w:ascii="Times New Roman" w:hAnsi="Times New Roman" w:cs="Times New Roman"/>
                <w:noProof/>
                <w:sz w:val="20"/>
                <w:szCs w:val="20"/>
                <w:vertAlign w:val="superscript"/>
              </w:rPr>
            </w:pPr>
            <w:del w:id="2316" w:author="Scott Cooper" w:date="2014-12-14T15:40:00Z">
              <w:r w:rsidRPr="00FC3248" w:rsidDel="00B032A1">
                <w:rPr>
                  <w:rFonts w:ascii="Times New Roman" w:hAnsi="Times New Roman" w:cs="Times New Roman"/>
                  <w:noProof/>
                  <w:sz w:val="20"/>
                  <w:szCs w:val="20"/>
                </w:rPr>
                <w:delText>Random intercept ~ N(0, 0.48</w:delText>
              </w:r>
              <w:r w:rsidRPr="00FC3248" w:rsidDel="00B032A1">
                <w:rPr>
                  <w:rFonts w:ascii="Times New Roman" w:hAnsi="Times New Roman" w:cs="Times New Roman"/>
                  <w:noProof/>
                  <w:sz w:val="20"/>
                  <w:szCs w:val="20"/>
                  <w:vertAlign w:val="superscript"/>
                </w:rPr>
                <w:delText>2</w:delText>
              </w:r>
              <w:r w:rsidRPr="00FC3248" w:rsidDel="00B032A1">
                <w:rPr>
                  <w:rFonts w:ascii="Times New Roman" w:hAnsi="Times New Roman" w:cs="Times New Roman"/>
                  <w:noProof/>
                  <w:sz w:val="20"/>
                  <w:szCs w:val="20"/>
                </w:rPr>
                <w:delText>)</w:delText>
              </w:r>
            </w:del>
          </w:p>
        </w:tc>
        <w:tc>
          <w:tcPr>
            <w:tcW w:w="2412" w:type="dxa"/>
            <w:vAlign w:val="center"/>
          </w:tcPr>
          <w:p w14:paraId="3DE0C45C" w14:textId="7BAFADB6" w:rsidR="003017EA" w:rsidRPr="00FC3248" w:rsidDel="00B032A1" w:rsidRDefault="003017EA" w:rsidP="001A2577">
            <w:pPr>
              <w:jc w:val="center"/>
              <w:rPr>
                <w:del w:id="2317" w:author="Scott Cooper" w:date="2014-12-14T15:40:00Z"/>
                <w:rFonts w:ascii="Times New Roman" w:hAnsi="Times New Roman" w:cs="Times New Roman"/>
                <w:noProof/>
                <w:sz w:val="20"/>
                <w:szCs w:val="20"/>
              </w:rPr>
            </w:pPr>
            <w:del w:id="2318" w:author="Scott Cooper" w:date="2014-12-14T15:40: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noProof/>
                  <w:sz w:val="20"/>
                  <w:szCs w:val="20"/>
                  <w:vertAlign w:val="subscript"/>
                </w:rPr>
                <w:delText>block 1</w:delText>
              </w:r>
              <w:r w:rsidRPr="00FC3248" w:rsidDel="00B032A1">
                <w:rPr>
                  <w:rFonts w:ascii="Times New Roman" w:hAnsi="Times New Roman" w:cs="Times New Roman"/>
                  <w:noProof/>
                  <w:sz w:val="20"/>
                  <w:szCs w:val="20"/>
                </w:rPr>
                <w:delText xml:space="preserve"> ~ N(0, 0.48</w:delText>
              </w:r>
              <w:r w:rsidRPr="00FC3248" w:rsidDel="00B032A1">
                <w:rPr>
                  <w:rFonts w:ascii="Times New Roman" w:hAnsi="Times New Roman" w:cs="Times New Roman"/>
                  <w:noProof/>
                  <w:sz w:val="20"/>
                  <w:szCs w:val="20"/>
                  <w:vertAlign w:val="superscript"/>
                </w:rPr>
                <w:delText>2</w:delText>
              </w:r>
              <w:r w:rsidRPr="00FC3248" w:rsidDel="00B032A1">
                <w:rPr>
                  <w:rFonts w:ascii="Times New Roman" w:hAnsi="Times New Roman" w:cs="Times New Roman"/>
                  <w:noProof/>
                  <w:sz w:val="20"/>
                  <w:szCs w:val="20"/>
                </w:rPr>
                <w:delText>)</w:delText>
              </w:r>
            </w:del>
          </w:p>
          <w:p w14:paraId="72D9D396" w14:textId="2EF20002" w:rsidR="003017EA" w:rsidRPr="00FC3248" w:rsidDel="00B032A1" w:rsidRDefault="003017EA" w:rsidP="001A2577">
            <w:pPr>
              <w:jc w:val="center"/>
              <w:rPr>
                <w:del w:id="2319" w:author="Scott Cooper" w:date="2014-12-14T15:40:00Z"/>
                <w:rFonts w:ascii="Times New Roman" w:hAnsi="Times New Roman" w:cs="Times New Roman"/>
                <w:noProof/>
                <w:sz w:val="20"/>
                <w:szCs w:val="20"/>
              </w:rPr>
            </w:pPr>
            <w:del w:id="2320" w:author="Scott Cooper" w:date="2014-12-14T15:40: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noProof/>
                  <w:sz w:val="20"/>
                  <w:szCs w:val="20"/>
                  <w:vertAlign w:val="subscript"/>
                </w:rPr>
                <w:delText>block 2</w:delText>
              </w:r>
              <w:r w:rsidRPr="00FC3248" w:rsidDel="00B032A1">
                <w:rPr>
                  <w:rFonts w:ascii="Times New Roman" w:hAnsi="Times New Roman" w:cs="Times New Roman"/>
                  <w:noProof/>
                  <w:sz w:val="20"/>
                  <w:szCs w:val="20"/>
                </w:rPr>
                <w:delText xml:space="preserve"> ~ N(0, 0.27</w:delText>
              </w:r>
              <w:r w:rsidRPr="00FC3248" w:rsidDel="00B032A1">
                <w:rPr>
                  <w:rFonts w:ascii="Times New Roman" w:hAnsi="Times New Roman" w:cs="Times New Roman"/>
                  <w:noProof/>
                  <w:sz w:val="20"/>
                  <w:szCs w:val="20"/>
                  <w:vertAlign w:val="superscript"/>
                </w:rPr>
                <w:delText>2</w:delText>
              </w:r>
              <w:r w:rsidRPr="00FC3248" w:rsidDel="00B032A1">
                <w:rPr>
                  <w:rFonts w:ascii="Times New Roman" w:hAnsi="Times New Roman" w:cs="Times New Roman"/>
                  <w:noProof/>
                  <w:sz w:val="20"/>
                  <w:szCs w:val="20"/>
                </w:rPr>
                <w:delText>)</w:delText>
              </w:r>
            </w:del>
          </w:p>
          <w:p w14:paraId="29971D5A" w14:textId="76E7852B" w:rsidR="003017EA" w:rsidRPr="00FC3248" w:rsidRDefault="003017EA" w:rsidP="001A2577">
            <w:pPr>
              <w:jc w:val="center"/>
              <w:rPr>
                <w:rFonts w:ascii="Times New Roman" w:hAnsi="Times New Roman" w:cs="Times New Roman"/>
                <w:noProof/>
                <w:sz w:val="20"/>
                <w:szCs w:val="20"/>
                <w:vertAlign w:val="subscript"/>
              </w:rPr>
            </w:pPr>
            <w:del w:id="2321" w:author="Scott Cooper" w:date="2014-12-14T15:40: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noProof/>
                  <w:sz w:val="20"/>
                  <w:szCs w:val="20"/>
                  <w:vertAlign w:val="subscript"/>
                </w:rPr>
                <w:delText>block 3</w:delText>
              </w:r>
              <w:r w:rsidRPr="00FC3248" w:rsidDel="00B032A1">
                <w:rPr>
                  <w:rFonts w:ascii="Times New Roman" w:hAnsi="Times New Roman" w:cs="Times New Roman"/>
                  <w:noProof/>
                  <w:sz w:val="20"/>
                  <w:szCs w:val="20"/>
                </w:rPr>
                <w:delText xml:space="preserve"> ~ N(0, 0.22</w:delText>
              </w:r>
              <w:r w:rsidRPr="00FC3248" w:rsidDel="00B032A1">
                <w:rPr>
                  <w:rFonts w:ascii="Times New Roman" w:hAnsi="Times New Roman" w:cs="Times New Roman"/>
                  <w:noProof/>
                  <w:sz w:val="20"/>
                  <w:szCs w:val="20"/>
                  <w:vertAlign w:val="superscript"/>
                </w:rPr>
                <w:delText>2</w:delText>
              </w:r>
              <w:r w:rsidRPr="00FC3248" w:rsidDel="00B032A1">
                <w:rPr>
                  <w:rFonts w:ascii="Times New Roman" w:hAnsi="Times New Roman" w:cs="Times New Roman"/>
                  <w:noProof/>
                  <w:sz w:val="20"/>
                  <w:szCs w:val="20"/>
                </w:rPr>
                <w:delText>)</w:delText>
              </w:r>
            </w:del>
          </w:p>
        </w:tc>
      </w:tr>
    </w:tbl>
    <w:p w14:paraId="333B4DD8" w14:textId="4007EE02" w:rsidR="00595E64" w:rsidRPr="00FC3248" w:rsidRDefault="002351DB" w:rsidP="001A2577">
      <w:pPr>
        <w:rPr>
          <w:sz w:val="20"/>
          <w:szCs w:val="20"/>
        </w:rPr>
      </w:pPr>
      <w:r w:rsidRPr="001A2577">
        <w:rPr>
          <w:rFonts w:ascii="Times New Roman" w:hAnsi="Times New Roman" w:cs="Times New Roman"/>
          <w:sz w:val="24"/>
          <w:szCs w:val="20"/>
        </w:rPr>
        <w:t xml:space="preserve">Table </w:t>
      </w:r>
      <w:r w:rsidR="00427924">
        <w:rPr>
          <w:rFonts w:ascii="Times New Roman" w:hAnsi="Times New Roman" w:cs="Times New Roman"/>
          <w:sz w:val="24"/>
          <w:szCs w:val="20"/>
        </w:rPr>
        <w:t>5</w:t>
      </w:r>
      <w:r w:rsidRPr="001A2577">
        <w:rPr>
          <w:rFonts w:ascii="Times New Roman" w:hAnsi="Times New Roman" w:cs="Times New Roman"/>
          <w:sz w:val="24"/>
          <w:szCs w:val="20"/>
        </w:rPr>
        <w:t xml:space="preserve">.  </w:t>
      </w:r>
      <w:del w:id="2322" w:author="Scott Cooper" w:date="2014-12-14T15:39:00Z">
        <w:r w:rsidRPr="001A2577" w:rsidDel="00B032A1">
          <w:rPr>
            <w:rFonts w:ascii="Times New Roman" w:hAnsi="Times New Roman" w:cs="Times New Roman"/>
            <w:sz w:val="24"/>
            <w:szCs w:val="20"/>
          </w:rPr>
          <w:delText xml:space="preserve">Description of best-fit model of </w:delText>
        </w:r>
        <w:r w:rsidR="006F22BD" w:rsidDel="00B032A1">
          <w:rPr>
            <w:rFonts w:ascii="Times New Roman" w:hAnsi="Times New Roman" w:cs="Times New Roman"/>
            <w:sz w:val="24"/>
            <w:szCs w:val="20"/>
          </w:rPr>
          <w:delText>location-</w:delText>
        </w:r>
        <w:r w:rsidR="003017EA" w:rsidRPr="001A2577" w:rsidDel="00B032A1">
          <w:rPr>
            <w:rFonts w:ascii="Times New Roman" w:hAnsi="Times New Roman" w:cs="Times New Roman"/>
            <w:sz w:val="24"/>
            <w:szCs w:val="20"/>
          </w:rPr>
          <w:delText xml:space="preserve">within-lake </w:delText>
        </w:r>
        <w:r w:rsidRPr="001A2577" w:rsidDel="00B032A1">
          <w:rPr>
            <w:rFonts w:ascii="Times New Roman" w:hAnsi="Times New Roman" w:cs="Times New Roman"/>
            <w:sz w:val="24"/>
            <w:szCs w:val="20"/>
          </w:rPr>
          <w:delText>controlled algal abundance</w:delText>
        </w:r>
        <w:r w:rsidR="00B703AA" w:rsidRPr="001A2577" w:rsidDel="00B032A1">
          <w:rPr>
            <w:rFonts w:ascii="Times New Roman" w:hAnsi="Times New Roman" w:cs="Times New Roman"/>
            <w:sz w:val="24"/>
            <w:szCs w:val="20"/>
          </w:rPr>
          <w:delText>.</w:delText>
        </w:r>
      </w:del>
      <w:ins w:id="2323" w:author="Scott Cooper" w:date="2014-12-14T15:39:00Z">
        <w:r w:rsidR="00B032A1">
          <w:rPr>
            <w:rFonts w:ascii="Times New Roman" w:hAnsi="Times New Roman" w:cs="Times New Roman"/>
            <w:sz w:val="24"/>
            <w:szCs w:val="20"/>
          </w:rPr>
          <w:t>Note direction of lake and block effects and model coefficients and</w:t>
        </w:r>
      </w:ins>
      <w:ins w:id="2324" w:author="Scott Cooper" w:date="2014-12-14T15:40:00Z">
        <w:r w:rsidR="00B032A1">
          <w:rPr>
            <w:rFonts w:ascii="Times New Roman" w:hAnsi="Times New Roman" w:cs="Times New Roman"/>
            <w:sz w:val="24"/>
            <w:szCs w:val="20"/>
          </w:rPr>
          <w:t xml:space="preserve"> associated t and p values in text or appropriate figure legend.</w:t>
        </w:r>
      </w:ins>
      <w:r w:rsidR="005D6295" w:rsidRPr="00FC3248">
        <w:rPr>
          <w:sz w:val="20"/>
          <w:szCs w:val="20"/>
        </w:rPr>
        <w:br w:type="page"/>
      </w:r>
    </w:p>
    <w:tbl>
      <w:tblPr>
        <w:tblStyle w:val="TableGrid"/>
        <w:tblW w:w="0" w:type="auto"/>
        <w:jc w:val="center"/>
        <w:tblLook w:val="04A0" w:firstRow="1" w:lastRow="0" w:firstColumn="1" w:lastColumn="0" w:noHBand="0" w:noVBand="1"/>
      </w:tblPr>
      <w:tblGrid>
        <w:gridCol w:w="2754"/>
        <w:gridCol w:w="1574"/>
        <w:gridCol w:w="690"/>
        <w:gridCol w:w="803"/>
        <w:gridCol w:w="1356"/>
        <w:gridCol w:w="2399"/>
      </w:tblGrid>
      <w:tr w:rsidR="00595E64" w:rsidRPr="00FC3248" w14:paraId="0BA20AD1" w14:textId="77777777" w:rsidTr="003D2FB0">
        <w:trPr>
          <w:jc w:val="center"/>
        </w:trPr>
        <w:tc>
          <w:tcPr>
            <w:tcW w:w="2824" w:type="dxa"/>
            <w:vAlign w:val="center"/>
          </w:tcPr>
          <w:p w14:paraId="05263236" w14:textId="3FF11108" w:rsidR="00595E64" w:rsidRPr="00FC3248" w:rsidRDefault="00595E64" w:rsidP="003D2FB0">
            <w:pPr>
              <w:jc w:val="center"/>
              <w:rPr>
                <w:rFonts w:ascii="Times New Roman" w:hAnsi="Times New Roman" w:cs="Times New Roman"/>
                <w:sz w:val="20"/>
                <w:szCs w:val="20"/>
              </w:rPr>
            </w:pPr>
            <w:del w:id="2325" w:author="Scott Cooper" w:date="2014-12-14T15:41:00Z">
              <w:r w:rsidRPr="00FC3248" w:rsidDel="00B032A1">
                <w:rPr>
                  <w:rFonts w:ascii="Times New Roman" w:hAnsi="Times New Roman" w:cs="Times New Roman"/>
                  <w:sz w:val="20"/>
                  <w:szCs w:val="20"/>
                </w:rPr>
                <w:lastRenderedPageBreak/>
                <w:delText>Term</w:delText>
              </w:r>
            </w:del>
          </w:p>
        </w:tc>
        <w:tc>
          <w:tcPr>
            <w:tcW w:w="1596" w:type="dxa"/>
            <w:vAlign w:val="center"/>
          </w:tcPr>
          <w:p w14:paraId="2560F3D2" w14:textId="423D2CEB" w:rsidR="00595E64" w:rsidRPr="00FC3248" w:rsidRDefault="00595E64" w:rsidP="003D2FB0">
            <w:pPr>
              <w:jc w:val="center"/>
              <w:rPr>
                <w:rFonts w:ascii="Times New Roman" w:hAnsi="Times New Roman" w:cs="Times New Roman"/>
                <w:sz w:val="20"/>
                <w:szCs w:val="20"/>
              </w:rPr>
            </w:pPr>
            <w:del w:id="2326" w:author="Scott Cooper" w:date="2014-12-14T15:41:00Z">
              <w:r w:rsidRPr="00FC3248" w:rsidDel="00B032A1">
                <w:rPr>
                  <w:rFonts w:ascii="Times New Roman" w:hAnsi="Times New Roman" w:cs="Times New Roman"/>
                  <w:sz w:val="20"/>
                  <w:szCs w:val="20"/>
                </w:rPr>
                <w:delText>Coefficient</w:delText>
              </w:r>
            </w:del>
          </w:p>
        </w:tc>
        <w:tc>
          <w:tcPr>
            <w:tcW w:w="696" w:type="dxa"/>
            <w:vAlign w:val="center"/>
          </w:tcPr>
          <w:p w14:paraId="13768D98" w14:textId="33C25B81" w:rsidR="00595E64" w:rsidRPr="00FC3248" w:rsidRDefault="00595E64" w:rsidP="00AF721D">
            <w:pPr>
              <w:jc w:val="center"/>
              <w:rPr>
                <w:rFonts w:ascii="Times New Roman" w:hAnsi="Times New Roman" w:cs="Times New Roman"/>
                <w:sz w:val="20"/>
                <w:szCs w:val="20"/>
              </w:rPr>
            </w:pPr>
            <w:del w:id="2327" w:author="Scott Cooper" w:date="2014-12-14T15:41:00Z">
              <w:r w:rsidDel="00B032A1">
                <w:rPr>
                  <w:rFonts w:ascii="Times New Roman" w:hAnsi="Times New Roman" w:cs="Times New Roman"/>
                  <w:sz w:val="20"/>
                  <w:szCs w:val="20"/>
                </w:rPr>
                <w:delText>t</w:delText>
              </w:r>
              <w:r w:rsidRPr="001A2577" w:rsidDel="00B032A1">
                <w:rPr>
                  <w:rFonts w:ascii="Times New Roman" w:hAnsi="Times New Roman" w:cs="Times New Roman"/>
                  <w:sz w:val="20"/>
                  <w:szCs w:val="20"/>
                  <w:vertAlign w:val="subscript"/>
                </w:rPr>
                <w:delText>89</w:delText>
              </w:r>
            </w:del>
          </w:p>
        </w:tc>
        <w:tc>
          <w:tcPr>
            <w:tcW w:w="810" w:type="dxa"/>
            <w:vAlign w:val="center"/>
          </w:tcPr>
          <w:p w14:paraId="4622AC94" w14:textId="74DA76D5" w:rsidR="00595E64" w:rsidRPr="00FC3248" w:rsidRDefault="00595E64" w:rsidP="003D2FB0">
            <w:pPr>
              <w:jc w:val="center"/>
              <w:rPr>
                <w:rFonts w:ascii="Times New Roman" w:hAnsi="Times New Roman" w:cs="Times New Roman"/>
                <w:sz w:val="20"/>
                <w:szCs w:val="20"/>
              </w:rPr>
            </w:pPr>
            <w:del w:id="2328" w:author="Scott Cooper" w:date="2014-12-14T15:41:00Z">
              <w:r w:rsidRPr="00FC3248" w:rsidDel="00B032A1">
                <w:rPr>
                  <w:rFonts w:ascii="Times New Roman" w:hAnsi="Times New Roman" w:cs="Times New Roman"/>
                  <w:sz w:val="20"/>
                  <w:szCs w:val="20"/>
                </w:rPr>
                <w:delText>P</w:delText>
              </w:r>
            </w:del>
          </w:p>
        </w:tc>
        <w:tc>
          <w:tcPr>
            <w:tcW w:w="1377" w:type="dxa"/>
            <w:vAlign w:val="center"/>
          </w:tcPr>
          <w:p w14:paraId="3B43719F" w14:textId="6EB019CB" w:rsidR="00595E64" w:rsidRPr="00FC3248" w:rsidRDefault="00595E64" w:rsidP="003D2FB0">
            <w:pPr>
              <w:jc w:val="center"/>
              <w:rPr>
                <w:rFonts w:ascii="Times New Roman" w:hAnsi="Times New Roman" w:cs="Times New Roman"/>
                <w:sz w:val="20"/>
                <w:szCs w:val="20"/>
              </w:rPr>
            </w:pPr>
            <w:del w:id="2329" w:author="Scott Cooper" w:date="2014-12-14T15:41:00Z">
              <w:r w:rsidRPr="00FC3248" w:rsidDel="00B032A1">
                <w:rPr>
                  <w:rFonts w:ascii="Times New Roman" w:hAnsi="Times New Roman" w:cs="Times New Roman"/>
                  <w:sz w:val="20"/>
                  <w:szCs w:val="20"/>
                </w:rPr>
                <w:delText>Intercept</w:delText>
              </w:r>
            </w:del>
          </w:p>
        </w:tc>
        <w:tc>
          <w:tcPr>
            <w:tcW w:w="2469" w:type="dxa"/>
            <w:vAlign w:val="center"/>
          </w:tcPr>
          <w:p w14:paraId="256AC205" w14:textId="0C853E34" w:rsidR="00595E64" w:rsidRPr="00FC3248" w:rsidRDefault="00595E64" w:rsidP="003D2FB0">
            <w:pPr>
              <w:jc w:val="center"/>
              <w:rPr>
                <w:rFonts w:ascii="Times New Roman" w:hAnsi="Times New Roman" w:cs="Times New Roman"/>
                <w:sz w:val="20"/>
                <w:szCs w:val="20"/>
              </w:rPr>
            </w:pPr>
            <w:del w:id="2330" w:author="Scott Cooper" w:date="2014-12-14T15:41:00Z">
              <w:r w:rsidRPr="00FC3248" w:rsidDel="00B032A1">
                <w:rPr>
                  <w:rFonts w:ascii="Times New Roman" w:hAnsi="Times New Roman" w:cs="Times New Roman"/>
                  <w:sz w:val="20"/>
                  <w:szCs w:val="20"/>
                </w:rPr>
                <w:delText>Variance</w:delText>
              </w:r>
            </w:del>
          </w:p>
        </w:tc>
      </w:tr>
      <w:tr w:rsidR="00595E64" w:rsidRPr="00FC3248" w14:paraId="7512ED42" w14:textId="77777777" w:rsidTr="003D2FB0">
        <w:trPr>
          <w:jc w:val="center"/>
        </w:trPr>
        <w:tc>
          <w:tcPr>
            <w:tcW w:w="2824" w:type="dxa"/>
            <w:vAlign w:val="center"/>
          </w:tcPr>
          <w:p w14:paraId="6285B4F6" w14:textId="0D791392" w:rsidR="00595E64" w:rsidRPr="00FC3248" w:rsidRDefault="00595E64" w:rsidP="003D2FB0">
            <w:pPr>
              <w:jc w:val="center"/>
              <w:rPr>
                <w:rFonts w:ascii="Times New Roman" w:hAnsi="Times New Roman" w:cs="Times New Roman"/>
                <w:sz w:val="20"/>
                <w:szCs w:val="20"/>
              </w:rPr>
            </w:pPr>
            <w:del w:id="2331" w:author="Scott Cooper" w:date="2014-12-14T15:41:00Z">
              <w:r w:rsidRPr="00FC3248" w:rsidDel="00B032A1">
                <w:rPr>
                  <w:rFonts w:ascii="Times New Roman" w:hAnsi="Times New Roman" w:cs="Times New Roman"/>
                  <w:sz w:val="20"/>
                  <w:szCs w:val="20"/>
                </w:rPr>
                <w:delText xml:space="preserve">Tadpole </w:delText>
              </w:r>
              <w:r w:rsidDel="00B032A1">
                <w:rPr>
                  <w:rFonts w:ascii="Times New Roman" w:hAnsi="Times New Roman" w:cs="Times New Roman"/>
                  <w:sz w:val="20"/>
                  <w:szCs w:val="20"/>
                </w:rPr>
                <w:delText>Abundance</w:delText>
              </w:r>
            </w:del>
          </w:p>
        </w:tc>
        <w:tc>
          <w:tcPr>
            <w:tcW w:w="1596" w:type="dxa"/>
            <w:vAlign w:val="center"/>
          </w:tcPr>
          <w:p w14:paraId="3E7C34AF" w14:textId="324C2C60" w:rsidR="00595E64" w:rsidRPr="00FC3248" w:rsidRDefault="00595E64" w:rsidP="003D2FB0">
            <w:pPr>
              <w:jc w:val="center"/>
              <w:rPr>
                <w:rFonts w:ascii="Times New Roman" w:hAnsi="Times New Roman" w:cs="Times New Roman"/>
                <w:sz w:val="20"/>
                <w:szCs w:val="20"/>
              </w:rPr>
            </w:pPr>
            <w:del w:id="2332" w:author="Scott Cooper" w:date="2014-12-14T15:41:00Z">
              <w:r w:rsidRPr="00FC3248" w:rsidDel="00B032A1">
                <w:rPr>
                  <w:rFonts w:ascii="Times New Roman" w:hAnsi="Times New Roman" w:cs="Times New Roman"/>
                  <w:sz w:val="20"/>
                  <w:szCs w:val="20"/>
                </w:rPr>
                <w:delText xml:space="preserve">0.29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 xml:space="preserve"> 0.09</w:delText>
              </w:r>
            </w:del>
          </w:p>
        </w:tc>
        <w:tc>
          <w:tcPr>
            <w:tcW w:w="696" w:type="dxa"/>
            <w:vAlign w:val="center"/>
          </w:tcPr>
          <w:p w14:paraId="3DFDE5F5" w14:textId="6229E2B2" w:rsidR="00595E64" w:rsidRPr="00FC3248" w:rsidRDefault="00595E64" w:rsidP="003D2FB0">
            <w:pPr>
              <w:jc w:val="center"/>
              <w:rPr>
                <w:rFonts w:ascii="Times New Roman" w:hAnsi="Times New Roman" w:cs="Times New Roman"/>
                <w:sz w:val="20"/>
                <w:szCs w:val="20"/>
              </w:rPr>
            </w:pPr>
            <w:del w:id="2333" w:author="Scott Cooper" w:date="2014-12-14T15:41:00Z">
              <w:r w:rsidRPr="00FC3248" w:rsidDel="00B032A1">
                <w:rPr>
                  <w:rFonts w:ascii="Times New Roman" w:hAnsi="Times New Roman" w:cs="Times New Roman"/>
                  <w:sz w:val="20"/>
                  <w:szCs w:val="20"/>
                </w:rPr>
                <w:delText>3.3</w:delText>
              </w:r>
            </w:del>
          </w:p>
        </w:tc>
        <w:tc>
          <w:tcPr>
            <w:tcW w:w="810" w:type="dxa"/>
            <w:vAlign w:val="center"/>
          </w:tcPr>
          <w:p w14:paraId="506BAD50" w14:textId="1E273BB2" w:rsidR="00595E64" w:rsidRPr="00FC3248" w:rsidRDefault="00595E64" w:rsidP="003D2FB0">
            <w:pPr>
              <w:jc w:val="center"/>
              <w:rPr>
                <w:rFonts w:ascii="Times New Roman" w:hAnsi="Times New Roman" w:cs="Times New Roman"/>
                <w:sz w:val="20"/>
                <w:szCs w:val="20"/>
              </w:rPr>
            </w:pPr>
            <w:del w:id="2334" w:author="Scott Cooper" w:date="2014-12-14T15:41:00Z">
              <w:r w:rsidRPr="00FC3248" w:rsidDel="00B032A1">
                <w:rPr>
                  <w:rFonts w:ascii="Times New Roman" w:hAnsi="Times New Roman" w:cs="Times New Roman"/>
                  <w:sz w:val="20"/>
                  <w:szCs w:val="20"/>
                </w:rPr>
                <w:delText>0.001</w:delText>
              </w:r>
            </w:del>
          </w:p>
        </w:tc>
        <w:tc>
          <w:tcPr>
            <w:tcW w:w="1377" w:type="dxa"/>
            <w:vAlign w:val="center"/>
          </w:tcPr>
          <w:p w14:paraId="4DE4B093" w14:textId="77777777" w:rsidR="00595E64" w:rsidRPr="00FC3248" w:rsidRDefault="00595E64" w:rsidP="003D2FB0">
            <w:pPr>
              <w:jc w:val="center"/>
              <w:rPr>
                <w:rFonts w:ascii="Times New Roman" w:hAnsi="Times New Roman" w:cs="Times New Roman"/>
                <w:sz w:val="20"/>
                <w:szCs w:val="20"/>
              </w:rPr>
            </w:pPr>
          </w:p>
        </w:tc>
        <w:tc>
          <w:tcPr>
            <w:tcW w:w="2469" w:type="dxa"/>
            <w:vAlign w:val="center"/>
          </w:tcPr>
          <w:p w14:paraId="5956E16D" w14:textId="77777777" w:rsidR="00595E64" w:rsidRPr="00FC3248" w:rsidRDefault="00595E64" w:rsidP="003D2FB0">
            <w:pPr>
              <w:jc w:val="center"/>
              <w:rPr>
                <w:rFonts w:ascii="Times New Roman" w:hAnsi="Times New Roman" w:cs="Times New Roman"/>
                <w:sz w:val="20"/>
                <w:szCs w:val="20"/>
              </w:rPr>
            </w:pPr>
          </w:p>
        </w:tc>
      </w:tr>
      <w:tr w:rsidR="00595E64" w:rsidRPr="00FC3248" w14:paraId="7C27AB05" w14:textId="77777777" w:rsidTr="003D2FB0">
        <w:trPr>
          <w:jc w:val="center"/>
        </w:trPr>
        <w:tc>
          <w:tcPr>
            <w:tcW w:w="2824" w:type="dxa"/>
            <w:vAlign w:val="center"/>
          </w:tcPr>
          <w:p w14:paraId="7224F4EF" w14:textId="35A9CFE2" w:rsidR="00595E64" w:rsidRPr="00FC3248" w:rsidRDefault="00595E64" w:rsidP="003D2FB0">
            <w:pPr>
              <w:jc w:val="center"/>
              <w:rPr>
                <w:rFonts w:ascii="Times New Roman" w:hAnsi="Times New Roman" w:cs="Times New Roman"/>
                <w:sz w:val="20"/>
                <w:szCs w:val="20"/>
              </w:rPr>
            </w:pPr>
            <w:del w:id="2335" w:author="Scott Cooper" w:date="2014-12-14T15:41:00Z">
              <w:r w:rsidRPr="00FC3248" w:rsidDel="00B032A1">
                <w:rPr>
                  <w:rFonts w:ascii="Times New Roman" w:hAnsi="Times New Roman" w:cs="Times New Roman"/>
                  <w:sz w:val="20"/>
                  <w:szCs w:val="20"/>
                </w:rPr>
                <w:delText>Lake</w:delText>
              </w:r>
            </w:del>
          </w:p>
        </w:tc>
        <w:tc>
          <w:tcPr>
            <w:tcW w:w="1596" w:type="dxa"/>
            <w:vAlign w:val="center"/>
          </w:tcPr>
          <w:p w14:paraId="0ED56DB0" w14:textId="11564535" w:rsidR="00595E64" w:rsidRPr="00FC3248" w:rsidRDefault="00595E64" w:rsidP="003D2FB0">
            <w:pPr>
              <w:jc w:val="center"/>
              <w:rPr>
                <w:rFonts w:ascii="Times New Roman" w:hAnsi="Times New Roman" w:cs="Times New Roman"/>
                <w:sz w:val="20"/>
                <w:szCs w:val="20"/>
              </w:rPr>
            </w:pPr>
            <w:del w:id="2336" w:author="Scott Cooper" w:date="2014-12-14T15:41:00Z">
              <w:r w:rsidRPr="00FC3248" w:rsidDel="00B032A1">
                <w:rPr>
                  <w:rFonts w:ascii="Times New Roman" w:hAnsi="Times New Roman" w:cs="Times New Roman"/>
                  <w:sz w:val="20"/>
                  <w:szCs w:val="20"/>
                </w:rPr>
                <w:delText xml:space="preserve">0.92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 xml:space="preserve"> 1.6</w:delText>
              </w:r>
            </w:del>
          </w:p>
        </w:tc>
        <w:tc>
          <w:tcPr>
            <w:tcW w:w="696" w:type="dxa"/>
            <w:vAlign w:val="center"/>
          </w:tcPr>
          <w:p w14:paraId="2CDDABF7" w14:textId="3BD3933B" w:rsidR="00595E64" w:rsidRPr="00FC3248" w:rsidRDefault="00595E64" w:rsidP="003D2FB0">
            <w:pPr>
              <w:jc w:val="center"/>
              <w:rPr>
                <w:rFonts w:ascii="Times New Roman" w:hAnsi="Times New Roman" w:cs="Times New Roman"/>
                <w:sz w:val="20"/>
                <w:szCs w:val="20"/>
              </w:rPr>
            </w:pPr>
            <w:del w:id="2337" w:author="Scott Cooper" w:date="2014-12-14T15:41:00Z">
              <w:r w:rsidRPr="00FC3248" w:rsidDel="00B032A1">
                <w:rPr>
                  <w:rFonts w:ascii="Times New Roman" w:hAnsi="Times New Roman" w:cs="Times New Roman"/>
                  <w:sz w:val="20"/>
                  <w:szCs w:val="20"/>
                </w:rPr>
                <w:delText>0.57</w:delText>
              </w:r>
            </w:del>
          </w:p>
        </w:tc>
        <w:tc>
          <w:tcPr>
            <w:tcW w:w="810" w:type="dxa"/>
            <w:vAlign w:val="center"/>
          </w:tcPr>
          <w:p w14:paraId="4F1AF0F4" w14:textId="78F0755E" w:rsidR="00595E64" w:rsidRPr="00FC3248" w:rsidRDefault="00595E64" w:rsidP="003D2FB0">
            <w:pPr>
              <w:jc w:val="center"/>
              <w:rPr>
                <w:rFonts w:ascii="Times New Roman" w:hAnsi="Times New Roman" w:cs="Times New Roman"/>
                <w:sz w:val="20"/>
                <w:szCs w:val="20"/>
              </w:rPr>
            </w:pPr>
            <w:del w:id="2338" w:author="Scott Cooper" w:date="2014-12-14T15:41:00Z">
              <w:r w:rsidRPr="00FC3248" w:rsidDel="00B032A1">
                <w:rPr>
                  <w:rFonts w:ascii="Times New Roman" w:hAnsi="Times New Roman" w:cs="Times New Roman"/>
                  <w:sz w:val="20"/>
                  <w:szCs w:val="20"/>
                </w:rPr>
                <w:delText>0.57</w:delText>
              </w:r>
            </w:del>
          </w:p>
        </w:tc>
        <w:tc>
          <w:tcPr>
            <w:tcW w:w="1377" w:type="dxa"/>
            <w:vAlign w:val="center"/>
          </w:tcPr>
          <w:p w14:paraId="579AB2C1" w14:textId="77777777" w:rsidR="00595E64" w:rsidRPr="00FC3248" w:rsidRDefault="00595E64" w:rsidP="003D2FB0">
            <w:pPr>
              <w:jc w:val="center"/>
              <w:rPr>
                <w:rFonts w:ascii="Times New Roman" w:hAnsi="Times New Roman" w:cs="Times New Roman"/>
                <w:sz w:val="20"/>
                <w:szCs w:val="20"/>
              </w:rPr>
            </w:pPr>
          </w:p>
        </w:tc>
        <w:tc>
          <w:tcPr>
            <w:tcW w:w="2469" w:type="dxa"/>
            <w:vAlign w:val="center"/>
          </w:tcPr>
          <w:p w14:paraId="64C88874" w14:textId="77777777" w:rsidR="00595E64" w:rsidRPr="00FC3248" w:rsidRDefault="00595E64" w:rsidP="003D2FB0">
            <w:pPr>
              <w:jc w:val="center"/>
              <w:rPr>
                <w:rFonts w:ascii="Times New Roman" w:hAnsi="Times New Roman" w:cs="Times New Roman"/>
                <w:sz w:val="20"/>
                <w:szCs w:val="20"/>
              </w:rPr>
            </w:pPr>
          </w:p>
        </w:tc>
      </w:tr>
      <w:tr w:rsidR="00595E64" w:rsidRPr="00FC3248" w14:paraId="050C94C5" w14:textId="77777777" w:rsidTr="003D2FB0">
        <w:trPr>
          <w:jc w:val="center"/>
        </w:trPr>
        <w:tc>
          <w:tcPr>
            <w:tcW w:w="2824" w:type="dxa"/>
            <w:vAlign w:val="center"/>
          </w:tcPr>
          <w:p w14:paraId="18D8D9B4" w14:textId="6C907DDD" w:rsidR="00595E64" w:rsidRPr="00FC3248" w:rsidRDefault="00595E64" w:rsidP="003D2FB0">
            <w:pPr>
              <w:jc w:val="center"/>
              <w:rPr>
                <w:rFonts w:ascii="Times New Roman" w:hAnsi="Times New Roman" w:cs="Times New Roman"/>
                <w:sz w:val="20"/>
                <w:szCs w:val="20"/>
              </w:rPr>
            </w:pPr>
            <w:del w:id="2339" w:author="Scott Cooper" w:date="2014-12-14T15:41:00Z">
              <w:r w:rsidRPr="00FC3248" w:rsidDel="00B032A1">
                <w:rPr>
                  <w:rFonts w:ascii="Times New Roman" w:hAnsi="Times New Roman" w:cs="Times New Roman"/>
                  <w:sz w:val="20"/>
                  <w:szCs w:val="20"/>
                </w:rPr>
                <w:delText xml:space="preserve">Tadpole </w:delText>
              </w:r>
              <w:r w:rsidDel="00B032A1">
                <w:rPr>
                  <w:rFonts w:ascii="Times New Roman" w:hAnsi="Times New Roman" w:cs="Times New Roman"/>
                  <w:sz w:val="20"/>
                  <w:szCs w:val="20"/>
                </w:rPr>
                <w:delText>Abundance</w:delText>
              </w:r>
              <w:r w:rsidRPr="00FC3248" w:rsidDel="00B032A1">
                <w:rPr>
                  <w:rFonts w:ascii="Times New Roman" w:hAnsi="Times New Roman" w:cs="Times New Roman"/>
                  <w:sz w:val="20"/>
                  <w:szCs w:val="20"/>
                </w:rPr>
                <w:delText xml:space="preserve"> x Lake</w:delText>
              </w:r>
            </w:del>
          </w:p>
        </w:tc>
        <w:tc>
          <w:tcPr>
            <w:tcW w:w="1596" w:type="dxa"/>
            <w:vAlign w:val="center"/>
          </w:tcPr>
          <w:p w14:paraId="52247DAB" w14:textId="535403C1" w:rsidR="00595E64" w:rsidRPr="00FC3248" w:rsidRDefault="00595E64" w:rsidP="003D2FB0">
            <w:pPr>
              <w:jc w:val="center"/>
              <w:rPr>
                <w:rFonts w:ascii="Times New Roman" w:hAnsi="Times New Roman" w:cs="Times New Roman"/>
                <w:sz w:val="20"/>
                <w:szCs w:val="20"/>
              </w:rPr>
            </w:pPr>
            <w:del w:id="2340" w:author="Scott Cooper" w:date="2014-12-14T15:41:00Z">
              <w:r w:rsidRPr="00FC3248" w:rsidDel="00B032A1">
                <w:rPr>
                  <w:rFonts w:ascii="Times New Roman" w:hAnsi="Times New Roman" w:cs="Times New Roman"/>
                  <w:sz w:val="20"/>
                  <w:szCs w:val="20"/>
                </w:rPr>
                <w:delText xml:space="preserve">-0.40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 xml:space="preserve"> 0.012</w:delText>
              </w:r>
            </w:del>
          </w:p>
        </w:tc>
        <w:tc>
          <w:tcPr>
            <w:tcW w:w="696" w:type="dxa"/>
            <w:vAlign w:val="center"/>
          </w:tcPr>
          <w:p w14:paraId="5CF5FA90" w14:textId="5A351FD6" w:rsidR="00595E64" w:rsidRPr="00FC3248" w:rsidRDefault="00595E64" w:rsidP="003D2FB0">
            <w:pPr>
              <w:jc w:val="center"/>
              <w:rPr>
                <w:rFonts w:ascii="Times New Roman" w:hAnsi="Times New Roman" w:cs="Times New Roman"/>
                <w:sz w:val="20"/>
                <w:szCs w:val="20"/>
              </w:rPr>
            </w:pPr>
            <w:del w:id="2341" w:author="Scott Cooper" w:date="2014-12-14T15:41:00Z">
              <w:r w:rsidRPr="00FC3248" w:rsidDel="00B032A1">
                <w:rPr>
                  <w:rFonts w:ascii="Times New Roman" w:hAnsi="Times New Roman" w:cs="Times New Roman"/>
                  <w:sz w:val="20"/>
                  <w:szCs w:val="20"/>
                </w:rPr>
                <w:delText>-3.3</w:delText>
              </w:r>
            </w:del>
          </w:p>
        </w:tc>
        <w:tc>
          <w:tcPr>
            <w:tcW w:w="810" w:type="dxa"/>
            <w:vAlign w:val="center"/>
          </w:tcPr>
          <w:p w14:paraId="639A404D" w14:textId="4E98E279" w:rsidR="00595E64" w:rsidRPr="00FC3248" w:rsidRDefault="00595E64" w:rsidP="003D2FB0">
            <w:pPr>
              <w:jc w:val="center"/>
              <w:rPr>
                <w:rFonts w:ascii="Times New Roman" w:hAnsi="Times New Roman" w:cs="Times New Roman"/>
                <w:sz w:val="20"/>
                <w:szCs w:val="20"/>
              </w:rPr>
            </w:pPr>
            <w:del w:id="2342" w:author="Scott Cooper" w:date="2014-12-14T15:41:00Z">
              <w:r w:rsidRPr="00FC3248" w:rsidDel="00B032A1">
                <w:rPr>
                  <w:rFonts w:ascii="Times New Roman" w:hAnsi="Times New Roman" w:cs="Times New Roman"/>
                  <w:sz w:val="20"/>
                  <w:szCs w:val="20"/>
                </w:rPr>
                <w:delText>0.002</w:delText>
              </w:r>
            </w:del>
          </w:p>
        </w:tc>
        <w:tc>
          <w:tcPr>
            <w:tcW w:w="1377" w:type="dxa"/>
            <w:vAlign w:val="center"/>
          </w:tcPr>
          <w:p w14:paraId="2FA1A995" w14:textId="77777777" w:rsidR="00595E64" w:rsidRPr="00FC3248" w:rsidRDefault="00595E64" w:rsidP="003D2FB0">
            <w:pPr>
              <w:jc w:val="center"/>
              <w:rPr>
                <w:rFonts w:ascii="Times New Roman" w:hAnsi="Times New Roman" w:cs="Times New Roman"/>
                <w:sz w:val="20"/>
                <w:szCs w:val="20"/>
              </w:rPr>
            </w:pPr>
          </w:p>
        </w:tc>
        <w:tc>
          <w:tcPr>
            <w:tcW w:w="2469" w:type="dxa"/>
            <w:vAlign w:val="center"/>
          </w:tcPr>
          <w:p w14:paraId="67F38A46" w14:textId="77777777" w:rsidR="00595E64" w:rsidRPr="00FC3248" w:rsidRDefault="00595E64" w:rsidP="003D2FB0">
            <w:pPr>
              <w:jc w:val="center"/>
              <w:rPr>
                <w:rFonts w:ascii="Times New Roman" w:hAnsi="Times New Roman" w:cs="Times New Roman"/>
                <w:sz w:val="20"/>
                <w:szCs w:val="20"/>
              </w:rPr>
            </w:pPr>
          </w:p>
        </w:tc>
      </w:tr>
      <w:tr w:rsidR="00595E64" w:rsidRPr="00FC3248" w14:paraId="4AD330C0" w14:textId="77777777" w:rsidTr="003D2FB0">
        <w:trPr>
          <w:jc w:val="center"/>
        </w:trPr>
        <w:tc>
          <w:tcPr>
            <w:tcW w:w="2824" w:type="dxa"/>
            <w:vAlign w:val="center"/>
          </w:tcPr>
          <w:p w14:paraId="4EB40E46" w14:textId="2DB8C8B4" w:rsidR="00595E64" w:rsidRPr="00FC3248" w:rsidRDefault="00595E64" w:rsidP="003D2FB0">
            <w:pPr>
              <w:jc w:val="center"/>
              <w:rPr>
                <w:rFonts w:ascii="Times New Roman" w:hAnsi="Times New Roman" w:cs="Times New Roman"/>
                <w:sz w:val="20"/>
                <w:szCs w:val="20"/>
              </w:rPr>
            </w:pPr>
            <w:del w:id="2343" w:author="Scott Cooper" w:date="2014-12-14T15:41:00Z">
              <w:r w:rsidRPr="00FC3248" w:rsidDel="00B032A1">
                <w:rPr>
                  <w:rFonts w:ascii="Times New Roman" w:hAnsi="Times New Roman" w:cs="Times New Roman"/>
                  <w:sz w:val="20"/>
                  <w:szCs w:val="20"/>
                </w:rPr>
                <w:delText>Experimental Block</w:delText>
              </w:r>
            </w:del>
          </w:p>
        </w:tc>
        <w:tc>
          <w:tcPr>
            <w:tcW w:w="1596" w:type="dxa"/>
            <w:vAlign w:val="center"/>
          </w:tcPr>
          <w:p w14:paraId="6C9482EC" w14:textId="77777777" w:rsidR="00595E64" w:rsidRPr="00FC3248" w:rsidRDefault="00595E64" w:rsidP="003D2FB0">
            <w:pPr>
              <w:jc w:val="center"/>
              <w:rPr>
                <w:rFonts w:ascii="Times New Roman" w:hAnsi="Times New Roman" w:cs="Times New Roman"/>
                <w:sz w:val="20"/>
                <w:szCs w:val="20"/>
              </w:rPr>
            </w:pPr>
          </w:p>
        </w:tc>
        <w:tc>
          <w:tcPr>
            <w:tcW w:w="696" w:type="dxa"/>
            <w:vAlign w:val="center"/>
          </w:tcPr>
          <w:p w14:paraId="186F7C5E" w14:textId="77777777" w:rsidR="00595E64" w:rsidRPr="00FC3248" w:rsidRDefault="00595E64" w:rsidP="003D2FB0">
            <w:pPr>
              <w:jc w:val="center"/>
              <w:rPr>
                <w:rFonts w:ascii="Times New Roman" w:hAnsi="Times New Roman" w:cs="Times New Roman"/>
                <w:sz w:val="20"/>
                <w:szCs w:val="20"/>
              </w:rPr>
            </w:pPr>
          </w:p>
        </w:tc>
        <w:tc>
          <w:tcPr>
            <w:tcW w:w="810" w:type="dxa"/>
            <w:vAlign w:val="center"/>
          </w:tcPr>
          <w:p w14:paraId="0802D388" w14:textId="77777777" w:rsidR="00595E64" w:rsidRPr="00FC3248" w:rsidRDefault="00595E64" w:rsidP="003D2FB0">
            <w:pPr>
              <w:jc w:val="center"/>
              <w:rPr>
                <w:rFonts w:ascii="Times New Roman" w:hAnsi="Times New Roman" w:cs="Times New Roman"/>
                <w:sz w:val="20"/>
                <w:szCs w:val="20"/>
              </w:rPr>
            </w:pPr>
          </w:p>
        </w:tc>
        <w:tc>
          <w:tcPr>
            <w:tcW w:w="1377" w:type="dxa"/>
            <w:vAlign w:val="center"/>
          </w:tcPr>
          <w:p w14:paraId="6F79B06A" w14:textId="31FF6454" w:rsidR="00595E64" w:rsidRPr="00FC3248" w:rsidRDefault="00595E64" w:rsidP="003D2FB0">
            <w:pPr>
              <w:jc w:val="center"/>
              <w:rPr>
                <w:rFonts w:ascii="Times New Roman" w:hAnsi="Times New Roman" w:cs="Times New Roman"/>
                <w:sz w:val="20"/>
                <w:szCs w:val="20"/>
              </w:rPr>
            </w:pPr>
            <w:del w:id="2344" w:author="Scott Cooper" w:date="2014-12-14T15:41:00Z">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3.8</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tc>
        <w:tc>
          <w:tcPr>
            <w:tcW w:w="2469" w:type="dxa"/>
            <w:vAlign w:val="center"/>
          </w:tcPr>
          <w:p w14:paraId="2A71D290" w14:textId="3F7C9C57" w:rsidR="00595E64" w:rsidRPr="00FC3248" w:rsidDel="00B032A1" w:rsidRDefault="00595E64" w:rsidP="003D2FB0">
            <w:pPr>
              <w:jc w:val="center"/>
              <w:rPr>
                <w:del w:id="2345" w:author="Scott Cooper" w:date="2014-12-14T15:41:00Z"/>
                <w:rFonts w:ascii="Times New Roman" w:hAnsi="Times New Roman" w:cs="Times New Roman"/>
                <w:sz w:val="20"/>
                <w:szCs w:val="20"/>
              </w:rPr>
            </w:pPr>
            <w:del w:id="2346" w:author="Scott Cooper" w:date="2014-12-14T15:41:00Z">
              <w:r w:rsidRPr="00FC3248" w:rsidDel="00B032A1">
                <w:rPr>
                  <w:rFonts w:ascii="Cambria Math" w:hAnsi="Cambria Math" w:cs="Times New Roman"/>
                  <w:sz w:val="20"/>
                  <w:szCs w:val="20"/>
                </w:rPr>
                <w:delText>σ</w:delText>
              </w:r>
              <w:r w:rsidRPr="00FC3248" w:rsidDel="00B032A1">
                <w:rPr>
                  <w:rFonts w:ascii="Times New Roman" w:hAnsi="Times New Roman" w:cs="Times New Roman"/>
                  <w:sz w:val="20"/>
                  <w:szCs w:val="20"/>
                  <w:vertAlign w:val="subscript"/>
                </w:rPr>
                <w:delText xml:space="preserve">July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3.1</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6BA7A21F" w14:textId="63336771" w:rsidR="00595E64" w:rsidRPr="00FC3248" w:rsidDel="00B032A1" w:rsidRDefault="00595E64" w:rsidP="003D2FB0">
            <w:pPr>
              <w:jc w:val="center"/>
              <w:rPr>
                <w:del w:id="2347" w:author="Scott Cooper" w:date="2014-12-14T15:41:00Z"/>
                <w:rFonts w:ascii="Times New Roman" w:hAnsi="Times New Roman" w:cs="Times New Roman"/>
                <w:sz w:val="20"/>
                <w:szCs w:val="20"/>
              </w:rPr>
            </w:pPr>
            <w:del w:id="2348" w:author="Scott Cooper" w:date="2014-12-14T15:41:00Z">
              <w:r w:rsidRPr="00FC3248" w:rsidDel="00B032A1">
                <w:rPr>
                  <w:rFonts w:ascii="Cambria Math" w:hAnsi="Cambria Math" w:cs="Times New Roman"/>
                  <w:sz w:val="20"/>
                  <w:szCs w:val="20"/>
                </w:rPr>
                <w:delText>σ</w:delText>
              </w:r>
              <w:r w:rsidRPr="00FC3248" w:rsidDel="00B032A1">
                <w:rPr>
                  <w:rFonts w:ascii="Times New Roman" w:hAnsi="Times New Roman" w:cs="Times New Roman"/>
                  <w:sz w:val="20"/>
                  <w:szCs w:val="20"/>
                  <w:vertAlign w:val="subscript"/>
                </w:rPr>
                <w:delText xml:space="preserve">Early August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6.8</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190367DD" w14:textId="042D5135" w:rsidR="00595E64" w:rsidRPr="00FC3248" w:rsidDel="00B032A1" w:rsidRDefault="00595E64" w:rsidP="003D2FB0">
            <w:pPr>
              <w:jc w:val="center"/>
              <w:rPr>
                <w:del w:id="2349" w:author="Scott Cooper" w:date="2014-12-14T15:41:00Z"/>
                <w:rFonts w:ascii="Times New Roman" w:hAnsi="Times New Roman" w:cs="Times New Roman"/>
                <w:sz w:val="20"/>
                <w:szCs w:val="20"/>
              </w:rPr>
            </w:pPr>
            <w:del w:id="2350" w:author="Scott Cooper" w:date="2014-12-14T15:41:00Z">
              <w:r w:rsidRPr="00FC3248" w:rsidDel="00B032A1">
                <w:rPr>
                  <w:rFonts w:ascii="Cambria Math" w:hAnsi="Cambria Math" w:cs="Times New Roman"/>
                  <w:sz w:val="20"/>
                  <w:szCs w:val="20"/>
                </w:rPr>
                <w:delText>σ</w:delText>
              </w:r>
              <w:r w:rsidRPr="00FC3248" w:rsidDel="00B032A1">
                <w:rPr>
                  <w:rFonts w:ascii="Cambria Math" w:hAnsi="Cambria Math" w:cs="Times New Roman"/>
                  <w:sz w:val="20"/>
                  <w:szCs w:val="20"/>
                  <w:vertAlign w:val="subscript"/>
                </w:rPr>
                <w:delText>Late August</w:delText>
              </w:r>
              <w:r w:rsidRPr="00FC3248" w:rsidDel="00B032A1">
                <w:rPr>
                  <w:rFonts w:ascii="Cambria Math" w:hAnsi="Cambria Math" w:cs="Times New Roman"/>
                  <w:sz w:val="20"/>
                  <w:szCs w:val="20"/>
                </w:rPr>
                <w:delText xml:space="preserve"> ~</w:delText>
              </w:r>
              <w:r w:rsidRPr="00FC3248" w:rsidDel="00B032A1">
                <w:rPr>
                  <w:rFonts w:ascii="Times New Roman" w:hAnsi="Times New Roman" w:cs="Times New Roman"/>
                  <w:sz w:val="20"/>
                  <w:szCs w:val="20"/>
                </w:rPr>
                <w:delText>N(0, 5.0</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32B452A4" w14:textId="637527D9" w:rsidR="00595E64" w:rsidRPr="00FC3248" w:rsidRDefault="00595E64" w:rsidP="003D2FB0">
            <w:pPr>
              <w:jc w:val="center"/>
              <w:rPr>
                <w:rFonts w:ascii="Times New Roman" w:hAnsi="Times New Roman" w:cs="Times New Roman"/>
                <w:sz w:val="20"/>
                <w:szCs w:val="20"/>
              </w:rPr>
            </w:pPr>
            <w:del w:id="2351" w:author="Scott Cooper" w:date="2014-12-14T15:41:00Z">
              <w:r w:rsidRPr="00FC3248" w:rsidDel="00B032A1">
                <w:rPr>
                  <w:rFonts w:ascii="Cambria Math" w:hAnsi="Cambria Math" w:cs="Times New Roman"/>
                  <w:sz w:val="20"/>
                  <w:szCs w:val="20"/>
                </w:rPr>
                <w:delText>σ</w:delText>
              </w:r>
              <w:r w:rsidRPr="00FC3248" w:rsidDel="00B032A1">
                <w:rPr>
                  <w:rFonts w:ascii="Cambria Math" w:hAnsi="Cambria Math" w:cs="Times New Roman"/>
                  <w:sz w:val="20"/>
                  <w:szCs w:val="20"/>
                  <w:vertAlign w:val="subscript"/>
                </w:rPr>
                <w:delText xml:space="preserve">September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5.0</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tc>
      </w:tr>
    </w:tbl>
    <w:p w14:paraId="2302010E" w14:textId="7DD2FD80" w:rsidR="00595E64" w:rsidDel="00B032A1" w:rsidRDefault="00595E64" w:rsidP="00595E64">
      <w:pPr>
        <w:rPr>
          <w:del w:id="2352" w:author="Scott Cooper" w:date="2014-12-14T15:40:00Z"/>
          <w:rFonts w:ascii="Times New Roman" w:hAnsi="Times New Roman" w:cs="Times New Roman"/>
          <w:sz w:val="24"/>
          <w:szCs w:val="20"/>
        </w:rPr>
      </w:pPr>
      <w:r w:rsidRPr="001A2577">
        <w:rPr>
          <w:rFonts w:ascii="Times New Roman" w:hAnsi="Times New Roman" w:cs="Times New Roman"/>
          <w:sz w:val="24"/>
          <w:szCs w:val="20"/>
        </w:rPr>
        <w:t xml:space="preserve">Table 6.  </w:t>
      </w:r>
      <w:ins w:id="2353" w:author="Scott Cooper" w:date="2014-12-14T15:40:00Z">
        <w:r w:rsidR="00B032A1">
          <w:rPr>
            <w:rFonts w:ascii="Times New Roman" w:hAnsi="Times New Roman" w:cs="Times New Roman"/>
            <w:sz w:val="24"/>
            <w:szCs w:val="20"/>
          </w:rPr>
          <w:t>Note direction of block effects and model coefficients and associated t and p values in text or appropriate figure legend.</w:t>
        </w:r>
      </w:ins>
      <w:del w:id="2354" w:author="Scott Cooper" w:date="2014-12-14T15:40:00Z">
        <w:r w:rsidRPr="001A2577" w:rsidDel="00B032A1">
          <w:rPr>
            <w:rFonts w:ascii="Times New Roman" w:hAnsi="Times New Roman" w:cs="Times New Roman"/>
            <w:sz w:val="24"/>
            <w:szCs w:val="20"/>
          </w:rPr>
          <w:delText xml:space="preserve">Summary of best fit model of tadpole biomass; initial model included tadpole </w:delText>
        </w:r>
        <w:r w:rsidDel="00B032A1">
          <w:rPr>
            <w:rFonts w:ascii="Times New Roman" w:hAnsi="Times New Roman" w:cs="Times New Roman"/>
            <w:sz w:val="24"/>
            <w:szCs w:val="20"/>
          </w:rPr>
          <w:delText>abundance</w:delText>
        </w:r>
        <w:r w:rsidRPr="001A2577" w:rsidDel="00B032A1">
          <w:rPr>
            <w:rFonts w:ascii="Times New Roman" w:hAnsi="Times New Roman" w:cs="Times New Roman"/>
            <w:sz w:val="24"/>
            <w:szCs w:val="20"/>
          </w:rPr>
          <w:delText xml:space="preserve">, mayfly </w:delText>
        </w:r>
        <w:r w:rsidDel="00B032A1">
          <w:rPr>
            <w:rFonts w:ascii="Times New Roman" w:hAnsi="Times New Roman" w:cs="Times New Roman"/>
            <w:sz w:val="24"/>
            <w:szCs w:val="20"/>
          </w:rPr>
          <w:delText>abundance</w:delText>
        </w:r>
        <w:r w:rsidRPr="001A2577" w:rsidDel="00B032A1">
          <w:rPr>
            <w:rFonts w:ascii="Times New Roman" w:hAnsi="Times New Roman" w:cs="Times New Roman"/>
            <w:sz w:val="24"/>
            <w:szCs w:val="20"/>
          </w:rPr>
          <w:delText>, lake, and sampling block.</w:delText>
        </w:r>
      </w:del>
    </w:p>
    <w:p w14:paraId="1EEF3E9E" w14:textId="77777777" w:rsidR="0059559C" w:rsidRPr="001A2577" w:rsidRDefault="0059559C" w:rsidP="00595E64">
      <w:pPr>
        <w:rPr>
          <w:rFonts w:ascii="Times New Roman" w:hAnsi="Times New Roman" w:cs="Times New Roman"/>
          <w:sz w:val="24"/>
          <w:szCs w:val="20"/>
        </w:rPr>
      </w:pPr>
    </w:p>
    <w:tbl>
      <w:tblPr>
        <w:tblStyle w:val="TableGrid"/>
        <w:tblW w:w="9534" w:type="dxa"/>
        <w:jc w:val="center"/>
        <w:tblLook w:val="04A0" w:firstRow="1" w:lastRow="0" w:firstColumn="1" w:lastColumn="0" w:noHBand="0" w:noVBand="1"/>
      </w:tblPr>
      <w:tblGrid>
        <w:gridCol w:w="1099"/>
        <w:gridCol w:w="1509"/>
        <w:gridCol w:w="1296"/>
        <w:gridCol w:w="956"/>
        <w:gridCol w:w="779"/>
        <w:gridCol w:w="1380"/>
        <w:gridCol w:w="2515"/>
      </w:tblGrid>
      <w:tr w:rsidR="00595E64" w:rsidRPr="00FC3248" w14:paraId="4E9364FE" w14:textId="77777777" w:rsidTr="003D2FB0">
        <w:trPr>
          <w:jc w:val="center"/>
        </w:trPr>
        <w:tc>
          <w:tcPr>
            <w:tcW w:w="1099" w:type="dxa"/>
            <w:vAlign w:val="center"/>
          </w:tcPr>
          <w:p w14:paraId="5B4206A4" w14:textId="521E4BE9" w:rsidR="00595E64" w:rsidRPr="00FC3248" w:rsidRDefault="00595E64" w:rsidP="003D2FB0">
            <w:pPr>
              <w:jc w:val="center"/>
              <w:rPr>
                <w:rFonts w:ascii="Times New Roman" w:hAnsi="Times New Roman" w:cs="Times New Roman"/>
                <w:sz w:val="20"/>
                <w:szCs w:val="20"/>
              </w:rPr>
            </w:pPr>
            <w:del w:id="2355" w:author="Scott Cooper" w:date="2014-12-14T15:42:00Z">
              <w:r w:rsidRPr="00FC3248" w:rsidDel="00B032A1">
                <w:rPr>
                  <w:rFonts w:ascii="Times New Roman" w:hAnsi="Times New Roman" w:cs="Times New Roman"/>
                  <w:sz w:val="20"/>
                  <w:szCs w:val="20"/>
                </w:rPr>
                <w:delText>Lake</w:delText>
              </w:r>
            </w:del>
          </w:p>
        </w:tc>
        <w:tc>
          <w:tcPr>
            <w:tcW w:w="1509" w:type="dxa"/>
            <w:vAlign w:val="center"/>
          </w:tcPr>
          <w:p w14:paraId="0F05BA37" w14:textId="01F293D7" w:rsidR="00595E64" w:rsidRPr="00FC3248" w:rsidRDefault="00595E64" w:rsidP="003D2FB0">
            <w:pPr>
              <w:jc w:val="center"/>
              <w:rPr>
                <w:rFonts w:ascii="Times New Roman" w:hAnsi="Times New Roman" w:cs="Times New Roman"/>
                <w:sz w:val="20"/>
                <w:szCs w:val="20"/>
              </w:rPr>
            </w:pPr>
            <w:del w:id="2356" w:author="Scott Cooper" w:date="2014-12-14T15:42:00Z">
              <w:r w:rsidRPr="00FC3248" w:rsidDel="00B032A1">
                <w:rPr>
                  <w:rFonts w:ascii="Times New Roman" w:hAnsi="Times New Roman" w:cs="Times New Roman"/>
                  <w:sz w:val="20"/>
                  <w:szCs w:val="20"/>
                </w:rPr>
                <w:delText>Term</w:delText>
              </w:r>
            </w:del>
          </w:p>
        </w:tc>
        <w:tc>
          <w:tcPr>
            <w:tcW w:w="1296" w:type="dxa"/>
            <w:vAlign w:val="center"/>
          </w:tcPr>
          <w:p w14:paraId="69C59463" w14:textId="30D1F6B7" w:rsidR="00595E64" w:rsidRPr="00FC3248" w:rsidRDefault="00595E64" w:rsidP="003D2FB0">
            <w:pPr>
              <w:jc w:val="center"/>
              <w:rPr>
                <w:rFonts w:ascii="Times New Roman" w:hAnsi="Times New Roman" w:cs="Times New Roman"/>
                <w:sz w:val="20"/>
                <w:szCs w:val="20"/>
              </w:rPr>
            </w:pPr>
            <w:del w:id="2357" w:author="Scott Cooper" w:date="2014-12-14T15:42:00Z">
              <w:r w:rsidRPr="00FC3248" w:rsidDel="00B032A1">
                <w:rPr>
                  <w:rFonts w:ascii="Times New Roman" w:hAnsi="Times New Roman" w:cs="Times New Roman"/>
                  <w:sz w:val="20"/>
                  <w:szCs w:val="20"/>
                </w:rPr>
                <w:delText>Coefficient</w:delText>
              </w:r>
            </w:del>
          </w:p>
        </w:tc>
        <w:tc>
          <w:tcPr>
            <w:tcW w:w="956" w:type="dxa"/>
            <w:vAlign w:val="center"/>
          </w:tcPr>
          <w:p w14:paraId="5BDA93F2" w14:textId="7AEEA8E3" w:rsidR="00595E64" w:rsidRPr="00FC3248" w:rsidRDefault="00595E64" w:rsidP="00AF721D">
            <w:pPr>
              <w:jc w:val="center"/>
              <w:rPr>
                <w:rFonts w:ascii="Times New Roman" w:hAnsi="Times New Roman" w:cs="Times New Roman"/>
                <w:sz w:val="20"/>
                <w:szCs w:val="20"/>
              </w:rPr>
            </w:pPr>
            <w:del w:id="2358" w:author="Scott Cooper" w:date="2014-12-14T15:42:00Z">
              <w:r w:rsidRPr="00FC3248" w:rsidDel="00B032A1">
                <w:rPr>
                  <w:rFonts w:ascii="Times New Roman" w:hAnsi="Times New Roman" w:cs="Times New Roman"/>
                  <w:sz w:val="20"/>
                  <w:szCs w:val="20"/>
                </w:rPr>
                <w:delText>t</w:delText>
              </w:r>
              <w:r w:rsidRPr="00FC3248" w:rsidDel="00B032A1">
                <w:rPr>
                  <w:rFonts w:ascii="Times New Roman" w:hAnsi="Times New Roman" w:cs="Times New Roman"/>
                  <w:sz w:val="20"/>
                  <w:szCs w:val="20"/>
                  <w:vertAlign w:val="subscript"/>
                </w:rPr>
                <w:delText>43</w:delText>
              </w:r>
            </w:del>
          </w:p>
        </w:tc>
        <w:tc>
          <w:tcPr>
            <w:tcW w:w="779" w:type="dxa"/>
            <w:vAlign w:val="center"/>
          </w:tcPr>
          <w:p w14:paraId="6B6AA006" w14:textId="69E8AC27" w:rsidR="00595E64" w:rsidRPr="00FC3248" w:rsidRDefault="00595E64" w:rsidP="003D2FB0">
            <w:pPr>
              <w:jc w:val="center"/>
              <w:rPr>
                <w:rFonts w:ascii="Times New Roman" w:hAnsi="Times New Roman" w:cs="Times New Roman"/>
                <w:sz w:val="20"/>
                <w:szCs w:val="20"/>
              </w:rPr>
            </w:pPr>
            <w:del w:id="2359" w:author="Scott Cooper" w:date="2014-12-14T15:42:00Z">
              <w:r w:rsidRPr="00FC3248" w:rsidDel="00B032A1">
                <w:rPr>
                  <w:rFonts w:ascii="Times New Roman" w:hAnsi="Times New Roman" w:cs="Times New Roman"/>
                  <w:sz w:val="20"/>
                  <w:szCs w:val="20"/>
                </w:rPr>
                <w:delText>p</w:delText>
              </w:r>
            </w:del>
          </w:p>
        </w:tc>
        <w:tc>
          <w:tcPr>
            <w:tcW w:w="1380" w:type="dxa"/>
            <w:vAlign w:val="center"/>
          </w:tcPr>
          <w:p w14:paraId="748A02B5" w14:textId="37AFAF66" w:rsidR="00595E64" w:rsidRPr="00FC3248" w:rsidRDefault="00595E64" w:rsidP="003D2FB0">
            <w:pPr>
              <w:jc w:val="center"/>
              <w:rPr>
                <w:rFonts w:ascii="Times New Roman" w:hAnsi="Times New Roman" w:cs="Times New Roman"/>
                <w:sz w:val="20"/>
                <w:szCs w:val="20"/>
              </w:rPr>
            </w:pPr>
            <w:del w:id="2360" w:author="Scott Cooper" w:date="2014-12-14T15:42:00Z">
              <w:r w:rsidRPr="00FC3248" w:rsidDel="00B032A1">
                <w:rPr>
                  <w:rFonts w:ascii="Times New Roman" w:hAnsi="Times New Roman" w:cs="Times New Roman"/>
                  <w:sz w:val="20"/>
                  <w:szCs w:val="20"/>
                </w:rPr>
                <w:delText>Intercept</w:delText>
              </w:r>
            </w:del>
          </w:p>
        </w:tc>
        <w:tc>
          <w:tcPr>
            <w:tcW w:w="2515" w:type="dxa"/>
            <w:vAlign w:val="center"/>
          </w:tcPr>
          <w:p w14:paraId="6D96D5C2" w14:textId="27711141" w:rsidR="00595E64" w:rsidRPr="00FC3248" w:rsidRDefault="00595E64" w:rsidP="003D2FB0">
            <w:pPr>
              <w:jc w:val="center"/>
              <w:rPr>
                <w:rFonts w:ascii="Times New Roman" w:hAnsi="Times New Roman" w:cs="Times New Roman"/>
                <w:sz w:val="20"/>
                <w:szCs w:val="20"/>
              </w:rPr>
            </w:pPr>
            <w:del w:id="2361" w:author="Scott Cooper" w:date="2014-12-14T15:42:00Z">
              <w:r w:rsidRPr="00FC3248" w:rsidDel="00B032A1">
                <w:rPr>
                  <w:rFonts w:ascii="Times New Roman" w:hAnsi="Times New Roman" w:cs="Times New Roman"/>
                  <w:sz w:val="20"/>
                  <w:szCs w:val="20"/>
                </w:rPr>
                <w:delText>Variance</w:delText>
              </w:r>
            </w:del>
          </w:p>
        </w:tc>
      </w:tr>
      <w:tr w:rsidR="00595E64" w:rsidRPr="00FC3248" w14:paraId="35DE5920" w14:textId="77777777" w:rsidTr="003D2FB0">
        <w:trPr>
          <w:jc w:val="center"/>
        </w:trPr>
        <w:tc>
          <w:tcPr>
            <w:tcW w:w="1099" w:type="dxa"/>
            <w:vAlign w:val="center"/>
          </w:tcPr>
          <w:p w14:paraId="0796454F" w14:textId="408BE843" w:rsidR="00595E64" w:rsidRPr="00FC3248" w:rsidRDefault="00595E64" w:rsidP="003D2FB0">
            <w:pPr>
              <w:jc w:val="center"/>
              <w:rPr>
                <w:rFonts w:ascii="Times New Roman" w:hAnsi="Times New Roman" w:cs="Times New Roman"/>
                <w:sz w:val="20"/>
                <w:szCs w:val="20"/>
              </w:rPr>
            </w:pPr>
            <w:del w:id="2362" w:author="Scott Cooper" w:date="2014-12-14T15:42:00Z">
              <w:r w:rsidRPr="00FC3248" w:rsidDel="00B032A1">
                <w:rPr>
                  <w:rFonts w:ascii="Times New Roman" w:hAnsi="Times New Roman" w:cs="Times New Roman"/>
                  <w:sz w:val="20"/>
                  <w:szCs w:val="20"/>
                </w:rPr>
                <w:delText>LeConte</w:delText>
              </w:r>
            </w:del>
          </w:p>
        </w:tc>
        <w:tc>
          <w:tcPr>
            <w:tcW w:w="1509" w:type="dxa"/>
            <w:vAlign w:val="center"/>
          </w:tcPr>
          <w:p w14:paraId="2AEDA3CB" w14:textId="789328AA" w:rsidR="00595E64" w:rsidRPr="00FC3248" w:rsidRDefault="00595E64" w:rsidP="003D2FB0">
            <w:pPr>
              <w:jc w:val="center"/>
              <w:rPr>
                <w:rFonts w:ascii="Times New Roman" w:hAnsi="Times New Roman" w:cs="Times New Roman"/>
                <w:sz w:val="20"/>
                <w:szCs w:val="20"/>
              </w:rPr>
            </w:pPr>
            <w:del w:id="2363" w:author="Scott Cooper" w:date="2014-12-14T15:42:00Z">
              <w:r w:rsidRPr="00FC3248" w:rsidDel="00B032A1">
                <w:rPr>
                  <w:rFonts w:ascii="Times New Roman" w:hAnsi="Times New Roman" w:cs="Times New Roman"/>
                  <w:sz w:val="20"/>
                  <w:szCs w:val="20"/>
                </w:rPr>
                <w:delText xml:space="preserve">Tadpole </w:delText>
              </w:r>
              <w:r w:rsidDel="00B032A1">
                <w:rPr>
                  <w:rFonts w:ascii="Times New Roman" w:hAnsi="Times New Roman" w:cs="Times New Roman"/>
                  <w:sz w:val="20"/>
                  <w:szCs w:val="20"/>
                </w:rPr>
                <w:delText>Abundance</w:delText>
              </w:r>
            </w:del>
          </w:p>
        </w:tc>
        <w:tc>
          <w:tcPr>
            <w:tcW w:w="1296" w:type="dxa"/>
            <w:vAlign w:val="center"/>
          </w:tcPr>
          <w:p w14:paraId="79B17025" w14:textId="2342F189" w:rsidR="00595E64" w:rsidRPr="00FC3248" w:rsidRDefault="00595E64" w:rsidP="003D2FB0">
            <w:pPr>
              <w:jc w:val="center"/>
              <w:rPr>
                <w:rFonts w:ascii="Times New Roman" w:hAnsi="Times New Roman" w:cs="Times New Roman"/>
                <w:sz w:val="20"/>
                <w:szCs w:val="20"/>
              </w:rPr>
            </w:pPr>
            <w:del w:id="2364" w:author="Scott Cooper" w:date="2014-12-14T15:42:00Z">
              <w:r w:rsidRPr="00FC3248" w:rsidDel="00B032A1">
                <w:rPr>
                  <w:rFonts w:ascii="Times New Roman" w:hAnsi="Times New Roman" w:cs="Times New Roman"/>
                  <w:sz w:val="20"/>
                  <w:szCs w:val="20"/>
                </w:rPr>
                <w:delText xml:space="preserve">0.26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 xml:space="preserve"> 0.08</w:delText>
              </w:r>
            </w:del>
          </w:p>
        </w:tc>
        <w:tc>
          <w:tcPr>
            <w:tcW w:w="956" w:type="dxa"/>
            <w:vAlign w:val="center"/>
          </w:tcPr>
          <w:p w14:paraId="27282DA2" w14:textId="0C02D6D7" w:rsidR="00595E64" w:rsidRPr="00FC3248" w:rsidDel="00B032A1" w:rsidRDefault="00595E64" w:rsidP="003D2FB0">
            <w:pPr>
              <w:jc w:val="center"/>
              <w:rPr>
                <w:del w:id="2365" w:author="Scott Cooper" w:date="2014-12-14T15:42:00Z"/>
                <w:rFonts w:ascii="Times New Roman" w:hAnsi="Times New Roman" w:cs="Times New Roman"/>
                <w:sz w:val="20"/>
                <w:szCs w:val="20"/>
                <w:vertAlign w:val="subscript"/>
              </w:rPr>
            </w:pPr>
            <w:del w:id="2366" w:author="Scott Cooper" w:date="2014-12-14T15:42:00Z">
              <w:r w:rsidRPr="00FC3248" w:rsidDel="00B032A1">
                <w:rPr>
                  <w:rFonts w:ascii="Times New Roman" w:hAnsi="Times New Roman" w:cs="Times New Roman"/>
                  <w:sz w:val="20"/>
                  <w:szCs w:val="20"/>
                </w:rPr>
                <w:delText>3.1</w:delText>
              </w:r>
            </w:del>
          </w:p>
          <w:p w14:paraId="4B6B72CC" w14:textId="77777777" w:rsidR="00595E64" w:rsidRPr="00FC3248" w:rsidRDefault="00595E64" w:rsidP="003D2FB0">
            <w:pPr>
              <w:jc w:val="center"/>
              <w:rPr>
                <w:rFonts w:ascii="Times New Roman" w:hAnsi="Times New Roman" w:cs="Times New Roman"/>
                <w:sz w:val="20"/>
                <w:szCs w:val="20"/>
              </w:rPr>
            </w:pPr>
          </w:p>
        </w:tc>
        <w:tc>
          <w:tcPr>
            <w:tcW w:w="779" w:type="dxa"/>
            <w:vAlign w:val="center"/>
          </w:tcPr>
          <w:p w14:paraId="741FD8DE" w14:textId="6F531B4F" w:rsidR="00595E64" w:rsidRPr="00FC3248" w:rsidRDefault="00595E64" w:rsidP="003D2FB0">
            <w:pPr>
              <w:jc w:val="center"/>
              <w:rPr>
                <w:rFonts w:ascii="Times New Roman" w:hAnsi="Times New Roman" w:cs="Times New Roman"/>
                <w:sz w:val="20"/>
                <w:szCs w:val="20"/>
              </w:rPr>
            </w:pPr>
            <w:del w:id="2367" w:author="Scott Cooper" w:date="2014-12-14T15:42:00Z">
              <w:r w:rsidRPr="00FC3248" w:rsidDel="00B032A1">
                <w:rPr>
                  <w:rFonts w:ascii="Times New Roman" w:hAnsi="Times New Roman" w:cs="Times New Roman"/>
                  <w:sz w:val="20"/>
                  <w:szCs w:val="20"/>
                </w:rPr>
                <w:delText>0.003</w:delText>
              </w:r>
            </w:del>
          </w:p>
        </w:tc>
        <w:tc>
          <w:tcPr>
            <w:tcW w:w="1380" w:type="dxa"/>
            <w:vAlign w:val="center"/>
          </w:tcPr>
          <w:p w14:paraId="04CFB7E9" w14:textId="77777777" w:rsidR="00595E64" w:rsidRPr="00FC3248" w:rsidRDefault="00595E64" w:rsidP="003D2FB0">
            <w:pPr>
              <w:jc w:val="center"/>
              <w:rPr>
                <w:rFonts w:ascii="Times New Roman" w:hAnsi="Times New Roman" w:cs="Times New Roman"/>
                <w:sz w:val="20"/>
                <w:szCs w:val="20"/>
              </w:rPr>
            </w:pPr>
          </w:p>
        </w:tc>
        <w:tc>
          <w:tcPr>
            <w:tcW w:w="2515" w:type="dxa"/>
            <w:vAlign w:val="center"/>
          </w:tcPr>
          <w:p w14:paraId="2FCF117B" w14:textId="77777777" w:rsidR="00595E64" w:rsidRPr="00FC3248" w:rsidRDefault="00595E64" w:rsidP="003D2FB0">
            <w:pPr>
              <w:jc w:val="center"/>
              <w:rPr>
                <w:rFonts w:ascii="Times New Roman" w:hAnsi="Times New Roman" w:cs="Times New Roman"/>
                <w:sz w:val="20"/>
                <w:szCs w:val="20"/>
              </w:rPr>
            </w:pPr>
          </w:p>
        </w:tc>
      </w:tr>
      <w:tr w:rsidR="00595E64" w:rsidRPr="00FC3248" w14:paraId="03283E7B" w14:textId="77777777" w:rsidTr="003D2FB0">
        <w:trPr>
          <w:jc w:val="center"/>
        </w:trPr>
        <w:tc>
          <w:tcPr>
            <w:tcW w:w="1099" w:type="dxa"/>
            <w:vAlign w:val="center"/>
          </w:tcPr>
          <w:p w14:paraId="2E0DF85E" w14:textId="77777777" w:rsidR="00595E64" w:rsidRPr="00FC3248" w:rsidRDefault="00595E64" w:rsidP="003D2FB0">
            <w:pPr>
              <w:jc w:val="center"/>
              <w:rPr>
                <w:rFonts w:ascii="Times New Roman" w:hAnsi="Times New Roman" w:cs="Times New Roman"/>
                <w:sz w:val="20"/>
                <w:szCs w:val="20"/>
              </w:rPr>
            </w:pPr>
          </w:p>
        </w:tc>
        <w:tc>
          <w:tcPr>
            <w:tcW w:w="1509" w:type="dxa"/>
            <w:vAlign w:val="center"/>
          </w:tcPr>
          <w:p w14:paraId="68FDFC85" w14:textId="5E21FB76" w:rsidR="00595E64" w:rsidRPr="00FC3248" w:rsidRDefault="00595E64" w:rsidP="003D2FB0">
            <w:pPr>
              <w:jc w:val="center"/>
              <w:rPr>
                <w:rFonts w:ascii="Times New Roman" w:hAnsi="Times New Roman" w:cs="Times New Roman"/>
                <w:sz w:val="20"/>
                <w:szCs w:val="20"/>
              </w:rPr>
            </w:pPr>
            <w:del w:id="2368" w:author="Scott Cooper" w:date="2014-12-14T15:42:00Z">
              <w:r w:rsidRPr="00FC3248" w:rsidDel="00B032A1">
                <w:rPr>
                  <w:rFonts w:ascii="Times New Roman" w:hAnsi="Times New Roman" w:cs="Times New Roman"/>
                  <w:sz w:val="20"/>
                  <w:szCs w:val="20"/>
                </w:rPr>
                <w:delText>Experimental Block</w:delText>
              </w:r>
            </w:del>
          </w:p>
        </w:tc>
        <w:tc>
          <w:tcPr>
            <w:tcW w:w="1296" w:type="dxa"/>
            <w:vAlign w:val="center"/>
          </w:tcPr>
          <w:p w14:paraId="72CD7A5E" w14:textId="77777777" w:rsidR="00595E64" w:rsidRPr="00FC3248" w:rsidRDefault="00595E64" w:rsidP="003D2FB0">
            <w:pPr>
              <w:jc w:val="center"/>
              <w:rPr>
                <w:rFonts w:ascii="Times New Roman" w:hAnsi="Times New Roman" w:cs="Times New Roman"/>
                <w:sz w:val="20"/>
                <w:szCs w:val="20"/>
              </w:rPr>
            </w:pPr>
          </w:p>
        </w:tc>
        <w:tc>
          <w:tcPr>
            <w:tcW w:w="956" w:type="dxa"/>
            <w:vAlign w:val="center"/>
          </w:tcPr>
          <w:p w14:paraId="4FDC523F" w14:textId="77777777" w:rsidR="00595E64" w:rsidRPr="00FC3248" w:rsidRDefault="00595E64" w:rsidP="003D2FB0">
            <w:pPr>
              <w:jc w:val="center"/>
              <w:rPr>
                <w:rFonts w:ascii="Times New Roman" w:hAnsi="Times New Roman" w:cs="Times New Roman"/>
                <w:sz w:val="20"/>
                <w:szCs w:val="20"/>
              </w:rPr>
            </w:pPr>
          </w:p>
        </w:tc>
        <w:tc>
          <w:tcPr>
            <w:tcW w:w="779" w:type="dxa"/>
            <w:vAlign w:val="center"/>
          </w:tcPr>
          <w:p w14:paraId="524C1C84" w14:textId="77777777" w:rsidR="00595E64" w:rsidRPr="00FC3248" w:rsidRDefault="00595E64" w:rsidP="003D2FB0">
            <w:pPr>
              <w:jc w:val="center"/>
              <w:rPr>
                <w:rFonts w:ascii="Times New Roman" w:hAnsi="Times New Roman" w:cs="Times New Roman"/>
                <w:sz w:val="20"/>
                <w:szCs w:val="20"/>
              </w:rPr>
            </w:pPr>
          </w:p>
        </w:tc>
        <w:tc>
          <w:tcPr>
            <w:tcW w:w="1380" w:type="dxa"/>
            <w:vAlign w:val="center"/>
          </w:tcPr>
          <w:p w14:paraId="4CEEE7CB" w14:textId="2562E618" w:rsidR="00595E64" w:rsidRPr="00FC3248" w:rsidRDefault="00595E64" w:rsidP="003D2FB0">
            <w:pPr>
              <w:jc w:val="center"/>
              <w:rPr>
                <w:rFonts w:ascii="Times New Roman" w:hAnsi="Times New Roman" w:cs="Times New Roman"/>
                <w:sz w:val="20"/>
                <w:szCs w:val="20"/>
              </w:rPr>
            </w:pPr>
            <w:del w:id="2369" w:author="Scott Cooper" w:date="2014-12-14T15:42:00Z">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2.9</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tc>
        <w:tc>
          <w:tcPr>
            <w:tcW w:w="2515" w:type="dxa"/>
            <w:vAlign w:val="center"/>
          </w:tcPr>
          <w:p w14:paraId="043F298C" w14:textId="5F17A44A" w:rsidR="00595E64" w:rsidRPr="00FC3248" w:rsidDel="00B032A1" w:rsidRDefault="00595E64" w:rsidP="003D2FB0">
            <w:pPr>
              <w:jc w:val="center"/>
              <w:rPr>
                <w:del w:id="2370" w:author="Scott Cooper" w:date="2014-12-14T15:42:00Z"/>
                <w:rFonts w:ascii="Times New Roman" w:hAnsi="Times New Roman" w:cs="Times New Roman"/>
                <w:sz w:val="20"/>
                <w:szCs w:val="20"/>
              </w:rPr>
            </w:pPr>
            <w:del w:id="2371" w:author="Scott Cooper" w:date="2014-12-14T15:42:00Z">
              <w:r w:rsidRPr="00FC3248" w:rsidDel="00B032A1">
                <w:rPr>
                  <w:rFonts w:ascii="Cambria Math" w:hAnsi="Cambria Math" w:cs="Times New Roman"/>
                  <w:sz w:val="20"/>
                  <w:szCs w:val="20"/>
                </w:rPr>
                <w:delText>σ</w:delText>
              </w:r>
              <w:r w:rsidRPr="00FC3248" w:rsidDel="00B032A1">
                <w:rPr>
                  <w:rFonts w:ascii="Times New Roman" w:hAnsi="Times New Roman" w:cs="Times New Roman"/>
                  <w:sz w:val="20"/>
                  <w:szCs w:val="20"/>
                  <w:vertAlign w:val="subscript"/>
                </w:rPr>
                <w:delText xml:space="preserve">July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3.6</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06298853" w14:textId="2ACC4E22" w:rsidR="00595E64" w:rsidRPr="00FC3248" w:rsidDel="00B032A1" w:rsidRDefault="00595E64" w:rsidP="003D2FB0">
            <w:pPr>
              <w:jc w:val="center"/>
              <w:rPr>
                <w:del w:id="2372" w:author="Scott Cooper" w:date="2014-12-14T15:42:00Z"/>
                <w:rFonts w:ascii="Times New Roman" w:hAnsi="Times New Roman" w:cs="Times New Roman"/>
                <w:sz w:val="20"/>
                <w:szCs w:val="20"/>
              </w:rPr>
            </w:pPr>
            <w:del w:id="2373" w:author="Scott Cooper" w:date="2014-12-14T15:42:00Z">
              <w:r w:rsidRPr="00FC3248" w:rsidDel="00B032A1">
                <w:rPr>
                  <w:rFonts w:ascii="Cambria Math" w:hAnsi="Cambria Math" w:cs="Times New Roman"/>
                  <w:sz w:val="20"/>
                  <w:szCs w:val="20"/>
                </w:rPr>
                <w:delText>σ</w:delText>
              </w:r>
              <w:r w:rsidRPr="00FC3248" w:rsidDel="00B032A1">
                <w:rPr>
                  <w:rFonts w:ascii="Times New Roman" w:hAnsi="Times New Roman" w:cs="Times New Roman"/>
                  <w:sz w:val="20"/>
                  <w:szCs w:val="20"/>
                  <w:vertAlign w:val="subscript"/>
                </w:rPr>
                <w:delText xml:space="preserve">Early August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5.4</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025F8EEE" w14:textId="4A327B62" w:rsidR="00595E64" w:rsidRPr="00FC3248" w:rsidDel="00B032A1" w:rsidRDefault="00595E64" w:rsidP="003D2FB0">
            <w:pPr>
              <w:jc w:val="center"/>
              <w:rPr>
                <w:del w:id="2374" w:author="Scott Cooper" w:date="2014-12-14T15:42:00Z"/>
                <w:rFonts w:ascii="Times New Roman" w:hAnsi="Times New Roman" w:cs="Times New Roman"/>
                <w:sz w:val="20"/>
                <w:szCs w:val="20"/>
              </w:rPr>
            </w:pPr>
            <w:del w:id="2375" w:author="Scott Cooper" w:date="2014-12-14T15:42:00Z">
              <w:r w:rsidRPr="00FC3248" w:rsidDel="00B032A1">
                <w:rPr>
                  <w:rFonts w:ascii="Cambria Math" w:hAnsi="Cambria Math" w:cs="Times New Roman"/>
                  <w:sz w:val="20"/>
                  <w:szCs w:val="20"/>
                </w:rPr>
                <w:delText>σ</w:delText>
              </w:r>
              <w:r w:rsidRPr="00FC3248" w:rsidDel="00B032A1">
                <w:rPr>
                  <w:rFonts w:ascii="Cambria Math" w:hAnsi="Cambria Math" w:cs="Times New Roman"/>
                  <w:sz w:val="20"/>
                  <w:szCs w:val="20"/>
                  <w:vertAlign w:val="subscript"/>
                </w:rPr>
                <w:delText>Late August</w:delText>
              </w:r>
              <w:r w:rsidRPr="00FC3248" w:rsidDel="00B032A1">
                <w:rPr>
                  <w:rFonts w:ascii="Cambria Math" w:hAnsi="Cambria Math" w:cs="Times New Roman"/>
                  <w:sz w:val="20"/>
                  <w:szCs w:val="20"/>
                </w:rPr>
                <w:delText xml:space="preserve"> ~</w:delText>
              </w:r>
              <w:r w:rsidRPr="00FC3248" w:rsidDel="00B032A1">
                <w:rPr>
                  <w:rFonts w:ascii="Times New Roman" w:hAnsi="Times New Roman" w:cs="Times New Roman"/>
                  <w:sz w:val="20"/>
                  <w:szCs w:val="20"/>
                </w:rPr>
                <w:delText>N(0, 4.4</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26FAEB79" w14:textId="579C3162" w:rsidR="00595E64" w:rsidRPr="00FC3248" w:rsidRDefault="00595E64" w:rsidP="003D2FB0">
            <w:pPr>
              <w:jc w:val="center"/>
              <w:rPr>
                <w:rFonts w:ascii="Times New Roman" w:hAnsi="Times New Roman" w:cs="Times New Roman"/>
                <w:sz w:val="20"/>
                <w:szCs w:val="20"/>
              </w:rPr>
            </w:pPr>
            <w:del w:id="2376" w:author="Scott Cooper" w:date="2014-12-14T15:42:00Z">
              <w:r w:rsidRPr="00FC3248" w:rsidDel="00B032A1">
                <w:rPr>
                  <w:rFonts w:ascii="Cambria Math" w:hAnsi="Cambria Math" w:cs="Times New Roman"/>
                  <w:sz w:val="20"/>
                  <w:szCs w:val="20"/>
                </w:rPr>
                <w:delText>σ</w:delText>
              </w:r>
              <w:r w:rsidRPr="00FC3248" w:rsidDel="00B032A1">
                <w:rPr>
                  <w:rFonts w:ascii="Cambria Math" w:hAnsi="Cambria Math" w:cs="Times New Roman"/>
                  <w:sz w:val="20"/>
                  <w:szCs w:val="20"/>
                  <w:vertAlign w:val="subscript"/>
                </w:rPr>
                <w:delText xml:space="preserve">September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4.1</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tc>
      </w:tr>
      <w:tr w:rsidR="00595E64" w:rsidRPr="00FC3248" w14:paraId="75C41E97" w14:textId="77777777" w:rsidTr="003D2FB0">
        <w:trPr>
          <w:jc w:val="center"/>
        </w:trPr>
        <w:tc>
          <w:tcPr>
            <w:tcW w:w="1099" w:type="dxa"/>
            <w:vAlign w:val="center"/>
          </w:tcPr>
          <w:p w14:paraId="39F19DAC" w14:textId="5BF29BFA" w:rsidR="00595E64" w:rsidRPr="00FC3248" w:rsidRDefault="00595E64" w:rsidP="003D2FB0">
            <w:pPr>
              <w:jc w:val="center"/>
              <w:rPr>
                <w:rFonts w:ascii="Times New Roman" w:hAnsi="Times New Roman" w:cs="Times New Roman"/>
                <w:sz w:val="20"/>
                <w:szCs w:val="20"/>
              </w:rPr>
            </w:pPr>
            <w:del w:id="2377" w:author="Scott Cooper" w:date="2014-12-14T15:42:00Z">
              <w:r w:rsidRPr="00FC3248" w:rsidDel="00B032A1">
                <w:rPr>
                  <w:rFonts w:ascii="Times New Roman" w:hAnsi="Times New Roman" w:cs="Times New Roman"/>
                  <w:sz w:val="20"/>
                  <w:szCs w:val="20"/>
                </w:rPr>
                <w:delText>Spur</w:delText>
              </w:r>
            </w:del>
          </w:p>
        </w:tc>
        <w:tc>
          <w:tcPr>
            <w:tcW w:w="1509" w:type="dxa"/>
            <w:vAlign w:val="center"/>
          </w:tcPr>
          <w:p w14:paraId="053A90AE" w14:textId="4F3C6B71" w:rsidR="00595E64" w:rsidRPr="00FC3248" w:rsidRDefault="00595E64" w:rsidP="003D2FB0">
            <w:pPr>
              <w:jc w:val="center"/>
              <w:rPr>
                <w:rFonts w:ascii="Times New Roman" w:hAnsi="Times New Roman" w:cs="Times New Roman"/>
                <w:sz w:val="20"/>
                <w:szCs w:val="20"/>
              </w:rPr>
            </w:pPr>
            <w:del w:id="2378" w:author="Scott Cooper" w:date="2014-12-14T15:42:00Z">
              <w:r w:rsidRPr="00FC3248" w:rsidDel="00B032A1">
                <w:rPr>
                  <w:rFonts w:ascii="Times New Roman" w:hAnsi="Times New Roman" w:cs="Times New Roman"/>
                  <w:sz w:val="20"/>
                  <w:szCs w:val="20"/>
                </w:rPr>
                <w:delText xml:space="preserve">Tadpole </w:delText>
              </w:r>
              <w:r w:rsidDel="00B032A1">
                <w:rPr>
                  <w:rFonts w:ascii="Times New Roman" w:hAnsi="Times New Roman" w:cs="Times New Roman"/>
                  <w:sz w:val="20"/>
                  <w:szCs w:val="20"/>
                </w:rPr>
                <w:delText>Abundance</w:delText>
              </w:r>
            </w:del>
          </w:p>
        </w:tc>
        <w:tc>
          <w:tcPr>
            <w:tcW w:w="1296" w:type="dxa"/>
            <w:vAlign w:val="center"/>
          </w:tcPr>
          <w:p w14:paraId="32CD0860" w14:textId="7047B7C0" w:rsidR="00595E64" w:rsidRPr="00FC3248" w:rsidRDefault="00595E64" w:rsidP="003D2FB0">
            <w:pPr>
              <w:jc w:val="center"/>
              <w:rPr>
                <w:rFonts w:ascii="Times New Roman" w:hAnsi="Times New Roman" w:cs="Times New Roman"/>
                <w:sz w:val="20"/>
                <w:szCs w:val="20"/>
              </w:rPr>
            </w:pPr>
            <w:del w:id="2379" w:author="Scott Cooper" w:date="2014-12-14T15:42:00Z">
              <w:r w:rsidRPr="00FC3248" w:rsidDel="00B032A1">
                <w:rPr>
                  <w:rFonts w:ascii="Times New Roman" w:hAnsi="Times New Roman" w:cs="Times New Roman"/>
                  <w:sz w:val="20"/>
                  <w:szCs w:val="20"/>
                </w:rPr>
                <w:delText xml:space="preserve">-0.11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 xml:space="preserve"> 0.08</w:delText>
              </w:r>
            </w:del>
          </w:p>
        </w:tc>
        <w:tc>
          <w:tcPr>
            <w:tcW w:w="956" w:type="dxa"/>
            <w:vAlign w:val="center"/>
          </w:tcPr>
          <w:p w14:paraId="7EC7284F" w14:textId="43ED6F96" w:rsidR="00595E64" w:rsidRPr="00FC3248" w:rsidRDefault="00595E64" w:rsidP="003D2FB0">
            <w:pPr>
              <w:jc w:val="center"/>
              <w:rPr>
                <w:rFonts w:ascii="Times New Roman" w:hAnsi="Times New Roman" w:cs="Times New Roman"/>
                <w:sz w:val="20"/>
                <w:szCs w:val="20"/>
              </w:rPr>
            </w:pPr>
            <w:del w:id="2380" w:author="Scott Cooper" w:date="2014-12-14T15:42:00Z">
              <w:r w:rsidRPr="00FC3248" w:rsidDel="00B032A1">
                <w:rPr>
                  <w:rFonts w:ascii="Times New Roman" w:hAnsi="Times New Roman" w:cs="Times New Roman"/>
                  <w:sz w:val="20"/>
                  <w:szCs w:val="20"/>
                </w:rPr>
                <w:delText>-1.3</w:delText>
              </w:r>
            </w:del>
          </w:p>
        </w:tc>
        <w:tc>
          <w:tcPr>
            <w:tcW w:w="779" w:type="dxa"/>
            <w:vAlign w:val="center"/>
          </w:tcPr>
          <w:p w14:paraId="39624BF2" w14:textId="58B8C86A" w:rsidR="00595E64" w:rsidRPr="00FC3248" w:rsidRDefault="00595E64" w:rsidP="003D2FB0">
            <w:pPr>
              <w:jc w:val="center"/>
              <w:rPr>
                <w:rFonts w:ascii="Times New Roman" w:hAnsi="Times New Roman" w:cs="Times New Roman"/>
                <w:sz w:val="20"/>
                <w:szCs w:val="20"/>
              </w:rPr>
            </w:pPr>
            <w:del w:id="2381" w:author="Scott Cooper" w:date="2014-12-14T15:42:00Z">
              <w:r w:rsidRPr="00FC3248" w:rsidDel="00B032A1">
                <w:rPr>
                  <w:rFonts w:ascii="Times New Roman" w:hAnsi="Times New Roman" w:cs="Times New Roman"/>
                  <w:sz w:val="20"/>
                  <w:szCs w:val="20"/>
                </w:rPr>
                <w:delText>0.19</w:delText>
              </w:r>
            </w:del>
          </w:p>
        </w:tc>
        <w:tc>
          <w:tcPr>
            <w:tcW w:w="1380" w:type="dxa"/>
            <w:vAlign w:val="center"/>
          </w:tcPr>
          <w:p w14:paraId="0B085676" w14:textId="77777777" w:rsidR="00595E64" w:rsidRPr="00FC3248" w:rsidRDefault="00595E64" w:rsidP="003D2FB0">
            <w:pPr>
              <w:jc w:val="center"/>
              <w:rPr>
                <w:rFonts w:ascii="Times New Roman" w:hAnsi="Times New Roman" w:cs="Times New Roman"/>
                <w:sz w:val="20"/>
                <w:szCs w:val="20"/>
              </w:rPr>
            </w:pPr>
          </w:p>
        </w:tc>
        <w:tc>
          <w:tcPr>
            <w:tcW w:w="2515" w:type="dxa"/>
            <w:vAlign w:val="center"/>
          </w:tcPr>
          <w:p w14:paraId="59E9B4A6" w14:textId="77777777" w:rsidR="00595E64" w:rsidRPr="00FC3248" w:rsidRDefault="00595E64" w:rsidP="003D2FB0">
            <w:pPr>
              <w:jc w:val="center"/>
              <w:rPr>
                <w:rFonts w:ascii="Times New Roman" w:hAnsi="Times New Roman" w:cs="Times New Roman"/>
                <w:sz w:val="20"/>
                <w:szCs w:val="20"/>
              </w:rPr>
            </w:pPr>
          </w:p>
        </w:tc>
      </w:tr>
      <w:tr w:rsidR="00595E64" w:rsidRPr="00FC3248" w14:paraId="23B8FF0C" w14:textId="77777777" w:rsidTr="003D2FB0">
        <w:trPr>
          <w:jc w:val="center"/>
        </w:trPr>
        <w:tc>
          <w:tcPr>
            <w:tcW w:w="1099" w:type="dxa"/>
            <w:vAlign w:val="center"/>
          </w:tcPr>
          <w:p w14:paraId="7FD68255" w14:textId="77777777" w:rsidR="00595E64" w:rsidRPr="00FC3248" w:rsidRDefault="00595E64" w:rsidP="003D2FB0">
            <w:pPr>
              <w:jc w:val="center"/>
              <w:rPr>
                <w:rFonts w:ascii="Times New Roman" w:hAnsi="Times New Roman" w:cs="Times New Roman"/>
                <w:sz w:val="20"/>
                <w:szCs w:val="20"/>
              </w:rPr>
            </w:pPr>
          </w:p>
        </w:tc>
        <w:tc>
          <w:tcPr>
            <w:tcW w:w="1509" w:type="dxa"/>
            <w:vAlign w:val="center"/>
          </w:tcPr>
          <w:p w14:paraId="63530444" w14:textId="6833A33B" w:rsidR="00595E64" w:rsidRPr="00FC3248" w:rsidRDefault="00595E64" w:rsidP="003D2FB0">
            <w:pPr>
              <w:jc w:val="center"/>
              <w:rPr>
                <w:rFonts w:ascii="Times New Roman" w:hAnsi="Times New Roman" w:cs="Times New Roman"/>
                <w:sz w:val="20"/>
                <w:szCs w:val="20"/>
              </w:rPr>
            </w:pPr>
            <w:del w:id="2382" w:author="Scott Cooper" w:date="2014-12-14T15:42:00Z">
              <w:r w:rsidRPr="00FC3248" w:rsidDel="00B032A1">
                <w:rPr>
                  <w:rFonts w:ascii="Times New Roman" w:hAnsi="Times New Roman" w:cs="Times New Roman"/>
                  <w:sz w:val="20"/>
                  <w:szCs w:val="20"/>
                </w:rPr>
                <w:delText>Experimental Block</w:delText>
              </w:r>
            </w:del>
          </w:p>
        </w:tc>
        <w:tc>
          <w:tcPr>
            <w:tcW w:w="1296" w:type="dxa"/>
            <w:vAlign w:val="center"/>
          </w:tcPr>
          <w:p w14:paraId="02D79B9E" w14:textId="77777777" w:rsidR="00595E64" w:rsidRPr="00FC3248" w:rsidRDefault="00595E64" w:rsidP="003D2FB0">
            <w:pPr>
              <w:jc w:val="center"/>
              <w:rPr>
                <w:rFonts w:ascii="Times New Roman" w:hAnsi="Times New Roman" w:cs="Times New Roman"/>
                <w:sz w:val="20"/>
                <w:szCs w:val="20"/>
              </w:rPr>
            </w:pPr>
          </w:p>
        </w:tc>
        <w:tc>
          <w:tcPr>
            <w:tcW w:w="956" w:type="dxa"/>
            <w:vAlign w:val="center"/>
          </w:tcPr>
          <w:p w14:paraId="2479B9FE" w14:textId="77777777" w:rsidR="00595E64" w:rsidRPr="00FC3248" w:rsidRDefault="00595E64" w:rsidP="003D2FB0">
            <w:pPr>
              <w:jc w:val="center"/>
              <w:rPr>
                <w:rFonts w:ascii="Times New Roman" w:hAnsi="Times New Roman" w:cs="Times New Roman"/>
                <w:sz w:val="20"/>
                <w:szCs w:val="20"/>
              </w:rPr>
            </w:pPr>
          </w:p>
        </w:tc>
        <w:tc>
          <w:tcPr>
            <w:tcW w:w="779" w:type="dxa"/>
            <w:vAlign w:val="center"/>
          </w:tcPr>
          <w:p w14:paraId="6CE10496" w14:textId="77777777" w:rsidR="00595E64" w:rsidRPr="00FC3248" w:rsidRDefault="00595E64" w:rsidP="003D2FB0">
            <w:pPr>
              <w:jc w:val="center"/>
              <w:rPr>
                <w:rFonts w:ascii="Times New Roman" w:hAnsi="Times New Roman" w:cs="Times New Roman"/>
                <w:sz w:val="20"/>
                <w:szCs w:val="20"/>
              </w:rPr>
            </w:pPr>
          </w:p>
        </w:tc>
        <w:tc>
          <w:tcPr>
            <w:tcW w:w="1380" w:type="dxa"/>
            <w:vAlign w:val="center"/>
          </w:tcPr>
          <w:p w14:paraId="0F79F1FF" w14:textId="01C11AF4" w:rsidR="00595E64" w:rsidRPr="00FC3248" w:rsidRDefault="00595E64" w:rsidP="003D2FB0">
            <w:pPr>
              <w:jc w:val="center"/>
              <w:rPr>
                <w:rFonts w:ascii="Times New Roman" w:hAnsi="Times New Roman" w:cs="Times New Roman"/>
                <w:sz w:val="20"/>
                <w:szCs w:val="20"/>
              </w:rPr>
            </w:pPr>
            <w:del w:id="2383" w:author="Scott Cooper" w:date="2014-12-14T15:42:00Z">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4.3</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tc>
        <w:tc>
          <w:tcPr>
            <w:tcW w:w="2515" w:type="dxa"/>
            <w:vAlign w:val="center"/>
          </w:tcPr>
          <w:p w14:paraId="54456EB8" w14:textId="467F54F4" w:rsidR="00595E64" w:rsidRPr="00FC3248" w:rsidDel="00B032A1" w:rsidRDefault="00595E64" w:rsidP="003D2FB0">
            <w:pPr>
              <w:jc w:val="center"/>
              <w:rPr>
                <w:del w:id="2384" w:author="Scott Cooper" w:date="2014-12-14T15:42:00Z"/>
                <w:rFonts w:ascii="Times New Roman" w:hAnsi="Times New Roman" w:cs="Times New Roman"/>
                <w:sz w:val="20"/>
                <w:szCs w:val="20"/>
              </w:rPr>
            </w:pPr>
            <w:del w:id="2385" w:author="Scott Cooper" w:date="2014-12-14T15:42:00Z">
              <w:r w:rsidRPr="00FC3248" w:rsidDel="00B032A1">
                <w:rPr>
                  <w:rFonts w:ascii="Cambria Math" w:hAnsi="Cambria Math" w:cs="Times New Roman"/>
                  <w:sz w:val="20"/>
                  <w:szCs w:val="20"/>
                </w:rPr>
                <w:delText>σ</w:delText>
              </w:r>
              <w:r w:rsidRPr="00FC3248" w:rsidDel="00B032A1">
                <w:rPr>
                  <w:rFonts w:ascii="Times New Roman" w:hAnsi="Times New Roman" w:cs="Times New Roman"/>
                  <w:sz w:val="20"/>
                  <w:szCs w:val="20"/>
                  <w:vertAlign w:val="subscript"/>
                </w:rPr>
                <w:delText xml:space="preserve">July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2.5</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06B573B2" w14:textId="38D5A28C" w:rsidR="00595E64" w:rsidRPr="00FC3248" w:rsidDel="00B032A1" w:rsidRDefault="00595E64" w:rsidP="003D2FB0">
            <w:pPr>
              <w:jc w:val="center"/>
              <w:rPr>
                <w:del w:id="2386" w:author="Scott Cooper" w:date="2014-12-14T15:42:00Z"/>
                <w:rFonts w:ascii="Times New Roman" w:hAnsi="Times New Roman" w:cs="Times New Roman"/>
                <w:sz w:val="20"/>
                <w:szCs w:val="20"/>
              </w:rPr>
            </w:pPr>
            <w:del w:id="2387" w:author="Scott Cooper" w:date="2014-12-14T15:42:00Z">
              <w:r w:rsidRPr="00FC3248" w:rsidDel="00B032A1">
                <w:rPr>
                  <w:rFonts w:ascii="Cambria Math" w:hAnsi="Cambria Math" w:cs="Times New Roman"/>
                  <w:sz w:val="20"/>
                  <w:szCs w:val="20"/>
                </w:rPr>
                <w:delText>σ</w:delText>
              </w:r>
              <w:r w:rsidRPr="00FC3248" w:rsidDel="00B032A1">
                <w:rPr>
                  <w:rFonts w:ascii="Times New Roman" w:hAnsi="Times New Roman" w:cs="Times New Roman"/>
                  <w:sz w:val="20"/>
                  <w:szCs w:val="20"/>
                  <w:vertAlign w:val="subscript"/>
                </w:rPr>
                <w:delText xml:space="preserve">Early August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8.1</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7A2427E3" w14:textId="2E669043" w:rsidR="00595E64" w:rsidRPr="00FC3248" w:rsidDel="00B032A1" w:rsidRDefault="00595E64" w:rsidP="003D2FB0">
            <w:pPr>
              <w:jc w:val="center"/>
              <w:rPr>
                <w:del w:id="2388" w:author="Scott Cooper" w:date="2014-12-14T15:42:00Z"/>
                <w:rFonts w:ascii="Times New Roman" w:hAnsi="Times New Roman" w:cs="Times New Roman"/>
                <w:sz w:val="20"/>
                <w:szCs w:val="20"/>
              </w:rPr>
            </w:pPr>
            <w:del w:id="2389" w:author="Scott Cooper" w:date="2014-12-14T15:42:00Z">
              <w:r w:rsidRPr="00FC3248" w:rsidDel="00B032A1">
                <w:rPr>
                  <w:rFonts w:ascii="Cambria Math" w:hAnsi="Cambria Math" w:cs="Times New Roman"/>
                  <w:sz w:val="20"/>
                  <w:szCs w:val="20"/>
                </w:rPr>
                <w:delText>σ</w:delText>
              </w:r>
              <w:r w:rsidRPr="00FC3248" w:rsidDel="00B032A1">
                <w:rPr>
                  <w:rFonts w:ascii="Cambria Math" w:hAnsi="Cambria Math" w:cs="Times New Roman"/>
                  <w:sz w:val="20"/>
                  <w:szCs w:val="20"/>
                  <w:vertAlign w:val="subscript"/>
                </w:rPr>
                <w:delText>Late August</w:delText>
              </w:r>
              <w:r w:rsidRPr="00FC3248" w:rsidDel="00B032A1">
                <w:rPr>
                  <w:rFonts w:ascii="Cambria Math" w:hAnsi="Cambria Math" w:cs="Times New Roman"/>
                  <w:sz w:val="20"/>
                  <w:szCs w:val="20"/>
                </w:rPr>
                <w:delText xml:space="preserve"> ~</w:delText>
              </w:r>
              <w:r w:rsidRPr="00FC3248" w:rsidDel="00B032A1">
                <w:rPr>
                  <w:rFonts w:ascii="Times New Roman" w:hAnsi="Times New Roman" w:cs="Times New Roman"/>
                  <w:sz w:val="20"/>
                  <w:szCs w:val="20"/>
                </w:rPr>
                <w:delText>N(0, 5.5</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p w14:paraId="581B2075" w14:textId="0EAD47EA" w:rsidR="00595E64" w:rsidRPr="00FC3248" w:rsidRDefault="00595E64" w:rsidP="003D2FB0">
            <w:pPr>
              <w:jc w:val="center"/>
              <w:rPr>
                <w:rFonts w:ascii="Times New Roman" w:hAnsi="Times New Roman" w:cs="Times New Roman"/>
                <w:sz w:val="20"/>
                <w:szCs w:val="20"/>
              </w:rPr>
            </w:pPr>
            <w:del w:id="2390" w:author="Scott Cooper" w:date="2014-12-14T15:42:00Z">
              <w:r w:rsidRPr="00FC3248" w:rsidDel="00B032A1">
                <w:rPr>
                  <w:rFonts w:ascii="Cambria Math" w:hAnsi="Cambria Math" w:cs="Times New Roman"/>
                  <w:sz w:val="20"/>
                  <w:szCs w:val="20"/>
                </w:rPr>
                <w:delText>σ</w:delText>
              </w:r>
              <w:r w:rsidRPr="00FC3248" w:rsidDel="00B032A1">
                <w:rPr>
                  <w:rFonts w:ascii="Cambria Math" w:hAnsi="Cambria Math" w:cs="Times New Roman"/>
                  <w:sz w:val="20"/>
                  <w:szCs w:val="20"/>
                  <w:vertAlign w:val="subscript"/>
                </w:rPr>
                <w:delText xml:space="preserve">September </w:delText>
              </w:r>
              <w:r w:rsidRPr="00FC3248" w:rsidDel="00B032A1">
                <w:rPr>
                  <w:rFonts w:ascii="Cambria Math" w:hAnsi="Cambria Math" w:cs="Times New Roman"/>
                  <w:sz w:val="20"/>
                  <w:szCs w:val="20"/>
                </w:rPr>
                <w:delText>~</w:delText>
              </w:r>
              <w:r w:rsidRPr="00FC3248" w:rsidDel="00B032A1">
                <w:rPr>
                  <w:rFonts w:ascii="Times New Roman" w:hAnsi="Times New Roman" w:cs="Times New Roman"/>
                  <w:sz w:val="20"/>
                  <w:szCs w:val="20"/>
                </w:rPr>
                <w:delText>N(0, 5.5</w:delText>
              </w:r>
              <w:r w:rsidRPr="00FC3248" w:rsidDel="00B032A1">
                <w:rPr>
                  <w:rFonts w:ascii="Times New Roman" w:hAnsi="Times New Roman" w:cs="Times New Roman"/>
                  <w:sz w:val="20"/>
                  <w:szCs w:val="20"/>
                  <w:vertAlign w:val="superscript"/>
                </w:rPr>
                <w:delText>2</w:delText>
              </w:r>
              <w:r w:rsidRPr="00FC3248" w:rsidDel="00B032A1">
                <w:rPr>
                  <w:rFonts w:ascii="Times New Roman" w:hAnsi="Times New Roman" w:cs="Times New Roman"/>
                  <w:sz w:val="20"/>
                  <w:szCs w:val="20"/>
                </w:rPr>
                <w:delText>)</w:delText>
              </w:r>
            </w:del>
          </w:p>
        </w:tc>
      </w:tr>
    </w:tbl>
    <w:p w14:paraId="0B1D4156" w14:textId="258325C6" w:rsidR="00595E64" w:rsidRDefault="00595E64" w:rsidP="00595E64">
      <w:pPr>
        <w:rPr>
          <w:rFonts w:ascii="Times New Roman" w:hAnsi="Times New Roman" w:cs="Times New Roman"/>
          <w:sz w:val="24"/>
          <w:szCs w:val="20"/>
        </w:rPr>
      </w:pPr>
      <w:r w:rsidRPr="001A2577">
        <w:rPr>
          <w:rFonts w:ascii="Times New Roman" w:hAnsi="Times New Roman" w:cs="Times New Roman"/>
          <w:sz w:val="24"/>
          <w:szCs w:val="20"/>
        </w:rPr>
        <w:t xml:space="preserve">Table 7.  </w:t>
      </w:r>
      <w:del w:id="2391" w:author="Scott Cooper" w:date="2014-12-14T15:41:00Z">
        <w:r w:rsidRPr="001A2577" w:rsidDel="00B032A1">
          <w:rPr>
            <w:rFonts w:ascii="Times New Roman" w:hAnsi="Times New Roman" w:cs="Times New Roman"/>
            <w:sz w:val="24"/>
            <w:szCs w:val="20"/>
          </w:rPr>
          <w:delText xml:space="preserve">Summary of best fit model of tadpole biomass in each of the two study lakes, to illustrate the interaction between lake and tadpole </w:delText>
        </w:r>
        <w:r w:rsidDel="00B032A1">
          <w:rPr>
            <w:rFonts w:ascii="Times New Roman" w:hAnsi="Times New Roman" w:cs="Times New Roman"/>
            <w:sz w:val="24"/>
            <w:szCs w:val="20"/>
          </w:rPr>
          <w:delText>abundance</w:delText>
        </w:r>
        <w:r w:rsidRPr="001A2577" w:rsidDel="00B032A1">
          <w:rPr>
            <w:rFonts w:ascii="Times New Roman" w:hAnsi="Times New Roman" w:cs="Times New Roman"/>
            <w:sz w:val="24"/>
            <w:szCs w:val="20"/>
          </w:rPr>
          <w:delText>.</w:delText>
        </w:r>
      </w:del>
      <w:ins w:id="2392" w:author="Scott Cooper" w:date="2014-12-14T15:41:00Z">
        <w:r w:rsidR="00B032A1">
          <w:rPr>
            <w:rFonts w:ascii="Times New Roman" w:hAnsi="Times New Roman" w:cs="Times New Roman"/>
            <w:sz w:val="24"/>
            <w:szCs w:val="20"/>
          </w:rPr>
          <w:t xml:space="preserve">Just note </w:t>
        </w:r>
        <w:proofErr w:type="spellStart"/>
        <w:r w:rsidR="00B032A1">
          <w:rPr>
            <w:rFonts w:ascii="Times New Roman" w:hAnsi="Times New Roman" w:cs="Times New Roman"/>
            <w:sz w:val="24"/>
            <w:szCs w:val="20"/>
          </w:rPr>
          <w:t>coefficents</w:t>
        </w:r>
        <w:proofErr w:type="spellEnd"/>
        <w:r w:rsidR="00B032A1">
          <w:rPr>
            <w:rFonts w:ascii="Times New Roman" w:hAnsi="Times New Roman" w:cs="Times New Roman"/>
            <w:sz w:val="24"/>
            <w:szCs w:val="20"/>
          </w:rPr>
          <w:t xml:space="preserve"> and associated t and p values for each lake separately in the text or an appropriate</w:t>
        </w:r>
      </w:ins>
      <w:ins w:id="2393" w:author="Scott Cooper" w:date="2014-12-14T15:42:00Z">
        <w:r w:rsidR="00B032A1">
          <w:rPr>
            <w:rFonts w:ascii="Times New Roman" w:hAnsi="Times New Roman" w:cs="Times New Roman"/>
            <w:sz w:val="24"/>
            <w:szCs w:val="20"/>
          </w:rPr>
          <w:t xml:space="preserve"> figure legend.</w:t>
        </w:r>
      </w:ins>
    </w:p>
    <w:p w14:paraId="7C6028C6" w14:textId="77777777" w:rsidR="00595E64" w:rsidRDefault="00595E64">
      <w:pPr>
        <w:rPr>
          <w:rFonts w:ascii="Times New Roman" w:hAnsi="Times New Roman" w:cs="Times New Roman"/>
          <w:sz w:val="24"/>
          <w:szCs w:val="20"/>
        </w:rPr>
      </w:pPr>
      <w:r>
        <w:rPr>
          <w:rFonts w:ascii="Times New Roman" w:hAnsi="Times New Roman" w:cs="Times New Roman"/>
          <w:sz w:val="24"/>
          <w:szCs w:val="20"/>
        </w:rPr>
        <w:br w:type="page"/>
      </w:r>
    </w:p>
    <w:tbl>
      <w:tblPr>
        <w:tblStyle w:val="TableGrid"/>
        <w:tblW w:w="0" w:type="auto"/>
        <w:tblLook w:val="04A0" w:firstRow="1" w:lastRow="0" w:firstColumn="1" w:lastColumn="0" w:noHBand="0" w:noVBand="1"/>
      </w:tblPr>
      <w:tblGrid>
        <w:gridCol w:w="1915"/>
        <w:gridCol w:w="1915"/>
        <w:gridCol w:w="1915"/>
        <w:gridCol w:w="1915"/>
        <w:gridCol w:w="1916"/>
      </w:tblGrid>
      <w:tr w:rsidR="00E532B8" w:rsidRPr="00FC3248" w14:paraId="47FFFEAA" w14:textId="77777777" w:rsidTr="001A2577">
        <w:tc>
          <w:tcPr>
            <w:tcW w:w="1915" w:type="dxa"/>
            <w:vAlign w:val="center"/>
          </w:tcPr>
          <w:p w14:paraId="10093E67" w14:textId="77777777" w:rsidR="00E532B8" w:rsidRPr="00FC3248" w:rsidRDefault="00E532B8" w:rsidP="001A2577">
            <w:pPr>
              <w:jc w:val="center"/>
              <w:rPr>
                <w:rFonts w:ascii="Times New Roman" w:hAnsi="Times New Roman" w:cs="Times New Roman"/>
                <w:sz w:val="20"/>
                <w:szCs w:val="20"/>
              </w:rPr>
            </w:pPr>
          </w:p>
        </w:tc>
        <w:tc>
          <w:tcPr>
            <w:tcW w:w="1915" w:type="dxa"/>
            <w:vAlign w:val="center"/>
          </w:tcPr>
          <w:p w14:paraId="4DAB9C4E" w14:textId="1D2BB368" w:rsidR="00E532B8" w:rsidRPr="00FC3248" w:rsidRDefault="00E532B8" w:rsidP="001A2577">
            <w:pPr>
              <w:jc w:val="center"/>
              <w:rPr>
                <w:rFonts w:ascii="Times New Roman" w:hAnsi="Times New Roman" w:cs="Times New Roman"/>
                <w:sz w:val="20"/>
                <w:szCs w:val="20"/>
              </w:rPr>
            </w:pPr>
            <w:del w:id="2394" w:author="Scott Cooper" w:date="2014-12-14T15:43:00Z">
              <w:r w:rsidRPr="00FC3248" w:rsidDel="00B032A1">
                <w:rPr>
                  <w:rFonts w:ascii="Times New Roman" w:hAnsi="Times New Roman" w:cs="Times New Roman"/>
                  <w:sz w:val="20"/>
                  <w:szCs w:val="20"/>
                </w:rPr>
                <w:delText>Coefficient</w:delText>
              </w:r>
            </w:del>
          </w:p>
        </w:tc>
        <w:tc>
          <w:tcPr>
            <w:tcW w:w="1915" w:type="dxa"/>
            <w:vAlign w:val="center"/>
          </w:tcPr>
          <w:p w14:paraId="4B984097" w14:textId="512BECE3" w:rsidR="00E532B8" w:rsidRPr="00FC3248" w:rsidRDefault="00E532B8" w:rsidP="001A2577">
            <w:pPr>
              <w:jc w:val="center"/>
              <w:rPr>
                <w:rFonts w:ascii="Times New Roman" w:hAnsi="Times New Roman" w:cs="Times New Roman"/>
                <w:sz w:val="20"/>
                <w:szCs w:val="20"/>
              </w:rPr>
            </w:pPr>
            <w:del w:id="2395" w:author="Scott Cooper" w:date="2014-12-14T15:43:00Z">
              <w:r w:rsidRPr="00FC3248" w:rsidDel="00B032A1">
                <w:rPr>
                  <w:rFonts w:ascii="Times New Roman" w:hAnsi="Times New Roman" w:cs="Times New Roman"/>
                  <w:sz w:val="20"/>
                  <w:szCs w:val="20"/>
                </w:rPr>
                <w:delText>t</w:delText>
              </w:r>
              <w:r w:rsidRPr="00FC3248" w:rsidDel="00B032A1">
                <w:rPr>
                  <w:rFonts w:ascii="Times New Roman" w:hAnsi="Times New Roman" w:cs="Times New Roman"/>
                  <w:sz w:val="20"/>
                  <w:szCs w:val="20"/>
                  <w:vertAlign w:val="subscript"/>
                </w:rPr>
                <w:delText>(5, 29)</w:delText>
              </w:r>
            </w:del>
          </w:p>
        </w:tc>
        <w:tc>
          <w:tcPr>
            <w:tcW w:w="1915" w:type="dxa"/>
            <w:vAlign w:val="center"/>
          </w:tcPr>
          <w:p w14:paraId="2AF2BC0B" w14:textId="6A527C85" w:rsidR="00E532B8" w:rsidRPr="00FC3248" w:rsidRDefault="00E532B8" w:rsidP="001A2577">
            <w:pPr>
              <w:jc w:val="center"/>
              <w:rPr>
                <w:rFonts w:ascii="Times New Roman" w:hAnsi="Times New Roman" w:cs="Times New Roman"/>
                <w:sz w:val="20"/>
                <w:szCs w:val="20"/>
              </w:rPr>
            </w:pPr>
            <w:del w:id="2396" w:author="Scott Cooper" w:date="2014-12-14T15:43:00Z">
              <w:r w:rsidRPr="00FC3248" w:rsidDel="00B032A1">
                <w:rPr>
                  <w:rFonts w:ascii="Times New Roman" w:hAnsi="Times New Roman" w:cs="Times New Roman"/>
                  <w:sz w:val="20"/>
                  <w:szCs w:val="20"/>
                </w:rPr>
                <w:delText>p-value</w:delText>
              </w:r>
            </w:del>
          </w:p>
        </w:tc>
        <w:tc>
          <w:tcPr>
            <w:tcW w:w="1916" w:type="dxa"/>
            <w:vAlign w:val="center"/>
          </w:tcPr>
          <w:p w14:paraId="3D24CE02" w14:textId="03FBB4C4" w:rsidR="00E532B8" w:rsidRPr="00FC3248" w:rsidRDefault="00E532B8" w:rsidP="001A2577">
            <w:pPr>
              <w:jc w:val="center"/>
              <w:rPr>
                <w:rFonts w:ascii="Times New Roman" w:hAnsi="Times New Roman" w:cs="Times New Roman"/>
                <w:sz w:val="20"/>
                <w:szCs w:val="20"/>
              </w:rPr>
            </w:pPr>
            <w:del w:id="2397" w:author="Scott Cooper" w:date="2014-12-14T15:43:00Z">
              <w:r w:rsidRPr="00FC3248" w:rsidDel="00B032A1">
                <w:rPr>
                  <w:rFonts w:ascii="Times New Roman" w:hAnsi="Times New Roman" w:cs="Times New Roman"/>
                  <w:sz w:val="20"/>
                  <w:szCs w:val="20"/>
                </w:rPr>
                <w:delText>Variance</w:delText>
              </w:r>
            </w:del>
          </w:p>
        </w:tc>
      </w:tr>
      <w:tr w:rsidR="00E532B8" w:rsidRPr="00FC3248" w14:paraId="50181CDD" w14:textId="77777777" w:rsidTr="001A2577">
        <w:tc>
          <w:tcPr>
            <w:tcW w:w="1915" w:type="dxa"/>
            <w:vAlign w:val="center"/>
          </w:tcPr>
          <w:p w14:paraId="42D994BA" w14:textId="676E26DB" w:rsidR="00E532B8" w:rsidRPr="00FC3248" w:rsidRDefault="00E532B8" w:rsidP="001A2577">
            <w:pPr>
              <w:jc w:val="center"/>
              <w:rPr>
                <w:rFonts w:ascii="Times New Roman" w:hAnsi="Times New Roman" w:cs="Times New Roman"/>
                <w:sz w:val="20"/>
                <w:szCs w:val="20"/>
              </w:rPr>
            </w:pPr>
            <w:del w:id="2398" w:author="Scott Cooper" w:date="2014-12-14T15:43:00Z">
              <w:r w:rsidRPr="00FC3248" w:rsidDel="00B032A1">
                <w:rPr>
                  <w:rFonts w:ascii="Times New Roman" w:hAnsi="Times New Roman" w:cs="Times New Roman"/>
                  <w:sz w:val="20"/>
                  <w:szCs w:val="20"/>
                </w:rPr>
                <w:delText>Tadpole abundance</w:delText>
              </w:r>
            </w:del>
          </w:p>
        </w:tc>
        <w:tc>
          <w:tcPr>
            <w:tcW w:w="1915" w:type="dxa"/>
            <w:vAlign w:val="center"/>
          </w:tcPr>
          <w:p w14:paraId="302B7CA9" w14:textId="1662CD64" w:rsidR="00E532B8" w:rsidRPr="00FC3248" w:rsidRDefault="00E532B8" w:rsidP="001A2577">
            <w:pPr>
              <w:jc w:val="center"/>
              <w:rPr>
                <w:rFonts w:ascii="Times New Roman" w:hAnsi="Times New Roman" w:cs="Times New Roman"/>
                <w:sz w:val="20"/>
                <w:szCs w:val="20"/>
              </w:rPr>
            </w:pPr>
            <w:del w:id="2399" w:author="Scott Cooper" w:date="2014-12-14T15:43:00Z">
              <w:r w:rsidRPr="00FC3248" w:rsidDel="00B032A1">
                <w:rPr>
                  <w:rFonts w:ascii="Times New Roman" w:hAnsi="Times New Roman" w:cs="Times New Roman"/>
                  <w:sz w:val="20"/>
                  <w:szCs w:val="20"/>
                </w:rPr>
                <w:delText xml:space="preserve">-0.01 ± </w:delText>
              </w:r>
              <w:r w:rsidR="004337C1" w:rsidRPr="00FC3248" w:rsidDel="00B032A1">
                <w:rPr>
                  <w:rFonts w:ascii="Times New Roman" w:hAnsi="Times New Roman" w:cs="Times New Roman"/>
                  <w:sz w:val="20"/>
                  <w:szCs w:val="20"/>
                </w:rPr>
                <w:delText>0.006</w:delText>
              </w:r>
            </w:del>
          </w:p>
        </w:tc>
        <w:tc>
          <w:tcPr>
            <w:tcW w:w="1915" w:type="dxa"/>
            <w:vAlign w:val="center"/>
          </w:tcPr>
          <w:p w14:paraId="0F5A381D" w14:textId="3AC9FD09" w:rsidR="00E532B8" w:rsidRPr="00FC3248" w:rsidRDefault="004337C1" w:rsidP="001A2577">
            <w:pPr>
              <w:jc w:val="center"/>
              <w:rPr>
                <w:rFonts w:ascii="Times New Roman" w:hAnsi="Times New Roman" w:cs="Times New Roman"/>
                <w:sz w:val="20"/>
                <w:szCs w:val="20"/>
              </w:rPr>
            </w:pPr>
            <w:del w:id="2400" w:author="Scott Cooper" w:date="2014-12-14T15:43:00Z">
              <w:r w:rsidRPr="00FC3248" w:rsidDel="00B032A1">
                <w:rPr>
                  <w:rFonts w:ascii="Times New Roman" w:hAnsi="Times New Roman" w:cs="Times New Roman"/>
                  <w:sz w:val="20"/>
                  <w:szCs w:val="20"/>
                </w:rPr>
                <w:delText>-2.3</w:delText>
              </w:r>
            </w:del>
          </w:p>
        </w:tc>
        <w:tc>
          <w:tcPr>
            <w:tcW w:w="1915" w:type="dxa"/>
            <w:vAlign w:val="center"/>
          </w:tcPr>
          <w:p w14:paraId="13276669" w14:textId="614F5057" w:rsidR="00E532B8" w:rsidRPr="00FC3248" w:rsidRDefault="004337C1" w:rsidP="001A2577">
            <w:pPr>
              <w:jc w:val="center"/>
              <w:rPr>
                <w:rFonts w:ascii="Times New Roman" w:hAnsi="Times New Roman" w:cs="Times New Roman"/>
                <w:sz w:val="20"/>
                <w:szCs w:val="20"/>
              </w:rPr>
            </w:pPr>
            <w:del w:id="2401" w:author="Scott Cooper" w:date="2014-12-14T15:43:00Z">
              <w:r w:rsidRPr="00FC3248" w:rsidDel="00B032A1">
                <w:rPr>
                  <w:rFonts w:ascii="Times New Roman" w:hAnsi="Times New Roman" w:cs="Times New Roman"/>
                  <w:sz w:val="20"/>
                  <w:szCs w:val="20"/>
                </w:rPr>
                <w:delText>0.03</w:delText>
              </w:r>
            </w:del>
          </w:p>
        </w:tc>
        <w:tc>
          <w:tcPr>
            <w:tcW w:w="1916" w:type="dxa"/>
            <w:vAlign w:val="center"/>
          </w:tcPr>
          <w:p w14:paraId="6990949F" w14:textId="50E0A4DF" w:rsidR="008B2F78" w:rsidRPr="00FC3248" w:rsidDel="00B032A1" w:rsidRDefault="008B2F78" w:rsidP="001A2577">
            <w:pPr>
              <w:jc w:val="center"/>
              <w:rPr>
                <w:del w:id="2402" w:author="Scott Cooper" w:date="2014-12-14T15:43:00Z"/>
                <w:rFonts w:ascii="Times New Roman" w:hAnsi="Times New Roman" w:cs="Times New Roman"/>
                <w:noProof/>
                <w:sz w:val="20"/>
                <w:szCs w:val="20"/>
                <w:vertAlign w:val="superscript"/>
              </w:rPr>
            </w:pPr>
            <w:del w:id="2403" w:author="Scott Cooper" w:date="2014-12-14T15:43: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noProof/>
                  <w:sz w:val="20"/>
                  <w:szCs w:val="20"/>
                  <w:vertAlign w:val="subscript"/>
                </w:rPr>
                <w:delText>tadpole = 0</w:delText>
              </w:r>
              <w:r w:rsidRPr="00FC3248" w:rsidDel="00B032A1">
                <w:rPr>
                  <w:rFonts w:ascii="Times New Roman" w:hAnsi="Times New Roman" w:cs="Times New Roman"/>
                  <w:noProof/>
                  <w:sz w:val="20"/>
                  <w:szCs w:val="20"/>
                </w:rPr>
                <w:delText xml:space="preserve"> = </w:delText>
              </w:r>
              <w:r w:rsidR="00DB4DA5" w:rsidRPr="00FC3248" w:rsidDel="00B032A1">
                <w:rPr>
                  <w:rFonts w:ascii="Times New Roman" w:hAnsi="Times New Roman" w:cs="Times New Roman"/>
                  <w:noProof/>
                  <w:sz w:val="20"/>
                  <w:szCs w:val="20"/>
                </w:rPr>
                <w:delText>1.13</w:delText>
              </w:r>
              <w:r w:rsidRPr="00FC3248" w:rsidDel="00B032A1">
                <w:rPr>
                  <w:rFonts w:ascii="Times New Roman" w:hAnsi="Times New Roman" w:cs="Times New Roman"/>
                  <w:noProof/>
                  <w:sz w:val="20"/>
                  <w:szCs w:val="20"/>
                  <w:vertAlign w:val="superscript"/>
                </w:rPr>
                <w:delText>2</w:delText>
              </w:r>
            </w:del>
          </w:p>
          <w:p w14:paraId="6AA286BA" w14:textId="76819005" w:rsidR="00DB4DA5" w:rsidRPr="00FC3248" w:rsidDel="00B032A1" w:rsidRDefault="00DB4DA5" w:rsidP="001A2577">
            <w:pPr>
              <w:jc w:val="center"/>
              <w:rPr>
                <w:del w:id="2404" w:author="Scott Cooper" w:date="2014-12-14T15:43:00Z"/>
                <w:rFonts w:ascii="Times New Roman" w:hAnsi="Times New Roman" w:cs="Times New Roman"/>
                <w:noProof/>
                <w:sz w:val="20"/>
                <w:szCs w:val="20"/>
                <w:vertAlign w:val="superscript"/>
              </w:rPr>
            </w:pPr>
            <w:del w:id="2405" w:author="Scott Cooper" w:date="2014-12-14T15:43: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noProof/>
                  <w:sz w:val="20"/>
                  <w:szCs w:val="20"/>
                  <w:vertAlign w:val="subscript"/>
                </w:rPr>
                <w:delText>tadpole = 2</w:delText>
              </w:r>
              <w:r w:rsidRPr="00FC3248" w:rsidDel="00B032A1">
                <w:rPr>
                  <w:rFonts w:ascii="Times New Roman" w:hAnsi="Times New Roman" w:cs="Times New Roman"/>
                  <w:noProof/>
                  <w:sz w:val="20"/>
                  <w:szCs w:val="20"/>
                </w:rPr>
                <w:delText xml:space="preserve"> = 0.90</w:delText>
              </w:r>
              <w:r w:rsidRPr="00FC3248" w:rsidDel="00B032A1">
                <w:rPr>
                  <w:rFonts w:ascii="Times New Roman" w:hAnsi="Times New Roman" w:cs="Times New Roman"/>
                  <w:noProof/>
                  <w:sz w:val="20"/>
                  <w:szCs w:val="20"/>
                  <w:vertAlign w:val="superscript"/>
                </w:rPr>
                <w:delText>2</w:delText>
              </w:r>
            </w:del>
          </w:p>
          <w:p w14:paraId="78178E25" w14:textId="569858FD" w:rsidR="00DB4DA5" w:rsidRPr="00FC3248" w:rsidDel="00B032A1" w:rsidRDefault="00DB4DA5" w:rsidP="001A2577">
            <w:pPr>
              <w:jc w:val="center"/>
              <w:rPr>
                <w:del w:id="2406" w:author="Scott Cooper" w:date="2014-12-14T15:43:00Z"/>
                <w:rFonts w:ascii="Times New Roman" w:hAnsi="Times New Roman" w:cs="Times New Roman"/>
                <w:noProof/>
                <w:sz w:val="20"/>
                <w:szCs w:val="20"/>
                <w:vertAlign w:val="superscript"/>
              </w:rPr>
            </w:pPr>
            <w:del w:id="2407" w:author="Scott Cooper" w:date="2014-12-14T15:43: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noProof/>
                  <w:sz w:val="20"/>
                  <w:szCs w:val="20"/>
                  <w:vertAlign w:val="subscript"/>
                </w:rPr>
                <w:delText>tadpole = 10</w:delText>
              </w:r>
              <w:r w:rsidRPr="00FC3248" w:rsidDel="00B032A1">
                <w:rPr>
                  <w:rFonts w:ascii="Times New Roman" w:hAnsi="Times New Roman" w:cs="Times New Roman"/>
                  <w:noProof/>
                  <w:sz w:val="20"/>
                  <w:szCs w:val="20"/>
                </w:rPr>
                <w:delText xml:space="preserve"> = 1.32</w:delText>
              </w:r>
              <w:r w:rsidRPr="00FC3248" w:rsidDel="00B032A1">
                <w:rPr>
                  <w:rFonts w:ascii="Times New Roman" w:hAnsi="Times New Roman" w:cs="Times New Roman"/>
                  <w:noProof/>
                  <w:sz w:val="20"/>
                  <w:szCs w:val="20"/>
                  <w:vertAlign w:val="superscript"/>
                </w:rPr>
                <w:delText>2</w:delText>
              </w:r>
            </w:del>
          </w:p>
          <w:p w14:paraId="3AB515F5" w14:textId="523BF5BE" w:rsidR="00DB4DA5" w:rsidRPr="00FC3248" w:rsidRDefault="00DB4DA5" w:rsidP="001A2577">
            <w:pPr>
              <w:jc w:val="center"/>
              <w:rPr>
                <w:rFonts w:ascii="Times New Roman" w:hAnsi="Times New Roman" w:cs="Times New Roman"/>
                <w:noProof/>
                <w:sz w:val="20"/>
                <w:szCs w:val="20"/>
                <w:vertAlign w:val="superscript"/>
              </w:rPr>
            </w:pPr>
            <w:del w:id="2408" w:author="Scott Cooper" w:date="2014-12-14T15:43: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noProof/>
                  <w:sz w:val="20"/>
                  <w:szCs w:val="20"/>
                  <w:vertAlign w:val="subscript"/>
                </w:rPr>
                <w:delText>tadpole = 20</w:delText>
              </w:r>
              <w:r w:rsidRPr="00FC3248" w:rsidDel="00B032A1">
                <w:rPr>
                  <w:rFonts w:ascii="Times New Roman" w:hAnsi="Times New Roman" w:cs="Times New Roman"/>
                  <w:noProof/>
                  <w:sz w:val="20"/>
                  <w:szCs w:val="20"/>
                </w:rPr>
                <w:delText xml:space="preserve"> = 0.22</w:delText>
              </w:r>
              <w:r w:rsidRPr="00FC3248" w:rsidDel="00B032A1">
                <w:rPr>
                  <w:rFonts w:ascii="Times New Roman" w:hAnsi="Times New Roman" w:cs="Times New Roman"/>
                  <w:noProof/>
                  <w:sz w:val="20"/>
                  <w:szCs w:val="20"/>
                  <w:vertAlign w:val="superscript"/>
                </w:rPr>
                <w:delText>2</w:delText>
              </w:r>
            </w:del>
          </w:p>
        </w:tc>
      </w:tr>
      <w:tr w:rsidR="00E532B8" w:rsidRPr="00FC3248" w14:paraId="0D353B18" w14:textId="77777777" w:rsidTr="001A2577">
        <w:tc>
          <w:tcPr>
            <w:tcW w:w="1915" w:type="dxa"/>
            <w:vAlign w:val="center"/>
          </w:tcPr>
          <w:p w14:paraId="4818215A" w14:textId="21A6E059" w:rsidR="00E532B8" w:rsidRPr="00FC3248" w:rsidRDefault="00E532B8" w:rsidP="001A2577">
            <w:pPr>
              <w:jc w:val="center"/>
              <w:rPr>
                <w:rFonts w:ascii="Times New Roman" w:hAnsi="Times New Roman" w:cs="Times New Roman"/>
                <w:sz w:val="20"/>
                <w:szCs w:val="20"/>
              </w:rPr>
            </w:pPr>
            <w:del w:id="2409" w:author="Scott Cooper" w:date="2014-12-14T15:43:00Z">
              <w:r w:rsidRPr="00FC3248" w:rsidDel="00B032A1">
                <w:rPr>
                  <w:rFonts w:ascii="Times New Roman" w:hAnsi="Times New Roman" w:cs="Times New Roman"/>
                  <w:sz w:val="20"/>
                  <w:szCs w:val="20"/>
                </w:rPr>
                <w:delText>Mayfly abundance</w:delText>
              </w:r>
            </w:del>
          </w:p>
        </w:tc>
        <w:tc>
          <w:tcPr>
            <w:tcW w:w="1915" w:type="dxa"/>
            <w:vAlign w:val="center"/>
          </w:tcPr>
          <w:p w14:paraId="60C45615" w14:textId="33F03826" w:rsidR="00E532B8" w:rsidRPr="00FC3248" w:rsidRDefault="004337C1" w:rsidP="001A2577">
            <w:pPr>
              <w:jc w:val="center"/>
              <w:rPr>
                <w:rFonts w:ascii="Times New Roman" w:hAnsi="Times New Roman" w:cs="Times New Roman"/>
                <w:sz w:val="20"/>
                <w:szCs w:val="20"/>
              </w:rPr>
            </w:pPr>
            <w:del w:id="2410" w:author="Scott Cooper" w:date="2014-12-14T15:43:00Z">
              <w:r w:rsidRPr="00FC3248" w:rsidDel="00B032A1">
                <w:rPr>
                  <w:rFonts w:ascii="Times New Roman" w:hAnsi="Times New Roman" w:cs="Times New Roman"/>
                  <w:sz w:val="20"/>
                  <w:szCs w:val="20"/>
                </w:rPr>
                <w:delText xml:space="preserve">-0.004 </w:delText>
              </w:r>
              <w:r w:rsidR="00E532B8" w:rsidRPr="00FC3248" w:rsidDel="00B032A1">
                <w:rPr>
                  <w:rFonts w:ascii="Times New Roman" w:hAnsi="Times New Roman" w:cs="Times New Roman"/>
                  <w:sz w:val="20"/>
                  <w:szCs w:val="20"/>
                </w:rPr>
                <w:delText>±</w:delText>
              </w:r>
              <w:r w:rsidRPr="00FC3248" w:rsidDel="00B032A1">
                <w:rPr>
                  <w:rFonts w:ascii="Times New Roman" w:hAnsi="Times New Roman" w:cs="Times New Roman"/>
                  <w:sz w:val="20"/>
                  <w:szCs w:val="20"/>
                </w:rPr>
                <w:delText xml:space="preserve"> 0.0006</w:delText>
              </w:r>
            </w:del>
          </w:p>
        </w:tc>
        <w:tc>
          <w:tcPr>
            <w:tcW w:w="1915" w:type="dxa"/>
            <w:vAlign w:val="center"/>
          </w:tcPr>
          <w:p w14:paraId="67273C0B" w14:textId="23FDEB76" w:rsidR="00E532B8" w:rsidRPr="00FC3248" w:rsidRDefault="004337C1" w:rsidP="001A2577">
            <w:pPr>
              <w:jc w:val="center"/>
              <w:rPr>
                <w:rFonts w:ascii="Times New Roman" w:hAnsi="Times New Roman" w:cs="Times New Roman"/>
                <w:sz w:val="20"/>
                <w:szCs w:val="20"/>
              </w:rPr>
            </w:pPr>
            <w:del w:id="2411" w:author="Scott Cooper" w:date="2014-12-14T15:43:00Z">
              <w:r w:rsidRPr="00FC3248" w:rsidDel="00B032A1">
                <w:rPr>
                  <w:rFonts w:ascii="Times New Roman" w:hAnsi="Times New Roman" w:cs="Times New Roman"/>
                  <w:sz w:val="20"/>
                  <w:szCs w:val="20"/>
                </w:rPr>
                <w:delText>-6.6</w:delText>
              </w:r>
            </w:del>
          </w:p>
        </w:tc>
        <w:tc>
          <w:tcPr>
            <w:tcW w:w="1915" w:type="dxa"/>
            <w:vAlign w:val="center"/>
          </w:tcPr>
          <w:p w14:paraId="673758B9" w14:textId="07D57BE0" w:rsidR="00E532B8" w:rsidRPr="00FC3248" w:rsidRDefault="004337C1" w:rsidP="001A2577">
            <w:pPr>
              <w:jc w:val="center"/>
              <w:rPr>
                <w:rFonts w:ascii="Times New Roman" w:hAnsi="Times New Roman" w:cs="Times New Roman"/>
                <w:sz w:val="20"/>
                <w:szCs w:val="20"/>
              </w:rPr>
            </w:pPr>
            <w:del w:id="2412" w:author="Scott Cooper" w:date="2014-12-14T15:43:00Z">
              <w:r w:rsidRPr="00FC3248" w:rsidDel="00B032A1">
                <w:rPr>
                  <w:rFonts w:ascii="Times New Roman" w:hAnsi="Times New Roman" w:cs="Times New Roman"/>
                  <w:sz w:val="20"/>
                  <w:szCs w:val="20"/>
                </w:rPr>
                <w:delText>&lt;0.0001</w:delText>
              </w:r>
            </w:del>
          </w:p>
        </w:tc>
        <w:tc>
          <w:tcPr>
            <w:tcW w:w="1916" w:type="dxa"/>
            <w:vAlign w:val="center"/>
          </w:tcPr>
          <w:p w14:paraId="51538C2B" w14:textId="77777777" w:rsidR="00E532B8" w:rsidRPr="00FC3248" w:rsidRDefault="00E532B8" w:rsidP="001A2577">
            <w:pPr>
              <w:jc w:val="center"/>
              <w:rPr>
                <w:rFonts w:ascii="Times New Roman" w:hAnsi="Times New Roman" w:cs="Times New Roman"/>
                <w:sz w:val="20"/>
                <w:szCs w:val="20"/>
              </w:rPr>
            </w:pPr>
          </w:p>
        </w:tc>
      </w:tr>
      <w:tr w:rsidR="00E532B8" w:rsidRPr="00FC3248" w14:paraId="4984CDF1" w14:textId="77777777" w:rsidTr="001A2577">
        <w:tc>
          <w:tcPr>
            <w:tcW w:w="1915" w:type="dxa"/>
            <w:vAlign w:val="center"/>
          </w:tcPr>
          <w:p w14:paraId="4E28C9A8" w14:textId="01CDB7B8" w:rsidR="00E532B8" w:rsidRPr="00FC3248" w:rsidRDefault="00E532B8" w:rsidP="001A2577">
            <w:pPr>
              <w:jc w:val="center"/>
              <w:rPr>
                <w:rFonts w:ascii="Times New Roman" w:hAnsi="Times New Roman" w:cs="Times New Roman"/>
                <w:sz w:val="20"/>
                <w:szCs w:val="20"/>
              </w:rPr>
            </w:pPr>
            <w:del w:id="2413" w:author="Scott Cooper" w:date="2014-12-14T15:43:00Z">
              <w:r w:rsidRPr="00FC3248" w:rsidDel="00B032A1">
                <w:rPr>
                  <w:rFonts w:ascii="Times New Roman" w:hAnsi="Times New Roman" w:cs="Times New Roman"/>
                  <w:sz w:val="20"/>
                  <w:szCs w:val="20"/>
                </w:rPr>
                <w:delText xml:space="preserve">Mayfly </w:delText>
              </w:r>
              <w:r w:rsidR="00BF59AA" w:rsidRPr="00FC3248" w:rsidDel="00B032A1">
                <w:rPr>
                  <w:rFonts w:ascii="Times New Roman" w:hAnsi="Times New Roman" w:cs="Times New Roman"/>
                  <w:sz w:val="20"/>
                  <w:szCs w:val="20"/>
                </w:rPr>
                <w:delText>species</w:delText>
              </w:r>
            </w:del>
          </w:p>
        </w:tc>
        <w:tc>
          <w:tcPr>
            <w:tcW w:w="1915" w:type="dxa"/>
            <w:vAlign w:val="center"/>
          </w:tcPr>
          <w:p w14:paraId="0DCD05E1" w14:textId="23272773" w:rsidR="00E532B8" w:rsidRPr="00FC3248" w:rsidRDefault="004337C1" w:rsidP="001A2577">
            <w:pPr>
              <w:jc w:val="center"/>
              <w:rPr>
                <w:rFonts w:ascii="Times New Roman" w:hAnsi="Times New Roman" w:cs="Times New Roman"/>
                <w:sz w:val="20"/>
                <w:szCs w:val="20"/>
              </w:rPr>
            </w:pPr>
            <w:del w:id="2414" w:author="Scott Cooper" w:date="2014-12-14T15:43:00Z">
              <w:r w:rsidRPr="00FC3248" w:rsidDel="00B032A1">
                <w:rPr>
                  <w:rFonts w:ascii="Times New Roman" w:hAnsi="Times New Roman" w:cs="Times New Roman"/>
                  <w:sz w:val="20"/>
                  <w:szCs w:val="20"/>
                </w:rPr>
                <w:delText xml:space="preserve">-2.9 </w:delText>
              </w:r>
              <w:r w:rsidR="00E532B8" w:rsidRPr="00FC3248" w:rsidDel="00B032A1">
                <w:rPr>
                  <w:rFonts w:ascii="Times New Roman" w:hAnsi="Times New Roman" w:cs="Times New Roman"/>
                  <w:sz w:val="20"/>
                  <w:szCs w:val="20"/>
                </w:rPr>
                <w:delText>±</w:delText>
              </w:r>
              <w:r w:rsidRPr="00FC3248" w:rsidDel="00B032A1">
                <w:rPr>
                  <w:rFonts w:ascii="Times New Roman" w:hAnsi="Times New Roman" w:cs="Times New Roman"/>
                  <w:sz w:val="20"/>
                  <w:szCs w:val="20"/>
                </w:rPr>
                <w:delText xml:space="preserve"> 0.13</w:delText>
              </w:r>
            </w:del>
          </w:p>
        </w:tc>
        <w:tc>
          <w:tcPr>
            <w:tcW w:w="1915" w:type="dxa"/>
            <w:vAlign w:val="center"/>
          </w:tcPr>
          <w:p w14:paraId="0D674608" w14:textId="6040E3AC" w:rsidR="00E532B8" w:rsidRPr="00FC3248" w:rsidRDefault="004337C1" w:rsidP="001A2577">
            <w:pPr>
              <w:jc w:val="center"/>
              <w:rPr>
                <w:rFonts w:ascii="Times New Roman" w:hAnsi="Times New Roman" w:cs="Times New Roman"/>
                <w:sz w:val="20"/>
                <w:szCs w:val="20"/>
              </w:rPr>
            </w:pPr>
            <w:del w:id="2415" w:author="Scott Cooper" w:date="2014-12-14T15:43:00Z">
              <w:r w:rsidRPr="00FC3248" w:rsidDel="00B032A1">
                <w:rPr>
                  <w:rFonts w:ascii="Times New Roman" w:hAnsi="Times New Roman" w:cs="Times New Roman"/>
                  <w:sz w:val="20"/>
                  <w:szCs w:val="20"/>
                </w:rPr>
                <w:delText>-21.3</w:delText>
              </w:r>
            </w:del>
          </w:p>
        </w:tc>
        <w:tc>
          <w:tcPr>
            <w:tcW w:w="1915" w:type="dxa"/>
            <w:vAlign w:val="center"/>
          </w:tcPr>
          <w:p w14:paraId="4DF66AB6" w14:textId="50301921" w:rsidR="00E532B8" w:rsidRPr="00FC3248" w:rsidRDefault="004337C1" w:rsidP="001A2577">
            <w:pPr>
              <w:jc w:val="center"/>
              <w:rPr>
                <w:rFonts w:ascii="Times New Roman" w:hAnsi="Times New Roman" w:cs="Times New Roman"/>
                <w:sz w:val="20"/>
                <w:szCs w:val="20"/>
              </w:rPr>
            </w:pPr>
            <w:del w:id="2416" w:author="Scott Cooper" w:date="2014-12-14T15:43:00Z">
              <w:r w:rsidRPr="00FC3248" w:rsidDel="00B032A1">
                <w:rPr>
                  <w:rFonts w:ascii="Times New Roman" w:hAnsi="Times New Roman" w:cs="Times New Roman"/>
                  <w:sz w:val="20"/>
                  <w:szCs w:val="20"/>
                </w:rPr>
                <w:delText>&lt;0.0001</w:delText>
              </w:r>
            </w:del>
          </w:p>
        </w:tc>
        <w:tc>
          <w:tcPr>
            <w:tcW w:w="1916" w:type="dxa"/>
            <w:vAlign w:val="center"/>
          </w:tcPr>
          <w:p w14:paraId="01689EBD" w14:textId="273D4C91" w:rsidR="00E532B8" w:rsidRPr="00FC3248" w:rsidDel="00B032A1" w:rsidRDefault="00DB4DA5" w:rsidP="001A2577">
            <w:pPr>
              <w:jc w:val="center"/>
              <w:rPr>
                <w:del w:id="2417" w:author="Scott Cooper" w:date="2014-12-14T15:43:00Z"/>
                <w:rFonts w:ascii="Times New Roman" w:hAnsi="Times New Roman" w:cs="Times New Roman"/>
                <w:noProof/>
                <w:sz w:val="20"/>
                <w:szCs w:val="20"/>
                <w:vertAlign w:val="superscript"/>
              </w:rPr>
            </w:pPr>
            <w:del w:id="2418" w:author="Scott Cooper" w:date="2014-12-14T15:43: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i/>
                  <w:noProof/>
                  <w:sz w:val="20"/>
                  <w:szCs w:val="20"/>
                  <w:vertAlign w:val="subscript"/>
                </w:rPr>
                <w:delText>Callibaetis</w:delText>
              </w:r>
              <w:r w:rsidRPr="00FC3248" w:rsidDel="00B032A1">
                <w:rPr>
                  <w:rFonts w:ascii="Times New Roman" w:hAnsi="Times New Roman" w:cs="Times New Roman"/>
                  <w:noProof/>
                  <w:sz w:val="20"/>
                  <w:szCs w:val="20"/>
                </w:rPr>
                <w:delText xml:space="preserve"> = 0.06</w:delText>
              </w:r>
              <w:r w:rsidRPr="00FC3248" w:rsidDel="00B032A1">
                <w:rPr>
                  <w:rFonts w:ascii="Times New Roman" w:hAnsi="Times New Roman" w:cs="Times New Roman"/>
                  <w:noProof/>
                  <w:sz w:val="20"/>
                  <w:szCs w:val="20"/>
                  <w:vertAlign w:val="superscript"/>
                </w:rPr>
                <w:delText>2</w:delText>
              </w:r>
            </w:del>
          </w:p>
          <w:p w14:paraId="259E6B3D" w14:textId="7453DC1C" w:rsidR="00DB4DA5" w:rsidRPr="00FC3248" w:rsidRDefault="00DB4DA5" w:rsidP="001A2577">
            <w:pPr>
              <w:jc w:val="center"/>
              <w:rPr>
                <w:rFonts w:ascii="Times New Roman" w:hAnsi="Times New Roman" w:cs="Times New Roman"/>
                <w:sz w:val="20"/>
                <w:szCs w:val="20"/>
              </w:rPr>
            </w:pPr>
            <w:del w:id="2419" w:author="Scott Cooper" w:date="2014-12-14T15:43:00Z">
              <w:r w:rsidRPr="00FC3248" w:rsidDel="00B032A1">
                <w:rPr>
                  <w:rFonts w:ascii="Times New Roman" w:hAnsi="Times New Roman" w:cs="Times New Roman"/>
                  <w:noProof/>
                  <w:sz w:val="20"/>
                  <w:szCs w:val="20"/>
                </w:rPr>
                <w:delText>σ</w:delText>
              </w:r>
              <w:r w:rsidRPr="00FC3248" w:rsidDel="00B032A1">
                <w:rPr>
                  <w:rFonts w:ascii="Times New Roman" w:hAnsi="Times New Roman" w:cs="Times New Roman"/>
                  <w:i/>
                  <w:noProof/>
                  <w:sz w:val="20"/>
                  <w:szCs w:val="20"/>
                  <w:vertAlign w:val="subscript"/>
                </w:rPr>
                <w:delText>Ameletus</w:delText>
              </w:r>
              <w:r w:rsidRPr="00FC3248" w:rsidDel="00B032A1">
                <w:rPr>
                  <w:rFonts w:ascii="Times New Roman" w:hAnsi="Times New Roman" w:cs="Times New Roman"/>
                  <w:noProof/>
                  <w:sz w:val="20"/>
                  <w:szCs w:val="20"/>
                </w:rPr>
                <w:delText xml:space="preserve"> = 0.22</w:delText>
              </w:r>
              <w:r w:rsidRPr="00FC3248" w:rsidDel="00B032A1">
                <w:rPr>
                  <w:rFonts w:ascii="Times New Roman" w:hAnsi="Times New Roman" w:cs="Times New Roman"/>
                  <w:noProof/>
                  <w:sz w:val="20"/>
                  <w:szCs w:val="20"/>
                  <w:vertAlign w:val="superscript"/>
                </w:rPr>
                <w:delText>2</w:delText>
              </w:r>
            </w:del>
          </w:p>
        </w:tc>
      </w:tr>
      <w:tr w:rsidR="00E532B8" w:rsidRPr="00FC3248" w14:paraId="55F9B210" w14:textId="77777777" w:rsidTr="001A2577">
        <w:tc>
          <w:tcPr>
            <w:tcW w:w="1915" w:type="dxa"/>
            <w:vAlign w:val="center"/>
          </w:tcPr>
          <w:p w14:paraId="06DD602C" w14:textId="344D8E4C" w:rsidR="00E532B8" w:rsidRPr="00FC3248" w:rsidRDefault="00E532B8" w:rsidP="001A2577">
            <w:pPr>
              <w:jc w:val="center"/>
              <w:rPr>
                <w:rFonts w:ascii="Times New Roman" w:hAnsi="Times New Roman" w:cs="Times New Roman"/>
                <w:sz w:val="20"/>
                <w:szCs w:val="20"/>
              </w:rPr>
            </w:pPr>
            <w:del w:id="2420" w:author="Scott Cooper" w:date="2014-12-14T15:43:00Z">
              <w:r w:rsidRPr="00FC3248" w:rsidDel="00B032A1">
                <w:rPr>
                  <w:rFonts w:ascii="Times New Roman" w:hAnsi="Times New Roman" w:cs="Times New Roman"/>
                  <w:sz w:val="20"/>
                  <w:szCs w:val="20"/>
                </w:rPr>
                <w:delText>Lake</w:delText>
              </w:r>
            </w:del>
          </w:p>
        </w:tc>
        <w:tc>
          <w:tcPr>
            <w:tcW w:w="1915" w:type="dxa"/>
            <w:vAlign w:val="center"/>
          </w:tcPr>
          <w:p w14:paraId="75BF2A09" w14:textId="0698F076" w:rsidR="00E532B8" w:rsidRPr="00FC3248" w:rsidRDefault="004337C1" w:rsidP="001A2577">
            <w:pPr>
              <w:jc w:val="center"/>
              <w:rPr>
                <w:rFonts w:ascii="Times New Roman" w:hAnsi="Times New Roman" w:cs="Times New Roman"/>
                <w:sz w:val="20"/>
                <w:szCs w:val="20"/>
              </w:rPr>
            </w:pPr>
            <w:del w:id="2421" w:author="Scott Cooper" w:date="2014-12-14T15:43:00Z">
              <w:r w:rsidRPr="00FC3248" w:rsidDel="00B032A1">
                <w:rPr>
                  <w:rFonts w:ascii="Times New Roman" w:hAnsi="Times New Roman" w:cs="Times New Roman"/>
                  <w:sz w:val="20"/>
                  <w:szCs w:val="20"/>
                </w:rPr>
                <w:delText xml:space="preserve">-3.1 </w:delText>
              </w:r>
              <w:r w:rsidR="00E532B8" w:rsidRPr="00FC3248" w:rsidDel="00B032A1">
                <w:rPr>
                  <w:rFonts w:ascii="Times New Roman" w:hAnsi="Times New Roman" w:cs="Times New Roman"/>
                  <w:sz w:val="20"/>
                  <w:szCs w:val="20"/>
                </w:rPr>
                <w:delText>±</w:delText>
              </w:r>
              <w:r w:rsidRPr="00FC3248" w:rsidDel="00B032A1">
                <w:rPr>
                  <w:rFonts w:ascii="Times New Roman" w:hAnsi="Times New Roman" w:cs="Times New Roman"/>
                  <w:sz w:val="20"/>
                  <w:szCs w:val="20"/>
                </w:rPr>
                <w:delText xml:space="preserve"> 0.19</w:delText>
              </w:r>
            </w:del>
          </w:p>
        </w:tc>
        <w:tc>
          <w:tcPr>
            <w:tcW w:w="1915" w:type="dxa"/>
            <w:vAlign w:val="center"/>
          </w:tcPr>
          <w:p w14:paraId="41BC81FF" w14:textId="46F7B5E0" w:rsidR="00E532B8" w:rsidRPr="00FC3248" w:rsidRDefault="004337C1" w:rsidP="001A2577">
            <w:pPr>
              <w:jc w:val="center"/>
              <w:rPr>
                <w:rFonts w:ascii="Times New Roman" w:hAnsi="Times New Roman" w:cs="Times New Roman"/>
                <w:sz w:val="20"/>
                <w:szCs w:val="20"/>
              </w:rPr>
            </w:pPr>
            <w:del w:id="2422" w:author="Scott Cooper" w:date="2014-12-14T15:43:00Z">
              <w:r w:rsidRPr="00FC3248" w:rsidDel="00B032A1">
                <w:rPr>
                  <w:rFonts w:ascii="Times New Roman" w:hAnsi="Times New Roman" w:cs="Times New Roman"/>
                  <w:sz w:val="20"/>
                  <w:szCs w:val="20"/>
                </w:rPr>
                <w:delText>-16.7</w:delText>
              </w:r>
            </w:del>
          </w:p>
        </w:tc>
        <w:tc>
          <w:tcPr>
            <w:tcW w:w="1915" w:type="dxa"/>
            <w:vAlign w:val="center"/>
          </w:tcPr>
          <w:p w14:paraId="77D3EEAC" w14:textId="4C0DC2D1" w:rsidR="00E532B8" w:rsidRPr="00FC3248" w:rsidRDefault="004337C1" w:rsidP="001A2577">
            <w:pPr>
              <w:jc w:val="center"/>
              <w:rPr>
                <w:rFonts w:ascii="Times New Roman" w:hAnsi="Times New Roman" w:cs="Times New Roman"/>
                <w:sz w:val="20"/>
                <w:szCs w:val="20"/>
              </w:rPr>
            </w:pPr>
            <w:del w:id="2423" w:author="Scott Cooper" w:date="2014-12-14T15:43:00Z">
              <w:r w:rsidRPr="00FC3248" w:rsidDel="00B032A1">
                <w:rPr>
                  <w:rFonts w:ascii="Times New Roman" w:hAnsi="Times New Roman" w:cs="Times New Roman"/>
                  <w:sz w:val="20"/>
                  <w:szCs w:val="20"/>
                </w:rPr>
                <w:delText>&lt;0.0001</w:delText>
              </w:r>
            </w:del>
          </w:p>
        </w:tc>
        <w:tc>
          <w:tcPr>
            <w:tcW w:w="1916" w:type="dxa"/>
            <w:vAlign w:val="center"/>
          </w:tcPr>
          <w:p w14:paraId="187830ED" w14:textId="77777777" w:rsidR="00E532B8" w:rsidRPr="00FC3248" w:rsidRDefault="00E532B8" w:rsidP="001A2577">
            <w:pPr>
              <w:jc w:val="center"/>
              <w:rPr>
                <w:rFonts w:ascii="Times New Roman" w:hAnsi="Times New Roman" w:cs="Times New Roman"/>
                <w:sz w:val="20"/>
                <w:szCs w:val="20"/>
              </w:rPr>
            </w:pPr>
          </w:p>
        </w:tc>
      </w:tr>
      <w:tr w:rsidR="00E532B8" w:rsidRPr="00FC3248" w14:paraId="6C13EB39" w14:textId="77777777" w:rsidTr="001A2577">
        <w:tc>
          <w:tcPr>
            <w:tcW w:w="1915" w:type="dxa"/>
            <w:vAlign w:val="center"/>
          </w:tcPr>
          <w:p w14:paraId="6730F1F7" w14:textId="7FA56180" w:rsidR="00E532B8" w:rsidRPr="00FC3248" w:rsidRDefault="00E532B8" w:rsidP="001A2577">
            <w:pPr>
              <w:jc w:val="center"/>
              <w:rPr>
                <w:rFonts w:ascii="Times New Roman" w:hAnsi="Times New Roman" w:cs="Times New Roman"/>
                <w:sz w:val="20"/>
                <w:szCs w:val="20"/>
              </w:rPr>
            </w:pPr>
            <w:del w:id="2424" w:author="Scott Cooper" w:date="2014-12-14T15:43:00Z">
              <w:r w:rsidRPr="00FC3248" w:rsidDel="00B032A1">
                <w:rPr>
                  <w:rFonts w:ascii="Times New Roman" w:hAnsi="Times New Roman" w:cs="Times New Roman"/>
                  <w:sz w:val="20"/>
                  <w:szCs w:val="20"/>
                </w:rPr>
                <w:delText>Mayfly species x Lake</w:delText>
              </w:r>
            </w:del>
          </w:p>
        </w:tc>
        <w:tc>
          <w:tcPr>
            <w:tcW w:w="1915" w:type="dxa"/>
            <w:vAlign w:val="center"/>
          </w:tcPr>
          <w:p w14:paraId="5BBF8EFC" w14:textId="4AE2F387" w:rsidR="00E532B8" w:rsidRPr="00FC3248" w:rsidRDefault="004337C1" w:rsidP="001A2577">
            <w:pPr>
              <w:jc w:val="center"/>
              <w:rPr>
                <w:rFonts w:ascii="Times New Roman" w:hAnsi="Times New Roman" w:cs="Times New Roman"/>
                <w:sz w:val="20"/>
                <w:szCs w:val="20"/>
              </w:rPr>
            </w:pPr>
            <w:del w:id="2425" w:author="Scott Cooper" w:date="2014-12-14T15:43:00Z">
              <w:r w:rsidRPr="00FC3248" w:rsidDel="00B032A1">
                <w:rPr>
                  <w:rFonts w:ascii="Times New Roman" w:hAnsi="Times New Roman" w:cs="Times New Roman"/>
                  <w:sz w:val="20"/>
                  <w:szCs w:val="20"/>
                </w:rPr>
                <w:delText xml:space="preserve">2.9 </w:delText>
              </w:r>
              <w:r w:rsidR="00E532B8" w:rsidRPr="00FC3248" w:rsidDel="00B032A1">
                <w:rPr>
                  <w:rFonts w:ascii="Times New Roman" w:hAnsi="Times New Roman" w:cs="Times New Roman"/>
                  <w:sz w:val="20"/>
                  <w:szCs w:val="20"/>
                </w:rPr>
                <w:delText>±</w:delText>
              </w:r>
              <w:r w:rsidRPr="00FC3248" w:rsidDel="00B032A1">
                <w:rPr>
                  <w:rFonts w:ascii="Times New Roman" w:hAnsi="Times New Roman" w:cs="Times New Roman"/>
                  <w:sz w:val="20"/>
                  <w:szCs w:val="20"/>
                </w:rPr>
                <w:delText xml:space="preserve"> 0.20</w:delText>
              </w:r>
            </w:del>
          </w:p>
        </w:tc>
        <w:tc>
          <w:tcPr>
            <w:tcW w:w="1915" w:type="dxa"/>
            <w:vAlign w:val="center"/>
          </w:tcPr>
          <w:p w14:paraId="5EDD35DB" w14:textId="509515DF" w:rsidR="00E532B8" w:rsidRPr="00FC3248" w:rsidRDefault="004337C1" w:rsidP="001A2577">
            <w:pPr>
              <w:jc w:val="center"/>
              <w:rPr>
                <w:rFonts w:ascii="Times New Roman" w:hAnsi="Times New Roman" w:cs="Times New Roman"/>
                <w:sz w:val="20"/>
                <w:szCs w:val="20"/>
              </w:rPr>
            </w:pPr>
            <w:del w:id="2426" w:author="Scott Cooper" w:date="2014-12-14T15:43:00Z">
              <w:r w:rsidRPr="00FC3248" w:rsidDel="00B032A1">
                <w:rPr>
                  <w:rFonts w:ascii="Times New Roman" w:hAnsi="Times New Roman" w:cs="Times New Roman"/>
                  <w:sz w:val="20"/>
                  <w:szCs w:val="20"/>
                </w:rPr>
                <w:delText>14.3</w:delText>
              </w:r>
            </w:del>
          </w:p>
        </w:tc>
        <w:tc>
          <w:tcPr>
            <w:tcW w:w="1915" w:type="dxa"/>
            <w:vAlign w:val="center"/>
          </w:tcPr>
          <w:p w14:paraId="67680A5E" w14:textId="1E58D2A0" w:rsidR="00E532B8" w:rsidRPr="00FC3248" w:rsidRDefault="004337C1" w:rsidP="001A2577">
            <w:pPr>
              <w:jc w:val="center"/>
              <w:rPr>
                <w:rFonts w:ascii="Times New Roman" w:hAnsi="Times New Roman" w:cs="Times New Roman"/>
                <w:sz w:val="20"/>
                <w:szCs w:val="20"/>
              </w:rPr>
            </w:pPr>
            <w:del w:id="2427" w:author="Scott Cooper" w:date="2014-12-14T15:43:00Z">
              <w:r w:rsidRPr="00FC3248" w:rsidDel="00B032A1">
                <w:rPr>
                  <w:rFonts w:ascii="Times New Roman" w:hAnsi="Times New Roman" w:cs="Times New Roman"/>
                  <w:sz w:val="20"/>
                  <w:szCs w:val="20"/>
                </w:rPr>
                <w:delText>&lt;0.0001</w:delText>
              </w:r>
            </w:del>
          </w:p>
        </w:tc>
        <w:tc>
          <w:tcPr>
            <w:tcW w:w="1916" w:type="dxa"/>
            <w:vAlign w:val="center"/>
          </w:tcPr>
          <w:p w14:paraId="1D62A300" w14:textId="77777777" w:rsidR="00E532B8" w:rsidRPr="00FC3248" w:rsidRDefault="00E532B8" w:rsidP="001A2577">
            <w:pPr>
              <w:jc w:val="center"/>
              <w:rPr>
                <w:rFonts w:ascii="Times New Roman" w:hAnsi="Times New Roman" w:cs="Times New Roman"/>
                <w:sz w:val="20"/>
                <w:szCs w:val="20"/>
              </w:rPr>
            </w:pPr>
          </w:p>
        </w:tc>
      </w:tr>
    </w:tbl>
    <w:p w14:paraId="5333DAB3" w14:textId="6C100C48" w:rsidR="00C646C3" w:rsidRDefault="00E532B8" w:rsidP="001A2577">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595E64">
        <w:rPr>
          <w:rFonts w:ascii="Times New Roman" w:hAnsi="Times New Roman" w:cs="Times New Roman"/>
          <w:sz w:val="24"/>
          <w:szCs w:val="20"/>
        </w:rPr>
        <w:t>8</w:t>
      </w:r>
      <w:r w:rsidRPr="001A2577">
        <w:rPr>
          <w:rFonts w:ascii="Times New Roman" w:hAnsi="Times New Roman" w:cs="Times New Roman"/>
          <w:sz w:val="24"/>
          <w:szCs w:val="20"/>
        </w:rPr>
        <w:t xml:space="preserve">.  </w:t>
      </w:r>
      <w:ins w:id="2428" w:author="Scott Cooper" w:date="2014-12-14T15:42:00Z">
        <w:r w:rsidR="00B032A1">
          <w:rPr>
            <w:rFonts w:ascii="Times New Roman" w:hAnsi="Times New Roman" w:cs="Times New Roman"/>
            <w:sz w:val="24"/>
            <w:szCs w:val="20"/>
          </w:rPr>
          <w:t>Primarily just need to note tadpole abundance, lake, and mayfly X lake effects</w:t>
        </w:r>
      </w:ins>
      <w:ins w:id="2429" w:author="Scott Cooper" w:date="2014-12-14T15:43:00Z">
        <w:r w:rsidR="00B032A1">
          <w:rPr>
            <w:rFonts w:ascii="Times New Roman" w:hAnsi="Times New Roman" w:cs="Times New Roman"/>
            <w:sz w:val="24"/>
            <w:szCs w:val="20"/>
          </w:rPr>
          <w:t xml:space="preserve"> (coefficients, t and p values) in text or appropriate figure legend.</w:t>
        </w:r>
      </w:ins>
      <w:del w:id="2430" w:author="Scott Cooper" w:date="2014-12-14T15:43:00Z">
        <w:r w:rsidRPr="001A2577" w:rsidDel="00B032A1">
          <w:rPr>
            <w:rFonts w:ascii="Times New Roman" w:hAnsi="Times New Roman" w:cs="Times New Roman"/>
            <w:sz w:val="24"/>
            <w:szCs w:val="20"/>
          </w:rPr>
          <w:delText>For 2009 field enclosures, summary of best fit model of mayfly length.</w:delText>
        </w:r>
      </w:del>
    </w:p>
    <w:p w14:paraId="0759DB93" w14:textId="77777777" w:rsidR="0059559C" w:rsidRPr="001A2577" w:rsidRDefault="0059559C" w:rsidP="001A2577">
      <w:pPr>
        <w:rPr>
          <w:rFonts w:ascii="Times New Roman" w:hAnsi="Times New Roman" w:cs="Times New Roman"/>
          <w:sz w:val="24"/>
          <w:szCs w:val="20"/>
        </w:rPr>
      </w:pPr>
    </w:p>
    <w:tbl>
      <w:tblPr>
        <w:tblStyle w:val="TableGrid"/>
        <w:tblW w:w="0" w:type="auto"/>
        <w:jc w:val="center"/>
        <w:tblLook w:val="04A0" w:firstRow="1" w:lastRow="0" w:firstColumn="1" w:lastColumn="0" w:noHBand="0" w:noVBand="1"/>
      </w:tblPr>
      <w:tblGrid>
        <w:gridCol w:w="2724"/>
        <w:gridCol w:w="1686"/>
        <w:gridCol w:w="921"/>
        <w:gridCol w:w="1421"/>
        <w:gridCol w:w="2518"/>
      </w:tblGrid>
      <w:tr w:rsidR="00DF73DF" w:rsidRPr="00FC3248" w14:paraId="72732520" w14:textId="77777777" w:rsidTr="0044764E">
        <w:trPr>
          <w:jc w:val="center"/>
        </w:trPr>
        <w:tc>
          <w:tcPr>
            <w:tcW w:w="2724" w:type="dxa"/>
            <w:vAlign w:val="center"/>
          </w:tcPr>
          <w:p w14:paraId="1D494203" w14:textId="03E5CB54" w:rsidR="00DF73DF" w:rsidRPr="00FC3248" w:rsidRDefault="00C646C3" w:rsidP="00FC3248">
            <w:pPr>
              <w:rPr>
                <w:rFonts w:ascii="Times New Roman" w:hAnsi="Times New Roman" w:cs="Times New Roman"/>
                <w:noProof/>
                <w:sz w:val="20"/>
                <w:szCs w:val="20"/>
              </w:rPr>
            </w:pPr>
            <w:del w:id="2431" w:author="Scott Cooper" w:date="2014-12-14T15:44:00Z">
              <w:r w:rsidRPr="00FC3248" w:rsidDel="00B032A1">
                <w:rPr>
                  <w:rFonts w:ascii="Times New Roman" w:hAnsi="Times New Roman" w:cs="Times New Roman"/>
                  <w:sz w:val="20"/>
                  <w:szCs w:val="20"/>
                </w:rPr>
                <w:br w:type="page"/>
              </w:r>
            </w:del>
          </w:p>
        </w:tc>
        <w:tc>
          <w:tcPr>
            <w:tcW w:w="1686" w:type="dxa"/>
            <w:vAlign w:val="center"/>
          </w:tcPr>
          <w:p w14:paraId="1E763BFE" w14:textId="460D3638" w:rsidR="00DF73DF" w:rsidRPr="00FC3248" w:rsidRDefault="00DF73DF" w:rsidP="00FC3248">
            <w:pPr>
              <w:rPr>
                <w:rFonts w:ascii="Times New Roman" w:hAnsi="Times New Roman" w:cs="Times New Roman"/>
                <w:noProof/>
                <w:sz w:val="20"/>
                <w:szCs w:val="20"/>
              </w:rPr>
            </w:pPr>
            <w:del w:id="2432" w:author="Scott Cooper" w:date="2014-12-14T15:44:00Z">
              <w:r w:rsidRPr="00FC3248" w:rsidDel="00B032A1">
                <w:rPr>
                  <w:rFonts w:ascii="Times New Roman" w:hAnsi="Times New Roman" w:cs="Times New Roman"/>
                  <w:noProof/>
                  <w:sz w:val="20"/>
                  <w:szCs w:val="20"/>
                </w:rPr>
                <w:delText>Linear model coefficient</w:delText>
              </w:r>
            </w:del>
          </w:p>
        </w:tc>
        <w:tc>
          <w:tcPr>
            <w:tcW w:w="921" w:type="dxa"/>
            <w:vAlign w:val="center"/>
          </w:tcPr>
          <w:p w14:paraId="38E83D04" w14:textId="2C57F98C" w:rsidR="00DF73DF" w:rsidRPr="00FC3248" w:rsidRDefault="00FC2B70" w:rsidP="00AF721D">
            <w:pPr>
              <w:jc w:val="center"/>
              <w:rPr>
                <w:rFonts w:ascii="Times New Roman" w:hAnsi="Times New Roman" w:cs="Times New Roman"/>
                <w:noProof/>
                <w:sz w:val="20"/>
                <w:szCs w:val="20"/>
                <w:vertAlign w:val="subscript"/>
              </w:rPr>
            </w:pPr>
            <w:del w:id="2433" w:author="Scott Cooper" w:date="2014-12-14T15:44:00Z">
              <w:r w:rsidRPr="00FC3248" w:rsidDel="00B032A1">
                <w:rPr>
                  <w:rFonts w:ascii="Times New Roman" w:hAnsi="Times New Roman" w:cs="Times New Roman"/>
                  <w:noProof/>
                  <w:sz w:val="20"/>
                  <w:szCs w:val="20"/>
                </w:rPr>
                <w:delText>t</w:delText>
              </w:r>
              <w:r w:rsidRPr="00FC3248" w:rsidDel="00B032A1">
                <w:rPr>
                  <w:rFonts w:ascii="Times New Roman" w:hAnsi="Times New Roman" w:cs="Times New Roman"/>
                  <w:noProof/>
                  <w:sz w:val="20"/>
                  <w:szCs w:val="20"/>
                  <w:vertAlign w:val="subscript"/>
                </w:rPr>
                <w:delText>32</w:delText>
              </w:r>
            </w:del>
          </w:p>
        </w:tc>
        <w:tc>
          <w:tcPr>
            <w:tcW w:w="1421" w:type="dxa"/>
            <w:vAlign w:val="center"/>
          </w:tcPr>
          <w:p w14:paraId="40798FB4" w14:textId="1828CCE1" w:rsidR="00DF73DF" w:rsidRPr="00FC3248" w:rsidRDefault="00DF73DF" w:rsidP="00FC3248">
            <w:pPr>
              <w:rPr>
                <w:rFonts w:ascii="Times New Roman" w:hAnsi="Times New Roman" w:cs="Times New Roman"/>
                <w:noProof/>
                <w:sz w:val="20"/>
                <w:szCs w:val="20"/>
              </w:rPr>
            </w:pPr>
            <w:del w:id="2434" w:author="Scott Cooper" w:date="2014-12-14T15:44:00Z">
              <w:r w:rsidRPr="00FC3248" w:rsidDel="00B032A1">
                <w:rPr>
                  <w:rFonts w:ascii="Times New Roman" w:hAnsi="Times New Roman" w:cs="Times New Roman"/>
                  <w:noProof/>
                  <w:sz w:val="20"/>
                  <w:szCs w:val="20"/>
                </w:rPr>
                <w:delText>p-value</w:delText>
              </w:r>
            </w:del>
          </w:p>
        </w:tc>
        <w:tc>
          <w:tcPr>
            <w:tcW w:w="2518" w:type="dxa"/>
            <w:vAlign w:val="center"/>
          </w:tcPr>
          <w:p w14:paraId="128AD0A6" w14:textId="0543E159" w:rsidR="00DF73DF" w:rsidRPr="00FC3248" w:rsidRDefault="00DF73DF" w:rsidP="00FC3248">
            <w:pPr>
              <w:rPr>
                <w:rFonts w:ascii="Times New Roman" w:hAnsi="Times New Roman" w:cs="Times New Roman"/>
                <w:noProof/>
                <w:sz w:val="20"/>
                <w:szCs w:val="20"/>
              </w:rPr>
            </w:pPr>
            <w:del w:id="2435" w:author="Scott Cooper" w:date="2014-12-14T15:44:00Z">
              <w:r w:rsidRPr="00FC3248" w:rsidDel="00B032A1">
                <w:rPr>
                  <w:rFonts w:ascii="Times New Roman" w:hAnsi="Times New Roman" w:cs="Times New Roman"/>
                  <w:noProof/>
                  <w:sz w:val="20"/>
                  <w:szCs w:val="20"/>
                </w:rPr>
                <w:delText>Variance</w:delText>
              </w:r>
            </w:del>
          </w:p>
        </w:tc>
      </w:tr>
      <w:tr w:rsidR="00DF73DF" w:rsidRPr="00FC3248" w14:paraId="7886FD6D" w14:textId="77777777" w:rsidTr="001A2577">
        <w:trPr>
          <w:jc w:val="center"/>
        </w:trPr>
        <w:tc>
          <w:tcPr>
            <w:tcW w:w="2724" w:type="dxa"/>
            <w:vAlign w:val="center"/>
          </w:tcPr>
          <w:p w14:paraId="46643F00" w14:textId="2BD603B3" w:rsidR="00DF73DF" w:rsidRPr="00FC3248" w:rsidRDefault="00DF73DF" w:rsidP="001A2577">
            <w:pPr>
              <w:jc w:val="center"/>
              <w:rPr>
                <w:rFonts w:ascii="Times New Roman" w:hAnsi="Times New Roman" w:cs="Times New Roman"/>
                <w:noProof/>
                <w:sz w:val="20"/>
                <w:szCs w:val="20"/>
              </w:rPr>
            </w:pPr>
            <w:del w:id="2436" w:author="Scott Cooper" w:date="2014-12-14T15:44:00Z">
              <w:r w:rsidRPr="00FC3248" w:rsidDel="00B032A1">
                <w:rPr>
                  <w:rFonts w:ascii="Times New Roman" w:hAnsi="Times New Roman" w:cs="Times New Roman"/>
                  <w:noProof/>
                  <w:sz w:val="20"/>
                  <w:szCs w:val="20"/>
                </w:rPr>
                <w:delText>Tadpole</w:delText>
              </w:r>
            </w:del>
          </w:p>
        </w:tc>
        <w:tc>
          <w:tcPr>
            <w:tcW w:w="1686" w:type="dxa"/>
            <w:vAlign w:val="center"/>
          </w:tcPr>
          <w:p w14:paraId="0ED1BEF1" w14:textId="44AC94D2" w:rsidR="00DF73DF" w:rsidRPr="00FC3248" w:rsidRDefault="00DF73DF" w:rsidP="001A2577">
            <w:pPr>
              <w:jc w:val="center"/>
              <w:rPr>
                <w:rFonts w:ascii="Times New Roman" w:hAnsi="Times New Roman" w:cs="Times New Roman"/>
                <w:noProof/>
                <w:sz w:val="20"/>
                <w:szCs w:val="20"/>
              </w:rPr>
            </w:pPr>
            <w:del w:id="2437" w:author="Scott Cooper" w:date="2014-12-14T15:44:00Z">
              <w:r w:rsidRPr="00FC3248" w:rsidDel="00B032A1">
                <w:rPr>
                  <w:rFonts w:ascii="Times New Roman" w:hAnsi="Times New Roman" w:cs="Times New Roman"/>
                  <w:noProof/>
                  <w:sz w:val="20"/>
                  <w:szCs w:val="20"/>
                </w:rPr>
                <w:delText xml:space="preserve">-0.04 </w:delText>
              </w:r>
              <w:r w:rsidRPr="00FC3248" w:rsidDel="00B032A1">
                <w:rPr>
                  <w:rFonts w:ascii="Cambria Math" w:hAnsi="Cambria Math" w:cs="Times New Roman"/>
                  <w:noProof/>
                  <w:sz w:val="20"/>
                  <w:szCs w:val="20"/>
                </w:rPr>
                <w:delText>± 0.01</w:delText>
              </w:r>
            </w:del>
          </w:p>
        </w:tc>
        <w:tc>
          <w:tcPr>
            <w:tcW w:w="921" w:type="dxa"/>
            <w:vAlign w:val="center"/>
          </w:tcPr>
          <w:p w14:paraId="1F96D229" w14:textId="3D9FBDAA" w:rsidR="00DF73DF" w:rsidRPr="00FC3248" w:rsidRDefault="00DF73DF" w:rsidP="001A2577">
            <w:pPr>
              <w:jc w:val="center"/>
              <w:rPr>
                <w:rFonts w:ascii="Times New Roman" w:hAnsi="Times New Roman" w:cs="Times New Roman"/>
                <w:noProof/>
                <w:sz w:val="20"/>
                <w:szCs w:val="20"/>
              </w:rPr>
            </w:pPr>
            <w:del w:id="2438" w:author="Scott Cooper" w:date="2014-12-14T15:44:00Z">
              <w:r w:rsidRPr="00FC3248" w:rsidDel="00B032A1">
                <w:rPr>
                  <w:rFonts w:ascii="Times New Roman" w:hAnsi="Times New Roman" w:cs="Times New Roman"/>
                  <w:noProof/>
                  <w:sz w:val="20"/>
                  <w:szCs w:val="20"/>
                </w:rPr>
                <w:delText>-2.7</w:delText>
              </w:r>
            </w:del>
          </w:p>
        </w:tc>
        <w:tc>
          <w:tcPr>
            <w:tcW w:w="1421" w:type="dxa"/>
            <w:vAlign w:val="center"/>
          </w:tcPr>
          <w:p w14:paraId="7809219E" w14:textId="0D52D41B" w:rsidR="00DF73DF" w:rsidRPr="00FC3248" w:rsidRDefault="00DF73DF" w:rsidP="001A2577">
            <w:pPr>
              <w:jc w:val="center"/>
              <w:rPr>
                <w:rFonts w:ascii="Times New Roman" w:hAnsi="Times New Roman" w:cs="Times New Roman"/>
                <w:noProof/>
                <w:sz w:val="20"/>
                <w:szCs w:val="20"/>
              </w:rPr>
            </w:pPr>
            <w:del w:id="2439" w:author="Scott Cooper" w:date="2014-12-14T15:44:00Z">
              <w:r w:rsidRPr="00FC3248" w:rsidDel="00B032A1">
                <w:rPr>
                  <w:rFonts w:ascii="Times New Roman" w:hAnsi="Times New Roman" w:cs="Times New Roman"/>
                  <w:noProof/>
                  <w:sz w:val="20"/>
                  <w:szCs w:val="20"/>
                </w:rPr>
                <w:delText>&lt; 0.01</w:delText>
              </w:r>
            </w:del>
          </w:p>
        </w:tc>
        <w:tc>
          <w:tcPr>
            <w:tcW w:w="2518" w:type="dxa"/>
            <w:vAlign w:val="center"/>
          </w:tcPr>
          <w:p w14:paraId="115BA97B" w14:textId="3BEC8291" w:rsidR="00DF73DF" w:rsidRPr="00FC3248" w:rsidDel="00B032A1" w:rsidRDefault="00DF73DF" w:rsidP="001A2577">
            <w:pPr>
              <w:jc w:val="center"/>
              <w:rPr>
                <w:del w:id="2440" w:author="Scott Cooper" w:date="2014-12-14T15:44:00Z"/>
                <w:rFonts w:ascii="Times New Roman" w:hAnsi="Times New Roman" w:cs="Times New Roman"/>
                <w:noProof/>
                <w:sz w:val="20"/>
                <w:szCs w:val="20"/>
              </w:rPr>
            </w:pPr>
            <w:del w:id="2441" w:author="Scott Cooper" w:date="2014-12-14T15:44:00Z">
              <w:r w:rsidRPr="00FC3248" w:rsidDel="00B032A1">
                <w:rPr>
                  <w:rFonts w:ascii="Calibri" w:hAnsi="Calibri" w:cs="Times New Roman"/>
                  <w:noProof/>
                  <w:sz w:val="20"/>
                  <w:szCs w:val="20"/>
                </w:rPr>
                <w:delText>σ</w:delText>
              </w:r>
              <w:r w:rsidRPr="00FC3248" w:rsidDel="00B032A1">
                <w:rPr>
                  <w:rFonts w:ascii="Times New Roman" w:hAnsi="Times New Roman" w:cs="Times New Roman"/>
                  <w:noProof/>
                  <w:sz w:val="20"/>
                  <w:szCs w:val="20"/>
                  <w:vertAlign w:val="subscript"/>
                </w:rPr>
                <w:delText>no tadpoles</w:delText>
              </w:r>
              <w:r w:rsidRPr="00FC3248" w:rsidDel="00B032A1">
                <w:rPr>
                  <w:rFonts w:ascii="Times New Roman" w:hAnsi="Times New Roman" w:cs="Times New Roman"/>
                  <w:noProof/>
                  <w:sz w:val="20"/>
                  <w:szCs w:val="20"/>
                </w:rPr>
                <w:delText xml:space="preserve"> = 0.45</w:delText>
              </w:r>
              <w:r w:rsidRPr="00FC3248" w:rsidDel="00B032A1">
                <w:rPr>
                  <w:rFonts w:ascii="Times New Roman" w:hAnsi="Times New Roman" w:cs="Times New Roman"/>
                  <w:noProof/>
                  <w:sz w:val="20"/>
                  <w:szCs w:val="20"/>
                  <w:vertAlign w:val="superscript"/>
                </w:rPr>
                <w:delText>2</w:delText>
              </w:r>
            </w:del>
          </w:p>
          <w:p w14:paraId="04818990" w14:textId="1F7958DD" w:rsidR="00DF73DF" w:rsidRPr="00FC3248" w:rsidRDefault="00DF73DF" w:rsidP="001A2577">
            <w:pPr>
              <w:jc w:val="center"/>
              <w:rPr>
                <w:rFonts w:ascii="Times New Roman" w:hAnsi="Times New Roman" w:cs="Times New Roman"/>
                <w:noProof/>
                <w:sz w:val="20"/>
                <w:szCs w:val="20"/>
              </w:rPr>
            </w:pPr>
            <w:del w:id="2442" w:author="Scott Cooper" w:date="2014-12-14T15:44:00Z">
              <w:r w:rsidRPr="00FC3248" w:rsidDel="00B032A1">
                <w:rPr>
                  <w:rFonts w:ascii="Calibri" w:hAnsi="Calibri" w:cs="Times New Roman"/>
                  <w:noProof/>
                  <w:sz w:val="20"/>
                  <w:szCs w:val="20"/>
                </w:rPr>
                <w:delText>σ</w:delText>
              </w:r>
              <w:r w:rsidRPr="00FC3248" w:rsidDel="00B032A1">
                <w:rPr>
                  <w:rFonts w:ascii="Times New Roman" w:hAnsi="Times New Roman" w:cs="Times New Roman"/>
                  <w:noProof/>
                  <w:sz w:val="20"/>
                  <w:szCs w:val="20"/>
                  <w:vertAlign w:val="subscript"/>
                </w:rPr>
                <w:delText>tadpoles present</w:delText>
              </w:r>
              <w:r w:rsidRPr="00FC3248" w:rsidDel="00B032A1">
                <w:rPr>
                  <w:rFonts w:ascii="Times New Roman" w:hAnsi="Times New Roman" w:cs="Times New Roman"/>
                  <w:noProof/>
                  <w:sz w:val="20"/>
                  <w:szCs w:val="20"/>
                </w:rPr>
                <w:delText xml:space="preserve"> = 0.77</w:delText>
              </w:r>
              <w:r w:rsidRPr="00FC3248" w:rsidDel="00B032A1">
                <w:rPr>
                  <w:rFonts w:ascii="Times New Roman" w:hAnsi="Times New Roman" w:cs="Times New Roman"/>
                  <w:noProof/>
                  <w:sz w:val="20"/>
                  <w:szCs w:val="20"/>
                  <w:vertAlign w:val="superscript"/>
                </w:rPr>
                <w:delText>2</w:delText>
              </w:r>
            </w:del>
          </w:p>
        </w:tc>
      </w:tr>
      <w:tr w:rsidR="00DF73DF" w:rsidRPr="00FC3248" w14:paraId="42A8AFE1" w14:textId="77777777" w:rsidTr="001A2577">
        <w:trPr>
          <w:jc w:val="center"/>
        </w:trPr>
        <w:tc>
          <w:tcPr>
            <w:tcW w:w="2724" w:type="dxa"/>
            <w:vAlign w:val="center"/>
          </w:tcPr>
          <w:p w14:paraId="6DB52D90" w14:textId="76D063A6" w:rsidR="00DF73DF" w:rsidRPr="00FC3248" w:rsidRDefault="00DF73DF" w:rsidP="001A2577">
            <w:pPr>
              <w:jc w:val="center"/>
              <w:rPr>
                <w:rFonts w:ascii="Times New Roman" w:hAnsi="Times New Roman" w:cs="Times New Roman"/>
                <w:noProof/>
                <w:sz w:val="20"/>
                <w:szCs w:val="20"/>
              </w:rPr>
            </w:pPr>
            <w:del w:id="2443" w:author="Scott Cooper" w:date="2014-12-14T15:44:00Z">
              <w:r w:rsidRPr="00FC3248" w:rsidDel="00B032A1">
                <w:rPr>
                  <w:rFonts w:ascii="Times New Roman" w:hAnsi="Times New Roman" w:cs="Times New Roman"/>
                  <w:noProof/>
                  <w:sz w:val="20"/>
                  <w:szCs w:val="20"/>
                </w:rPr>
                <w:delText xml:space="preserve">Duration of </w:delText>
              </w:r>
              <w:r w:rsidR="00C27901" w:rsidRPr="00FC3248" w:rsidDel="00B032A1">
                <w:rPr>
                  <w:rFonts w:ascii="Times New Roman" w:hAnsi="Times New Roman" w:cs="Times New Roman"/>
                  <w:noProof/>
                  <w:sz w:val="20"/>
                  <w:szCs w:val="20"/>
                </w:rPr>
                <w:delText xml:space="preserve">algal </w:delText>
              </w:r>
              <w:r w:rsidRPr="00FC3248" w:rsidDel="00B032A1">
                <w:rPr>
                  <w:rFonts w:ascii="Times New Roman" w:hAnsi="Times New Roman" w:cs="Times New Roman"/>
                  <w:noProof/>
                  <w:sz w:val="20"/>
                  <w:szCs w:val="20"/>
                </w:rPr>
                <w:delText>growth</w:delText>
              </w:r>
            </w:del>
          </w:p>
        </w:tc>
        <w:tc>
          <w:tcPr>
            <w:tcW w:w="1686" w:type="dxa"/>
            <w:vAlign w:val="center"/>
          </w:tcPr>
          <w:p w14:paraId="5AA1EDF7" w14:textId="03FE2251" w:rsidR="00DF73DF" w:rsidRPr="00FC3248" w:rsidRDefault="00DF73DF" w:rsidP="001A2577">
            <w:pPr>
              <w:jc w:val="center"/>
              <w:rPr>
                <w:rFonts w:ascii="Times New Roman" w:hAnsi="Times New Roman" w:cs="Times New Roman"/>
                <w:noProof/>
                <w:sz w:val="20"/>
                <w:szCs w:val="20"/>
              </w:rPr>
            </w:pPr>
            <w:del w:id="2444" w:author="Scott Cooper" w:date="2014-12-14T15:44:00Z">
              <w:r w:rsidRPr="00FC3248" w:rsidDel="00B032A1">
                <w:rPr>
                  <w:rFonts w:ascii="Times New Roman" w:hAnsi="Times New Roman" w:cs="Times New Roman"/>
                  <w:noProof/>
                  <w:sz w:val="20"/>
                  <w:szCs w:val="20"/>
                </w:rPr>
                <w:delText xml:space="preserve">-0.05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0.02</w:delText>
              </w:r>
            </w:del>
          </w:p>
        </w:tc>
        <w:tc>
          <w:tcPr>
            <w:tcW w:w="921" w:type="dxa"/>
            <w:vAlign w:val="center"/>
          </w:tcPr>
          <w:p w14:paraId="1132F1ED" w14:textId="7F3788AD" w:rsidR="00DF73DF" w:rsidRPr="00FC3248" w:rsidRDefault="00DF73DF" w:rsidP="001A2577">
            <w:pPr>
              <w:jc w:val="center"/>
              <w:rPr>
                <w:rFonts w:ascii="Times New Roman" w:hAnsi="Times New Roman" w:cs="Times New Roman"/>
                <w:noProof/>
                <w:sz w:val="20"/>
                <w:szCs w:val="20"/>
              </w:rPr>
            </w:pPr>
            <w:del w:id="2445" w:author="Scott Cooper" w:date="2014-12-14T15:44:00Z">
              <w:r w:rsidRPr="00FC3248" w:rsidDel="00B032A1">
                <w:rPr>
                  <w:rFonts w:ascii="Times New Roman" w:hAnsi="Times New Roman" w:cs="Times New Roman"/>
                  <w:noProof/>
                  <w:sz w:val="20"/>
                  <w:szCs w:val="20"/>
                </w:rPr>
                <w:delText>3.4</w:delText>
              </w:r>
            </w:del>
          </w:p>
        </w:tc>
        <w:tc>
          <w:tcPr>
            <w:tcW w:w="1421" w:type="dxa"/>
            <w:vAlign w:val="center"/>
          </w:tcPr>
          <w:p w14:paraId="6A77D8BA" w14:textId="4C58A179" w:rsidR="00DF73DF" w:rsidRPr="00FC3248" w:rsidRDefault="00DF73DF" w:rsidP="001A2577">
            <w:pPr>
              <w:jc w:val="center"/>
              <w:rPr>
                <w:rFonts w:ascii="Times New Roman" w:hAnsi="Times New Roman" w:cs="Times New Roman"/>
                <w:noProof/>
                <w:sz w:val="20"/>
                <w:szCs w:val="20"/>
              </w:rPr>
            </w:pPr>
            <w:del w:id="2446" w:author="Scott Cooper" w:date="2014-12-14T15:44:00Z">
              <w:r w:rsidRPr="00FC3248" w:rsidDel="00B032A1">
                <w:rPr>
                  <w:rFonts w:ascii="Times New Roman" w:hAnsi="Times New Roman" w:cs="Times New Roman"/>
                  <w:noProof/>
                  <w:sz w:val="20"/>
                  <w:szCs w:val="20"/>
                </w:rPr>
                <w:delText>0.002</w:delText>
              </w:r>
            </w:del>
          </w:p>
        </w:tc>
        <w:tc>
          <w:tcPr>
            <w:tcW w:w="2518" w:type="dxa"/>
            <w:vAlign w:val="center"/>
          </w:tcPr>
          <w:p w14:paraId="12C24A4A" w14:textId="77777777" w:rsidR="00DF73DF" w:rsidRPr="00FC3248" w:rsidRDefault="00DF73DF" w:rsidP="001A2577">
            <w:pPr>
              <w:jc w:val="center"/>
              <w:rPr>
                <w:rFonts w:ascii="Times New Roman" w:hAnsi="Times New Roman" w:cs="Times New Roman"/>
                <w:noProof/>
                <w:sz w:val="20"/>
                <w:szCs w:val="20"/>
              </w:rPr>
            </w:pPr>
          </w:p>
        </w:tc>
      </w:tr>
      <w:tr w:rsidR="00DF73DF" w:rsidRPr="00FC3248" w14:paraId="2EF1E491" w14:textId="77777777" w:rsidTr="001A2577">
        <w:trPr>
          <w:jc w:val="center"/>
        </w:trPr>
        <w:tc>
          <w:tcPr>
            <w:tcW w:w="2724" w:type="dxa"/>
            <w:vAlign w:val="center"/>
          </w:tcPr>
          <w:p w14:paraId="5C703104" w14:textId="5FD85CE3" w:rsidR="00DF73DF" w:rsidRPr="00FC3248" w:rsidRDefault="00DF73DF" w:rsidP="001A2577">
            <w:pPr>
              <w:jc w:val="center"/>
              <w:rPr>
                <w:rFonts w:ascii="Times New Roman" w:hAnsi="Times New Roman" w:cs="Times New Roman"/>
                <w:noProof/>
                <w:sz w:val="20"/>
                <w:szCs w:val="20"/>
              </w:rPr>
            </w:pPr>
            <w:del w:id="2447" w:author="Scott Cooper" w:date="2014-12-14T15:44:00Z">
              <w:r w:rsidRPr="00FC3248" w:rsidDel="00B032A1">
                <w:rPr>
                  <w:rFonts w:ascii="Times New Roman" w:hAnsi="Times New Roman" w:cs="Times New Roman"/>
                  <w:noProof/>
                  <w:sz w:val="20"/>
                  <w:szCs w:val="20"/>
                </w:rPr>
                <w:delText>Log(initial algae abundance)</w:delText>
              </w:r>
            </w:del>
          </w:p>
        </w:tc>
        <w:tc>
          <w:tcPr>
            <w:tcW w:w="1686" w:type="dxa"/>
            <w:vAlign w:val="center"/>
          </w:tcPr>
          <w:p w14:paraId="57153DF8" w14:textId="048E3D75" w:rsidR="00DF73DF" w:rsidRPr="00FC3248" w:rsidRDefault="00DF73DF" w:rsidP="001A2577">
            <w:pPr>
              <w:jc w:val="center"/>
              <w:rPr>
                <w:rFonts w:ascii="Times New Roman" w:hAnsi="Times New Roman" w:cs="Times New Roman"/>
                <w:noProof/>
                <w:sz w:val="20"/>
                <w:szCs w:val="20"/>
              </w:rPr>
            </w:pPr>
            <w:del w:id="2448" w:author="Scott Cooper" w:date="2014-12-14T15:44:00Z">
              <w:r w:rsidRPr="00FC3248" w:rsidDel="00B032A1">
                <w:rPr>
                  <w:rFonts w:ascii="Times New Roman" w:hAnsi="Times New Roman" w:cs="Times New Roman"/>
                  <w:noProof/>
                  <w:sz w:val="20"/>
                  <w:szCs w:val="20"/>
                </w:rPr>
                <w:delText xml:space="preserve">0.59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0.28</w:delText>
              </w:r>
            </w:del>
          </w:p>
        </w:tc>
        <w:tc>
          <w:tcPr>
            <w:tcW w:w="921" w:type="dxa"/>
            <w:vAlign w:val="center"/>
          </w:tcPr>
          <w:p w14:paraId="64F732ED" w14:textId="13DDAA53" w:rsidR="00DF73DF" w:rsidRPr="00FC3248" w:rsidRDefault="00DF73DF" w:rsidP="001A2577">
            <w:pPr>
              <w:jc w:val="center"/>
              <w:rPr>
                <w:rFonts w:ascii="Times New Roman" w:hAnsi="Times New Roman" w:cs="Times New Roman"/>
                <w:noProof/>
                <w:sz w:val="20"/>
                <w:szCs w:val="20"/>
              </w:rPr>
            </w:pPr>
            <w:del w:id="2449" w:author="Scott Cooper" w:date="2014-12-14T15:44:00Z">
              <w:r w:rsidRPr="00FC3248" w:rsidDel="00B032A1">
                <w:rPr>
                  <w:rFonts w:ascii="Times New Roman" w:hAnsi="Times New Roman" w:cs="Times New Roman"/>
                  <w:noProof/>
                  <w:sz w:val="20"/>
                  <w:szCs w:val="20"/>
                </w:rPr>
                <w:delText>2.1</w:delText>
              </w:r>
            </w:del>
          </w:p>
        </w:tc>
        <w:tc>
          <w:tcPr>
            <w:tcW w:w="1421" w:type="dxa"/>
            <w:vAlign w:val="center"/>
          </w:tcPr>
          <w:p w14:paraId="7A699426" w14:textId="338BC3A7" w:rsidR="00DF73DF" w:rsidRPr="00FC3248" w:rsidRDefault="00DF73DF" w:rsidP="001A2577">
            <w:pPr>
              <w:jc w:val="center"/>
              <w:rPr>
                <w:rFonts w:ascii="Times New Roman" w:hAnsi="Times New Roman" w:cs="Times New Roman"/>
                <w:noProof/>
                <w:sz w:val="20"/>
                <w:szCs w:val="20"/>
              </w:rPr>
            </w:pPr>
            <w:del w:id="2450" w:author="Scott Cooper" w:date="2014-12-14T15:44:00Z">
              <w:r w:rsidRPr="00FC3248" w:rsidDel="00B032A1">
                <w:rPr>
                  <w:rFonts w:ascii="Times New Roman" w:hAnsi="Times New Roman" w:cs="Times New Roman"/>
                  <w:noProof/>
                  <w:sz w:val="20"/>
                  <w:szCs w:val="20"/>
                </w:rPr>
                <w:delText>0.05</w:delText>
              </w:r>
            </w:del>
          </w:p>
        </w:tc>
        <w:tc>
          <w:tcPr>
            <w:tcW w:w="2518" w:type="dxa"/>
            <w:vAlign w:val="center"/>
          </w:tcPr>
          <w:p w14:paraId="3F655EC8" w14:textId="77777777" w:rsidR="00DF73DF" w:rsidRPr="00FC3248" w:rsidRDefault="00DF73DF" w:rsidP="001A2577">
            <w:pPr>
              <w:jc w:val="center"/>
              <w:rPr>
                <w:rFonts w:ascii="Times New Roman" w:hAnsi="Times New Roman" w:cs="Times New Roman"/>
                <w:noProof/>
                <w:sz w:val="20"/>
                <w:szCs w:val="20"/>
              </w:rPr>
            </w:pPr>
          </w:p>
        </w:tc>
      </w:tr>
    </w:tbl>
    <w:p w14:paraId="10DA5436" w14:textId="6096CEB0" w:rsidR="00E64116" w:rsidRDefault="00E64116" w:rsidP="00FC3248">
      <w:pPr>
        <w:rPr>
          <w:rFonts w:ascii="Times New Roman" w:hAnsi="Times New Roman" w:cs="Times New Roman"/>
          <w:sz w:val="24"/>
          <w:szCs w:val="20"/>
        </w:rPr>
      </w:pPr>
      <w:r w:rsidRPr="001A2577">
        <w:rPr>
          <w:rFonts w:ascii="Times New Roman" w:hAnsi="Times New Roman" w:cs="Times New Roman"/>
          <w:sz w:val="24"/>
          <w:szCs w:val="20"/>
        </w:rPr>
        <w:t xml:space="preserve">Table </w:t>
      </w:r>
      <w:r w:rsidR="00595E64">
        <w:rPr>
          <w:rFonts w:ascii="Times New Roman" w:hAnsi="Times New Roman" w:cs="Times New Roman"/>
          <w:sz w:val="24"/>
          <w:szCs w:val="20"/>
        </w:rPr>
        <w:t>9</w:t>
      </w:r>
      <w:r w:rsidRPr="001A2577">
        <w:rPr>
          <w:rFonts w:ascii="Times New Roman" w:hAnsi="Times New Roman" w:cs="Times New Roman"/>
          <w:sz w:val="24"/>
          <w:szCs w:val="20"/>
        </w:rPr>
        <w:t xml:space="preserve">. </w:t>
      </w:r>
      <w:del w:id="2451" w:author="Scott Cooper" w:date="2014-12-14T15:43:00Z">
        <w:r w:rsidR="005D6295" w:rsidRPr="001A2577" w:rsidDel="00B032A1">
          <w:rPr>
            <w:rFonts w:ascii="Times New Roman" w:hAnsi="Times New Roman" w:cs="Times New Roman"/>
            <w:sz w:val="24"/>
            <w:szCs w:val="20"/>
          </w:rPr>
          <w:delText xml:space="preserve">For 2010 mesocosm experiment, </w:delText>
        </w:r>
        <w:r w:rsidRPr="001A2577" w:rsidDel="00B032A1">
          <w:rPr>
            <w:rFonts w:ascii="Times New Roman" w:hAnsi="Times New Roman" w:cs="Times New Roman"/>
            <w:sz w:val="24"/>
            <w:szCs w:val="20"/>
          </w:rPr>
          <w:delText xml:space="preserve">ANOVA table for </w:delText>
        </w:r>
        <w:r w:rsidR="005A189F" w:rsidRPr="001A2577" w:rsidDel="00B032A1">
          <w:rPr>
            <w:rFonts w:ascii="Times New Roman" w:hAnsi="Times New Roman" w:cs="Times New Roman"/>
            <w:sz w:val="24"/>
            <w:szCs w:val="20"/>
          </w:rPr>
          <w:delText xml:space="preserve">best fit linear mixed-effects </w:delText>
        </w:r>
        <w:r w:rsidRPr="001A2577" w:rsidDel="00B032A1">
          <w:rPr>
            <w:rFonts w:ascii="Times New Roman" w:hAnsi="Times New Roman" w:cs="Times New Roman"/>
            <w:sz w:val="24"/>
            <w:szCs w:val="20"/>
          </w:rPr>
          <w:delText xml:space="preserve">model of </w:delText>
        </w:r>
        <w:r w:rsidR="005A189F" w:rsidRPr="001A2577" w:rsidDel="00B032A1">
          <w:rPr>
            <w:rFonts w:ascii="Times New Roman" w:hAnsi="Times New Roman" w:cs="Times New Roman"/>
            <w:sz w:val="24"/>
            <w:szCs w:val="20"/>
          </w:rPr>
          <w:delText>log</w:delText>
        </w:r>
        <w:r w:rsidR="00CD0D7F" w:rsidRPr="001A2577" w:rsidDel="00B032A1">
          <w:rPr>
            <w:rFonts w:ascii="Times New Roman" w:hAnsi="Times New Roman" w:cs="Times New Roman"/>
            <w:sz w:val="24"/>
            <w:szCs w:val="20"/>
          </w:rPr>
          <w:delText>(</w:delText>
        </w:r>
        <w:r w:rsidRPr="001A2577" w:rsidDel="00B032A1">
          <w:rPr>
            <w:rFonts w:ascii="Times New Roman" w:hAnsi="Times New Roman" w:cs="Times New Roman"/>
            <w:sz w:val="24"/>
            <w:szCs w:val="20"/>
          </w:rPr>
          <w:delText>algal abundance</w:delText>
        </w:r>
        <w:r w:rsidR="00CD0D7F" w:rsidRPr="001A2577" w:rsidDel="00B032A1">
          <w:rPr>
            <w:rFonts w:ascii="Times New Roman" w:hAnsi="Times New Roman" w:cs="Times New Roman"/>
            <w:sz w:val="24"/>
            <w:szCs w:val="20"/>
          </w:rPr>
          <w:delText xml:space="preserve">), relative to </w:delText>
        </w:r>
        <w:r w:rsidR="005A189F" w:rsidRPr="001A2577" w:rsidDel="00B032A1">
          <w:rPr>
            <w:rFonts w:ascii="Times New Roman" w:hAnsi="Times New Roman" w:cs="Times New Roman"/>
            <w:sz w:val="24"/>
            <w:szCs w:val="20"/>
          </w:rPr>
          <w:delText xml:space="preserve">tadpole </w:delText>
        </w:r>
        <w:r w:rsidR="00CD0D7F" w:rsidRPr="001A2577" w:rsidDel="00B032A1">
          <w:rPr>
            <w:rFonts w:ascii="Times New Roman" w:hAnsi="Times New Roman" w:cs="Times New Roman"/>
            <w:sz w:val="24"/>
            <w:szCs w:val="20"/>
          </w:rPr>
          <w:delText xml:space="preserve">and mayfly </w:delText>
        </w:r>
        <w:r w:rsidR="005A189F" w:rsidRPr="001A2577" w:rsidDel="00B032A1">
          <w:rPr>
            <w:rFonts w:ascii="Times New Roman" w:hAnsi="Times New Roman" w:cs="Times New Roman"/>
            <w:sz w:val="24"/>
            <w:szCs w:val="20"/>
          </w:rPr>
          <w:delText>presence-absence</w:delText>
        </w:r>
        <w:r w:rsidR="00CD0D7F" w:rsidRPr="001A2577" w:rsidDel="00B032A1">
          <w:rPr>
            <w:rFonts w:ascii="Times New Roman" w:hAnsi="Times New Roman" w:cs="Times New Roman"/>
            <w:sz w:val="24"/>
            <w:szCs w:val="20"/>
          </w:rPr>
          <w:delText>, duration of algal growth, and initial log(algal abundance).</w:delText>
        </w:r>
      </w:del>
      <w:ins w:id="2452" w:author="Scott Cooper" w:date="2014-12-14T15:43:00Z">
        <w:r w:rsidR="00B032A1">
          <w:rPr>
            <w:rFonts w:ascii="Times New Roman" w:hAnsi="Times New Roman" w:cs="Times New Roman"/>
            <w:sz w:val="24"/>
            <w:szCs w:val="20"/>
          </w:rPr>
          <w:t xml:space="preserve">Why not use algal growth rates instead.  If you go with </w:t>
        </w:r>
        <w:proofErr w:type="gramStart"/>
        <w:r w:rsidR="00B032A1">
          <w:rPr>
            <w:rFonts w:ascii="Times New Roman" w:hAnsi="Times New Roman" w:cs="Times New Roman"/>
            <w:sz w:val="24"/>
            <w:szCs w:val="20"/>
          </w:rPr>
          <w:t>log(</w:t>
        </w:r>
        <w:proofErr w:type="gramEnd"/>
        <w:r w:rsidR="00B032A1">
          <w:rPr>
            <w:rFonts w:ascii="Times New Roman" w:hAnsi="Times New Roman" w:cs="Times New Roman"/>
            <w:sz w:val="24"/>
            <w:szCs w:val="20"/>
          </w:rPr>
          <w:t>algal biomass), the</w:t>
        </w:r>
      </w:ins>
      <w:ins w:id="2453" w:author="Scott Cooper" w:date="2014-12-14T15:44:00Z">
        <w:r w:rsidR="00B032A1">
          <w:rPr>
            <w:rFonts w:ascii="Times New Roman" w:hAnsi="Times New Roman" w:cs="Times New Roman"/>
            <w:sz w:val="24"/>
            <w:szCs w:val="20"/>
          </w:rPr>
          <w:t>n</w:t>
        </w:r>
      </w:ins>
      <w:ins w:id="2454" w:author="Scott Cooper" w:date="2014-12-14T15:43:00Z">
        <w:r w:rsidR="00B032A1">
          <w:rPr>
            <w:rFonts w:ascii="Times New Roman" w:hAnsi="Times New Roman" w:cs="Times New Roman"/>
            <w:sz w:val="24"/>
            <w:szCs w:val="20"/>
          </w:rPr>
          <w:t xml:space="preserve"> just rep</w:t>
        </w:r>
      </w:ins>
      <w:ins w:id="2455" w:author="Scott Cooper" w:date="2014-12-14T15:44:00Z">
        <w:r w:rsidR="00B032A1">
          <w:rPr>
            <w:rFonts w:ascii="Times New Roman" w:hAnsi="Times New Roman" w:cs="Times New Roman"/>
            <w:sz w:val="24"/>
            <w:szCs w:val="20"/>
          </w:rPr>
          <w:t>ort coefficients (and t and p values) in text or an appropriate figure legend.</w:t>
        </w:r>
      </w:ins>
    </w:p>
    <w:p w14:paraId="22DD64AD" w14:textId="77777777" w:rsidR="0059559C" w:rsidRPr="00FC3248" w:rsidRDefault="0059559C" w:rsidP="00FC3248">
      <w:pPr>
        <w:rPr>
          <w:rFonts w:ascii="Times New Roman" w:hAnsi="Times New Roman" w:cs="Times New Roman"/>
          <w:noProof/>
          <w:sz w:val="20"/>
          <w:szCs w:val="20"/>
        </w:rPr>
      </w:pPr>
    </w:p>
    <w:tbl>
      <w:tblPr>
        <w:tblStyle w:val="TableGrid"/>
        <w:tblW w:w="0" w:type="auto"/>
        <w:jc w:val="center"/>
        <w:tblLook w:val="04A0" w:firstRow="1" w:lastRow="0" w:firstColumn="1" w:lastColumn="0" w:noHBand="0" w:noVBand="1"/>
      </w:tblPr>
      <w:tblGrid>
        <w:gridCol w:w="2361"/>
        <w:gridCol w:w="2049"/>
        <w:gridCol w:w="810"/>
        <w:gridCol w:w="1080"/>
        <w:gridCol w:w="2448"/>
      </w:tblGrid>
      <w:tr w:rsidR="00D92651" w:rsidRPr="00FC3248" w14:paraId="12864DF2" w14:textId="77777777" w:rsidTr="001A2577">
        <w:trPr>
          <w:jc w:val="center"/>
        </w:trPr>
        <w:tc>
          <w:tcPr>
            <w:tcW w:w="2361" w:type="dxa"/>
            <w:vAlign w:val="center"/>
          </w:tcPr>
          <w:p w14:paraId="226BF826" w14:textId="77777777" w:rsidR="00D92651" w:rsidRPr="00FC3248" w:rsidRDefault="00D92651" w:rsidP="001A2577">
            <w:pPr>
              <w:jc w:val="center"/>
              <w:rPr>
                <w:rFonts w:ascii="Times New Roman" w:hAnsi="Times New Roman" w:cs="Times New Roman"/>
                <w:noProof/>
                <w:sz w:val="20"/>
                <w:szCs w:val="20"/>
              </w:rPr>
            </w:pPr>
          </w:p>
        </w:tc>
        <w:tc>
          <w:tcPr>
            <w:tcW w:w="2049" w:type="dxa"/>
            <w:vAlign w:val="center"/>
          </w:tcPr>
          <w:p w14:paraId="231B7F3B" w14:textId="772D3EF9" w:rsidR="00D92651" w:rsidRPr="00FC3248" w:rsidRDefault="00D92651" w:rsidP="001A2577">
            <w:pPr>
              <w:jc w:val="center"/>
              <w:rPr>
                <w:rFonts w:ascii="Times New Roman" w:hAnsi="Times New Roman" w:cs="Times New Roman"/>
                <w:noProof/>
                <w:sz w:val="20"/>
                <w:szCs w:val="20"/>
              </w:rPr>
            </w:pPr>
            <w:del w:id="2456" w:author="Scott Cooper" w:date="2014-12-14T15:46:00Z">
              <w:r w:rsidRPr="00FC3248" w:rsidDel="00B032A1">
                <w:rPr>
                  <w:rFonts w:ascii="Times New Roman" w:hAnsi="Times New Roman" w:cs="Times New Roman"/>
                  <w:noProof/>
                  <w:sz w:val="20"/>
                  <w:szCs w:val="20"/>
                </w:rPr>
                <w:delText>Linear model coefficient</w:delText>
              </w:r>
            </w:del>
          </w:p>
        </w:tc>
        <w:tc>
          <w:tcPr>
            <w:tcW w:w="810" w:type="dxa"/>
            <w:vAlign w:val="center"/>
          </w:tcPr>
          <w:p w14:paraId="70ECC177" w14:textId="7468E52F" w:rsidR="00D92651" w:rsidRPr="00FC3248" w:rsidRDefault="00FC2B70" w:rsidP="00AF721D">
            <w:pPr>
              <w:jc w:val="center"/>
              <w:rPr>
                <w:rFonts w:ascii="Times New Roman" w:hAnsi="Times New Roman" w:cs="Times New Roman"/>
                <w:noProof/>
                <w:sz w:val="20"/>
                <w:szCs w:val="20"/>
              </w:rPr>
            </w:pPr>
            <w:del w:id="2457" w:author="Scott Cooper" w:date="2014-12-14T15:46:00Z">
              <w:r w:rsidRPr="00FC3248" w:rsidDel="00B032A1">
                <w:rPr>
                  <w:rFonts w:ascii="Times New Roman" w:hAnsi="Times New Roman" w:cs="Times New Roman"/>
                  <w:noProof/>
                  <w:sz w:val="20"/>
                  <w:szCs w:val="20"/>
                </w:rPr>
                <w:delText>t</w:delText>
              </w:r>
              <w:r w:rsidRPr="00FC3248" w:rsidDel="00B032A1">
                <w:rPr>
                  <w:rFonts w:ascii="Times New Roman" w:hAnsi="Times New Roman" w:cs="Times New Roman"/>
                  <w:noProof/>
                  <w:sz w:val="20"/>
                  <w:szCs w:val="20"/>
                  <w:vertAlign w:val="subscript"/>
                </w:rPr>
                <w:delText>26</w:delText>
              </w:r>
            </w:del>
          </w:p>
        </w:tc>
        <w:tc>
          <w:tcPr>
            <w:tcW w:w="1080" w:type="dxa"/>
            <w:vAlign w:val="center"/>
          </w:tcPr>
          <w:p w14:paraId="45C6D390" w14:textId="5F26EE1A" w:rsidR="00D92651" w:rsidRPr="00FC3248" w:rsidRDefault="00D92651" w:rsidP="001A2577">
            <w:pPr>
              <w:jc w:val="center"/>
              <w:rPr>
                <w:rFonts w:ascii="Times New Roman" w:hAnsi="Times New Roman" w:cs="Times New Roman"/>
                <w:noProof/>
                <w:sz w:val="20"/>
                <w:szCs w:val="20"/>
              </w:rPr>
            </w:pPr>
            <w:del w:id="2458" w:author="Scott Cooper" w:date="2014-12-14T15:46:00Z">
              <w:r w:rsidRPr="00FC3248" w:rsidDel="00B032A1">
                <w:rPr>
                  <w:rFonts w:ascii="Times New Roman" w:hAnsi="Times New Roman" w:cs="Times New Roman"/>
                  <w:noProof/>
                  <w:sz w:val="20"/>
                  <w:szCs w:val="20"/>
                </w:rPr>
                <w:delText>p-value</w:delText>
              </w:r>
            </w:del>
          </w:p>
        </w:tc>
        <w:tc>
          <w:tcPr>
            <w:tcW w:w="2448" w:type="dxa"/>
            <w:vAlign w:val="center"/>
          </w:tcPr>
          <w:p w14:paraId="77AF135A" w14:textId="0F342974" w:rsidR="00D92651" w:rsidRPr="00FC3248" w:rsidRDefault="00D92651" w:rsidP="001A2577">
            <w:pPr>
              <w:jc w:val="center"/>
              <w:rPr>
                <w:rFonts w:ascii="Times New Roman" w:hAnsi="Times New Roman" w:cs="Times New Roman"/>
                <w:noProof/>
                <w:sz w:val="20"/>
                <w:szCs w:val="20"/>
              </w:rPr>
            </w:pPr>
            <w:del w:id="2459" w:author="Scott Cooper" w:date="2014-12-14T15:46:00Z">
              <w:r w:rsidRPr="00FC3248" w:rsidDel="00B032A1">
                <w:rPr>
                  <w:rFonts w:ascii="Times New Roman" w:hAnsi="Times New Roman" w:cs="Times New Roman"/>
                  <w:noProof/>
                  <w:sz w:val="20"/>
                  <w:szCs w:val="20"/>
                </w:rPr>
                <w:delText>Variance</w:delText>
              </w:r>
            </w:del>
          </w:p>
        </w:tc>
      </w:tr>
      <w:tr w:rsidR="00D92651" w:rsidRPr="00FC3248" w14:paraId="2E02EF1D" w14:textId="77777777" w:rsidTr="001A2577">
        <w:trPr>
          <w:jc w:val="center"/>
        </w:trPr>
        <w:tc>
          <w:tcPr>
            <w:tcW w:w="2361" w:type="dxa"/>
            <w:vAlign w:val="center"/>
          </w:tcPr>
          <w:p w14:paraId="45690645" w14:textId="317C096E" w:rsidR="00D92651" w:rsidRPr="00FC3248" w:rsidRDefault="00D92651" w:rsidP="001A2577">
            <w:pPr>
              <w:jc w:val="center"/>
              <w:rPr>
                <w:rFonts w:ascii="Times New Roman" w:hAnsi="Times New Roman" w:cs="Times New Roman"/>
                <w:noProof/>
                <w:sz w:val="20"/>
                <w:szCs w:val="20"/>
              </w:rPr>
            </w:pPr>
            <w:del w:id="2460" w:author="Scott Cooper" w:date="2014-12-14T15:46:00Z">
              <w:r w:rsidRPr="00FC3248" w:rsidDel="00B032A1">
                <w:rPr>
                  <w:rFonts w:ascii="Times New Roman" w:hAnsi="Times New Roman" w:cs="Times New Roman"/>
                  <w:noProof/>
                  <w:sz w:val="20"/>
                  <w:szCs w:val="20"/>
                </w:rPr>
                <w:delText>Tadpole Presence</w:delText>
              </w:r>
            </w:del>
          </w:p>
        </w:tc>
        <w:tc>
          <w:tcPr>
            <w:tcW w:w="2049" w:type="dxa"/>
            <w:vAlign w:val="center"/>
          </w:tcPr>
          <w:p w14:paraId="6922583C" w14:textId="4CC15F91" w:rsidR="00D92651" w:rsidRPr="00FC3248" w:rsidRDefault="00D92651" w:rsidP="001A2577">
            <w:pPr>
              <w:jc w:val="center"/>
              <w:rPr>
                <w:rFonts w:ascii="Times New Roman" w:hAnsi="Times New Roman" w:cs="Times New Roman"/>
                <w:noProof/>
                <w:sz w:val="20"/>
                <w:szCs w:val="20"/>
              </w:rPr>
            </w:pPr>
            <w:del w:id="2461" w:author="Scott Cooper" w:date="2014-12-14T15:46:00Z">
              <w:r w:rsidRPr="00FC3248" w:rsidDel="00B032A1">
                <w:rPr>
                  <w:rFonts w:ascii="Times New Roman" w:hAnsi="Times New Roman" w:cs="Times New Roman"/>
                  <w:noProof/>
                  <w:sz w:val="20"/>
                  <w:szCs w:val="20"/>
                </w:rPr>
                <w:delText xml:space="preserve">-0.02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0.02</w:delText>
              </w:r>
            </w:del>
          </w:p>
        </w:tc>
        <w:tc>
          <w:tcPr>
            <w:tcW w:w="810" w:type="dxa"/>
            <w:vAlign w:val="center"/>
          </w:tcPr>
          <w:p w14:paraId="659FE776" w14:textId="45E0E8CB" w:rsidR="00D92651" w:rsidRPr="00FC3248" w:rsidRDefault="00D92651" w:rsidP="001A2577">
            <w:pPr>
              <w:jc w:val="center"/>
              <w:rPr>
                <w:rFonts w:ascii="Times New Roman" w:hAnsi="Times New Roman" w:cs="Times New Roman"/>
                <w:noProof/>
                <w:sz w:val="20"/>
                <w:szCs w:val="20"/>
              </w:rPr>
            </w:pPr>
            <w:del w:id="2462" w:author="Scott Cooper" w:date="2014-12-14T15:46:00Z">
              <w:r w:rsidRPr="00FC3248" w:rsidDel="00B032A1">
                <w:rPr>
                  <w:rFonts w:ascii="Times New Roman" w:hAnsi="Times New Roman" w:cs="Times New Roman"/>
                  <w:noProof/>
                  <w:sz w:val="20"/>
                  <w:szCs w:val="20"/>
                </w:rPr>
                <w:delText>-1.2</w:delText>
              </w:r>
            </w:del>
          </w:p>
        </w:tc>
        <w:tc>
          <w:tcPr>
            <w:tcW w:w="1080" w:type="dxa"/>
            <w:vAlign w:val="center"/>
          </w:tcPr>
          <w:p w14:paraId="427F88C3" w14:textId="4E4EF384" w:rsidR="00D92651" w:rsidRPr="00FC3248" w:rsidRDefault="00D92651" w:rsidP="001A2577">
            <w:pPr>
              <w:jc w:val="center"/>
              <w:rPr>
                <w:rFonts w:ascii="Times New Roman" w:hAnsi="Times New Roman" w:cs="Times New Roman"/>
                <w:noProof/>
                <w:sz w:val="20"/>
                <w:szCs w:val="20"/>
              </w:rPr>
            </w:pPr>
            <w:del w:id="2463" w:author="Scott Cooper" w:date="2014-12-14T15:46:00Z">
              <w:r w:rsidRPr="00FC3248" w:rsidDel="00B032A1">
                <w:rPr>
                  <w:rFonts w:ascii="Times New Roman" w:hAnsi="Times New Roman" w:cs="Times New Roman"/>
                  <w:noProof/>
                  <w:sz w:val="20"/>
                  <w:szCs w:val="20"/>
                </w:rPr>
                <w:delText>0.25</w:delText>
              </w:r>
            </w:del>
          </w:p>
        </w:tc>
        <w:tc>
          <w:tcPr>
            <w:tcW w:w="2448" w:type="dxa"/>
            <w:vAlign w:val="center"/>
          </w:tcPr>
          <w:p w14:paraId="31AE7416" w14:textId="221176F1" w:rsidR="00D92651" w:rsidRPr="00FC3248" w:rsidDel="00B032A1" w:rsidRDefault="00D92651" w:rsidP="001A2577">
            <w:pPr>
              <w:jc w:val="center"/>
              <w:rPr>
                <w:del w:id="2464" w:author="Scott Cooper" w:date="2014-12-14T15:46:00Z"/>
                <w:rFonts w:ascii="Times New Roman" w:hAnsi="Times New Roman" w:cs="Times New Roman"/>
                <w:noProof/>
                <w:sz w:val="20"/>
                <w:szCs w:val="20"/>
              </w:rPr>
            </w:pPr>
            <w:del w:id="2465" w:author="Scott Cooper" w:date="2014-12-14T15:46:00Z">
              <w:r w:rsidRPr="00FC3248" w:rsidDel="00B032A1">
                <w:rPr>
                  <w:rFonts w:ascii="Calibri" w:hAnsi="Calibri" w:cs="Times New Roman"/>
                  <w:noProof/>
                  <w:sz w:val="20"/>
                  <w:szCs w:val="20"/>
                </w:rPr>
                <w:delText>σ</w:delText>
              </w:r>
              <w:r w:rsidRPr="00FC3248" w:rsidDel="00B032A1">
                <w:rPr>
                  <w:rFonts w:ascii="Times New Roman" w:hAnsi="Times New Roman" w:cs="Times New Roman"/>
                  <w:noProof/>
                  <w:sz w:val="20"/>
                  <w:szCs w:val="20"/>
                  <w:vertAlign w:val="subscript"/>
                </w:rPr>
                <w:delText>no tadpoles</w:delText>
              </w:r>
              <w:r w:rsidRPr="00FC3248" w:rsidDel="00B032A1">
                <w:rPr>
                  <w:rFonts w:ascii="Times New Roman" w:hAnsi="Times New Roman" w:cs="Times New Roman"/>
                  <w:noProof/>
                  <w:sz w:val="20"/>
                  <w:szCs w:val="20"/>
                </w:rPr>
                <w:delText xml:space="preserve"> = 0.44</w:delText>
              </w:r>
              <w:r w:rsidRPr="00FC3248" w:rsidDel="00B032A1">
                <w:rPr>
                  <w:rFonts w:ascii="Times New Roman" w:hAnsi="Times New Roman" w:cs="Times New Roman"/>
                  <w:noProof/>
                  <w:sz w:val="20"/>
                  <w:szCs w:val="20"/>
                  <w:vertAlign w:val="superscript"/>
                </w:rPr>
                <w:delText>2</w:delText>
              </w:r>
            </w:del>
          </w:p>
          <w:p w14:paraId="0CA84244" w14:textId="79019F73" w:rsidR="00D92651" w:rsidRPr="00FC3248" w:rsidRDefault="00D92651" w:rsidP="001A2577">
            <w:pPr>
              <w:jc w:val="center"/>
              <w:rPr>
                <w:rFonts w:ascii="Times New Roman" w:hAnsi="Times New Roman" w:cs="Times New Roman"/>
                <w:noProof/>
                <w:sz w:val="20"/>
                <w:szCs w:val="20"/>
              </w:rPr>
            </w:pPr>
            <w:del w:id="2466" w:author="Scott Cooper" w:date="2014-12-14T15:46:00Z">
              <w:r w:rsidRPr="00FC3248" w:rsidDel="00B032A1">
                <w:rPr>
                  <w:rFonts w:ascii="Calibri" w:hAnsi="Calibri" w:cs="Times New Roman"/>
                  <w:noProof/>
                  <w:sz w:val="20"/>
                  <w:szCs w:val="20"/>
                </w:rPr>
                <w:delText>σ</w:delText>
              </w:r>
              <w:r w:rsidRPr="00FC3248" w:rsidDel="00B032A1">
                <w:rPr>
                  <w:rFonts w:ascii="Times New Roman" w:hAnsi="Times New Roman" w:cs="Times New Roman"/>
                  <w:noProof/>
                  <w:sz w:val="20"/>
                  <w:szCs w:val="20"/>
                  <w:vertAlign w:val="subscript"/>
                </w:rPr>
                <w:delText>tadpoles present</w:delText>
              </w:r>
              <w:r w:rsidRPr="00FC3248" w:rsidDel="00B032A1">
                <w:rPr>
                  <w:rFonts w:ascii="Times New Roman" w:hAnsi="Times New Roman" w:cs="Times New Roman"/>
                  <w:noProof/>
                  <w:sz w:val="20"/>
                  <w:szCs w:val="20"/>
                </w:rPr>
                <w:delText xml:space="preserve"> = 0.73</w:delText>
              </w:r>
              <w:r w:rsidRPr="00FC3248" w:rsidDel="00B032A1">
                <w:rPr>
                  <w:rFonts w:ascii="Times New Roman" w:hAnsi="Times New Roman" w:cs="Times New Roman"/>
                  <w:noProof/>
                  <w:sz w:val="20"/>
                  <w:szCs w:val="20"/>
                  <w:vertAlign w:val="superscript"/>
                </w:rPr>
                <w:delText>2</w:delText>
              </w:r>
            </w:del>
          </w:p>
        </w:tc>
      </w:tr>
      <w:tr w:rsidR="00D92651" w:rsidRPr="00FC3248" w14:paraId="3CD7BDA5" w14:textId="77777777" w:rsidTr="001A2577">
        <w:trPr>
          <w:jc w:val="center"/>
        </w:trPr>
        <w:tc>
          <w:tcPr>
            <w:tcW w:w="2361" w:type="dxa"/>
            <w:vAlign w:val="center"/>
          </w:tcPr>
          <w:p w14:paraId="419BFF28" w14:textId="49F63131" w:rsidR="00D92651" w:rsidRPr="00FC3248" w:rsidRDefault="00D92651" w:rsidP="001A2577">
            <w:pPr>
              <w:jc w:val="center"/>
              <w:rPr>
                <w:rFonts w:ascii="Times New Roman" w:hAnsi="Times New Roman" w:cs="Times New Roman"/>
                <w:noProof/>
                <w:sz w:val="20"/>
                <w:szCs w:val="20"/>
              </w:rPr>
            </w:pPr>
            <w:del w:id="2467" w:author="Scott Cooper" w:date="2014-12-14T15:46:00Z">
              <w:r w:rsidRPr="00FC3248" w:rsidDel="00B032A1">
                <w:rPr>
                  <w:rFonts w:ascii="Times New Roman" w:hAnsi="Times New Roman" w:cs="Times New Roman"/>
                  <w:noProof/>
                  <w:sz w:val="20"/>
                  <w:szCs w:val="20"/>
                </w:rPr>
                <w:delText>Final Mayfly Abundance</w:delText>
              </w:r>
            </w:del>
          </w:p>
        </w:tc>
        <w:tc>
          <w:tcPr>
            <w:tcW w:w="2049" w:type="dxa"/>
            <w:vAlign w:val="center"/>
          </w:tcPr>
          <w:p w14:paraId="18987049" w14:textId="116AD190" w:rsidR="00D92651" w:rsidRPr="00FC3248" w:rsidRDefault="00D92651" w:rsidP="001A2577">
            <w:pPr>
              <w:jc w:val="center"/>
              <w:rPr>
                <w:rFonts w:ascii="Times New Roman" w:hAnsi="Times New Roman" w:cs="Times New Roman"/>
                <w:noProof/>
                <w:sz w:val="20"/>
                <w:szCs w:val="20"/>
              </w:rPr>
            </w:pPr>
            <w:del w:id="2468" w:author="Scott Cooper" w:date="2014-12-14T15:46:00Z">
              <w:r w:rsidRPr="00FC3248" w:rsidDel="00B032A1">
                <w:rPr>
                  <w:rFonts w:ascii="Times New Roman" w:hAnsi="Times New Roman" w:cs="Times New Roman"/>
                  <w:noProof/>
                  <w:sz w:val="20"/>
                  <w:szCs w:val="20"/>
                </w:rPr>
                <w:delText xml:space="preserve">0.003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0.002</w:delText>
              </w:r>
            </w:del>
          </w:p>
        </w:tc>
        <w:tc>
          <w:tcPr>
            <w:tcW w:w="810" w:type="dxa"/>
            <w:vAlign w:val="center"/>
          </w:tcPr>
          <w:p w14:paraId="2B185053" w14:textId="7165B411" w:rsidR="00D92651" w:rsidRPr="00FC3248" w:rsidRDefault="00D92651" w:rsidP="001A2577">
            <w:pPr>
              <w:jc w:val="center"/>
              <w:rPr>
                <w:rFonts w:ascii="Times New Roman" w:hAnsi="Times New Roman" w:cs="Times New Roman"/>
                <w:noProof/>
                <w:sz w:val="20"/>
                <w:szCs w:val="20"/>
              </w:rPr>
            </w:pPr>
            <w:del w:id="2469" w:author="Scott Cooper" w:date="2014-12-14T15:46:00Z">
              <w:r w:rsidRPr="00FC3248" w:rsidDel="00B032A1">
                <w:rPr>
                  <w:rFonts w:ascii="Times New Roman" w:hAnsi="Times New Roman" w:cs="Times New Roman"/>
                  <w:noProof/>
                  <w:sz w:val="20"/>
                  <w:szCs w:val="20"/>
                </w:rPr>
                <w:delText>1.4</w:delText>
              </w:r>
            </w:del>
          </w:p>
        </w:tc>
        <w:tc>
          <w:tcPr>
            <w:tcW w:w="1080" w:type="dxa"/>
            <w:vAlign w:val="center"/>
          </w:tcPr>
          <w:p w14:paraId="5ECE55A5" w14:textId="7E828CEF" w:rsidR="00D92651" w:rsidRPr="00FC3248" w:rsidRDefault="00D92651" w:rsidP="001A2577">
            <w:pPr>
              <w:jc w:val="center"/>
              <w:rPr>
                <w:rFonts w:ascii="Times New Roman" w:hAnsi="Times New Roman" w:cs="Times New Roman"/>
                <w:noProof/>
                <w:sz w:val="20"/>
                <w:szCs w:val="20"/>
              </w:rPr>
            </w:pPr>
            <w:del w:id="2470" w:author="Scott Cooper" w:date="2014-12-14T15:46:00Z">
              <w:r w:rsidRPr="00FC3248" w:rsidDel="00B032A1">
                <w:rPr>
                  <w:rFonts w:ascii="Times New Roman" w:hAnsi="Times New Roman" w:cs="Times New Roman"/>
                  <w:noProof/>
                  <w:sz w:val="20"/>
                  <w:szCs w:val="20"/>
                </w:rPr>
                <w:delText>0.18</w:delText>
              </w:r>
            </w:del>
          </w:p>
        </w:tc>
        <w:tc>
          <w:tcPr>
            <w:tcW w:w="2448" w:type="dxa"/>
            <w:vAlign w:val="center"/>
          </w:tcPr>
          <w:p w14:paraId="2CB87E73" w14:textId="77777777" w:rsidR="00D92651" w:rsidRPr="00FC3248" w:rsidRDefault="00D92651" w:rsidP="001A2577">
            <w:pPr>
              <w:jc w:val="center"/>
              <w:rPr>
                <w:rFonts w:ascii="Times New Roman" w:hAnsi="Times New Roman" w:cs="Times New Roman"/>
                <w:noProof/>
                <w:sz w:val="20"/>
                <w:szCs w:val="20"/>
              </w:rPr>
            </w:pPr>
          </w:p>
        </w:tc>
      </w:tr>
      <w:tr w:rsidR="00D92651" w:rsidRPr="00FC3248" w14:paraId="30047CC4" w14:textId="77777777" w:rsidTr="001A2577">
        <w:trPr>
          <w:jc w:val="center"/>
        </w:trPr>
        <w:tc>
          <w:tcPr>
            <w:tcW w:w="2361" w:type="dxa"/>
            <w:vAlign w:val="center"/>
          </w:tcPr>
          <w:p w14:paraId="3B9341CD" w14:textId="40D3286E" w:rsidR="00D92651" w:rsidRPr="00FC3248" w:rsidRDefault="00D92651" w:rsidP="001A2577">
            <w:pPr>
              <w:jc w:val="center"/>
              <w:rPr>
                <w:rFonts w:ascii="Times New Roman" w:hAnsi="Times New Roman" w:cs="Times New Roman"/>
                <w:noProof/>
                <w:sz w:val="20"/>
                <w:szCs w:val="20"/>
              </w:rPr>
            </w:pPr>
            <w:del w:id="2471" w:author="Scott Cooper" w:date="2014-12-14T15:46:00Z">
              <w:r w:rsidRPr="00FC3248" w:rsidDel="00B032A1">
                <w:rPr>
                  <w:rFonts w:ascii="Times New Roman" w:hAnsi="Times New Roman" w:cs="Times New Roman"/>
                  <w:noProof/>
                  <w:sz w:val="20"/>
                  <w:szCs w:val="20"/>
                </w:rPr>
                <w:delText>Tadpole Presence x Final Mayfly Abundance</w:delText>
              </w:r>
            </w:del>
          </w:p>
        </w:tc>
        <w:tc>
          <w:tcPr>
            <w:tcW w:w="2049" w:type="dxa"/>
            <w:vAlign w:val="center"/>
          </w:tcPr>
          <w:p w14:paraId="1B502DAA" w14:textId="3D2EA094" w:rsidR="00D92651" w:rsidRPr="00FC3248" w:rsidRDefault="00D92651" w:rsidP="001A2577">
            <w:pPr>
              <w:jc w:val="center"/>
              <w:rPr>
                <w:rFonts w:ascii="Times New Roman" w:hAnsi="Times New Roman" w:cs="Times New Roman"/>
                <w:noProof/>
                <w:sz w:val="20"/>
                <w:szCs w:val="20"/>
              </w:rPr>
            </w:pPr>
            <w:del w:id="2472" w:author="Scott Cooper" w:date="2014-12-14T15:46:00Z">
              <w:r w:rsidRPr="00FC3248" w:rsidDel="00B032A1">
                <w:rPr>
                  <w:rFonts w:ascii="Times New Roman" w:hAnsi="Times New Roman" w:cs="Times New Roman"/>
                  <w:noProof/>
                  <w:sz w:val="20"/>
                  <w:szCs w:val="20"/>
                </w:rPr>
                <w:delText xml:space="preserve">0.05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0.014</w:delText>
              </w:r>
            </w:del>
          </w:p>
        </w:tc>
        <w:tc>
          <w:tcPr>
            <w:tcW w:w="810" w:type="dxa"/>
            <w:vAlign w:val="center"/>
          </w:tcPr>
          <w:p w14:paraId="6DF4A494" w14:textId="549F46B9" w:rsidR="00D92651" w:rsidRPr="00FC3248" w:rsidRDefault="00D92651" w:rsidP="001A2577">
            <w:pPr>
              <w:jc w:val="center"/>
              <w:rPr>
                <w:rFonts w:ascii="Times New Roman" w:hAnsi="Times New Roman" w:cs="Times New Roman"/>
                <w:noProof/>
                <w:sz w:val="20"/>
                <w:szCs w:val="20"/>
              </w:rPr>
            </w:pPr>
            <w:del w:id="2473" w:author="Scott Cooper" w:date="2014-12-14T15:46:00Z">
              <w:r w:rsidRPr="00FC3248" w:rsidDel="00B032A1">
                <w:rPr>
                  <w:rFonts w:ascii="Times New Roman" w:hAnsi="Times New Roman" w:cs="Times New Roman"/>
                  <w:noProof/>
                  <w:sz w:val="20"/>
                  <w:szCs w:val="20"/>
                </w:rPr>
                <w:delText>3.6</w:delText>
              </w:r>
            </w:del>
          </w:p>
        </w:tc>
        <w:tc>
          <w:tcPr>
            <w:tcW w:w="1080" w:type="dxa"/>
            <w:vAlign w:val="center"/>
          </w:tcPr>
          <w:p w14:paraId="5D5AA917" w14:textId="04CA0144" w:rsidR="00D92651" w:rsidRPr="00FC3248" w:rsidRDefault="00D92651" w:rsidP="001A2577">
            <w:pPr>
              <w:jc w:val="center"/>
              <w:rPr>
                <w:rFonts w:ascii="Times New Roman" w:hAnsi="Times New Roman" w:cs="Times New Roman"/>
                <w:noProof/>
                <w:sz w:val="20"/>
                <w:szCs w:val="20"/>
              </w:rPr>
            </w:pPr>
            <w:del w:id="2474" w:author="Scott Cooper" w:date="2014-12-14T15:46:00Z">
              <w:r w:rsidRPr="00FC3248" w:rsidDel="00B032A1">
                <w:rPr>
                  <w:rFonts w:ascii="Times New Roman" w:hAnsi="Times New Roman" w:cs="Times New Roman"/>
                  <w:noProof/>
                  <w:sz w:val="20"/>
                  <w:szCs w:val="20"/>
                </w:rPr>
                <w:delText>0.002</w:delText>
              </w:r>
            </w:del>
          </w:p>
        </w:tc>
        <w:tc>
          <w:tcPr>
            <w:tcW w:w="2448" w:type="dxa"/>
            <w:vAlign w:val="center"/>
          </w:tcPr>
          <w:p w14:paraId="7A15C3C6" w14:textId="77777777" w:rsidR="00D92651" w:rsidRPr="00FC3248" w:rsidRDefault="00D92651" w:rsidP="001A2577">
            <w:pPr>
              <w:jc w:val="center"/>
              <w:rPr>
                <w:rFonts w:ascii="Times New Roman" w:hAnsi="Times New Roman" w:cs="Times New Roman"/>
                <w:noProof/>
                <w:sz w:val="20"/>
                <w:szCs w:val="20"/>
              </w:rPr>
            </w:pPr>
          </w:p>
        </w:tc>
      </w:tr>
      <w:tr w:rsidR="00D92651" w:rsidRPr="00FC3248" w14:paraId="72622F3F" w14:textId="77777777" w:rsidTr="001A2577">
        <w:trPr>
          <w:jc w:val="center"/>
        </w:trPr>
        <w:tc>
          <w:tcPr>
            <w:tcW w:w="2361" w:type="dxa"/>
            <w:vAlign w:val="center"/>
          </w:tcPr>
          <w:p w14:paraId="37332C2B" w14:textId="605181F8" w:rsidR="00D92651" w:rsidRPr="00FC3248" w:rsidRDefault="00D92651" w:rsidP="001A2577">
            <w:pPr>
              <w:jc w:val="center"/>
              <w:rPr>
                <w:rFonts w:ascii="Times New Roman" w:hAnsi="Times New Roman" w:cs="Times New Roman"/>
                <w:noProof/>
                <w:sz w:val="20"/>
                <w:szCs w:val="20"/>
              </w:rPr>
            </w:pPr>
            <w:del w:id="2475" w:author="Scott Cooper" w:date="2014-12-14T15:46:00Z">
              <w:r w:rsidRPr="00FC3248" w:rsidDel="00B032A1">
                <w:rPr>
                  <w:rFonts w:ascii="Times New Roman" w:hAnsi="Times New Roman" w:cs="Times New Roman"/>
                  <w:noProof/>
                  <w:sz w:val="20"/>
                  <w:szCs w:val="20"/>
                </w:rPr>
                <w:delText>Duration of algal growth</w:delText>
              </w:r>
            </w:del>
          </w:p>
        </w:tc>
        <w:tc>
          <w:tcPr>
            <w:tcW w:w="2049" w:type="dxa"/>
            <w:vAlign w:val="center"/>
          </w:tcPr>
          <w:p w14:paraId="4132339B" w14:textId="54AF3357" w:rsidR="00D92651" w:rsidRPr="00FC3248" w:rsidRDefault="00D92651" w:rsidP="001A2577">
            <w:pPr>
              <w:jc w:val="center"/>
              <w:rPr>
                <w:rFonts w:ascii="Times New Roman" w:hAnsi="Times New Roman" w:cs="Times New Roman"/>
                <w:noProof/>
                <w:sz w:val="20"/>
                <w:szCs w:val="20"/>
              </w:rPr>
            </w:pPr>
            <w:del w:id="2476" w:author="Scott Cooper" w:date="2014-12-14T15:46:00Z">
              <w:r w:rsidRPr="00FC3248" w:rsidDel="00B032A1">
                <w:rPr>
                  <w:rFonts w:ascii="Times New Roman" w:hAnsi="Times New Roman" w:cs="Times New Roman"/>
                  <w:noProof/>
                  <w:sz w:val="20"/>
                  <w:szCs w:val="20"/>
                </w:rPr>
                <w:delText xml:space="preserve">0.71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0.28</w:delText>
              </w:r>
            </w:del>
          </w:p>
        </w:tc>
        <w:tc>
          <w:tcPr>
            <w:tcW w:w="810" w:type="dxa"/>
            <w:vAlign w:val="center"/>
          </w:tcPr>
          <w:p w14:paraId="3DF28DD0" w14:textId="7087A15E" w:rsidR="00D92651" w:rsidRPr="00FC3248" w:rsidRDefault="00D92651" w:rsidP="001A2577">
            <w:pPr>
              <w:jc w:val="center"/>
              <w:rPr>
                <w:rFonts w:ascii="Times New Roman" w:hAnsi="Times New Roman" w:cs="Times New Roman"/>
                <w:noProof/>
                <w:sz w:val="20"/>
                <w:szCs w:val="20"/>
              </w:rPr>
            </w:pPr>
            <w:del w:id="2477" w:author="Scott Cooper" w:date="2014-12-14T15:46:00Z">
              <w:r w:rsidRPr="00FC3248" w:rsidDel="00B032A1">
                <w:rPr>
                  <w:rFonts w:ascii="Times New Roman" w:hAnsi="Times New Roman" w:cs="Times New Roman"/>
                  <w:noProof/>
                  <w:sz w:val="20"/>
                  <w:szCs w:val="20"/>
                </w:rPr>
                <w:delText>2.5</w:delText>
              </w:r>
            </w:del>
          </w:p>
        </w:tc>
        <w:tc>
          <w:tcPr>
            <w:tcW w:w="1080" w:type="dxa"/>
            <w:vAlign w:val="center"/>
          </w:tcPr>
          <w:p w14:paraId="1D372980" w14:textId="7FC2D58E" w:rsidR="00D92651" w:rsidRPr="00FC3248" w:rsidRDefault="00D92651" w:rsidP="001A2577">
            <w:pPr>
              <w:jc w:val="center"/>
              <w:rPr>
                <w:rFonts w:ascii="Times New Roman" w:hAnsi="Times New Roman" w:cs="Times New Roman"/>
                <w:noProof/>
                <w:sz w:val="20"/>
                <w:szCs w:val="20"/>
              </w:rPr>
            </w:pPr>
            <w:del w:id="2478" w:author="Scott Cooper" w:date="2014-12-14T15:46:00Z">
              <w:r w:rsidRPr="00FC3248" w:rsidDel="00B032A1">
                <w:rPr>
                  <w:rFonts w:ascii="Times New Roman" w:hAnsi="Times New Roman" w:cs="Times New Roman"/>
                  <w:noProof/>
                  <w:sz w:val="20"/>
                  <w:szCs w:val="20"/>
                </w:rPr>
                <w:delText>0.02</w:delText>
              </w:r>
            </w:del>
          </w:p>
        </w:tc>
        <w:tc>
          <w:tcPr>
            <w:tcW w:w="2448" w:type="dxa"/>
            <w:vAlign w:val="center"/>
          </w:tcPr>
          <w:p w14:paraId="683FCB2B" w14:textId="77777777" w:rsidR="00D92651" w:rsidRPr="00FC3248" w:rsidRDefault="00D92651" w:rsidP="001A2577">
            <w:pPr>
              <w:jc w:val="center"/>
              <w:rPr>
                <w:rFonts w:ascii="Times New Roman" w:hAnsi="Times New Roman" w:cs="Times New Roman"/>
                <w:noProof/>
                <w:sz w:val="20"/>
                <w:szCs w:val="20"/>
              </w:rPr>
            </w:pPr>
          </w:p>
        </w:tc>
      </w:tr>
      <w:tr w:rsidR="00D92651" w:rsidRPr="00FC3248" w14:paraId="0EA150FB" w14:textId="77777777" w:rsidTr="001A2577">
        <w:trPr>
          <w:jc w:val="center"/>
        </w:trPr>
        <w:tc>
          <w:tcPr>
            <w:tcW w:w="2361" w:type="dxa"/>
            <w:vAlign w:val="center"/>
          </w:tcPr>
          <w:p w14:paraId="3BBB830A" w14:textId="470BFC95" w:rsidR="00D92651" w:rsidRPr="00FC3248" w:rsidRDefault="0044764E" w:rsidP="001A2577">
            <w:pPr>
              <w:jc w:val="center"/>
              <w:rPr>
                <w:rFonts w:ascii="Times New Roman" w:hAnsi="Times New Roman" w:cs="Times New Roman"/>
                <w:noProof/>
                <w:sz w:val="20"/>
                <w:szCs w:val="20"/>
              </w:rPr>
            </w:pPr>
            <w:del w:id="2479" w:author="Scott Cooper" w:date="2014-12-14T15:46:00Z">
              <w:r w:rsidRPr="00FC3248" w:rsidDel="00B032A1">
                <w:rPr>
                  <w:rFonts w:ascii="Times New Roman" w:hAnsi="Times New Roman" w:cs="Times New Roman"/>
                  <w:noProof/>
                  <w:sz w:val="20"/>
                  <w:szCs w:val="20"/>
                </w:rPr>
                <w:delText>Log(</w:delText>
              </w:r>
              <w:r w:rsidR="00D92651" w:rsidRPr="00FC3248" w:rsidDel="00B032A1">
                <w:rPr>
                  <w:rFonts w:ascii="Times New Roman" w:hAnsi="Times New Roman" w:cs="Times New Roman"/>
                  <w:noProof/>
                  <w:sz w:val="20"/>
                  <w:szCs w:val="20"/>
                </w:rPr>
                <w:delText>Initial algal abundance</w:delText>
              </w:r>
              <w:r w:rsidRPr="00FC3248" w:rsidDel="00B032A1">
                <w:rPr>
                  <w:rFonts w:ascii="Times New Roman" w:hAnsi="Times New Roman" w:cs="Times New Roman"/>
                  <w:noProof/>
                  <w:sz w:val="20"/>
                  <w:szCs w:val="20"/>
                </w:rPr>
                <w:delText>)</w:delText>
              </w:r>
            </w:del>
          </w:p>
        </w:tc>
        <w:tc>
          <w:tcPr>
            <w:tcW w:w="2049" w:type="dxa"/>
            <w:vAlign w:val="center"/>
          </w:tcPr>
          <w:p w14:paraId="239EF9EA" w14:textId="33807188" w:rsidR="00D92651" w:rsidRPr="00FC3248" w:rsidRDefault="00D92651" w:rsidP="001A2577">
            <w:pPr>
              <w:jc w:val="center"/>
              <w:rPr>
                <w:rFonts w:ascii="Times New Roman" w:hAnsi="Times New Roman" w:cs="Times New Roman"/>
                <w:noProof/>
                <w:sz w:val="20"/>
                <w:szCs w:val="20"/>
              </w:rPr>
            </w:pPr>
            <w:del w:id="2480" w:author="Scott Cooper" w:date="2014-12-14T15:46:00Z">
              <w:r w:rsidRPr="00FC3248" w:rsidDel="00B032A1">
                <w:rPr>
                  <w:rFonts w:ascii="Times New Roman" w:hAnsi="Times New Roman" w:cs="Times New Roman"/>
                  <w:noProof/>
                  <w:sz w:val="20"/>
                  <w:szCs w:val="20"/>
                </w:rPr>
                <w:delText xml:space="preserve">-0.0008 </w:delText>
              </w:r>
              <w:r w:rsidRPr="00FC3248" w:rsidDel="00B032A1">
                <w:rPr>
                  <w:rFonts w:ascii="Cambria Math" w:hAnsi="Cambria Math" w:cs="Times New Roman"/>
                  <w:noProof/>
                  <w:sz w:val="20"/>
                  <w:szCs w:val="20"/>
                </w:rPr>
                <w:delText>±</w:delText>
              </w:r>
              <w:r w:rsidRPr="00FC3248" w:rsidDel="00B032A1">
                <w:rPr>
                  <w:rFonts w:ascii="Times New Roman" w:hAnsi="Times New Roman" w:cs="Times New Roman"/>
                  <w:noProof/>
                  <w:sz w:val="20"/>
                  <w:szCs w:val="20"/>
                </w:rPr>
                <w:delText xml:space="preserve"> </w:delText>
              </w:r>
              <w:r w:rsidR="0044764E" w:rsidRPr="00FC3248" w:rsidDel="00B032A1">
                <w:rPr>
                  <w:rFonts w:ascii="Times New Roman" w:hAnsi="Times New Roman" w:cs="Times New Roman"/>
                  <w:noProof/>
                  <w:sz w:val="20"/>
                  <w:szCs w:val="20"/>
                </w:rPr>
                <w:delText>0.0004</w:delText>
              </w:r>
            </w:del>
          </w:p>
        </w:tc>
        <w:tc>
          <w:tcPr>
            <w:tcW w:w="810" w:type="dxa"/>
            <w:vAlign w:val="center"/>
          </w:tcPr>
          <w:p w14:paraId="24E65356" w14:textId="78C32C0C" w:rsidR="00D92651" w:rsidRPr="00FC3248" w:rsidRDefault="0044764E" w:rsidP="001A2577">
            <w:pPr>
              <w:jc w:val="center"/>
              <w:rPr>
                <w:rFonts w:ascii="Times New Roman" w:hAnsi="Times New Roman" w:cs="Times New Roman"/>
                <w:noProof/>
                <w:sz w:val="20"/>
                <w:szCs w:val="20"/>
              </w:rPr>
            </w:pPr>
            <w:del w:id="2481" w:author="Scott Cooper" w:date="2014-12-14T15:46:00Z">
              <w:r w:rsidRPr="00FC3248" w:rsidDel="00B032A1">
                <w:rPr>
                  <w:rFonts w:ascii="Times New Roman" w:hAnsi="Times New Roman" w:cs="Times New Roman"/>
                  <w:noProof/>
                  <w:sz w:val="20"/>
                  <w:szCs w:val="20"/>
                </w:rPr>
                <w:delText>-2.2</w:delText>
              </w:r>
            </w:del>
          </w:p>
        </w:tc>
        <w:tc>
          <w:tcPr>
            <w:tcW w:w="1080" w:type="dxa"/>
            <w:vAlign w:val="center"/>
          </w:tcPr>
          <w:p w14:paraId="3317CF1A" w14:textId="31F4007B" w:rsidR="00D92651" w:rsidRPr="00FC3248" w:rsidRDefault="0044764E" w:rsidP="001A2577">
            <w:pPr>
              <w:jc w:val="center"/>
              <w:rPr>
                <w:rFonts w:ascii="Times New Roman" w:hAnsi="Times New Roman" w:cs="Times New Roman"/>
                <w:noProof/>
                <w:sz w:val="20"/>
                <w:szCs w:val="20"/>
              </w:rPr>
            </w:pPr>
            <w:del w:id="2482" w:author="Scott Cooper" w:date="2014-12-14T15:46:00Z">
              <w:r w:rsidRPr="00FC3248" w:rsidDel="00B032A1">
                <w:rPr>
                  <w:rFonts w:ascii="Times New Roman" w:hAnsi="Times New Roman" w:cs="Times New Roman"/>
                  <w:noProof/>
                  <w:sz w:val="20"/>
                  <w:szCs w:val="20"/>
                </w:rPr>
                <w:delText>0.04</w:delText>
              </w:r>
            </w:del>
          </w:p>
        </w:tc>
        <w:tc>
          <w:tcPr>
            <w:tcW w:w="2448" w:type="dxa"/>
            <w:vAlign w:val="center"/>
          </w:tcPr>
          <w:p w14:paraId="3370EF83" w14:textId="77777777" w:rsidR="00D92651" w:rsidRPr="00FC3248" w:rsidRDefault="00D92651" w:rsidP="001A2577">
            <w:pPr>
              <w:jc w:val="center"/>
              <w:rPr>
                <w:rFonts w:ascii="Times New Roman" w:hAnsi="Times New Roman" w:cs="Times New Roman"/>
                <w:noProof/>
                <w:sz w:val="20"/>
                <w:szCs w:val="20"/>
              </w:rPr>
            </w:pPr>
          </w:p>
        </w:tc>
      </w:tr>
    </w:tbl>
    <w:p w14:paraId="00988705" w14:textId="77777777" w:rsidR="00B032A1" w:rsidRDefault="004B1D01" w:rsidP="0059559C">
      <w:pPr>
        <w:spacing w:line="240" w:lineRule="auto"/>
        <w:ind w:right="360"/>
        <w:jc w:val="center"/>
        <w:rPr>
          <w:ins w:id="2483" w:author="Scott Cooper" w:date="2014-12-14T15:46:00Z"/>
          <w:rFonts w:ascii="Times New Roman" w:hAnsi="Times New Roman" w:cs="Times New Roman"/>
          <w:sz w:val="24"/>
          <w:szCs w:val="20"/>
        </w:rPr>
      </w:pPr>
      <w:r w:rsidRPr="001A2577">
        <w:rPr>
          <w:rFonts w:ascii="Times New Roman" w:hAnsi="Times New Roman" w:cs="Times New Roman"/>
          <w:sz w:val="24"/>
          <w:szCs w:val="20"/>
        </w:rPr>
        <w:t>Table</w:t>
      </w:r>
      <w:r w:rsidR="00595E64">
        <w:rPr>
          <w:rFonts w:ascii="Times New Roman" w:hAnsi="Times New Roman" w:cs="Times New Roman"/>
          <w:sz w:val="24"/>
          <w:szCs w:val="20"/>
        </w:rPr>
        <w:t xml:space="preserve"> 10</w:t>
      </w:r>
      <w:r w:rsidR="005A189F" w:rsidRPr="001A2577">
        <w:rPr>
          <w:rFonts w:ascii="Times New Roman" w:hAnsi="Times New Roman" w:cs="Times New Roman"/>
          <w:sz w:val="24"/>
          <w:szCs w:val="20"/>
        </w:rPr>
        <w:t xml:space="preserve">. </w:t>
      </w:r>
      <w:ins w:id="2484" w:author="Scott Cooper" w:date="2014-12-14T15:45:00Z">
        <w:r w:rsidR="00B032A1">
          <w:rPr>
            <w:rFonts w:ascii="Times New Roman" w:hAnsi="Times New Roman" w:cs="Times New Roman"/>
            <w:sz w:val="24"/>
            <w:szCs w:val="20"/>
          </w:rPr>
          <w:t xml:space="preserve">Just need to report coefficients and associate t and p values for initial algal biomass, algal growth duration, and tadpole X mayfly interaction effect in text or appropriate </w:t>
        </w:r>
      </w:ins>
      <w:ins w:id="2485" w:author="Scott Cooper" w:date="2014-12-14T15:46:00Z">
        <w:r w:rsidR="00B032A1">
          <w:rPr>
            <w:rFonts w:ascii="Times New Roman" w:hAnsi="Times New Roman" w:cs="Times New Roman"/>
            <w:sz w:val="24"/>
            <w:szCs w:val="20"/>
          </w:rPr>
          <w:t>figure legend.</w:t>
        </w:r>
      </w:ins>
    </w:p>
    <w:p w14:paraId="5DAC5F3C" w14:textId="76807FDD" w:rsidR="00D14ED6" w:rsidRPr="00A26358" w:rsidRDefault="005D6295" w:rsidP="0059559C">
      <w:pPr>
        <w:spacing w:line="240" w:lineRule="auto"/>
        <w:ind w:right="360"/>
        <w:jc w:val="center"/>
        <w:rPr>
          <w:rFonts w:ascii="Times New Roman" w:hAnsi="Times New Roman" w:cs="Times New Roman"/>
          <w:noProof/>
          <w:sz w:val="24"/>
          <w:szCs w:val="24"/>
        </w:rPr>
      </w:pPr>
      <w:del w:id="2486" w:author="Scott Cooper" w:date="2014-12-14T15:46:00Z">
        <w:r w:rsidRPr="001A2577" w:rsidDel="00B032A1">
          <w:rPr>
            <w:rFonts w:ascii="Times New Roman" w:hAnsi="Times New Roman" w:cs="Times New Roman"/>
            <w:sz w:val="24"/>
            <w:szCs w:val="20"/>
          </w:rPr>
          <w:delText xml:space="preserve">For 2010 mesocosm experiment, </w:delText>
        </w:r>
        <w:r w:rsidR="005A189F" w:rsidRPr="001A2577" w:rsidDel="00B032A1">
          <w:rPr>
            <w:rFonts w:ascii="Times New Roman" w:hAnsi="Times New Roman" w:cs="Times New Roman"/>
            <w:sz w:val="24"/>
            <w:szCs w:val="20"/>
          </w:rPr>
          <w:delText xml:space="preserve">best fit linear mixed-effects model of log transformed algal abundance, as a function of </w:delText>
        </w:r>
        <w:r w:rsidR="0044764E" w:rsidRPr="001A2577" w:rsidDel="00B032A1">
          <w:rPr>
            <w:rFonts w:ascii="Times New Roman" w:hAnsi="Times New Roman" w:cs="Times New Roman"/>
            <w:sz w:val="24"/>
            <w:szCs w:val="20"/>
          </w:rPr>
          <w:delText xml:space="preserve">tadpole presence-absence, final mayfly abundance, the interaction between consumers, duration of algal growth, </w:delText>
        </w:r>
        <w:r w:rsidR="005A189F" w:rsidRPr="001A2577" w:rsidDel="00B032A1">
          <w:rPr>
            <w:rFonts w:ascii="Times New Roman" w:hAnsi="Times New Roman" w:cs="Times New Roman"/>
            <w:sz w:val="24"/>
            <w:szCs w:val="20"/>
          </w:rPr>
          <w:delText>and of</w:delText>
        </w:r>
        <w:r w:rsidR="0044764E" w:rsidRPr="001A2577" w:rsidDel="00B032A1">
          <w:rPr>
            <w:rFonts w:ascii="Times New Roman" w:hAnsi="Times New Roman" w:cs="Times New Roman"/>
            <w:sz w:val="24"/>
            <w:szCs w:val="20"/>
          </w:rPr>
          <w:delText xml:space="preserve"> initial algal abundance</w:delText>
        </w:r>
        <w:r w:rsidR="00D92651" w:rsidRPr="001A2577" w:rsidDel="00B032A1">
          <w:rPr>
            <w:rFonts w:ascii="Times New Roman" w:hAnsi="Times New Roman" w:cs="Times New Roman"/>
            <w:sz w:val="24"/>
            <w:szCs w:val="20"/>
          </w:rPr>
          <w:delText>.</w:delText>
        </w:r>
        <w:r w:rsidR="00D14ED6" w:rsidRPr="001A2577" w:rsidDel="00B032A1">
          <w:rPr>
            <w:rFonts w:ascii="Times New Roman" w:hAnsi="Times New Roman" w:cs="Times New Roman"/>
            <w:sz w:val="24"/>
            <w:szCs w:val="20"/>
          </w:rPr>
          <w:br w:type="page"/>
        </w:r>
      </w:del>
      <w:r w:rsidR="00E82E81" w:rsidRPr="001B2BF1">
        <w:rPr>
          <w:rFonts w:ascii="Times New Roman" w:hAnsi="Times New Roman" w:cs="Times New Roman"/>
          <w:smallCaps/>
          <w:noProof/>
          <w:sz w:val="24"/>
          <w:szCs w:val="24"/>
        </w:rPr>
        <w:lastRenderedPageBreak/>
        <w:t>Figures</w:t>
      </w:r>
    </w:p>
    <w:p w14:paraId="38CE6786" w14:textId="77777777" w:rsidR="00E82E81" w:rsidRPr="00A26358" w:rsidRDefault="0078698E"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7AFAC36" wp14:editId="296E86EF">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g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1665AA4" w14:textId="25CD6317" w:rsidR="00E106EF" w:rsidRDefault="00E82E81" w:rsidP="00E5617D">
      <w:pPr>
        <w:spacing w:line="240" w:lineRule="auto"/>
        <w:ind w:right="360"/>
        <w:rPr>
          <w:rFonts w:ascii="Times New Roman" w:hAnsi="Times New Roman" w:cs="Times New Roman"/>
          <w:noProof/>
          <w:sz w:val="24"/>
          <w:szCs w:val="24"/>
        </w:rPr>
      </w:pPr>
      <w:r w:rsidRPr="00A26358">
        <w:rPr>
          <w:rFonts w:ascii="Times New Roman" w:hAnsi="Times New Roman" w:cs="Times New Roman"/>
          <w:noProof/>
          <w:sz w:val="24"/>
          <w:szCs w:val="24"/>
        </w:rPr>
        <w:t>F</w:t>
      </w:r>
      <w:r w:rsidR="00A26358">
        <w:rPr>
          <w:rFonts w:ascii="Times New Roman" w:hAnsi="Times New Roman" w:cs="Times New Roman"/>
          <w:noProof/>
          <w:sz w:val="24"/>
          <w:szCs w:val="24"/>
        </w:rPr>
        <w:t>IG</w:t>
      </w:r>
      <w:r w:rsidRPr="00A26358">
        <w:rPr>
          <w:rFonts w:ascii="Times New Roman" w:hAnsi="Times New Roman" w:cs="Times New Roman"/>
          <w:noProof/>
          <w:sz w:val="24"/>
          <w:szCs w:val="24"/>
        </w:rPr>
        <w:t xml:space="preserve">. 1. </w:t>
      </w:r>
      <w:r w:rsidR="00B91F99">
        <w:rPr>
          <w:rFonts w:ascii="Times New Roman" w:hAnsi="Times New Roman" w:cs="Times New Roman"/>
          <w:noProof/>
          <w:sz w:val="24"/>
          <w:szCs w:val="24"/>
        </w:rPr>
        <w:t xml:space="preserve">a) </w:t>
      </w:r>
      <w:r w:rsidR="00B91F99" w:rsidRPr="00F51734">
        <w:rPr>
          <w:rFonts w:ascii="Times New Roman" w:hAnsi="Times New Roman" w:cs="Times New Roman"/>
          <w:i/>
          <w:noProof/>
          <w:sz w:val="24"/>
          <w:szCs w:val="24"/>
        </w:rPr>
        <w:t>in situ</w:t>
      </w:r>
      <w:r w:rsidR="00B91F99">
        <w:rPr>
          <w:rFonts w:ascii="Times New Roman" w:hAnsi="Times New Roman" w:cs="Times New Roman"/>
          <w:noProof/>
          <w:sz w:val="24"/>
          <w:szCs w:val="24"/>
        </w:rPr>
        <w:t xml:space="preserve"> experimental </w:t>
      </w:r>
      <w:del w:id="2487" w:author="Scott Cooper" w:date="2014-12-14T15:46:00Z">
        <w:r w:rsidR="00B91F99" w:rsidDel="00B032A1">
          <w:rPr>
            <w:rFonts w:ascii="Times New Roman" w:hAnsi="Times New Roman" w:cs="Times New Roman"/>
            <w:noProof/>
            <w:sz w:val="24"/>
            <w:szCs w:val="24"/>
          </w:rPr>
          <w:delText xml:space="preserve">mesh </w:delText>
        </w:r>
      </w:del>
      <w:r w:rsidR="00B91F99">
        <w:rPr>
          <w:rFonts w:ascii="Times New Roman" w:hAnsi="Times New Roman" w:cs="Times New Roman"/>
          <w:noProof/>
          <w:sz w:val="24"/>
          <w:szCs w:val="24"/>
        </w:rPr>
        <w:t xml:space="preserve">enclosure in LeConte </w:t>
      </w:r>
      <w:del w:id="2488" w:author="Scott Cooper" w:date="2014-12-14T15:46:00Z">
        <w:r w:rsidR="00B91F99" w:rsidDel="00B032A1">
          <w:rPr>
            <w:rFonts w:ascii="Times New Roman" w:hAnsi="Times New Roman" w:cs="Times New Roman"/>
            <w:noProof/>
            <w:sz w:val="24"/>
            <w:szCs w:val="24"/>
          </w:rPr>
          <w:delText>lake</w:delText>
        </w:r>
      </w:del>
      <w:ins w:id="2489" w:author="Scott Cooper" w:date="2014-12-14T15:46:00Z">
        <w:r w:rsidR="00B032A1">
          <w:rPr>
            <w:rFonts w:ascii="Times New Roman" w:hAnsi="Times New Roman" w:cs="Times New Roman"/>
            <w:noProof/>
            <w:sz w:val="24"/>
            <w:szCs w:val="24"/>
          </w:rPr>
          <w:t>Lake</w:t>
        </w:r>
      </w:ins>
      <w:r w:rsidR="00B91F99">
        <w:rPr>
          <w:rFonts w:ascii="Times New Roman" w:hAnsi="Times New Roman" w:cs="Times New Roman"/>
          <w:noProof/>
          <w:sz w:val="24"/>
          <w:szCs w:val="24"/>
        </w:rPr>
        <w:t>, b</w:t>
      </w:r>
      <w:r w:rsidR="00E9485C">
        <w:rPr>
          <w:rFonts w:ascii="Times New Roman" w:hAnsi="Times New Roman" w:cs="Times New Roman"/>
          <w:noProof/>
          <w:sz w:val="24"/>
          <w:szCs w:val="24"/>
        </w:rPr>
        <w:t xml:space="preserve">) </w:t>
      </w:r>
      <w:del w:id="2490" w:author="Scott Cooper" w:date="2014-12-14T15:46:00Z">
        <w:r w:rsidR="006F22BD" w:rsidDel="00B032A1">
          <w:rPr>
            <w:rFonts w:ascii="Times New Roman" w:hAnsi="Times New Roman" w:cs="Times New Roman"/>
            <w:noProof/>
            <w:sz w:val="24"/>
            <w:szCs w:val="24"/>
          </w:rPr>
          <w:delText>no consumer location-</w:delText>
        </w:r>
        <w:r w:rsidR="00B91F99" w:rsidDel="00B032A1">
          <w:rPr>
            <w:rFonts w:ascii="Times New Roman" w:hAnsi="Times New Roman" w:cs="Times New Roman"/>
            <w:noProof/>
            <w:sz w:val="24"/>
            <w:szCs w:val="24"/>
          </w:rPr>
          <w:delText xml:space="preserve">within-lake </w:delText>
        </w:r>
      </w:del>
      <w:r w:rsidR="00B91F99">
        <w:rPr>
          <w:rFonts w:ascii="Times New Roman" w:hAnsi="Times New Roman" w:cs="Times New Roman"/>
          <w:noProof/>
          <w:sz w:val="24"/>
          <w:szCs w:val="24"/>
        </w:rPr>
        <w:t>control tiles in bag of same mesh as</w:t>
      </w:r>
      <w:ins w:id="2491" w:author="Scott Cooper" w:date="2014-12-14T15:47:00Z">
        <w:r w:rsidR="004E4A36">
          <w:rPr>
            <w:rFonts w:ascii="Times New Roman" w:hAnsi="Times New Roman" w:cs="Times New Roman"/>
            <w:noProof/>
            <w:sz w:val="24"/>
            <w:szCs w:val="24"/>
          </w:rPr>
          <w:t xml:space="preserve"> the </w:t>
        </w:r>
      </w:ins>
      <w:r w:rsidR="00B91F99">
        <w:rPr>
          <w:rFonts w:ascii="Times New Roman" w:hAnsi="Times New Roman" w:cs="Times New Roman"/>
          <w:noProof/>
          <w:sz w:val="24"/>
          <w:szCs w:val="24"/>
        </w:rPr>
        <w:t xml:space="preserve"> enclosure</w:t>
      </w:r>
      <w:ins w:id="2492" w:author="Scott Cooper" w:date="2014-12-14T15:47:00Z">
        <w:r w:rsidR="004E4A36">
          <w:rPr>
            <w:rFonts w:ascii="Times New Roman" w:hAnsi="Times New Roman" w:cs="Times New Roman"/>
            <w:noProof/>
            <w:sz w:val="24"/>
            <w:szCs w:val="24"/>
          </w:rPr>
          <w:t>s</w:t>
        </w:r>
      </w:ins>
      <w:r w:rsidR="00B91F99">
        <w:rPr>
          <w:rFonts w:ascii="Times New Roman" w:hAnsi="Times New Roman" w:cs="Times New Roman"/>
          <w:noProof/>
          <w:sz w:val="24"/>
          <w:szCs w:val="24"/>
        </w:rPr>
        <w:t xml:space="preserve"> and placed next to </w:t>
      </w:r>
      <w:ins w:id="2493" w:author="Scott Cooper" w:date="2014-12-14T15:47:00Z">
        <w:r w:rsidR="004E4A36">
          <w:rPr>
            <w:rFonts w:ascii="Times New Roman" w:hAnsi="Times New Roman" w:cs="Times New Roman"/>
            <w:noProof/>
            <w:sz w:val="24"/>
            <w:szCs w:val="24"/>
          </w:rPr>
          <w:t xml:space="preserve">each </w:t>
        </w:r>
      </w:ins>
      <w:r w:rsidR="00B91F99">
        <w:rPr>
          <w:rFonts w:ascii="Times New Roman" w:hAnsi="Times New Roman" w:cs="Times New Roman"/>
          <w:noProof/>
          <w:sz w:val="24"/>
          <w:szCs w:val="24"/>
        </w:rPr>
        <w:t xml:space="preserve">enclosure, c) </w:t>
      </w:r>
      <w:del w:id="2494" w:author="Scott Cooper" w:date="2014-12-14T15:47:00Z">
        <w:r w:rsidRPr="00A26358" w:rsidDel="004E4A36">
          <w:rPr>
            <w:rFonts w:ascii="Times New Roman" w:hAnsi="Times New Roman" w:cs="Times New Roman"/>
            <w:noProof/>
            <w:sz w:val="24"/>
            <w:szCs w:val="24"/>
          </w:rPr>
          <w:delText xml:space="preserve">Field </w:delText>
        </w:r>
      </w:del>
      <w:ins w:id="2495" w:author="Scott Cooper" w:date="2014-12-14T15:47:00Z">
        <w:r w:rsidR="004E4A36">
          <w:rPr>
            <w:rFonts w:ascii="Times New Roman" w:hAnsi="Times New Roman" w:cs="Times New Roman"/>
            <w:noProof/>
            <w:sz w:val="24"/>
            <w:szCs w:val="24"/>
          </w:rPr>
          <w:t>f</w:t>
        </w:r>
        <w:r w:rsidR="004E4A36" w:rsidRPr="00A26358">
          <w:rPr>
            <w:rFonts w:ascii="Times New Roman" w:hAnsi="Times New Roman" w:cs="Times New Roman"/>
            <w:noProof/>
            <w:sz w:val="24"/>
            <w:szCs w:val="24"/>
          </w:rPr>
          <w:t xml:space="preserve">ield </w:t>
        </w:r>
      </w:ins>
      <w:r w:rsidRPr="00A26358">
        <w:rPr>
          <w:rFonts w:ascii="Times New Roman" w:hAnsi="Times New Roman" w:cs="Times New Roman"/>
          <w:noProof/>
          <w:sz w:val="24"/>
          <w:szCs w:val="24"/>
        </w:rPr>
        <w:t>enclosures</w:t>
      </w:r>
      <w:r w:rsidR="00E9485C">
        <w:rPr>
          <w:rFonts w:ascii="Times New Roman" w:hAnsi="Times New Roman" w:cs="Times New Roman"/>
          <w:noProof/>
          <w:sz w:val="24"/>
          <w:szCs w:val="24"/>
        </w:rPr>
        <w:t xml:space="preserve"> in LeConte lake in Kings Canyon National Park, </w:t>
      </w:r>
      <w:r w:rsidR="00B91F99">
        <w:rPr>
          <w:rFonts w:ascii="Times New Roman" w:hAnsi="Times New Roman" w:cs="Times New Roman"/>
          <w:noProof/>
          <w:sz w:val="24"/>
          <w:szCs w:val="24"/>
        </w:rPr>
        <w:t>d</w:t>
      </w:r>
      <w:r w:rsidR="00E9485C">
        <w:rPr>
          <w:rFonts w:ascii="Times New Roman" w:hAnsi="Times New Roman" w:cs="Times New Roman"/>
          <w:noProof/>
          <w:sz w:val="24"/>
          <w:szCs w:val="24"/>
        </w:rPr>
        <w:t xml:space="preserve">) mesocosms located at </w:t>
      </w:r>
      <w:ins w:id="2496" w:author="Scott Cooper" w:date="2014-12-14T15:47:00Z">
        <w:r w:rsidR="004E4A36">
          <w:rPr>
            <w:rFonts w:ascii="Times New Roman" w:hAnsi="Times New Roman" w:cs="Times New Roman"/>
            <w:noProof/>
            <w:sz w:val="24"/>
            <w:szCs w:val="24"/>
          </w:rPr>
          <w:t xml:space="preserve">the </w:t>
        </w:r>
      </w:ins>
      <w:r w:rsidR="00E9485C">
        <w:rPr>
          <w:rFonts w:ascii="Times New Roman" w:hAnsi="Times New Roman" w:cs="Times New Roman"/>
          <w:noProof/>
          <w:sz w:val="24"/>
          <w:szCs w:val="24"/>
        </w:rPr>
        <w:t xml:space="preserve">Sierra Nevada Aquatic Research Laboratory </w:t>
      </w:r>
      <w:del w:id="2497" w:author="Scott Cooper" w:date="2014-12-14T15:47:00Z">
        <w:r w:rsidR="00E9485C" w:rsidDel="004E4A36">
          <w:rPr>
            <w:rFonts w:ascii="Times New Roman" w:hAnsi="Times New Roman" w:cs="Times New Roman"/>
            <w:noProof/>
            <w:sz w:val="24"/>
            <w:szCs w:val="24"/>
          </w:rPr>
          <w:delText xml:space="preserve">in </w:delText>
        </w:r>
      </w:del>
      <w:ins w:id="2498" w:author="Scott Cooper" w:date="2014-12-14T15:47:00Z">
        <w:r w:rsidR="004E4A36">
          <w:rPr>
            <w:rFonts w:ascii="Times New Roman" w:hAnsi="Times New Roman" w:cs="Times New Roman"/>
            <w:noProof/>
            <w:sz w:val="24"/>
            <w:szCs w:val="24"/>
          </w:rPr>
          <w:t xml:space="preserve">near </w:t>
        </w:r>
      </w:ins>
      <w:r w:rsidR="00E9485C">
        <w:rPr>
          <w:rFonts w:ascii="Times New Roman" w:hAnsi="Times New Roman" w:cs="Times New Roman"/>
          <w:noProof/>
          <w:sz w:val="24"/>
          <w:szCs w:val="24"/>
        </w:rPr>
        <w:t>Mammoth Lakes, CA</w:t>
      </w:r>
      <w:r w:rsidR="00B91F99">
        <w:rPr>
          <w:rFonts w:ascii="Times New Roman" w:hAnsi="Times New Roman" w:cs="Times New Roman"/>
          <w:noProof/>
          <w:sz w:val="24"/>
          <w:szCs w:val="24"/>
        </w:rPr>
        <w:t>, e)</w:t>
      </w:r>
      <w:r w:rsidR="00CB091D">
        <w:rPr>
          <w:rFonts w:ascii="Times New Roman" w:hAnsi="Times New Roman" w:cs="Times New Roman"/>
          <w:noProof/>
          <w:sz w:val="24"/>
          <w:szCs w:val="24"/>
        </w:rPr>
        <w:t xml:space="preserve"> view of experimental tiles </w:t>
      </w:r>
      <w:del w:id="2499" w:author="Scott Cooper" w:date="2014-12-14T15:48:00Z">
        <w:r w:rsidR="00CB091D" w:rsidDel="004E4A36">
          <w:rPr>
            <w:rFonts w:ascii="Times New Roman" w:hAnsi="Times New Roman" w:cs="Times New Roman"/>
            <w:noProof/>
            <w:sz w:val="24"/>
            <w:szCs w:val="24"/>
          </w:rPr>
          <w:delText xml:space="preserve">and algal growth </w:delText>
        </w:r>
      </w:del>
      <w:r w:rsidR="00CB091D">
        <w:rPr>
          <w:rFonts w:ascii="Times New Roman" w:hAnsi="Times New Roman" w:cs="Times New Roman"/>
          <w:noProof/>
          <w:sz w:val="24"/>
          <w:szCs w:val="24"/>
        </w:rPr>
        <w:t>in one mesocosm</w:t>
      </w:r>
      <w:r w:rsidR="00B91F99">
        <w:rPr>
          <w:rFonts w:ascii="Times New Roman" w:hAnsi="Times New Roman" w:cs="Times New Roman"/>
          <w:noProof/>
          <w:sz w:val="24"/>
          <w:szCs w:val="24"/>
        </w:rPr>
        <w:t>, and f)</w:t>
      </w:r>
      <w:r w:rsidR="00CB091D">
        <w:rPr>
          <w:rFonts w:ascii="Times New Roman" w:hAnsi="Times New Roman" w:cs="Times New Roman"/>
          <w:noProof/>
          <w:sz w:val="24"/>
          <w:szCs w:val="24"/>
        </w:rPr>
        <w:t xml:space="preserve"> tadpoles basking on </w:t>
      </w:r>
      <w:ins w:id="2500" w:author="Scott Cooper" w:date="2014-12-14T15:48:00Z">
        <w:r w:rsidR="004E4A36">
          <w:rPr>
            <w:rFonts w:ascii="Times New Roman" w:hAnsi="Times New Roman" w:cs="Times New Roman"/>
            <w:noProof/>
            <w:sz w:val="24"/>
            <w:szCs w:val="24"/>
          </w:rPr>
          <w:t xml:space="preserve">the </w:t>
        </w:r>
      </w:ins>
      <w:r w:rsidR="00CB091D">
        <w:rPr>
          <w:rFonts w:ascii="Times New Roman" w:hAnsi="Times New Roman" w:cs="Times New Roman"/>
          <w:noProof/>
          <w:sz w:val="24"/>
          <w:szCs w:val="24"/>
        </w:rPr>
        <w:t xml:space="preserve">shelf in </w:t>
      </w:r>
      <w:del w:id="2501" w:author="Scott Cooper" w:date="2014-12-14T15:48:00Z">
        <w:r w:rsidR="00CB091D" w:rsidDel="004E4A36">
          <w:rPr>
            <w:rFonts w:ascii="Times New Roman" w:hAnsi="Times New Roman" w:cs="Times New Roman"/>
            <w:noProof/>
            <w:sz w:val="24"/>
            <w:szCs w:val="24"/>
          </w:rPr>
          <w:delText xml:space="preserve">a </w:delText>
        </w:r>
      </w:del>
      <w:ins w:id="2502" w:author="Scott Cooper" w:date="2014-12-14T15:48:00Z">
        <w:r w:rsidR="004E4A36">
          <w:rPr>
            <w:rFonts w:ascii="Times New Roman" w:hAnsi="Times New Roman" w:cs="Times New Roman"/>
            <w:noProof/>
            <w:sz w:val="24"/>
            <w:szCs w:val="24"/>
          </w:rPr>
          <w:t xml:space="preserve">one of the </w:t>
        </w:r>
      </w:ins>
      <w:r w:rsidR="00CB091D">
        <w:rPr>
          <w:rFonts w:ascii="Times New Roman" w:hAnsi="Times New Roman" w:cs="Times New Roman"/>
          <w:noProof/>
          <w:sz w:val="24"/>
          <w:szCs w:val="24"/>
        </w:rPr>
        <w:t>mesocosm</w:t>
      </w:r>
      <w:ins w:id="2503" w:author="Scott Cooper" w:date="2014-12-14T15:48:00Z">
        <w:r w:rsidR="004E4A36">
          <w:rPr>
            <w:rFonts w:ascii="Times New Roman" w:hAnsi="Times New Roman" w:cs="Times New Roman"/>
            <w:noProof/>
            <w:sz w:val="24"/>
            <w:szCs w:val="24"/>
          </w:rPr>
          <w:t>s</w:t>
        </w:r>
      </w:ins>
      <w:r w:rsidR="00E9485C">
        <w:rPr>
          <w:rFonts w:ascii="Times New Roman" w:hAnsi="Times New Roman" w:cs="Times New Roman"/>
          <w:noProof/>
          <w:sz w:val="24"/>
          <w:szCs w:val="24"/>
        </w:rPr>
        <w:t>.</w:t>
      </w:r>
    </w:p>
    <w:p w14:paraId="2EB0330D" w14:textId="77777777" w:rsidR="00D14ED6" w:rsidRDefault="00D14ED6"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14:paraId="38A33BA9" w14:textId="77777777" w:rsidR="007171DA" w:rsidRDefault="007171DA" w:rsidP="00E5617D">
      <w:pPr>
        <w:spacing w:line="240" w:lineRule="auto"/>
        <w:ind w:right="360"/>
        <w:rPr>
          <w:rFonts w:ascii="Times New Roman" w:hAnsi="Times New Roman" w:cs="Times New Roman"/>
          <w:noProof/>
          <w:sz w:val="24"/>
          <w:szCs w:val="24"/>
        </w:rPr>
      </w:pPr>
    </w:p>
    <w:p w14:paraId="6934963D" w14:textId="77777777" w:rsidR="007171DA" w:rsidRDefault="008742E1"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03B4748" wp14:editId="4D2A616F">
            <wp:extent cx="2783457" cy="4175186"/>
            <wp:effectExtent l="0" t="0" r="0" b="0"/>
            <wp:docPr id="7" name="Picture 7" descr="C:\Users\thsmith\Desktop\Consumer Resource Experiment\Figures\2009_Enclosures_rawalgalabundace_byconsumer_by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mith\Desktop\Consumer Resource Experiment\Figures\2009_Enclosures_rawalgalabundace_byconsumer_bylak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3500" cy="4175250"/>
                    </a:xfrm>
                    <a:prstGeom prst="rect">
                      <a:avLst/>
                    </a:prstGeom>
                    <a:noFill/>
                    <a:ln>
                      <a:noFill/>
                    </a:ln>
                  </pic:spPr>
                </pic:pic>
              </a:graphicData>
            </a:graphic>
          </wp:inline>
        </w:drawing>
      </w:r>
    </w:p>
    <w:p w14:paraId="217485D1" w14:textId="002FA284" w:rsidR="00B703AA" w:rsidRDefault="00AE4811"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Figure 2. </w:t>
      </w:r>
      <w:ins w:id="2504" w:author="Scott Cooper" w:date="2014-12-14T15:49:00Z">
        <w:r w:rsidR="004E4A36">
          <w:rPr>
            <w:rFonts w:ascii="Times New Roman" w:hAnsi="Times New Roman" w:cs="Times New Roman"/>
            <w:noProof/>
            <w:sz w:val="24"/>
            <w:szCs w:val="24"/>
          </w:rPr>
          <w:t xml:space="preserve">[Need to explain how calcualtions done.  What were the replicates?  For each consumer abundance, is this for each consumer density when alone or for each consumer density across all </w:t>
        </w:r>
      </w:ins>
      <w:ins w:id="2505" w:author="Scott Cooper" w:date="2014-12-14T15:50:00Z">
        <w:r w:rsidR="004E4A36">
          <w:rPr>
            <w:rFonts w:ascii="Times New Roman" w:hAnsi="Times New Roman" w:cs="Times New Roman"/>
            <w:noProof/>
            <w:sz w:val="24"/>
            <w:szCs w:val="24"/>
          </w:rPr>
          <w:t>single and mixed species replicates?  Are the replicates</w:t>
        </w:r>
      </w:ins>
      <w:ins w:id="2506" w:author="Scott Cooper" w:date="2014-12-14T15:51:00Z">
        <w:r w:rsidR="004E4A36">
          <w:rPr>
            <w:rFonts w:ascii="Times New Roman" w:hAnsi="Times New Roman" w:cs="Times New Roman"/>
            <w:noProof/>
            <w:sz w:val="24"/>
            <w:szCs w:val="24"/>
          </w:rPr>
          <w:t>,</w:t>
        </w:r>
      </w:ins>
      <w:ins w:id="2507" w:author="Scott Cooper" w:date="2014-12-14T15:50:00Z">
        <w:r w:rsidR="004E4A36">
          <w:rPr>
            <w:rFonts w:ascii="Times New Roman" w:hAnsi="Times New Roman" w:cs="Times New Roman"/>
            <w:noProof/>
            <w:sz w:val="24"/>
            <w:szCs w:val="24"/>
          </w:rPr>
          <w:t xml:space="preserve"> the enclosure by 3 time periods for 3 datapoints from each enclo</w:t>
        </w:r>
      </w:ins>
      <w:ins w:id="2508" w:author="Scott Cooper" w:date="2014-12-14T15:51:00Z">
        <w:r w:rsidR="004E4A36">
          <w:rPr>
            <w:rFonts w:ascii="Times New Roman" w:hAnsi="Times New Roman" w:cs="Times New Roman"/>
            <w:noProof/>
            <w:sz w:val="24"/>
            <w:szCs w:val="24"/>
          </w:rPr>
          <w:t>s</w:t>
        </w:r>
      </w:ins>
      <w:ins w:id="2509" w:author="Scott Cooper" w:date="2014-12-14T15:50:00Z">
        <w:r w:rsidR="004E4A36">
          <w:rPr>
            <w:rFonts w:ascii="Times New Roman" w:hAnsi="Times New Roman" w:cs="Times New Roman"/>
            <w:noProof/>
            <w:sz w:val="24"/>
            <w:szCs w:val="24"/>
          </w:rPr>
          <w:t>ure?  It would be much better to average each encl</w:t>
        </w:r>
      </w:ins>
      <w:ins w:id="2510" w:author="Scott Cooper" w:date="2014-12-14T15:51:00Z">
        <w:r w:rsidR="004E4A36">
          <w:rPr>
            <w:rFonts w:ascii="Times New Roman" w:hAnsi="Times New Roman" w:cs="Times New Roman"/>
            <w:noProof/>
            <w:sz w:val="24"/>
            <w:szCs w:val="24"/>
          </w:rPr>
          <w:t>os</w:t>
        </w:r>
      </w:ins>
      <w:ins w:id="2511" w:author="Scott Cooper" w:date="2014-12-14T15:50:00Z">
        <w:r w:rsidR="004E4A36">
          <w:rPr>
            <w:rFonts w:ascii="Times New Roman" w:hAnsi="Times New Roman" w:cs="Times New Roman"/>
            <w:noProof/>
            <w:sz w:val="24"/>
            <w:szCs w:val="24"/>
          </w:rPr>
          <w:t>ure across time, so that you have one value for each enclosure.</w:t>
        </w:r>
      </w:ins>
      <w:ins w:id="2512" w:author="Scott Cooper" w:date="2014-12-14T15:51:00Z">
        <w:r w:rsidR="004E4A36">
          <w:rPr>
            <w:rFonts w:ascii="Times New Roman" w:hAnsi="Times New Roman" w:cs="Times New Roman"/>
            <w:noProof/>
            <w:sz w:val="24"/>
            <w:szCs w:val="24"/>
          </w:rPr>
          <w:t xml:space="preserve">  Can you </w:t>
        </w:r>
      </w:ins>
      <w:ins w:id="2513" w:author="Scott Cooper" w:date="2014-12-14T15:52:00Z">
        <w:r w:rsidR="004E4A36">
          <w:rPr>
            <w:rFonts w:ascii="Times New Roman" w:hAnsi="Times New Roman" w:cs="Times New Roman"/>
            <w:noProof/>
            <w:sz w:val="24"/>
            <w:szCs w:val="24"/>
          </w:rPr>
          <w:t>c</w:t>
        </w:r>
      </w:ins>
      <w:ins w:id="2514" w:author="Scott Cooper" w:date="2014-12-14T15:51:00Z">
        <w:r w:rsidR="004E4A36">
          <w:rPr>
            <w:rFonts w:ascii="Times New Roman" w:hAnsi="Times New Roman" w:cs="Times New Roman"/>
            <w:noProof/>
            <w:sz w:val="24"/>
            <w:szCs w:val="24"/>
          </w:rPr>
          <w:t>onduct multiple c</w:t>
        </w:r>
      </w:ins>
      <w:ins w:id="2515" w:author="Scott Cooper" w:date="2014-12-14T15:52:00Z">
        <w:r w:rsidR="004E4A36">
          <w:rPr>
            <w:rFonts w:ascii="Times New Roman" w:hAnsi="Times New Roman" w:cs="Times New Roman"/>
            <w:noProof/>
            <w:sz w:val="24"/>
            <w:szCs w:val="24"/>
          </w:rPr>
          <w:t>o</w:t>
        </w:r>
      </w:ins>
      <w:ins w:id="2516" w:author="Scott Cooper" w:date="2014-12-14T15:51:00Z">
        <w:r w:rsidR="004E4A36">
          <w:rPr>
            <w:rFonts w:ascii="Times New Roman" w:hAnsi="Times New Roman" w:cs="Times New Roman"/>
            <w:noProof/>
            <w:sz w:val="24"/>
            <w:szCs w:val="24"/>
          </w:rPr>
          <w:t>mparisons tests to de</w:t>
        </w:r>
      </w:ins>
      <w:ins w:id="2517" w:author="Scott Cooper" w:date="2014-12-14T15:52:00Z">
        <w:r w:rsidR="004E4A36">
          <w:rPr>
            <w:rFonts w:ascii="Times New Roman" w:hAnsi="Times New Roman" w:cs="Times New Roman"/>
            <w:noProof/>
            <w:sz w:val="24"/>
            <w:szCs w:val="24"/>
          </w:rPr>
          <w:t>t</w:t>
        </w:r>
      </w:ins>
      <w:ins w:id="2518" w:author="Scott Cooper" w:date="2014-12-14T15:51:00Z">
        <w:r w:rsidR="004E4A36">
          <w:rPr>
            <w:rFonts w:ascii="Times New Roman" w:hAnsi="Times New Roman" w:cs="Times New Roman"/>
            <w:noProof/>
            <w:sz w:val="24"/>
            <w:szCs w:val="24"/>
          </w:rPr>
          <w:t>ermin</w:t>
        </w:r>
      </w:ins>
      <w:ins w:id="2519" w:author="Scott Cooper" w:date="2014-12-14T15:52:00Z">
        <w:r w:rsidR="004E4A36">
          <w:rPr>
            <w:rFonts w:ascii="Times New Roman" w:hAnsi="Times New Roman" w:cs="Times New Roman"/>
            <w:noProof/>
            <w:sz w:val="24"/>
            <w:szCs w:val="24"/>
          </w:rPr>
          <w:t xml:space="preserve">e which treatments are different from each other?] </w:t>
        </w:r>
      </w:ins>
      <w:del w:id="2520" w:author="Scott Cooper" w:date="2014-12-14T15:52:00Z">
        <w:r w:rsidR="002A7ACC" w:rsidDel="004E4A36">
          <w:rPr>
            <w:rFonts w:ascii="Times New Roman" w:hAnsi="Times New Roman" w:cs="Times New Roman"/>
            <w:noProof/>
            <w:sz w:val="24"/>
            <w:szCs w:val="24"/>
          </w:rPr>
          <w:delText xml:space="preserve">For 2009 field enclosure experiment, </w:delText>
        </w:r>
        <w:r w:rsidR="00F66088" w:rsidDel="004E4A36">
          <w:rPr>
            <w:rFonts w:ascii="Times New Roman" w:hAnsi="Times New Roman" w:cs="Times New Roman"/>
            <w:noProof/>
            <w:sz w:val="24"/>
            <w:szCs w:val="24"/>
          </w:rPr>
          <w:delText>a</w:delText>
        </w:r>
      </w:del>
      <w:ins w:id="2521" w:author="Scott Cooper" w:date="2014-12-14T15:53:00Z">
        <w:r w:rsidR="004E4A36">
          <w:rPr>
            <w:rFonts w:ascii="Times New Roman" w:hAnsi="Times New Roman" w:cs="Times New Roman"/>
            <w:noProof/>
            <w:sz w:val="24"/>
            <w:szCs w:val="24"/>
          </w:rPr>
          <w:t>A</w:t>
        </w:r>
      </w:ins>
      <w:r w:rsidR="00F66088">
        <w:rPr>
          <w:rFonts w:ascii="Times New Roman" w:hAnsi="Times New Roman" w:cs="Times New Roman"/>
          <w:noProof/>
          <w:sz w:val="24"/>
          <w:szCs w:val="24"/>
        </w:rPr>
        <w:t xml:space="preserve">lgal </w:t>
      </w:r>
      <w:del w:id="2522" w:author="Scott Cooper" w:date="2014-12-14T15:53:00Z">
        <w:r w:rsidR="00F66088" w:rsidDel="004E4A36">
          <w:rPr>
            <w:rFonts w:ascii="Times New Roman" w:hAnsi="Times New Roman" w:cs="Times New Roman"/>
            <w:noProof/>
            <w:sz w:val="24"/>
            <w:szCs w:val="24"/>
          </w:rPr>
          <w:delText xml:space="preserve">abundance </w:delText>
        </w:r>
      </w:del>
      <w:ins w:id="2523" w:author="Scott Cooper" w:date="2014-12-14T15:53:00Z">
        <w:r w:rsidR="004E4A36">
          <w:rPr>
            <w:rFonts w:ascii="Times New Roman" w:hAnsi="Times New Roman" w:cs="Times New Roman"/>
            <w:noProof/>
            <w:sz w:val="24"/>
            <w:szCs w:val="24"/>
          </w:rPr>
          <w:t xml:space="preserve">biomass versus tadpole (left) and mayfly(right)  numbers per enclosure </w:t>
        </w:r>
      </w:ins>
      <w:ins w:id="2524" w:author="Scott Cooper" w:date="2014-12-14T15:54:00Z">
        <w:r w:rsidR="004E4A36">
          <w:rPr>
            <w:rFonts w:ascii="Times New Roman" w:hAnsi="Times New Roman" w:cs="Times New Roman"/>
            <w:noProof/>
            <w:sz w:val="24"/>
            <w:szCs w:val="24"/>
          </w:rPr>
          <w:t>for LeConte Lake (top) and Spur Lake (bottom)</w:t>
        </w:r>
      </w:ins>
      <w:ins w:id="2525" w:author="Scott Cooper" w:date="2014-12-14T15:58:00Z">
        <w:r w:rsidR="00AB3A1C">
          <w:rPr>
            <w:rFonts w:ascii="Times New Roman" w:hAnsi="Times New Roman" w:cs="Times New Roman"/>
            <w:noProof/>
            <w:sz w:val="24"/>
            <w:szCs w:val="24"/>
          </w:rPr>
          <w:t xml:space="preserve"> in the 2009 lake enclosure experiment</w:t>
        </w:r>
      </w:ins>
      <w:del w:id="2526" w:author="Scott Cooper" w:date="2014-12-14T15:54:00Z">
        <w:r w:rsidR="00F66088" w:rsidDel="004E4A36">
          <w:rPr>
            <w:rFonts w:ascii="Times New Roman" w:hAnsi="Times New Roman" w:cs="Times New Roman"/>
            <w:noProof/>
            <w:sz w:val="24"/>
            <w:szCs w:val="24"/>
          </w:rPr>
          <w:delText>with respect to lake and to each consumer</w:delText>
        </w:r>
      </w:del>
      <w:r w:rsidR="00F66088">
        <w:rPr>
          <w:rFonts w:ascii="Times New Roman" w:hAnsi="Times New Roman" w:cs="Times New Roman"/>
          <w:noProof/>
          <w:sz w:val="24"/>
          <w:szCs w:val="24"/>
        </w:rPr>
        <w:t xml:space="preserve">.  </w:t>
      </w:r>
      <w:r w:rsidR="00595E64">
        <w:rPr>
          <w:rFonts w:ascii="Times New Roman" w:hAnsi="Times New Roman" w:cs="Times New Roman"/>
          <w:noProof/>
          <w:sz w:val="24"/>
          <w:szCs w:val="24"/>
        </w:rPr>
        <w:t>In all boxplots, heavy b</w:t>
      </w:r>
      <w:r w:rsidR="002A7ACC">
        <w:rPr>
          <w:rFonts w:ascii="Times New Roman" w:hAnsi="Times New Roman" w:cs="Times New Roman"/>
          <w:noProof/>
          <w:sz w:val="24"/>
          <w:szCs w:val="24"/>
        </w:rPr>
        <w:t xml:space="preserve">ars show medians, boxes include 50% of the data, </w:t>
      </w:r>
      <w:del w:id="2527" w:author="Scott Cooper" w:date="2014-12-14T15:55:00Z">
        <w:r w:rsidR="002A7ACC" w:rsidDel="004E4A36">
          <w:rPr>
            <w:rFonts w:ascii="Times New Roman" w:hAnsi="Times New Roman" w:cs="Times New Roman"/>
            <w:noProof/>
            <w:sz w:val="24"/>
            <w:szCs w:val="24"/>
          </w:rPr>
          <w:delText xml:space="preserve">and </w:delText>
        </w:r>
      </w:del>
      <w:r w:rsidR="002A7ACC">
        <w:rPr>
          <w:rFonts w:ascii="Times New Roman" w:hAnsi="Times New Roman" w:cs="Times New Roman"/>
          <w:noProof/>
          <w:sz w:val="24"/>
          <w:szCs w:val="24"/>
        </w:rPr>
        <w:t>whiskers include 95% of the data</w:t>
      </w:r>
      <w:ins w:id="2528" w:author="Scott Cooper" w:date="2014-12-14T15:55:00Z">
        <w:r w:rsidR="004E4A36">
          <w:rPr>
            <w:rFonts w:ascii="Times New Roman" w:hAnsi="Times New Roman" w:cs="Times New Roman"/>
            <w:noProof/>
            <w:sz w:val="24"/>
            <w:szCs w:val="24"/>
          </w:rPr>
          <w:t>, and dots lie outside the 95%</w:t>
        </w:r>
      </w:ins>
      <w:r w:rsidR="002A7ACC">
        <w:rPr>
          <w:rFonts w:ascii="Times New Roman" w:hAnsi="Times New Roman" w:cs="Times New Roman"/>
          <w:noProof/>
          <w:sz w:val="24"/>
          <w:szCs w:val="24"/>
        </w:rPr>
        <w:t>.</w:t>
      </w:r>
    </w:p>
    <w:p w14:paraId="0E3E6CBC" w14:textId="0FE97E46" w:rsidR="00B703AA" w:rsidDel="00AB3A1C" w:rsidRDefault="00B703AA" w:rsidP="00E5617D">
      <w:pPr>
        <w:spacing w:line="240" w:lineRule="auto"/>
        <w:ind w:right="360"/>
        <w:rPr>
          <w:del w:id="2529" w:author="Scott Cooper" w:date="2014-12-14T15:56:00Z"/>
          <w:rFonts w:ascii="Times New Roman" w:hAnsi="Times New Roman" w:cs="Times New Roman"/>
          <w:noProof/>
          <w:sz w:val="24"/>
          <w:szCs w:val="24"/>
        </w:rPr>
      </w:pPr>
      <w:del w:id="2530" w:author="Scott Cooper" w:date="2014-12-14T15:56:00Z">
        <w:r w:rsidDel="00AB3A1C">
          <w:rPr>
            <w:rFonts w:ascii="Times New Roman" w:hAnsi="Times New Roman" w:cs="Times New Roman"/>
            <w:noProof/>
            <w:sz w:val="24"/>
            <w:szCs w:val="24"/>
          </w:rPr>
          <w:br w:type="page"/>
        </w:r>
      </w:del>
    </w:p>
    <w:p w14:paraId="0BDE188E" w14:textId="0B9E0106" w:rsidR="008D4629" w:rsidDel="00AB3A1C" w:rsidRDefault="000C2B82" w:rsidP="00E5617D">
      <w:pPr>
        <w:spacing w:line="240" w:lineRule="auto"/>
        <w:ind w:right="360"/>
        <w:jc w:val="center"/>
        <w:rPr>
          <w:del w:id="2531" w:author="Scott Cooper" w:date="2014-12-14T15:56:00Z"/>
          <w:rFonts w:ascii="Times New Roman" w:hAnsi="Times New Roman" w:cs="Times New Roman"/>
          <w:noProof/>
          <w:sz w:val="24"/>
          <w:szCs w:val="24"/>
        </w:rPr>
      </w:pPr>
      <w:del w:id="2532" w:author="Scott Cooper" w:date="2014-12-14T15:55:00Z">
        <w:r w:rsidDel="00AB3A1C">
          <w:rPr>
            <w:rFonts w:ascii="Times New Roman" w:hAnsi="Times New Roman" w:cs="Times New Roman"/>
            <w:noProof/>
            <w:sz w:val="24"/>
            <w:szCs w:val="24"/>
          </w:rPr>
          <w:lastRenderedPageBreak/>
          <w:drawing>
            <wp:inline distT="0" distB="0" distL="0" distR="0" wp14:anchorId="6DE8B5B7" wp14:editId="6ACD807E">
              <wp:extent cx="34290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ce_AllOne_heat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del>
      <w:del w:id="2533" w:author="Scott Cooper" w:date="2014-12-14T15:56:00Z">
        <w:r w:rsidDel="00AB3A1C">
          <w:rPr>
            <w:rFonts w:ascii="Times New Roman" w:hAnsi="Times New Roman" w:cs="Times New Roman"/>
            <w:noProof/>
            <w:sz w:val="24"/>
            <w:szCs w:val="24"/>
          </w:rPr>
          <w:drawing>
            <wp:inline distT="0" distB="0" distL="0" distR="0" wp14:anchorId="19F0E9E2" wp14:editId="0B97B5B0">
              <wp:extent cx="3429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ce_bylakeheatm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del>
    </w:p>
    <w:p w14:paraId="6260B229" w14:textId="479A027E" w:rsidR="00FB02F4" w:rsidDel="00AB3A1C" w:rsidRDefault="0059559C" w:rsidP="00E5617D">
      <w:pPr>
        <w:spacing w:line="240" w:lineRule="auto"/>
        <w:ind w:right="360"/>
        <w:jc w:val="center"/>
        <w:rPr>
          <w:del w:id="2534" w:author="Scott Cooper" w:date="2014-12-14T15:56:00Z"/>
          <w:rFonts w:ascii="Times New Roman" w:hAnsi="Times New Roman" w:cs="Times New Roman"/>
          <w:noProof/>
          <w:sz w:val="24"/>
          <w:szCs w:val="24"/>
        </w:rPr>
      </w:pPr>
      <w:del w:id="2535" w:author="Scott Cooper" w:date="2014-12-14T15:56:00Z">
        <w:r w:rsidDel="00AB3A1C">
          <w:rPr>
            <w:rFonts w:ascii="Times New Roman" w:hAnsi="Times New Roman" w:cs="Times New Roman"/>
            <w:noProof/>
            <w:sz w:val="24"/>
            <w:szCs w:val="24"/>
          </w:rPr>
          <w:drawing>
            <wp:inline distT="0" distB="0" distL="0" distR="0" wp14:anchorId="772CAD03" wp14:editId="4373BEB2">
              <wp:extent cx="3429000" cy="228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logalgalabundance_bylakebyblock_heatmap.png"/>
                      <pic:cNvPicPr/>
                    </pic:nvPicPr>
                    <pic:blipFill>
                      <a:blip r:embed="rId14">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del>
    </w:p>
    <w:p w14:paraId="329FC00A" w14:textId="24F0CB53" w:rsidR="00AE4811" w:rsidRDefault="008D4629" w:rsidP="00E5617D">
      <w:pPr>
        <w:spacing w:line="240" w:lineRule="auto"/>
        <w:ind w:right="360"/>
        <w:rPr>
          <w:rFonts w:ascii="Times New Roman" w:hAnsi="Times New Roman" w:cs="Times New Roman"/>
          <w:noProof/>
          <w:sz w:val="24"/>
          <w:szCs w:val="24"/>
        </w:rPr>
      </w:pPr>
      <w:del w:id="2536" w:author="Scott Cooper" w:date="2014-12-14T15:56:00Z">
        <w:r w:rsidDel="00AB3A1C">
          <w:rPr>
            <w:rFonts w:ascii="Times New Roman" w:hAnsi="Times New Roman" w:cs="Times New Roman"/>
            <w:noProof/>
            <w:sz w:val="24"/>
            <w:szCs w:val="24"/>
          </w:rPr>
          <w:delText>Figure 3.  For 2009 field enclosure experiment, heat map displaying log-transformed algal abundance with respect to consumer densities</w:delText>
        </w:r>
        <w:r w:rsidR="008742E1" w:rsidDel="00AB3A1C">
          <w:rPr>
            <w:rFonts w:ascii="Times New Roman" w:hAnsi="Times New Roman" w:cs="Times New Roman"/>
            <w:noProof/>
            <w:sz w:val="24"/>
            <w:szCs w:val="24"/>
          </w:rPr>
          <w:delText xml:space="preserve"> and</w:delText>
        </w:r>
        <w:r w:rsidDel="00AB3A1C">
          <w:rPr>
            <w:rFonts w:ascii="Times New Roman" w:hAnsi="Times New Roman" w:cs="Times New Roman"/>
            <w:noProof/>
            <w:sz w:val="24"/>
            <w:szCs w:val="24"/>
          </w:rPr>
          <w:delText xml:space="preserve"> lake</w:delText>
        </w:r>
        <w:r w:rsidR="008742E1" w:rsidDel="00AB3A1C">
          <w:rPr>
            <w:rFonts w:ascii="Times New Roman" w:hAnsi="Times New Roman" w:cs="Times New Roman"/>
            <w:noProof/>
            <w:sz w:val="24"/>
            <w:szCs w:val="24"/>
          </w:rPr>
          <w:delText>, averaged over experimental blocks</w:delText>
        </w:r>
        <w:r w:rsidDel="00AB3A1C">
          <w:rPr>
            <w:rFonts w:ascii="Times New Roman" w:hAnsi="Times New Roman" w:cs="Times New Roman"/>
            <w:noProof/>
            <w:sz w:val="24"/>
            <w:szCs w:val="24"/>
          </w:rPr>
          <w:delText xml:space="preserve">.  </w:delText>
        </w:r>
        <w:r w:rsidR="000C2B82" w:rsidDel="00AB3A1C">
          <w:rPr>
            <w:rFonts w:ascii="Times New Roman" w:hAnsi="Times New Roman" w:cs="Times New Roman"/>
            <w:noProof/>
            <w:sz w:val="24"/>
            <w:szCs w:val="24"/>
          </w:rPr>
          <w:delText>Brown</w:delText>
        </w:r>
        <w:r w:rsidR="0080445A" w:rsidDel="00AB3A1C">
          <w:rPr>
            <w:rFonts w:ascii="Times New Roman" w:hAnsi="Times New Roman" w:cs="Times New Roman"/>
            <w:noProof/>
            <w:sz w:val="24"/>
            <w:szCs w:val="24"/>
          </w:rPr>
          <w:delText xml:space="preserve"> indicate</w:delText>
        </w:r>
        <w:r w:rsidR="00217116" w:rsidDel="00AB3A1C">
          <w:rPr>
            <w:rFonts w:ascii="Times New Roman" w:hAnsi="Times New Roman" w:cs="Times New Roman"/>
            <w:noProof/>
            <w:sz w:val="24"/>
            <w:szCs w:val="24"/>
          </w:rPr>
          <w:delText>s</w:delText>
        </w:r>
        <w:r w:rsidR="0080445A" w:rsidDel="00AB3A1C">
          <w:rPr>
            <w:rFonts w:ascii="Times New Roman" w:hAnsi="Times New Roman" w:cs="Times New Roman"/>
            <w:noProof/>
            <w:sz w:val="24"/>
            <w:szCs w:val="24"/>
          </w:rPr>
          <w:delText xml:space="preserve"> </w:delText>
        </w:r>
        <w:r w:rsidR="00217116" w:rsidDel="00AB3A1C">
          <w:rPr>
            <w:rFonts w:ascii="Times New Roman" w:hAnsi="Times New Roman" w:cs="Times New Roman"/>
            <w:noProof/>
            <w:sz w:val="24"/>
            <w:szCs w:val="24"/>
          </w:rPr>
          <w:delText xml:space="preserve">high </w:delText>
        </w:r>
        <w:r w:rsidR="0080445A" w:rsidDel="00AB3A1C">
          <w:rPr>
            <w:rFonts w:ascii="Times New Roman" w:hAnsi="Times New Roman" w:cs="Times New Roman"/>
            <w:noProof/>
            <w:sz w:val="24"/>
            <w:szCs w:val="24"/>
          </w:rPr>
          <w:delText>algal abundance.</w:delText>
        </w:r>
      </w:del>
      <w:ins w:id="2537" w:author="Scott Cooper" w:date="2014-12-14T15:56:00Z">
        <w:r w:rsidR="00AB3A1C">
          <w:rPr>
            <w:rFonts w:ascii="Times New Roman" w:hAnsi="Times New Roman" w:cs="Times New Roman"/>
            <w:noProof/>
            <w:sz w:val="24"/>
            <w:szCs w:val="24"/>
          </w:rPr>
          <w:t>Heat maps not useful or informative.</w:t>
        </w:r>
      </w:ins>
      <w:r w:rsidR="00AE4811">
        <w:rPr>
          <w:rFonts w:ascii="Times New Roman" w:hAnsi="Times New Roman" w:cs="Times New Roman"/>
          <w:noProof/>
          <w:sz w:val="24"/>
          <w:szCs w:val="24"/>
        </w:rPr>
        <w:br w:type="page"/>
      </w:r>
    </w:p>
    <w:p w14:paraId="3596FDC0" w14:textId="1BD4C343" w:rsidR="00D14ED6" w:rsidRDefault="00E32F80" w:rsidP="00E5617D">
      <w:pPr>
        <w:spacing w:line="240" w:lineRule="auto"/>
        <w:ind w:right="360"/>
        <w:jc w:val="center"/>
        <w:rPr>
          <w:rFonts w:ascii="Times New Roman" w:hAnsi="Times New Roman" w:cs="Times New Roman"/>
          <w:noProof/>
          <w:sz w:val="24"/>
          <w:szCs w:val="24"/>
        </w:rPr>
      </w:pPr>
      <w:del w:id="2538" w:author="Scott Cooper" w:date="2014-12-14T15:56:00Z">
        <w:r w:rsidDel="00AB3A1C">
          <w:rPr>
            <w:rFonts w:ascii="Times New Roman" w:hAnsi="Times New Roman" w:cs="Times New Roman"/>
            <w:noProof/>
            <w:sz w:val="24"/>
            <w:szCs w:val="24"/>
          </w:rPr>
          <w:lastRenderedPageBreak/>
          <w:drawing>
            <wp:inline distT="0" distB="0" distL="0" distR="0" wp14:anchorId="0B16B63F" wp14:editId="5448122F">
              <wp:extent cx="34290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AllOne_heat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del>
      <w:del w:id="2539" w:author="Scott Cooper" w:date="2014-12-14T15:57:00Z">
        <w:r w:rsidDel="00AB3A1C">
          <w:rPr>
            <w:rFonts w:ascii="Times New Roman" w:hAnsi="Times New Roman" w:cs="Times New Roman"/>
            <w:noProof/>
            <w:sz w:val="24"/>
            <w:szCs w:val="24"/>
          </w:rPr>
          <w:drawing>
            <wp:inline distT="0" distB="0" distL="0" distR="0" wp14:anchorId="7E8B5D22" wp14:editId="68813D0E">
              <wp:extent cx="342900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bylake_heat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r w:rsidR="0059559C" w:rsidDel="00AB3A1C">
          <w:rPr>
            <w:rFonts w:ascii="Times New Roman" w:hAnsi="Times New Roman" w:cs="Times New Roman"/>
            <w:noProof/>
            <w:sz w:val="24"/>
            <w:szCs w:val="24"/>
          </w:rPr>
          <w:drawing>
            <wp:inline distT="0" distB="0" distL="0" distR="0" wp14:anchorId="44902852" wp14:editId="4C539ACF">
              <wp:extent cx="3429000" cy="2286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Enclosures_pseudocontrolledalgalabundance_bylakebyblock_heatmap.png"/>
                      <pic:cNvPicPr/>
                    </pic:nvPicPr>
                    <pic:blipFill>
                      <a:blip r:embed="rId17">
                        <a:extLst>
                          <a:ext uri="{28A0092B-C50C-407E-A947-70E740481C1C}">
                            <a14:useLocalDpi xmlns:a14="http://schemas.microsoft.com/office/drawing/2010/main" val="0"/>
                          </a:ext>
                        </a:extLst>
                      </a:blip>
                      <a:stretch>
                        <a:fillRect/>
                      </a:stretch>
                    </pic:blipFill>
                    <pic:spPr>
                      <a:xfrm>
                        <a:off x="0" y="0"/>
                        <a:ext cx="3429000" cy="2286000"/>
                      </a:xfrm>
                      <a:prstGeom prst="rect">
                        <a:avLst/>
                      </a:prstGeom>
                    </pic:spPr>
                  </pic:pic>
                </a:graphicData>
              </a:graphic>
            </wp:inline>
          </w:drawing>
        </w:r>
      </w:del>
    </w:p>
    <w:p w14:paraId="7C91787A" w14:textId="377046E7" w:rsidR="00512870" w:rsidRDefault="000C4DA9" w:rsidP="00E5617D">
      <w:pPr>
        <w:spacing w:line="240" w:lineRule="auto"/>
        <w:ind w:right="360"/>
        <w:rPr>
          <w:rFonts w:ascii="Times New Roman" w:hAnsi="Times New Roman" w:cs="Times New Roman"/>
          <w:noProof/>
          <w:sz w:val="24"/>
          <w:szCs w:val="24"/>
        </w:rPr>
      </w:pPr>
      <w:del w:id="2540" w:author="Scott Cooper" w:date="2014-12-14T15:57:00Z">
        <w:r w:rsidDel="00AB3A1C">
          <w:rPr>
            <w:rFonts w:ascii="Times New Roman" w:hAnsi="Times New Roman" w:cs="Times New Roman"/>
            <w:noProof/>
            <w:sz w:val="24"/>
            <w:szCs w:val="24"/>
          </w:rPr>
          <w:delText>Figure 4</w:delText>
        </w:r>
        <w:r w:rsidR="00D14ED6" w:rsidDel="00AB3A1C">
          <w:rPr>
            <w:rFonts w:ascii="Times New Roman" w:hAnsi="Times New Roman" w:cs="Times New Roman"/>
            <w:noProof/>
            <w:sz w:val="24"/>
            <w:szCs w:val="24"/>
          </w:rPr>
          <w:delText xml:space="preserve">. </w:delText>
        </w:r>
      </w:del>
      <w:r w:rsidR="00D14ED6">
        <w:rPr>
          <w:rFonts w:ascii="Times New Roman" w:hAnsi="Times New Roman" w:cs="Times New Roman"/>
          <w:noProof/>
          <w:sz w:val="24"/>
          <w:szCs w:val="24"/>
        </w:rPr>
        <w:t>Heat</w:t>
      </w:r>
      <w:r w:rsidR="00A15309">
        <w:rPr>
          <w:rFonts w:ascii="Times New Roman" w:hAnsi="Times New Roman" w:cs="Times New Roman"/>
          <w:noProof/>
          <w:sz w:val="24"/>
          <w:szCs w:val="24"/>
        </w:rPr>
        <w:t xml:space="preserve"> </w:t>
      </w:r>
      <w:r w:rsidR="00D14ED6">
        <w:rPr>
          <w:rFonts w:ascii="Times New Roman" w:hAnsi="Times New Roman" w:cs="Times New Roman"/>
          <w:noProof/>
          <w:sz w:val="24"/>
          <w:szCs w:val="24"/>
        </w:rPr>
        <w:t xml:space="preserve">maps </w:t>
      </w:r>
      <w:ins w:id="2541" w:author="Scott Cooper" w:date="2014-12-14T15:57:00Z">
        <w:r w:rsidR="00AB3A1C">
          <w:rPr>
            <w:rFonts w:ascii="Times New Roman" w:hAnsi="Times New Roman" w:cs="Times New Roman"/>
            <w:noProof/>
            <w:sz w:val="24"/>
            <w:szCs w:val="24"/>
          </w:rPr>
          <w:t>not useful or informative.  Only step away from raw data.  Distill into basic trends or patterns using statistcs.</w:t>
        </w:r>
      </w:ins>
      <w:ins w:id="2542" w:author="Scott Cooper" w:date="2014-12-14T15:58:00Z">
        <w:r w:rsidR="00AB3A1C" w:rsidDel="00AB3A1C">
          <w:rPr>
            <w:rFonts w:ascii="Times New Roman" w:hAnsi="Times New Roman" w:cs="Times New Roman"/>
            <w:noProof/>
            <w:sz w:val="24"/>
            <w:szCs w:val="24"/>
          </w:rPr>
          <w:t xml:space="preserve"> </w:t>
        </w:r>
      </w:ins>
      <w:del w:id="2543" w:author="Scott Cooper" w:date="2014-12-14T15:58:00Z">
        <w:r w:rsidR="00D14ED6" w:rsidDel="00AB3A1C">
          <w:rPr>
            <w:rFonts w:ascii="Times New Roman" w:hAnsi="Times New Roman" w:cs="Times New Roman"/>
            <w:noProof/>
            <w:sz w:val="24"/>
            <w:szCs w:val="24"/>
          </w:rPr>
          <w:delText xml:space="preserve">showing algal abundance </w:delText>
        </w:r>
        <w:r w:rsidR="0098083B" w:rsidDel="00AB3A1C">
          <w:rPr>
            <w:rFonts w:ascii="Times New Roman" w:hAnsi="Times New Roman" w:cs="Times New Roman"/>
            <w:noProof/>
            <w:sz w:val="24"/>
            <w:szCs w:val="24"/>
          </w:rPr>
          <w:delText xml:space="preserve">in each enclosure </w:delText>
        </w:r>
        <w:r w:rsidR="00D14ED6" w:rsidDel="00AB3A1C">
          <w:rPr>
            <w:rFonts w:ascii="Times New Roman" w:hAnsi="Times New Roman" w:cs="Times New Roman"/>
            <w:noProof/>
            <w:sz w:val="24"/>
            <w:szCs w:val="24"/>
          </w:rPr>
          <w:delText xml:space="preserve">relative to </w:delText>
        </w:r>
        <w:r w:rsidR="006F22BD" w:rsidDel="00AB3A1C">
          <w:rPr>
            <w:rFonts w:ascii="Times New Roman" w:hAnsi="Times New Roman" w:cs="Times New Roman"/>
            <w:noProof/>
            <w:sz w:val="24"/>
            <w:szCs w:val="24"/>
          </w:rPr>
          <w:delText>location-</w:delText>
        </w:r>
        <w:r w:rsidR="0098083B" w:rsidDel="00AB3A1C">
          <w:rPr>
            <w:rFonts w:ascii="Times New Roman" w:hAnsi="Times New Roman" w:cs="Times New Roman"/>
            <w:noProof/>
            <w:sz w:val="24"/>
            <w:szCs w:val="24"/>
          </w:rPr>
          <w:delText>within-lake controls</w:delText>
        </w:r>
        <w:r w:rsidR="00D14ED6" w:rsidDel="00AB3A1C">
          <w:rPr>
            <w:rFonts w:ascii="Times New Roman" w:hAnsi="Times New Roman" w:cs="Times New Roman"/>
            <w:noProof/>
            <w:sz w:val="24"/>
            <w:szCs w:val="24"/>
          </w:rPr>
          <w:delText xml:space="preserve">.  </w:delText>
        </w:r>
        <w:r w:rsidR="007C74D6" w:rsidDel="00AB3A1C">
          <w:rPr>
            <w:rFonts w:ascii="Times New Roman" w:hAnsi="Times New Roman" w:cs="Times New Roman"/>
            <w:noProof/>
            <w:sz w:val="24"/>
            <w:szCs w:val="24"/>
          </w:rPr>
          <w:delText>Bluer</w:delText>
        </w:r>
        <w:r w:rsidR="00D14ED6" w:rsidDel="00AB3A1C">
          <w:rPr>
            <w:rFonts w:ascii="Times New Roman" w:hAnsi="Times New Roman" w:cs="Times New Roman"/>
            <w:noProof/>
            <w:sz w:val="24"/>
            <w:szCs w:val="24"/>
          </w:rPr>
          <w:delText xml:space="preserve"> colors indicate that algal abundance was lower in the enclosure than in the control</w:delText>
        </w:r>
        <w:r w:rsidR="0098083B" w:rsidDel="00AB3A1C">
          <w:rPr>
            <w:rFonts w:ascii="Times New Roman" w:hAnsi="Times New Roman" w:cs="Times New Roman"/>
            <w:noProof/>
            <w:sz w:val="24"/>
            <w:szCs w:val="24"/>
          </w:rPr>
          <w:delText>, i.e. co</w:delText>
        </w:r>
        <w:r w:rsidR="000C2B82" w:rsidDel="00AB3A1C">
          <w:rPr>
            <w:rFonts w:ascii="Times New Roman" w:hAnsi="Times New Roman" w:cs="Times New Roman"/>
            <w:noProof/>
            <w:sz w:val="24"/>
            <w:szCs w:val="24"/>
          </w:rPr>
          <w:delText>nsumers reduced algal abundance,</w:delText>
        </w:r>
        <w:r w:rsidR="005D6295" w:rsidDel="00AB3A1C">
          <w:rPr>
            <w:rFonts w:ascii="Times New Roman" w:hAnsi="Times New Roman" w:cs="Times New Roman"/>
            <w:noProof/>
            <w:sz w:val="24"/>
            <w:szCs w:val="24"/>
          </w:rPr>
          <w:delText xml:space="preserve"> </w:delText>
        </w:r>
        <w:r w:rsidR="00D14ED6" w:rsidDel="00AB3A1C">
          <w:rPr>
            <w:rFonts w:ascii="Times New Roman" w:hAnsi="Times New Roman" w:cs="Times New Roman"/>
            <w:noProof/>
            <w:sz w:val="24"/>
            <w:szCs w:val="24"/>
          </w:rPr>
          <w:delText xml:space="preserve">while </w:delText>
        </w:r>
        <w:r w:rsidR="007C74D6" w:rsidDel="00AB3A1C">
          <w:rPr>
            <w:rFonts w:ascii="Times New Roman" w:hAnsi="Times New Roman" w:cs="Times New Roman"/>
            <w:noProof/>
            <w:sz w:val="24"/>
            <w:szCs w:val="24"/>
          </w:rPr>
          <w:delText xml:space="preserve">greener </w:delText>
        </w:r>
        <w:r w:rsidR="00D14ED6" w:rsidDel="00AB3A1C">
          <w:rPr>
            <w:rFonts w:ascii="Times New Roman" w:hAnsi="Times New Roman" w:cs="Times New Roman"/>
            <w:noProof/>
            <w:sz w:val="24"/>
            <w:szCs w:val="24"/>
          </w:rPr>
          <w:delText>colors indicate that algal abundance was high in enclosures relative to controls.</w:delText>
        </w:r>
        <w:r w:rsidR="000C2B82" w:rsidRPr="000C2B82" w:rsidDel="00AB3A1C">
          <w:rPr>
            <w:rFonts w:ascii="Times New Roman" w:hAnsi="Times New Roman" w:cs="Times New Roman"/>
            <w:noProof/>
            <w:sz w:val="24"/>
            <w:szCs w:val="24"/>
          </w:rPr>
          <w:delText xml:space="preserve"> </w:delText>
        </w:r>
        <w:r w:rsidR="00E5617D" w:rsidDel="00AB3A1C">
          <w:rPr>
            <w:rFonts w:ascii="Times New Roman" w:hAnsi="Times New Roman" w:cs="Times New Roman"/>
            <w:noProof/>
            <w:sz w:val="24"/>
            <w:szCs w:val="24"/>
          </w:rPr>
          <w:delText xml:space="preserve"> </w:delText>
        </w:r>
        <w:r w:rsidR="000C2B82" w:rsidDel="00AB3A1C">
          <w:rPr>
            <w:rFonts w:ascii="Times New Roman" w:hAnsi="Times New Roman" w:cs="Times New Roman"/>
            <w:noProof/>
            <w:sz w:val="24"/>
            <w:szCs w:val="24"/>
          </w:rPr>
          <w:delText>For display purposes, the relative algal abundance was log-modulus transformed.</w:delText>
        </w:r>
      </w:del>
      <w:r w:rsidR="00984D70">
        <w:rPr>
          <w:rFonts w:ascii="Times New Roman" w:hAnsi="Times New Roman" w:cs="Times New Roman"/>
          <w:noProof/>
          <w:sz w:val="24"/>
          <w:szCs w:val="24"/>
        </w:rPr>
        <w:br w:type="page"/>
      </w:r>
    </w:p>
    <w:p w14:paraId="73C7D654" w14:textId="77777777" w:rsidR="000B5371" w:rsidRDefault="009D5692"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807FE7B" wp14:editId="75BA908B">
            <wp:extent cx="4572009"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TadpoleAFDM_boxplots_byconsumer_lak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14:paraId="67D36392" w14:textId="62988A89" w:rsidR="00BD03F6" w:rsidRDefault="00EB54A4" w:rsidP="00BD03F6">
      <w:pPr>
        <w:spacing w:line="240" w:lineRule="auto"/>
        <w:ind w:right="360"/>
        <w:rPr>
          <w:ins w:id="2544" w:author="Scott Cooper" w:date="2014-12-14T15:59:00Z"/>
          <w:rFonts w:ascii="Times New Roman" w:hAnsi="Times New Roman" w:cs="Times New Roman"/>
          <w:noProof/>
          <w:sz w:val="24"/>
          <w:szCs w:val="24"/>
        </w:rPr>
      </w:pPr>
      <w:r>
        <w:rPr>
          <w:rFonts w:ascii="Times New Roman" w:hAnsi="Times New Roman" w:cs="Times New Roman"/>
          <w:noProof/>
          <w:sz w:val="24"/>
          <w:szCs w:val="24"/>
        </w:rPr>
        <w:t xml:space="preserve">Figure </w:t>
      </w:r>
      <w:r w:rsidR="00595E64">
        <w:rPr>
          <w:rFonts w:ascii="Times New Roman" w:hAnsi="Times New Roman" w:cs="Times New Roman"/>
          <w:noProof/>
          <w:sz w:val="24"/>
          <w:szCs w:val="24"/>
        </w:rPr>
        <w:t>5</w:t>
      </w:r>
      <w:r>
        <w:rPr>
          <w:rFonts w:ascii="Times New Roman" w:hAnsi="Times New Roman" w:cs="Times New Roman"/>
          <w:noProof/>
          <w:sz w:val="24"/>
          <w:szCs w:val="24"/>
        </w:rPr>
        <w:t xml:space="preserve">.  </w:t>
      </w:r>
      <w:ins w:id="2545" w:author="Scott Cooper" w:date="2014-12-14T15:59:00Z">
        <w:r w:rsidR="00BD03F6">
          <w:rPr>
            <w:rFonts w:ascii="Times New Roman" w:hAnsi="Times New Roman" w:cs="Times New Roman"/>
            <w:noProof/>
            <w:sz w:val="24"/>
            <w:szCs w:val="24"/>
          </w:rPr>
          <w:t>[Need to explain how calcualtions done.  What were the replicates?  For each consumer abundance, is this for each consumer density when alone or for each consumer density across all single and mixed species replicates?  Are the replicates, the enclosure by 3 time periods for 3 datapoints from each enclosure?  It would be much better to average each enclosure across time, so that you have one value for each enclosure.  Can you conduct multiple comparisons tests to determine which treatments are different from each other?</w:t>
        </w:r>
      </w:ins>
      <w:ins w:id="2546" w:author="Scott Cooper" w:date="2014-12-14T16:00:00Z">
        <w:r w:rsidR="00BD03F6">
          <w:rPr>
            <w:rFonts w:ascii="Times New Roman" w:hAnsi="Times New Roman" w:cs="Times New Roman"/>
            <w:noProof/>
            <w:sz w:val="24"/>
            <w:szCs w:val="24"/>
          </w:rPr>
          <w:t xml:space="preserve">  For clarity, the y-axis should be labeled average individual tadpole biomass</w:t>
        </w:r>
      </w:ins>
      <w:ins w:id="2547" w:author="Scott Cooper" w:date="2014-12-14T16:01:00Z">
        <w:r w:rsidR="00BD03F6">
          <w:rPr>
            <w:rFonts w:ascii="Times New Roman" w:hAnsi="Times New Roman" w:cs="Times New Roman"/>
            <w:noProof/>
            <w:sz w:val="24"/>
            <w:szCs w:val="24"/>
          </w:rPr>
          <w:t xml:space="preserve"> and you could leabel the  x-axis with mayfly density on the left and tadpole density on the right.</w:t>
        </w:r>
      </w:ins>
      <w:ins w:id="2548" w:author="Scott Cooper" w:date="2014-12-14T15:59:00Z">
        <w:r w:rsidR="00BD03F6">
          <w:rPr>
            <w:rFonts w:ascii="Times New Roman" w:hAnsi="Times New Roman" w:cs="Times New Roman"/>
            <w:noProof/>
            <w:sz w:val="24"/>
            <w:szCs w:val="24"/>
          </w:rPr>
          <w:t xml:space="preserve">] </w:t>
        </w:r>
      </w:ins>
      <w:ins w:id="2549" w:author="Scott Cooper" w:date="2014-12-14T16:01:00Z">
        <w:r w:rsidR="00BD03F6">
          <w:rPr>
            <w:rFonts w:ascii="Times New Roman" w:hAnsi="Times New Roman" w:cs="Times New Roman"/>
            <w:noProof/>
            <w:sz w:val="24"/>
            <w:szCs w:val="24"/>
          </w:rPr>
          <w:t>Average indivdiual tadpole</w:t>
        </w:r>
      </w:ins>
      <w:ins w:id="2550" w:author="Scott Cooper" w:date="2014-12-14T16:02:00Z">
        <w:r w:rsidR="00BD03F6">
          <w:rPr>
            <w:rFonts w:ascii="Times New Roman" w:hAnsi="Times New Roman" w:cs="Times New Roman"/>
            <w:noProof/>
            <w:sz w:val="24"/>
            <w:szCs w:val="24"/>
          </w:rPr>
          <w:t xml:space="preserve"> AFDM (mg) </w:t>
        </w:r>
      </w:ins>
      <w:ins w:id="2551" w:author="Scott Cooper" w:date="2014-12-14T15:59:00Z">
        <w:r w:rsidR="00BD03F6">
          <w:rPr>
            <w:rFonts w:ascii="Times New Roman" w:hAnsi="Times New Roman" w:cs="Times New Roman"/>
            <w:noProof/>
            <w:sz w:val="24"/>
            <w:szCs w:val="24"/>
          </w:rPr>
          <w:t xml:space="preserve">versus </w:t>
        </w:r>
      </w:ins>
      <w:ins w:id="2552" w:author="Scott Cooper" w:date="2014-12-14T16:02:00Z">
        <w:r w:rsidR="00BD03F6">
          <w:rPr>
            <w:rFonts w:ascii="Times New Roman" w:hAnsi="Times New Roman" w:cs="Times New Roman"/>
            <w:noProof/>
            <w:sz w:val="24"/>
            <w:szCs w:val="24"/>
          </w:rPr>
          <w:t>mayfly</w:t>
        </w:r>
      </w:ins>
      <w:ins w:id="2553" w:author="Scott Cooper" w:date="2014-12-14T15:59:00Z">
        <w:r w:rsidR="00BD03F6">
          <w:rPr>
            <w:rFonts w:ascii="Times New Roman" w:hAnsi="Times New Roman" w:cs="Times New Roman"/>
            <w:noProof/>
            <w:sz w:val="24"/>
            <w:szCs w:val="24"/>
          </w:rPr>
          <w:t xml:space="preserve"> (left) and </w:t>
        </w:r>
      </w:ins>
      <w:ins w:id="2554" w:author="Scott Cooper" w:date="2014-12-14T16:02:00Z">
        <w:r w:rsidR="00BD03F6">
          <w:rPr>
            <w:rFonts w:ascii="Times New Roman" w:hAnsi="Times New Roman" w:cs="Times New Roman"/>
            <w:noProof/>
            <w:sz w:val="24"/>
            <w:szCs w:val="24"/>
          </w:rPr>
          <w:t xml:space="preserve">tadpole </w:t>
        </w:r>
      </w:ins>
      <w:ins w:id="2555" w:author="Scott Cooper" w:date="2014-12-14T15:59:00Z">
        <w:r w:rsidR="00BD03F6">
          <w:rPr>
            <w:rFonts w:ascii="Times New Roman" w:hAnsi="Times New Roman" w:cs="Times New Roman"/>
            <w:noProof/>
            <w:sz w:val="24"/>
            <w:szCs w:val="24"/>
          </w:rPr>
          <w:t xml:space="preserve">(right)  </w:t>
        </w:r>
      </w:ins>
      <w:commentRangeStart w:id="2556"/>
      <w:ins w:id="2557" w:author="Scott Cooper" w:date="2014-12-14T16:02:00Z">
        <w:r w:rsidR="00BD03F6">
          <w:rPr>
            <w:rFonts w:ascii="Times New Roman" w:hAnsi="Times New Roman" w:cs="Times New Roman"/>
            <w:noProof/>
            <w:sz w:val="24"/>
            <w:szCs w:val="24"/>
          </w:rPr>
          <w:t>densities</w:t>
        </w:r>
        <w:commentRangeEnd w:id="2556"/>
        <w:r w:rsidR="00BD03F6">
          <w:rPr>
            <w:rStyle w:val="CommentReference"/>
          </w:rPr>
          <w:commentReference w:id="2556"/>
        </w:r>
        <w:r w:rsidR="00BD03F6">
          <w:rPr>
            <w:rFonts w:ascii="Times New Roman" w:hAnsi="Times New Roman" w:cs="Times New Roman"/>
            <w:noProof/>
            <w:sz w:val="24"/>
            <w:szCs w:val="24"/>
          </w:rPr>
          <w:t xml:space="preserve"> </w:t>
        </w:r>
      </w:ins>
      <w:ins w:id="2558" w:author="Scott Cooper" w:date="2014-12-14T15:59:00Z">
        <w:r w:rsidR="00BD03F6">
          <w:rPr>
            <w:rFonts w:ascii="Times New Roman" w:hAnsi="Times New Roman" w:cs="Times New Roman"/>
            <w:noProof/>
            <w:sz w:val="24"/>
            <w:szCs w:val="24"/>
          </w:rPr>
          <w:t xml:space="preserve"> for LeConte Lake (top) and Spur Lake (bottom) in the 2009 lake enclosure experiment.  In all boxplots, heavy bars show medians, boxes include 50% of the data, whiskers include 95% of the data, and dots lie outside the 95%.</w:t>
        </w:r>
      </w:ins>
    </w:p>
    <w:p w14:paraId="54765804" w14:textId="63F27730" w:rsidR="00EB54A4" w:rsidDel="00BD03F6" w:rsidRDefault="00EB54A4" w:rsidP="00E5617D">
      <w:pPr>
        <w:spacing w:line="240" w:lineRule="auto"/>
        <w:ind w:right="360"/>
        <w:rPr>
          <w:del w:id="2559" w:author="Scott Cooper" w:date="2014-12-14T15:59:00Z"/>
          <w:rFonts w:ascii="Times New Roman" w:hAnsi="Times New Roman" w:cs="Times New Roman"/>
          <w:noProof/>
          <w:sz w:val="24"/>
          <w:szCs w:val="24"/>
        </w:rPr>
      </w:pPr>
      <w:del w:id="2560" w:author="Scott Cooper" w:date="2014-12-14T15:59:00Z">
        <w:r w:rsidDel="00BD03F6">
          <w:rPr>
            <w:rFonts w:ascii="Times New Roman" w:hAnsi="Times New Roman" w:cs="Times New Roman"/>
            <w:noProof/>
            <w:sz w:val="24"/>
            <w:szCs w:val="24"/>
          </w:rPr>
          <w:delText xml:space="preserve">For field enclosures, estimated tadpole AFDM (mg, based on Gosner stage-AFDM regression) with respect to tadpole </w:delText>
        </w:r>
        <w:r w:rsidR="009A0D57" w:rsidDel="00BD03F6">
          <w:rPr>
            <w:rFonts w:ascii="Times New Roman" w:hAnsi="Times New Roman" w:cs="Times New Roman"/>
            <w:noProof/>
            <w:sz w:val="24"/>
            <w:szCs w:val="24"/>
          </w:rPr>
          <w:delText>abundance</w:delText>
        </w:r>
        <w:r w:rsidDel="00BD03F6">
          <w:rPr>
            <w:rFonts w:ascii="Times New Roman" w:hAnsi="Times New Roman" w:cs="Times New Roman"/>
            <w:noProof/>
            <w:sz w:val="24"/>
            <w:szCs w:val="24"/>
          </w:rPr>
          <w:delText xml:space="preserve"> </w:delText>
        </w:r>
        <w:r w:rsidR="000B5371" w:rsidDel="00BD03F6">
          <w:rPr>
            <w:rFonts w:ascii="Times New Roman" w:hAnsi="Times New Roman" w:cs="Times New Roman"/>
            <w:noProof/>
            <w:sz w:val="24"/>
            <w:szCs w:val="24"/>
          </w:rPr>
          <w:delText xml:space="preserve">(top) and mayfly </w:delText>
        </w:r>
        <w:r w:rsidR="009A0D57" w:rsidDel="00BD03F6">
          <w:rPr>
            <w:rFonts w:ascii="Times New Roman" w:hAnsi="Times New Roman" w:cs="Times New Roman"/>
            <w:noProof/>
            <w:sz w:val="24"/>
            <w:szCs w:val="24"/>
          </w:rPr>
          <w:delText>abundance</w:delText>
        </w:r>
        <w:r w:rsidR="000B5371" w:rsidDel="00BD03F6">
          <w:rPr>
            <w:rFonts w:ascii="Times New Roman" w:hAnsi="Times New Roman" w:cs="Times New Roman"/>
            <w:noProof/>
            <w:sz w:val="24"/>
            <w:szCs w:val="24"/>
          </w:rPr>
          <w:delText xml:space="preserve"> (bottom)</w:delText>
        </w:r>
        <w:r w:rsidDel="00BD03F6">
          <w:rPr>
            <w:rFonts w:ascii="Times New Roman" w:hAnsi="Times New Roman" w:cs="Times New Roman"/>
            <w:noProof/>
            <w:sz w:val="24"/>
            <w:szCs w:val="24"/>
          </w:rPr>
          <w:delText>.</w:delText>
        </w:r>
      </w:del>
    </w:p>
    <w:p w14:paraId="5B1B62E6" w14:textId="77777777" w:rsidR="00595E64" w:rsidRDefault="00EB54A4" w:rsidP="00BD03F6">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r w:rsidR="00595E64">
        <w:rPr>
          <w:rFonts w:ascii="Times New Roman" w:hAnsi="Times New Roman" w:cs="Times New Roman"/>
          <w:noProof/>
          <w:sz w:val="24"/>
          <w:szCs w:val="24"/>
        </w:rPr>
        <w:lastRenderedPageBreak/>
        <w:drawing>
          <wp:inline distT="0" distB="0" distL="0" distR="0" wp14:anchorId="114818DD" wp14:editId="15EE8D36">
            <wp:extent cx="4572009"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_MayflyLength_boxplots_byconsumer_lake_nospeci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14:paraId="6BE878BA" w14:textId="47D43D02" w:rsidR="00BD03F6" w:rsidRDefault="00595E64" w:rsidP="00BD03F6">
      <w:pPr>
        <w:spacing w:line="240" w:lineRule="auto"/>
        <w:ind w:right="360"/>
        <w:rPr>
          <w:ins w:id="2561" w:author="Scott Cooper" w:date="2014-12-14T16:03:00Z"/>
          <w:rFonts w:ascii="Times New Roman" w:hAnsi="Times New Roman" w:cs="Times New Roman"/>
          <w:noProof/>
          <w:sz w:val="24"/>
          <w:szCs w:val="24"/>
        </w:rPr>
      </w:pPr>
      <w:r>
        <w:rPr>
          <w:rFonts w:ascii="Times New Roman" w:hAnsi="Times New Roman" w:cs="Times New Roman"/>
          <w:noProof/>
          <w:sz w:val="24"/>
          <w:szCs w:val="24"/>
        </w:rPr>
        <w:t xml:space="preserve">Figure 6.  </w:t>
      </w:r>
      <w:ins w:id="2562" w:author="Scott Cooper" w:date="2014-12-14T16:03:00Z">
        <w:r w:rsidR="00BD03F6">
          <w:rPr>
            <w:rFonts w:ascii="Times New Roman" w:hAnsi="Times New Roman" w:cs="Times New Roman"/>
            <w:noProof/>
            <w:sz w:val="24"/>
            <w:szCs w:val="24"/>
          </w:rPr>
          <w:t xml:space="preserve">[Need to explain how calcualtions done.  What were the replicates?  For each consumer abundance, is this for each consumer density when alone or for each consumer density across all single and mixed species replicates?  Are the replicates, the enclosure by 3 time periods for 3 datapoints from each enclosure?  It would be much better to average each enclosure across time, so that you have one value for each enclosure.  Can you conduct multiple comparisons tests to determine which treatments are different from each other?] </w:t>
        </w:r>
      </w:ins>
      <w:ins w:id="2563" w:author="Scott Cooper" w:date="2014-12-14T16:04:00Z">
        <w:r w:rsidR="00BD03F6">
          <w:rPr>
            <w:rFonts w:ascii="Times New Roman" w:hAnsi="Times New Roman" w:cs="Times New Roman"/>
            <w:noProof/>
            <w:sz w:val="24"/>
            <w:szCs w:val="24"/>
          </w:rPr>
          <w:t>Average mayfly length</w:t>
        </w:r>
      </w:ins>
      <w:ins w:id="2564" w:author="Scott Cooper" w:date="2014-12-14T16:03:00Z">
        <w:r w:rsidR="00BD03F6">
          <w:rPr>
            <w:rFonts w:ascii="Times New Roman" w:hAnsi="Times New Roman" w:cs="Times New Roman"/>
            <w:noProof/>
            <w:sz w:val="24"/>
            <w:szCs w:val="24"/>
          </w:rPr>
          <w:t xml:space="preserve"> versus </w:t>
        </w:r>
      </w:ins>
      <w:ins w:id="2565" w:author="Scott Cooper" w:date="2014-12-14T16:04:00Z">
        <w:r w:rsidR="00BD03F6">
          <w:rPr>
            <w:rFonts w:ascii="Times New Roman" w:hAnsi="Times New Roman" w:cs="Times New Roman"/>
            <w:noProof/>
            <w:sz w:val="24"/>
            <w:szCs w:val="24"/>
          </w:rPr>
          <w:t>mayfly</w:t>
        </w:r>
      </w:ins>
      <w:ins w:id="2566" w:author="Scott Cooper" w:date="2014-12-14T16:03:00Z">
        <w:r w:rsidR="00BD03F6">
          <w:rPr>
            <w:rFonts w:ascii="Times New Roman" w:hAnsi="Times New Roman" w:cs="Times New Roman"/>
            <w:noProof/>
            <w:sz w:val="24"/>
            <w:szCs w:val="24"/>
          </w:rPr>
          <w:t xml:space="preserve"> (left) and </w:t>
        </w:r>
      </w:ins>
      <w:ins w:id="2567" w:author="Scott Cooper" w:date="2014-12-14T16:04:00Z">
        <w:r w:rsidR="00BD03F6">
          <w:rPr>
            <w:rFonts w:ascii="Times New Roman" w:hAnsi="Times New Roman" w:cs="Times New Roman"/>
            <w:noProof/>
            <w:sz w:val="24"/>
            <w:szCs w:val="24"/>
          </w:rPr>
          <w:t xml:space="preserve">tadpole </w:t>
        </w:r>
      </w:ins>
      <w:ins w:id="2568" w:author="Scott Cooper" w:date="2014-12-14T16:03:00Z">
        <w:r w:rsidR="00BD03F6">
          <w:rPr>
            <w:rFonts w:ascii="Times New Roman" w:hAnsi="Times New Roman" w:cs="Times New Roman"/>
            <w:noProof/>
            <w:sz w:val="24"/>
            <w:szCs w:val="24"/>
          </w:rPr>
          <w:t xml:space="preserve">(right)  </w:t>
        </w:r>
      </w:ins>
      <w:ins w:id="2569" w:author="Scott Cooper" w:date="2014-12-14T16:04:00Z">
        <w:r w:rsidR="00BD03F6">
          <w:rPr>
            <w:rFonts w:ascii="Times New Roman" w:hAnsi="Times New Roman" w:cs="Times New Roman"/>
            <w:noProof/>
            <w:sz w:val="24"/>
            <w:szCs w:val="24"/>
          </w:rPr>
          <w:t>densities</w:t>
        </w:r>
      </w:ins>
      <w:ins w:id="2570" w:author="Scott Cooper" w:date="2014-12-14T16:03:00Z">
        <w:r w:rsidR="00BD03F6">
          <w:rPr>
            <w:rFonts w:ascii="Times New Roman" w:hAnsi="Times New Roman" w:cs="Times New Roman"/>
            <w:noProof/>
            <w:sz w:val="24"/>
            <w:szCs w:val="24"/>
          </w:rPr>
          <w:t xml:space="preserve"> for LeConte Lake (top) and Spur Lake (bottom) in the 2009 lake enclosure experiment.  In all boxplots, heavy bars show medians, boxes include 50% of the data, whiskers include 95% of the data, and dots lie outside the 95%.</w:t>
        </w:r>
      </w:ins>
    </w:p>
    <w:p w14:paraId="44ADFC67" w14:textId="55DF2056" w:rsidR="00595E64" w:rsidRDefault="00595E64" w:rsidP="00E5617D">
      <w:pPr>
        <w:spacing w:line="240" w:lineRule="auto"/>
        <w:ind w:right="360"/>
        <w:rPr>
          <w:rFonts w:ascii="Times New Roman" w:hAnsi="Times New Roman" w:cs="Times New Roman"/>
          <w:noProof/>
          <w:sz w:val="24"/>
          <w:szCs w:val="24"/>
        </w:rPr>
      </w:pPr>
      <w:del w:id="2571" w:author="Scott Cooper" w:date="2014-12-14T16:03:00Z">
        <w:r w:rsidDel="00BD03F6">
          <w:rPr>
            <w:rFonts w:ascii="Times New Roman" w:hAnsi="Times New Roman" w:cs="Times New Roman"/>
            <w:noProof/>
            <w:sz w:val="24"/>
            <w:szCs w:val="24"/>
          </w:rPr>
          <w:delText xml:space="preserve">For 2009 field enclosures, mayfly lengths (mm) with respect to tadpole abundance and to mayfly abundance. </w:delText>
        </w:r>
      </w:del>
      <w:del w:id="2572" w:author="Scott Cooper" w:date="2014-12-14T16:05:00Z">
        <w:r w:rsidDel="00BD03F6">
          <w:rPr>
            <w:rFonts w:ascii="Times New Roman" w:hAnsi="Times New Roman" w:cs="Times New Roman"/>
            <w:noProof/>
            <w:sz w:val="24"/>
            <w:szCs w:val="24"/>
          </w:rPr>
          <w:delText xml:space="preserve"> </w:delText>
        </w:r>
      </w:del>
      <w:r>
        <w:rPr>
          <w:rFonts w:ascii="Times New Roman" w:hAnsi="Times New Roman" w:cs="Times New Roman"/>
          <w:noProof/>
          <w:sz w:val="24"/>
          <w:szCs w:val="24"/>
        </w:rPr>
        <w:t>Note difference in mayfly length scales between lakes.</w:t>
      </w:r>
    </w:p>
    <w:p w14:paraId="61B8D601" w14:textId="77777777" w:rsidR="00595E64" w:rsidRDefault="00595E64" w:rsidP="00E5617D">
      <w:pPr>
        <w:spacing w:line="240"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0AF6D55C" w14:textId="77777777" w:rsidR="00595E64" w:rsidRDefault="00595E64" w:rsidP="00E5617D">
      <w:pPr>
        <w:spacing w:line="240" w:lineRule="auto"/>
        <w:ind w:right="360"/>
        <w:rPr>
          <w:rFonts w:ascii="Times New Roman" w:hAnsi="Times New Roman" w:cs="Times New Roman"/>
          <w:noProof/>
          <w:sz w:val="24"/>
          <w:szCs w:val="24"/>
        </w:rPr>
      </w:pPr>
    </w:p>
    <w:p w14:paraId="3A63DA9A" w14:textId="77777777" w:rsidR="00EB54A4" w:rsidRDefault="00EB54A4" w:rsidP="00E5617D">
      <w:pPr>
        <w:spacing w:line="240" w:lineRule="auto"/>
        <w:ind w:right="360"/>
        <w:rPr>
          <w:rFonts w:ascii="Times New Roman" w:hAnsi="Times New Roman" w:cs="Times New Roman"/>
          <w:noProof/>
          <w:sz w:val="24"/>
          <w:szCs w:val="24"/>
        </w:rPr>
      </w:pPr>
    </w:p>
    <w:p w14:paraId="23C617EB" w14:textId="54644121" w:rsidR="001B0DB4" w:rsidRDefault="00C23BCB"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BAC098F" wp14:editId="11F7B4F4">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AlgalAbundanceBoxpl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ins w:id="2573" w:author="Scott Cooper" w:date="2014-12-14T11:40:00Z">
        <w:r w:rsidR="00282DB5">
          <w:rPr>
            <w:rFonts w:ascii="Times New Roman" w:hAnsi="Times New Roman" w:cs="Times New Roman"/>
            <w:sz w:val="24"/>
            <w:szCs w:val="24"/>
          </w:rPr>
          <w:t xml:space="preserve">(-0.11 </w:t>
        </w:r>
        <w:r w:rsidR="00282DB5" w:rsidRPr="0079609C">
          <w:rPr>
            <w:rFonts w:ascii="Times New Roman" w:hAnsi="Times New Roman" w:cs="Times New Roman"/>
            <w:sz w:val="24"/>
            <w:szCs w:val="24"/>
            <w:u w:val="single"/>
          </w:rPr>
          <w:t>+</w:t>
        </w:r>
        <w:r w:rsidR="00282DB5">
          <w:rPr>
            <w:rFonts w:ascii="Times New Roman" w:hAnsi="Times New Roman" w:cs="Times New Roman"/>
            <w:sz w:val="24"/>
            <w:szCs w:val="24"/>
          </w:rPr>
          <w:t xml:space="preserve"> 0.08(-0.11 </w:t>
        </w:r>
        <w:r w:rsidR="00282DB5" w:rsidRPr="0079609C">
          <w:rPr>
            <w:rFonts w:ascii="Times New Roman" w:hAnsi="Times New Roman" w:cs="Times New Roman"/>
            <w:sz w:val="24"/>
            <w:szCs w:val="24"/>
            <w:u w:val="single"/>
          </w:rPr>
          <w:t>+</w:t>
        </w:r>
        <w:r w:rsidR="00282DB5">
          <w:rPr>
            <w:rFonts w:ascii="Times New Roman" w:hAnsi="Times New Roman" w:cs="Times New Roman"/>
            <w:sz w:val="24"/>
            <w:szCs w:val="24"/>
          </w:rPr>
          <w:t xml:space="preserve"> 0.08</w:t>
        </w:r>
      </w:ins>
    </w:p>
    <w:p w14:paraId="01906146" w14:textId="33EB7517" w:rsidR="000C4DA9"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7</w:t>
      </w:r>
      <w:r w:rsidR="001B0DB4">
        <w:rPr>
          <w:rFonts w:ascii="Times New Roman" w:hAnsi="Times New Roman" w:cs="Times New Roman"/>
          <w:noProof/>
          <w:sz w:val="24"/>
          <w:szCs w:val="24"/>
        </w:rPr>
        <w:t xml:space="preserve">. </w:t>
      </w:r>
      <w:r w:rsidR="00417E94">
        <w:rPr>
          <w:rFonts w:ascii="Times New Roman" w:hAnsi="Times New Roman" w:cs="Times New Roman"/>
          <w:noProof/>
          <w:sz w:val="24"/>
          <w:szCs w:val="24"/>
        </w:rPr>
        <w:t>A</w:t>
      </w:r>
      <w:r w:rsidR="001B0DB4">
        <w:rPr>
          <w:rFonts w:ascii="Times New Roman" w:hAnsi="Times New Roman" w:cs="Times New Roman"/>
          <w:noProof/>
          <w:sz w:val="24"/>
          <w:szCs w:val="24"/>
        </w:rPr>
        <w:t xml:space="preserve">lgal </w:t>
      </w:r>
      <w:del w:id="2574" w:author="Scott Cooper" w:date="2014-12-14T16:05:00Z">
        <w:r w:rsidR="001B0DB4" w:rsidDel="00BD03F6">
          <w:rPr>
            <w:rFonts w:ascii="Times New Roman" w:hAnsi="Times New Roman" w:cs="Times New Roman"/>
            <w:noProof/>
            <w:sz w:val="24"/>
            <w:szCs w:val="24"/>
          </w:rPr>
          <w:delText xml:space="preserve">abundance </w:delText>
        </w:r>
      </w:del>
      <w:ins w:id="2575" w:author="Scott Cooper" w:date="2014-12-14T16:05:00Z">
        <w:r w:rsidR="00BD03F6">
          <w:rPr>
            <w:rFonts w:ascii="Times New Roman" w:hAnsi="Times New Roman" w:cs="Times New Roman"/>
            <w:noProof/>
            <w:sz w:val="24"/>
            <w:szCs w:val="24"/>
          </w:rPr>
          <w:t xml:space="preserve">biomass </w:t>
        </w:r>
      </w:ins>
      <w:r w:rsidR="00417E94">
        <w:rPr>
          <w:rFonts w:ascii="Times New Roman" w:hAnsi="Times New Roman" w:cs="Times New Roman"/>
          <w:noProof/>
          <w:sz w:val="24"/>
          <w:szCs w:val="24"/>
        </w:rPr>
        <w:t>(log transformed AFDM</w:t>
      </w:r>
      <w:ins w:id="2576" w:author="Scott Cooper" w:date="2014-12-14T16:05:00Z">
        <w:r w:rsidR="00BD03F6">
          <w:rPr>
            <w:rFonts w:ascii="Times New Roman" w:hAnsi="Times New Roman" w:cs="Times New Roman"/>
            <w:noProof/>
            <w:sz w:val="24"/>
            <w:szCs w:val="24"/>
          </w:rPr>
          <w:t xml:space="preserve"> m</w:t>
        </w:r>
        <w:r w:rsidR="00BD03F6" w:rsidRPr="00BD03F6">
          <w:rPr>
            <w:rFonts w:ascii="Times New Roman" w:hAnsi="Times New Roman" w:cs="Times New Roman"/>
            <w:noProof/>
            <w:sz w:val="24"/>
            <w:szCs w:val="24"/>
            <w:vertAlign w:val="superscript"/>
            <w:rPrChange w:id="2577" w:author="Scott Cooper" w:date="2014-12-14T16:05:00Z">
              <w:rPr>
                <w:rFonts w:ascii="Times New Roman" w:hAnsi="Times New Roman" w:cs="Times New Roman"/>
                <w:noProof/>
                <w:sz w:val="24"/>
                <w:szCs w:val="24"/>
              </w:rPr>
            </w:rPrChange>
          </w:rPr>
          <w:t>-2</w:t>
        </w:r>
      </w:ins>
      <w:r w:rsidR="00417E94">
        <w:rPr>
          <w:rFonts w:ascii="Times New Roman" w:hAnsi="Times New Roman" w:cs="Times New Roman"/>
          <w:noProof/>
          <w:sz w:val="24"/>
          <w:szCs w:val="24"/>
        </w:rPr>
        <w:t xml:space="preserve">) </w:t>
      </w:r>
      <w:ins w:id="2578" w:author="Scott Cooper" w:date="2014-12-14T16:06:00Z">
        <w:r w:rsidR="00BD03F6">
          <w:rPr>
            <w:rFonts w:ascii="Times New Roman" w:hAnsi="Times New Roman" w:cs="Times New Roman"/>
            <w:noProof/>
            <w:sz w:val="24"/>
            <w:szCs w:val="24"/>
          </w:rPr>
          <w:t xml:space="preserve">across control (none) and consumer treatments </w:t>
        </w:r>
      </w:ins>
      <w:ins w:id="2579" w:author="Scott Cooper" w:date="2014-12-14T16:07:00Z">
        <w:r w:rsidR="00BD03F6">
          <w:rPr>
            <w:rFonts w:ascii="Times New Roman" w:hAnsi="Times New Roman" w:cs="Times New Roman"/>
            <w:noProof/>
            <w:sz w:val="24"/>
            <w:szCs w:val="24"/>
          </w:rPr>
          <w:t xml:space="preserve">(mayflies alone, tadpoles alone, both species together) </w:t>
        </w:r>
      </w:ins>
      <w:r w:rsidR="001B0DB4">
        <w:rPr>
          <w:rFonts w:ascii="Times New Roman" w:hAnsi="Times New Roman" w:cs="Times New Roman"/>
          <w:noProof/>
          <w:sz w:val="24"/>
          <w:szCs w:val="24"/>
        </w:rPr>
        <w:t xml:space="preserve">in </w:t>
      </w:r>
      <w:ins w:id="2580" w:author="Scott Cooper" w:date="2014-12-14T16:07:00Z">
        <w:r w:rsidR="00BD03F6">
          <w:rPr>
            <w:rFonts w:ascii="Times New Roman" w:hAnsi="Times New Roman" w:cs="Times New Roman"/>
            <w:noProof/>
            <w:sz w:val="24"/>
            <w:szCs w:val="24"/>
          </w:rPr>
          <w:t xml:space="preserve">the </w:t>
        </w:r>
      </w:ins>
      <w:r w:rsidR="001B0DB4">
        <w:rPr>
          <w:rFonts w:ascii="Times New Roman" w:hAnsi="Times New Roman" w:cs="Times New Roman"/>
          <w:noProof/>
          <w:sz w:val="24"/>
          <w:szCs w:val="24"/>
        </w:rPr>
        <w:t xml:space="preserve">2010 </w:t>
      </w:r>
      <w:del w:id="2581" w:author="Scott Cooper" w:date="2014-12-14T16:07:00Z">
        <w:r w:rsidR="001B0DB4" w:rsidDel="00BD03F6">
          <w:rPr>
            <w:rFonts w:ascii="Times New Roman" w:hAnsi="Times New Roman" w:cs="Times New Roman"/>
            <w:noProof/>
            <w:sz w:val="24"/>
            <w:szCs w:val="24"/>
          </w:rPr>
          <w:delText>mesocosms</w:delText>
        </w:r>
        <w:r w:rsidR="00417E94" w:rsidDel="00BD03F6">
          <w:rPr>
            <w:rFonts w:ascii="Times New Roman" w:hAnsi="Times New Roman" w:cs="Times New Roman"/>
            <w:noProof/>
            <w:sz w:val="24"/>
            <w:szCs w:val="24"/>
          </w:rPr>
          <w:delText>,</w:delText>
        </w:r>
      </w:del>
      <w:ins w:id="2582" w:author="Scott Cooper" w:date="2014-12-14T16:07:00Z">
        <w:r w:rsidR="00BD03F6">
          <w:rPr>
            <w:rFonts w:ascii="Times New Roman" w:hAnsi="Times New Roman" w:cs="Times New Roman"/>
            <w:noProof/>
            <w:sz w:val="24"/>
            <w:szCs w:val="24"/>
          </w:rPr>
          <w:t>mesocosm experiment.</w:t>
        </w:r>
      </w:ins>
      <w:r w:rsidR="00417E94">
        <w:rPr>
          <w:rFonts w:ascii="Times New Roman" w:hAnsi="Times New Roman" w:cs="Times New Roman"/>
          <w:noProof/>
          <w:sz w:val="24"/>
          <w:szCs w:val="24"/>
        </w:rPr>
        <w:t xml:space="preserve"> </w:t>
      </w:r>
      <w:del w:id="2583" w:author="Scott Cooper" w:date="2014-12-14T16:07:00Z">
        <w:r w:rsidR="00417E94" w:rsidDel="00BD03F6">
          <w:rPr>
            <w:rFonts w:ascii="Times New Roman" w:hAnsi="Times New Roman" w:cs="Times New Roman"/>
            <w:noProof/>
            <w:sz w:val="24"/>
            <w:szCs w:val="24"/>
          </w:rPr>
          <w:delText>with respect to tadpole and mayfly treatments; b</w:delText>
        </w:r>
      </w:del>
      <w:ins w:id="2584" w:author="Scott Cooper" w:date="2014-12-14T16:07:00Z">
        <w:r w:rsidR="00BD03F6">
          <w:rPr>
            <w:rFonts w:ascii="Times New Roman" w:hAnsi="Times New Roman" w:cs="Times New Roman"/>
            <w:noProof/>
            <w:sz w:val="24"/>
            <w:szCs w:val="24"/>
          </w:rPr>
          <w:t>B</w:t>
        </w:r>
      </w:ins>
      <w:r w:rsidR="00417E94">
        <w:rPr>
          <w:rFonts w:ascii="Times New Roman" w:hAnsi="Times New Roman" w:cs="Times New Roman"/>
          <w:noProof/>
          <w:sz w:val="24"/>
          <w:szCs w:val="24"/>
        </w:rPr>
        <w:t xml:space="preserve">ars indicate medians, </w:t>
      </w:r>
      <w:r w:rsidR="007D39D4">
        <w:rPr>
          <w:rFonts w:ascii="Times New Roman" w:hAnsi="Times New Roman" w:cs="Times New Roman"/>
          <w:noProof/>
          <w:sz w:val="24"/>
          <w:szCs w:val="24"/>
        </w:rPr>
        <w:t>boxes contain 50% of data, whiskers contain 95% of the data</w:t>
      </w:r>
      <w:r w:rsidR="00417E94">
        <w:rPr>
          <w:rFonts w:ascii="Times New Roman" w:hAnsi="Times New Roman" w:cs="Times New Roman"/>
          <w:noProof/>
          <w:sz w:val="24"/>
          <w:szCs w:val="24"/>
        </w:rPr>
        <w:t>, points are outliers, and diamonds indicate means</w:t>
      </w:r>
      <w:r w:rsidR="007D39D4">
        <w:rPr>
          <w:rFonts w:ascii="Times New Roman" w:hAnsi="Times New Roman" w:cs="Times New Roman"/>
          <w:noProof/>
          <w:sz w:val="24"/>
          <w:szCs w:val="24"/>
        </w:rPr>
        <w:t>.</w:t>
      </w:r>
      <w:ins w:id="2585" w:author="Scott Cooper" w:date="2014-12-14T16:07:00Z">
        <w:r w:rsidR="00BD03F6">
          <w:rPr>
            <w:rFonts w:ascii="Times New Roman" w:hAnsi="Times New Roman" w:cs="Times New Roman"/>
            <w:noProof/>
            <w:sz w:val="24"/>
            <w:szCs w:val="24"/>
          </w:rPr>
          <w:t xml:space="preserve"> [How we</w:t>
        </w:r>
      </w:ins>
      <w:ins w:id="2586" w:author="Scott Cooper" w:date="2014-12-14T16:08:00Z">
        <w:r w:rsidR="00BD03F6">
          <w:rPr>
            <w:rFonts w:ascii="Times New Roman" w:hAnsi="Times New Roman" w:cs="Times New Roman"/>
            <w:noProof/>
            <w:sz w:val="24"/>
            <w:szCs w:val="24"/>
          </w:rPr>
          <w:t>re the statistics calculated?  What are the replicates?  If you have measurement across time, you should use just the final algal biomass or the algal biomass averaged for each tank across time.  In either case, you end up with one value per tank and 4 values for each treatment.  Those should be the replicates in</w:t>
        </w:r>
      </w:ins>
      <w:ins w:id="2587" w:author="Scott Cooper" w:date="2014-12-14T16:09:00Z">
        <w:r w:rsidR="00BD03F6">
          <w:rPr>
            <w:rFonts w:ascii="Times New Roman" w:hAnsi="Times New Roman" w:cs="Times New Roman"/>
            <w:noProof/>
            <w:sz w:val="24"/>
            <w:szCs w:val="24"/>
          </w:rPr>
          <w:t xml:space="preserve"> calculations and analyses.  This should all be clearly stated in the Methods.</w:t>
        </w:r>
        <w:r w:rsidR="00BA65A0">
          <w:rPr>
            <w:rFonts w:ascii="Times New Roman" w:hAnsi="Times New Roman" w:cs="Times New Roman"/>
            <w:noProof/>
            <w:sz w:val="24"/>
            <w:szCs w:val="24"/>
          </w:rPr>
          <w:t xml:space="preserve">  </w:t>
        </w:r>
      </w:ins>
      <w:ins w:id="2588" w:author="Scott Cooper" w:date="2014-12-14T16:10:00Z">
        <w:r w:rsidR="00BA65A0">
          <w:rPr>
            <w:rFonts w:ascii="Times New Roman" w:hAnsi="Times New Roman" w:cs="Times New Roman"/>
            <w:noProof/>
            <w:sz w:val="24"/>
            <w:szCs w:val="24"/>
          </w:rPr>
          <w:t>Do</w:t>
        </w:r>
      </w:ins>
      <w:ins w:id="2589" w:author="Scott Cooper" w:date="2014-12-14T16:09:00Z">
        <w:r w:rsidR="00BA65A0">
          <w:rPr>
            <w:rFonts w:ascii="Times New Roman" w:hAnsi="Times New Roman" w:cs="Times New Roman"/>
            <w:noProof/>
            <w:sz w:val="24"/>
            <w:szCs w:val="24"/>
          </w:rPr>
          <w:t xml:space="preserve"> multiple comparisons</w:t>
        </w:r>
      </w:ins>
      <w:ins w:id="2590" w:author="Scott Cooper" w:date="2014-12-14T16:10:00Z">
        <w:r w:rsidR="00BA65A0">
          <w:rPr>
            <w:rFonts w:ascii="Times New Roman" w:hAnsi="Times New Roman" w:cs="Times New Roman"/>
            <w:noProof/>
            <w:sz w:val="24"/>
            <w:szCs w:val="24"/>
          </w:rPr>
          <w:t xml:space="preserve"> tests to see which treatments are significantly different from each other.]</w:t>
        </w:r>
      </w:ins>
    </w:p>
    <w:p w14:paraId="1AF0782C" w14:textId="77777777" w:rsidR="000C4DA9" w:rsidRDefault="000C4DA9"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14:paraId="163EFD3D" w14:textId="77777777" w:rsidR="00F14896" w:rsidRDefault="00D9056E" w:rsidP="00E5617D">
      <w:pPr>
        <w:spacing w:line="240" w:lineRule="auto"/>
        <w:ind w:right="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6E5ADCF" wp14:editId="1449CEBF">
            <wp:extent cx="3069203" cy="3069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Treatm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9209" cy="3069209"/>
                    </a:xfrm>
                    <a:prstGeom prst="rect">
                      <a:avLst/>
                    </a:prstGeom>
                  </pic:spPr>
                </pic:pic>
              </a:graphicData>
            </a:graphic>
          </wp:inline>
        </w:drawing>
      </w:r>
    </w:p>
    <w:p w14:paraId="0985D68E" w14:textId="4C5035F4" w:rsidR="00FC2B70" w:rsidRDefault="00EB54A4"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Figure 8</w:t>
      </w:r>
      <w:r w:rsidR="000C4DA9">
        <w:rPr>
          <w:rFonts w:ascii="Times New Roman" w:hAnsi="Times New Roman" w:cs="Times New Roman"/>
          <w:noProof/>
          <w:sz w:val="24"/>
          <w:szCs w:val="24"/>
        </w:rPr>
        <w:t xml:space="preserve">.  </w:t>
      </w:r>
      <w:r w:rsidR="009D3437">
        <w:rPr>
          <w:rFonts w:ascii="Times New Roman" w:hAnsi="Times New Roman" w:cs="Times New Roman"/>
          <w:noProof/>
          <w:sz w:val="24"/>
          <w:szCs w:val="24"/>
        </w:rPr>
        <w:t>A</w:t>
      </w:r>
      <w:r w:rsidR="000C4DA9">
        <w:rPr>
          <w:rFonts w:ascii="Times New Roman" w:hAnsi="Times New Roman" w:cs="Times New Roman"/>
          <w:noProof/>
          <w:sz w:val="24"/>
          <w:szCs w:val="24"/>
        </w:rPr>
        <w:t>lga</w:t>
      </w:r>
      <w:r w:rsidR="009D3437">
        <w:rPr>
          <w:rFonts w:ascii="Times New Roman" w:hAnsi="Times New Roman" w:cs="Times New Roman"/>
          <w:noProof/>
          <w:sz w:val="24"/>
          <w:szCs w:val="24"/>
        </w:rPr>
        <w:t xml:space="preserve">l </w:t>
      </w:r>
      <w:del w:id="2591" w:author="Scott Cooper" w:date="2014-12-14T16:11:00Z">
        <w:r w:rsidR="009D3437" w:rsidDel="00BA65A0">
          <w:rPr>
            <w:rFonts w:ascii="Times New Roman" w:hAnsi="Times New Roman" w:cs="Times New Roman"/>
            <w:noProof/>
            <w:sz w:val="24"/>
            <w:szCs w:val="24"/>
          </w:rPr>
          <w:delText xml:space="preserve">abundance </w:delText>
        </w:r>
      </w:del>
      <w:ins w:id="2592" w:author="Scott Cooper" w:date="2014-12-14T16:11:00Z">
        <w:r w:rsidR="00BA65A0">
          <w:rPr>
            <w:rFonts w:ascii="Times New Roman" w:hAnsi="Times New Roman" w:cs="Times New Roman"/>
            <w:noProof/>
            <w:sz w:val="24"/>
            <w:szCs w:val="24"/>
          </w:rPr>
          <w:t>biomass (log</w:t>
        </w:r>
        <w:r w:rsidR="00BA65A0" w:rsidRPr="00BA65A0">
          <w:rPr>
            <w:rFonts w:ascii="Times New Roman" w:hAnsi="Times New Roman" w:cs="Times New Roman"/>
            <w:noProof/>
            <w:sz w:val="24"/>
            <w:szCs w:val="24"/>
            <w:vertAlign w:val="subscript"/>
            <w:rPrChange w:id="2593" w:author="Scott Cooper" w:date="2014-12-14T16:12:00Z">
              <w:rPr>
                <w:rFonts w:ascii="Times New Roman" w:hAnsi="Times New Roman" w:cs="Times New Roman"/>
                <w:noProof/>
                <w:sz w:val="24"/>
                <w:szCs w:val="24"/>
              </w:rPr>
            </w:rPrChange>
          </w:rPr>
          <w:t>e</w:t>
        </w:r>
        <w:r w:rsidR="00BA65A0">
          <w:rPr>
            <w:rFonts w:ascii="Times New Roman" w:hAnsi="Times New Roman" w:cs="Times New Roman"/>
            <w:noProof/>
            <w:sz w:val="24"/>
            <w:szCs w:val="24"/>
          </w:rPr>
          <w:t xml:space="preserve"> AFDM m-2) </w:t>
        </w:r>
      </w:ins>
      <w:r w:rsidR="009D3437">
        <w:rPr>
          <w:rFonts w:ascii="Times New Roman" w:hAnsi="Times New Roman" w:cs="Times New Roman"/>
          <w:noProof/>
          <w:sz w:val="24"/>
          <w:szCs w:val="24"/>
        </w:rPr>
        <w:t>over time</w:t>
      </w:r>
      <w:r w:rsidR="000C4DA9">
        <w:rPr>
          <w:rFonts w:ascii="Times New Roman" w:hAnsi="Times New Roman" w:cs="Times New Roman"/>
          <w:noProof/>
          <w:sz w:val="24"/>
          <w:szCs w:val="24"/>
        </w:rPr>
        <w:t xml:space="preserve"> in </w:t>
      </w:r>
      <w:ins w:id="2594" w:author="Scott Cooper" w:date="2014-12-14T16:11:00Z">
        <w:r w:rsidR="00BA65A0">
          <w:rPr>
            <w:rFonts w:ascii="Times New Roman" w:hAnsi="Times New Roman" w:cs="Times New Roman"/>
            <w:noProof/>
            <w:sz w:val="24"/>
            <w:szCs w:val="24"/>
          </w:rPr>
          <w:t xml:space="preserve">different control and consumer treatments in the </w:t>
        </w:r>
      </w:ins>
      <w:r w:rsidR="000C4DA9">
        <w:rPr>
          <w:rFonts w:ascii="Times New Roman" w:hAnsi="Times New Roman" w:cs="Times New Roman"/>
          <w:noProof/>
          <w:sz w:val="24"/>
          <w:szCs w:val="24"/>
        </w:rPr>
        <w:t>2010 mesocosm</w:t>
      </w:r>
      <w:ins w:id="2595" w:author="Scott Cooper" w:date="2014-12-14T16:12:00Z">
        <w:r w:rsidR="00BA65A0">
          <w:rPr>
            <w:rFonts w:ascii="Times New Roman" w:hAnsi="Times New Roman" w:cs="Times New Roman"/>
            <w:noProof/>
            <w:sz w:val="24"/>
            <w:szCs w:val="24"/>
          </w:rPr>
          <w:t xml:space="preserve"> experiment.  </w:t>
        </w:r>
      </w:ins>
      <w:del w:id="2596" w:author="Scott Cooper" w:date="2014-12-14T16:12:00Z">
        <w:r w:rsidR="000C4DA9" w:rsidDel="00BA65A0">
          <w:rPr>
            <w:rFonts w:ascii="Times New Roman" w:hAnsi="Times New Roman" w:cs="Times New Roman"/>
            <w:noProof/>
            <w:sz w:val="24"/>
            <w:szCs w:val="24"/>
          </w:rPr>
          <w:delText>s, with respect to consumer treatment.</w:delText>
        </w:r>
      </w:del>
      <w:ins w:id="2597" w:author="Scott Cooper" w:date="2014-12-14T16:12:00Z">
        <w:r w:rsidR="00BA65A0">
          <w:rPr>
            <w:rFonts w:ascii="Times New Roman" w:hAnsi="Times New Roman" w:cs="Times New Roman"/>
            <w:noProof/>
            <w:sz w:val="24"/>
            <w:szCs w:val="24"/>
          </w:rPr>
          <w:t>[Include the data</w:t>
        </w:r>
      </w:ins>
      <w:ins w:id="2598" w:author="Scott Cooper" w:date="2014-12-14T16:17:00Z">
        <w:r w:rsidR="002E22D9">
          <w:rPr>
            <w:rFonts w:ascii="Times New Roman" w:hAnsi="Times New Roman" w:cs="Times New Roman"/>
            <w:noProof/>
            <w:sz w:val="24"/>
            <w:szCs w:val="24"/>
          </w:rPr>
          <w:t>, including the pre-</w:t>
        </w:r>
      </w:ins>
      <w:ins w:id="2599" w:author="Scott Cooper" w:date="2014-12-14T16:18:00Z">
        <w:r w:rsidR="002E22D9">
          <w:rPr>
            <w:rFonts w:ascii="Times New Roman" w:hAnsi="Times New Roman" w:cs="Times New Roman"/>
            <w:noProof/>
            <w:sz w:val="24"/>
            <w:szCs w:val="24"/>
          </w:rPr>
          <w:t>data or 0 time data</w:t>
        </w:r>
      </w:ins>
      <w:ins w:id="2600" w:author="Scott Cooper" w:date="2014-12-14T16:12:00Z">
        <w:r w:rsidR="00BA65A0">
          <w:rPr>
            <w:rFonts w:ascii="Times New Roman" w:hAnsi="Times New Roman" w:cs="Times New Roman"/>
            <w:noProof/>
            <w:sz w:val="24"/>
            <w:szCs w:val="24"/>
          </w:rPr>
          <w:t>.]</w:t>
        </w:r>
      </w:ins>
      <w:r w:rsidR="000C4DA9">
        <w:rPr>
          <w:rFonts w:ascii="Times New Roman" w:hAnsi="Times New Roman" w:cs="Times New Roman"/>
          <w:noProof/>
          <w:sz w:val="24"/>
          <w:szCs w:val="24"/>
        </w:rPr>
        <w:t xml:space="preserve">  Lines are linear fits</w:t>
      </w:r>
      <w:ins w:id="2601" w:author="Scott Cooper" w:date="2014-12-14T16:13:00Z">
        <w:r w:rsidR="00BA65A0">
          <w:rPr>
            <w:rFonts w:ascii="Times New Roman" w:hAnsi="Times New Roman" w:cs="Times New Roman"/>
            <w:noProof/>
            <w:sz w:val="24"/>
            <w:szCs w:val="24"/>
          </w:rPr>
          <w:t xml:space="preserve"> </w:t>
        </w:r>
        <w:commentRangeStart w:id="2602"/>
        <w:r w:rsidR="00BA65A0">
          <w:rPr>
            <w:rFonts w:ascii="Times New Roman" w:hAnsi="Times New Roman" w:cs="Times New Roman"/>
            <w:noProof/>
            <w:sz w:val="24"/>
            <w:szCs w:val="24"/>
          </w:rPr>
          <w:t>to</w:t>
        </w:r>
        <w:commentRangeEnd w:id="2602"/>
        <w:r w:rsidR="00BA65A0">
          <w:rPr>
            <w:rStyle w:val="CommentReference"/>
          </w:rPr>
          <w:commentReference w:id="2602"/>
        </w:r>
        <w:r w:rsidR="00BA65A0">
          <w:rPr>
            <w:rFonts w:ascii="Times New Roman" w:hAnsi="Times New Roman" w:cs="Times New Roman"/>
            <w:noProof/>
            <w:sz w:val="24"/>
            <w:szCs w:val="24"/>
          </w:rPr>
          <w:t xml:space="preserve"> temporal trends in algal biomasss</w:t>
        </w:r>
      </w:ins>
      <w:r w:rsidR="007E71C8">
        <w:rPr>
          <w:rFonts w:ascii="Times New Roman" w:hAnsi="Times New Roman" w:cs="Times New Roman"/>
          <w:noProof/>
          <w:sz w:val="24"/>
          <w:szCs w:val="24"/>
        </w:rPr>
        <w:t xml:space="preserve">, </w:t>
      </w:r>
      <w:del w:id="2603" w:author="Scott Cooper" w:date="2014-12-14T16:17:00Z">
        <w:r w:rsidR="007E71C8" w:rsidDel="002E22D9">
          <w:rPr>
            <w:rFonts w:ascii="Times New Roman" w:hAnsi="Times New Roman" w:cs="Times New Roman"/>
            <w:noProof/>
            <w:sz w:val="24"/>
            <w:szCs w:val="24"/>
          </w:rPr>
          <w:delText xml:space="preserve">and </w:delText>
        </w:r>
      </w:del>
      <w:ins w:id="2604" w:author="Scott Cooper" w:date="2014-12-14T16:17:00Z">
        <w:r w:rsidR="002E22D9">
          <w:rPr>
            <w:rFonts w:ascii="Times New Roman" w:hAnsi="Times New Roman" w:cs="Times New Roman"/>
            <w:noProof/>
            <w:sz w:val="24"/>
            <w:szCs w:val="24"/>
          </w:rPr>
          <w:t xml:space="preserve">with </w:t>
        </w:r>
      </w:ins>
      <w:r w:rsidR="007E71C8">
        <w:rPr>
          <w:rFonts w:ascii="Times New Roman" w:hAnsi="Times New Roman" w:cs="Times New Roman"/>
          <w:noProof/>
          <w:sz w:val="24"/>
          <w:szCs w:val="24"/>
        </w:rPr>
        <w:t>shaded areas</w:t>
      </w:r>
      <w:r w:rsidR="000C4DA9">
        <w:rPr>
          <w:rFonts w:ascii="Times New Roman" w:hAnsi="Times New Roman" w:cs="Times New Roman"/>
          <w:noProof/>
          <w:sz w:val="24"/>
          <w:szCs w:val="24"/>
        </w:rPr>
        <w:t xml:space="preserve"> </w:t>
      </w:r>
      <w:ins w:id="2605" w:author="Scott Cooper" w:date="2014-12-14T16:17:00Z">
        <w:r w:rsidR="002E22D9">
          <w:rPr>
            <w:rFonts w:ascii="Times New Roman" w:hAnsi="Times New Roman" w:cs="Times New Roman"/>
            <w:noProof/>
            <w:sz w:val="24"/>
            <w:szCs w:val="24"/>
          </w:rPr>
          <w:t>representing</w:t>
        </w:r>
      </w:ins>
      <w:del w:id="2606" w:author="Scott Cooper" w:date="2014-12-14T16:17:00Z">
        <w:r w:rsidR="000C2B82" w:rsidDel="002E22D9">
          <w:rPr>
            <w:rFonts w:ascii="Times New Roman" w:hAnsi="Times New Roman" w:cs="Times New Roman"/>
            <w:noProof/>
            <w:sz w:val="24"/>
            <w:szCs w:val="24"/>
          </w:rPr>
          <w:delText>are</w:delText>
        </w:r>
      </w:del>
      <w:r w:rsidR="000C4DA9">
        <w:rPr>
          <w:rFonts w:ascii="Times New Roman" w:hAnsi="Times New Roman" w:cs="Times New Roman"/>
          <w:noProof/>
          <w:sz w:val="24"/>
          <w:szCs w:val="24"/>
        </w:rPr>
        <w:t xml:space="preserve"> </w:t>
      </w:r>
      <w:r w:rsidR="007E71C8">
        <w:rPr>
          <w:rFonts w:ascii="Times New Roman" w:hAnsi="Times New Roman" w:cs="Times New Roman"/>
          <w:noProof/>
          <w:sz w:val="24"/>
          <w:szCs w:val="24"/>
        </w:rPr>
        <w:t xml:space="preserve">95% confidence </w:t>
      </w:r>
      <w:del w:id="2607" w:author="Scott Cooper" w:date="2014-12-14T16:17:00Z">
        <w:r w:rsidR="007E71C8" w:rsidDel="002E22D9">
          <w:rPr>
            <w:rFonts w:ascii="Times New Roman" w:hAnsi="Times New Roman" w:cs="Times New Roman"/>
            <w:noProof/>
            <w:sz w:val="24"/>
            <w:szCs w:val="24"/>
          </w:rPr>
          <w:delText xml:space="preserve">regions for those </w:delText>
        </w:r>
        <w:r w:rsidR="000C2B82" w:rsidDel="002E22D9">
          <w:rPr>
            <w:rFonts w:ascii="Times New Roman" w:hAnsi="Times New Roman" w:cs="Times New Roman"/>
            <w:noProof/>
            <w:sz w:val="24"/>
            <w:szCs w:val="24"/>
          </w:rPr>
          <w:delText>fits</w:delText>
        </w:r>
      </w:del>
      <w:ins w:id="2608" w:author="Scott Cooper" w:date="2014-12-14T16:17:00Z">
        <w:r w:rsidR="002E22D9">
          <w:rPr>
            <w:rFonts w:ascii="Times New Roman" w:hAnsi="Times New Roman" w:cs="Times New Roman"/>
            <w:noProof/>
            <w:sz w:val="24"/>
            <w:szCs w:val="24"/>
          </w:rPr>
          <w:t>limits</w:t>
        </w:r>
      </w:ins>
      <w:r w:rsidR="000C4DA9">
        <w:rPr>
          <w:rFonts w:ascii="Times New Roman" w:hAnsi="Times New Roman" w:cs="Times New Roman"/>
          <w:noProof/>
          <w:sz w:val="24"/>
          <w:szCs w:val="24"/>
        </w:rPr>
        <w:t>.</w:t>
      </w:r>
      <w:r w:rsidR="00227E25">
        <w:rPr>
          <w:rFonts w:ascii="Times New Roman" w:hAnsi="Times New Roman" w:cs="Times New Roman"/>
          <w:noProof/>
          <w:sz w:val="24"/>
          <w:szCs w:val="24"/>
        </w:rPr>
        <w:t xml:space="preserve">  </w:t>
      </w:r>
      <w:ins w:id="2609" w:author="Scott Cooper" w:date="2014-12-14T16:18:00Z">
        <w:r w:rsidR="002E22D9">
          <w:rPr>
            <w:rFonts w:ascii="Times New Roman" w:hAnsi="Times New Roman" w:cs="Times New Roman"/>
            <w:noProof/>
            <w:sz w:val="24"/>
            <w:szCs w:val="24"/>
          </w:rPr>
          <w:t>[Should run analyses to determine if sl</w:t>
        </w:r>
        <w:r w:rsidR="005170D9">
          <w:rPr>
            <w:rFonts w:ascii="Times New Roman" w:hAnsi="Times New Roman" w:cs="Times New Roman"/>
            <w:noProof/>
            <w:sz w:val="24"/>
            <w:szCs w:val="24"/>
          </w:rPr>
          <w:t>o</w:t>
        </w:r>
        <w:r w:rsidR="002E22D9">
          <w:rPr>
            <w:rFonts w:ascii="Times New Roman" w:hAnsi="Times New Roman" w:cs="Times New Roman"/>
            <w:noProof/>
            <w:sz w:val="24"/>
            <w:szCs w:val="24"/>
          </w:rPr>
          <w:t>pes and intercepts of different lines are significantly different.  Although</w:t>
        </w:r>
      </w:ins>
      <w:ins w:id="2610" w:author="Scott Cooper" w:date="2014-12-14T16:19:00Z">
        <w:r w:rsidR="002E22D9">
          <w:rPr>
            <w:rFonts w:ascii="Times New Roman" w:hAnsi="Times New Roman" w:cs="Times New Roman"/>
            <w:noProof/>
            <w:sz w:val="24"/>
            <w:szCs w:val="24"/>
          </w:rPr>
          <w:t xml:space="preserve"> slope</w:t>
        </w:r>
      </w:ins>
      <w:ins w:id="2611" w:author="Scott Cooper" w:date="2014-12-14T16:21:00Z">
        <w:r w:rsidR="005170D9">
          <w:rPr>
            <w:rFonts w:ascii="Times New Roman" w:hAnsi="Times New Roman" w:cs="Times New Roman"/>
            <w:noProof/>
            <w:sz w:val="24"/>
            <w:szCs w:val="24"/>
          </w:rPr>
          <w:t>s</w:t>
        </w:r>
      </w:ins>
      <w:ins w:id="2612" w:author="Scott Cooper" w:date="2014-12-14T16:19:00Z">
        <w:r w:rsidR="002E22D9">
          <w:rPr>
            <w:rFonts w:ascii="Times New Roman" w:hAnsi="Times New Roman" w:cs="Times New Roman"/>
            <w:noProof/>
            <w:sz w:val="24"/>
            <w:szCs w:val="24"/>
          </w:rPr>
          <w:t xml:space="preserve"> don’t look different, intercepts certainly look different.</w:t>
        </w:r>
      </w:ins>
      <w:ins w:id="2613" w:author="Scott Cooper" w:date="2014-12-14T16:21:00Z">
        <w:r w:rsidR="005170D9">
          <w:rPr>
            <w:rFonts w:ascii="Times New Roman" w:hAnsi="Times New Roman" w:cs="Times New Roman"/>
            <w:noProof/>
            <w:sz w:val="24"/>
            <w:szCs w:val="24"/>
          </w:rPr>
          <w:t xml:space="preserve">  Best analyze</w:t>
        </w:r>
      </w:ins>
      <w:ins w:id="2614" w:author="Scott Cooper" w:date="2014-12-14T16:22:00Z">
        <w:r w:rsidR="005170D9">
          <w:rPr>
            <w:rFonts w:ascii="Times New Roman" w:hAnsi="Times New Roman" w:cs="Times New Roman"/>
            <w:noProof/>
            <w:sz w:val="24"/>
            <w:szCs w:val="24"/>
          </w:rPr>
          <w:t>d</w:t>
        </w:r>
      </w:ins>
      <w:ins w:id="2615" w:author="Scott Cooper" w:date="2014-12-14T16:21:00Z">
        <w:r w:rsidR="005170D9">
          <w:rPr>
            <w:rFonts w:ascii="Times New Roman" w:hAnsi="Times New Roman" w:cs="Times New Roman"/>
            <w:noProof/>
            <w:sz w:val="24"/>
            <w:szCs w:val="24"/>
          </w:rPr>
          <w:t xml:space="preserve"> as a </w:t>
        </w:r>
      </w:ins>
      <w:ins w:id="2616" w:author="Scott Cooper" w:date="2014-12-14T16:22:00Z">
        <w:r w:rsidR="005170D9">
          <w:rPr>
            <w:rFonts w:ascii="Times New Roman" w:hAnsi="Times New Roman" w:cs="Times New Roman"/>
            <w:noProof/>
            <w:sz w:val="24"/>
            <w:szCs w:val="24"/>
          </w:rPr>
          <w:t xml:space="preserve">2-way </w:t>
        </w:r>
      </w:ins>
      <w:ins w:id="2617" w:author="Scott Cooper" w:date="2014-12-14T16:21:00Z">
        <w:r w:rsidR="005170D9">
          <w:rPr>
            <w:rFonts w:ascii="Times New Roman" w:hAnsi="Times New Roman" w:cs="Times New Roman"/>
            <w:noProof/>
            <w:sz w:val="24"/>
            <w:szCs w:val="24"/>
          </w:rPr>
          <w:t>repeated measures ANOVA or profile analysis</w:t>
        </w:r>
      </w:ins>
      <w:ins w:id="2618" w:author="Scott Cooper" w:date="2014-12-14T16:22:00Z">
        <w:r w:rsidR="005170D9">
          <w:rPr>
            <w:rFonts w:ascii="Times New Roman" w:hAnsi="Times New Roman" w:cs="Times New Roman"/>
            <w:noProof/>
            <w:sz w:val="24"/>
            <w:szCs w:val="24"/>
          </w:rPr>
          <w:t>. Certainly shows a tadpole effect, which can be distilled from Table 9.</w:t>
        </w:r>
      </w:ins>
      <w:ins w:id="2619" w:author="Scott Cooper" w:date="2014-12-14T16:19:00Z">
        <w:r w:rsidR="002E22D9">
          <w:rPr>
            <w:rFonts w:ascii="Times New Roman" w:hAnsi="Times New Roman" w:cs="Times New Roman"/>
            <w:noProof/>
            <w:sz w:val="24"/>
            <w:szCs w:val="24"/>
          </w:rPr>
          <w:t>]</w:t>
        </w:r>
      </w:ins>
      <w:del w:id="2620" w:author="Scott Cooper" w:date="2014-12-14T16:16:00Z">
        <w:r w:rsidR="00227E25" w:rsidDel="002E22D9">
          <w:rPr>
            <w:rFonts w:ascii="Times New Roman" w:hAnsi="Times New Roman" w:cs="Times New Roman"/>
            <w:noProof/>
            <w:sz w:val="24"/>
            <w:szCs w:val="24"/>
          </w:rPr>
          <w:delText>Algal growth rates did not differ among treatments, though the abundance was lowest when just tadpoles were present and when tadpoles and mayflies were both present.</w:delText>
        </w:r>
      </w:del>
    </w:p>
    <w:p w14:paraId="6E84C90E" w14:textId="77777777" w:rsidR="00FC2B70"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br w:type="page"/>
      </w:r>
    </w:p>
    <w:p w14:paraId="772220DF" w14:textId="77777777" w:rsidR="00FC2B70"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E8D221E" wp14:editId="3762C399">
            <wp:simplePos x="0" y="0"/>
            <wp:positionH relativeFrom="column">
              <wp:posOffset>1592317</wp:posOffset>
            </wp:positionH>
            <wp:positionV relativeFrom="paragraph">
              <wp:align>top</wp:align>
            </wp:positionV>
            <wp:extent cx="2743200" cy="2743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_logAlgalGrowth_byMFAbundance_byTadpolePresenc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95E64">
        <w:rPr>
          <w:rFonts w:ascii="Times New Roman" w:hAnsi="Times New Roman" w:cs="Times New Roman"/>
          <w:noProof/>
          <w:sz w:val="24"/>
          <w:szCs w:val="24"/>
        </w:rPr>
        <w:br w:type="textWrapping" w:clear="all"/>
      </w:r>
    </w:p>
    <w:p w14:paraId="7353FA21" w14:textId="3BE1A197" w:rsidR="00FC2B70" w:rsidRPr="00A26358" w:rsidRDefault="00FC2B70" w:rsidP="00E5617D">
      <w:pPr>
        <w:spacing w:line="240" w:lineRule="auto"/>
        <w:ind w:right="360"/>
        <w:rPr>
          <w:rFonts w:ascii="Times New Roman" w:hAnsi="Times New Roman" w:cs="Times New Roman"/>
          <w:noProof/>
          <w:sz w:val="24"/>
          <w:szCs w:val="24"/>
        </w:rPr>
      </w:pPr>
      <w:r>
        <w:rPr>
          <w:rFonts w:ascii="Times New Roman" w:hAnsi="Times New Roman" w:cs="Times New Roman"/>
          <w:noProof/>
          <w:sz w:val="24"/>
          <w:szCs w:val="24"/>
        </w:rPr>
        <w:t xml:space="preserve">FIG. </w:t>
      </w:r>
      <w:r w:rsidR="00595E64">
        <w:rPr>
          <w:rFonts w:ascii="Times New Roman" w:hAnsi="Times New Roman" w:cs="Times New Roman"/>
          <w:noProof/>
          <w:sz w:val="24"/>
          <w:szCs w:val="24"/>
        </w:rPr>
        <w:t>9</w:t>
      </w:r>
      <w:r>
        <w:rPr>
          <w:rFonts w:ascii="Times New Roman" w:hAnsi="Times New Roman" w:cs="Times New Roman"/>
          <w:noProof/>
          <w:sz w:val="24"/>
          <w:szCs w:val="24"/>
        </w:rPr>
        <w:t xml:space="preserve">.  Algal </w:t>
      </w:r>
      <w:del w:id="2621" w:author="Scott Cooper" w:date="2014-12-14T16:23:00Z">
        <w:r w:rsidDel="005170D9">
          <w:rPr>
            <w:rFonts w:ascii="Times New Roman" w:hAnsi="Times New Roman" w:cs="Times New Roman"/>
            <w:noProof/>
            <w:sz w:val="24"/>
            <w:szCs w:val="24"/>
          </w:rPr>
          <w:delText xml:space="preserve">abundance </w:delText>
        </w:r>
      </w:del>
      <w:ins w:id="2622" w:author="Scott Cooper" w:date="2014-12-14T16:23:00Z">
        <w:r w:rsidR="005170D9">
          <w:rPr>
            <w:rFonts w:ascii="Times New Roman" w:hAnsi="Times New Roman" w:cs="Times New Roman"/>
            <w:noProof/>
            <w:sz w:val="24"/>
            <w:szCs w:val="24"/>
          </w:rPr>
          <w:t>biomass versus final mayfly density for tanks containing (</w:t>
        </w:r>
      </w:ins>
      <w:ins w:id="2623" w:author="Scott Cooper" w:date="2014-12-14T16:27:00Z">
        <w:r w:rsidR="005170D9">
          <w:rPr>
            <w:rFonts w:ascii="Times New Roman" w:hAnsi="Times New Roman" w:cs="Times New Roman"/>
            <w:noProof/>
            <w:sz w:val="24"/>
            <w:szCs w:val="24"/>
          </w:rPr>
          <w:t xml:space="preserve">dots and </w:t>
        </w:r>
      </w:ins>
      <w:ins w:id="2624" w:author="Scott Cooper" w:date="2014-12-14T16:23:00Z">
        <w:r w:rsidR="005170D9">
          <w:rPr>
            <w:rFonts w:ascii="Times New Roman" w:hAnsi="Times New Roman" w:cs="Times New Roman"/>
            <w:noProof/>
            <w:sz w:val="24"/>
            <w:szCs w:val="24"/>
          </w:rPr>
          <w:t>solid line) and lacking (</w:t>
        </w:r>
      </w:ins>
      <w:ins w:id="2625" w:author="Scott Cooper" w:date="2014-12-14T16:26:00Z">
        <w:r w:rsidR="005170D9">
          <w:rPr>
            <w:rFonts w:ascii="Times New Roman" w:hAnsi="Times New Roman" w:cs="Times New Roman"/>
            <w:noProof/>
            <w:sz w:val="24"/>
            <w:szCs w:val="24"/>
          </w:rPr>
          <w:t xml:space="preserve">triangles and </w:t>
        </w:r>
      </w:ins>
      <w:ins w:id="2626" w:author="Scott Cooper" w:date="2014-12-14T16:23:00Z">
        <w:r w:rsidR="005170D9">
          <w:rPr>
            <w:rFonts w:ascii="Times New Roman" w:hAnsi="Times New Roman" w:cs="Times New Roman"/>
            <w:noProof/>
            <w:sz w:val="24"/>
            <w:szCs w:val="24"/>
          </w:rPr>
          <w:t xml:space="preserve">dotted line) tadpoles. </w:t>
        </w:r>
      </w:ins>
      <w:del w:id="2627" w:author="Scott Cooper" w:date="2014-12-14T16:24:00Z">
        <w:r w:rsidDel="005170D9">
          <w:rPr>
            <w:rFonts w:ascii="Times New Roman" w:hAnsi="Times New Roman" w:cs="Times New Roman"/>
            <w:noProof/>
            <w:sz w:val="24"/>
            <w:szCs w:val="24"/>
          </w:rPr>
          <w:delText>with respect to interaction between final mayfly abundance and tadpole presence absence.</w:delText>
        </w:r>
        <w:r w:rsidR="00595E64" w:rsidDel="005170D9">
          <w:rPr>
            <w:rFonts w:ascii="Times New Roman" w:hAnsi="Times New Roman" w:cs="Times New Roman"/>
            <w:noProof/>
            <w:sz w:val="24"/>
            <w:szCs w:val="24"/>
          </w:rPr>
          <w:delText xml:space="preserve">  Dotted line shows the relationship between </w:delText>
        </w:r>
        <w:r w:rsidR="00227E25" w:rsidDel="005170D9">
          <w:rPr>
            <w:rFonts w:ascii="Times New Roman" w:hAnsi="Times New Roman" w:cs="Times New Roman"/>
            <w:noProof/>
            <w:sz w:val="24"/>
            <w:szCs w:val="24"/>
          </w:rPr>
          <w:delText>algal abundance and mayfly abundance when tadpoles were absent, and solid line shows the relationship between algal abundance and mayfly abundance when tadpoles were present.  Mayflies reduced algal abundance only when tadpoles were present.</w:delText>
        </w:r>
      </w:del>
      <w:ins w:id="2628" w:author="Scott Cooper" w:date="2014-12-14T16:24:00Z">
        <w:r w:rsidR="005170D9">
          <w:rPr>
            <w:rFonts w:ascii="Times New Roman" w:hAnsi="Times New Roman" w:cs="Times New Roman"/>
            <w:noProof/>
            <w:sz w:val="24"/>
            <w:szCs w:val="24"/>
          </w:rPr>
          <w:t>[Distill results of Table 10 into this figure legend.  Emphasize tadpole presence vs. mayfly density interaction effect, which is reflected in this</w:t>
        </w:r>
      </w:ins>
      <w:ins w:id="2629" w:author="Scott Cooper" w:date="2014-12-14T16:25:00Z">
        <w:r w:rsidR="005170D9">
          <w:rPr>
            <w:rFonts w:ascii="Times New Roman" w:hAnsi="Times New Roman" w:cs="Times New Roman"/>
            <w:noProof/>
            <w:sz w:val="24"/>
            <w:szCs w:val="24"/>
          </w:rPr>
          <w:t xml:space="preserve"> graph.  Include regression equation, R2, and p values for each line.</w:t>
        </w:r>
      </w:ins>
      <w:ins w:id="2630" w:author="Scott Cooper" w:date="2014-12-14T16:26:00Z">
        <w:r w:rsidR="005170D9">
          <w:rPr>
            <w:rFonts w:ascii="Times New Roman" w:hAnsi="Times New Roman" w:cs="Times New Roman"/>
            <w:noProof/>
            <w:sz w:val="24"/>
            <w:szCs w:val="24"/>
          </w:rPr>
          <w:t xml:space="preserve">  Do analysis to compare slopes and intercepts for the two lines.</w:t>
        </w:r>
      </w:ins>
      <w:ins w:id="2631" w:author="Scott Cooper" w:date="2014-12-14T16:25:00Z">
        <w:r w:rsidR="005170D9">
          <w:rPr>
            <w:rFonts w:ascii="Times New Roman" w:hAnsi="Times New Roman" w:cs="Times New Roman"/>
            <w:noProof/>
            <w:sz w:val="24"/>
            <w:szCs w:val="24"/>
          </w:rPr>
          <w:t>]</w:t>
        </w:r>
      </w:ins>
    </w:p>
    <w:sectPr w:rsidR="00FC2B70" w:rsidRPr="00A26358" w:rsidSect="00F614E9">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cott Cooper" w:date="2014-12-09T15:01:00Z" w:initials="SC">
    <w:p w14:paraId="7BC2094C" w14:textId="77777777" w:rsidR="000170F5" w:rsidRDefault="000170F5">
      <w:pPr>
        <w:pStyle w:val="CommentText"/>
      </w:pPr>
      <w:r>
        <w:rPr>
          <w:rStyle w:val="CommentReference"/>
        </w:rPr>
        <w:annotationRef/>
      </w:r>
      <w:r>
        <w:rPr>
          <w:noProof/>
        </w:rPr>
        <w:t>species name in ()</w:t>
      </w:r>
    </w:p>
  </w:comment>
  <w:comment w:id="10" w:author="Scott Cooper" w:date="2014-12-11T14:20:00Z" w:initials="SC">
    <w:p w14:paraId="56E76B32" w14:textId="07082ED7" w:rsidR="000170F5" w:rsidRDefault="000170F5">
      <w:pPr>
        <w:pStyle w:val="CommentText"/>
      </w:pPr>
      <w:r>
        <w:rPr>
          <w:rStyle w:val="CommentReference"/>
        </w:rPr>
        <w:annotationRef/>
      </w:r>
      <w:r>
        <w:rPr>
          <w:noProof/>
        </w:rPr>
        <w:t>For thesis, should be in first person singular.</w:t>
      </w:r>
    </w:p>
  </w:comment>
  <w:comment w:id="19" w:author="Scott Cooper" w:date="2014-12-09T15:03:00Z" w:initials="SC">
    <w:p w14:paraId="5DEBA391" w14:textId="77777777" w:rsidR="000170F5" w:rsidRDefault="000170F5">
      <w:pPr>
        <w:pStyle w:val="CommentText"/>
      </w:pPr>
      <w:r>
        <w:rPr>
          <w:rStyle w:val="CommentReference"/>
        </w:rPr>
        <w:annotationRef/>
      </w:r>
      <w:r>
        <w:rPr>
          <w:noProof/>
        </w:rPr>
        <w:t>specify families, species.</w:t>
      </w:r>
    </w:p>
  </w:comment>
  <w:comment w:id="45" w:author="Scott Cooper" w:date="2014-12-11T14:21:00Z" w:initials="SC">
    <w:p w14:paraId="12ECAD59" w14:textId="1CC2F218" w:rsidR="000170F5" w:rsidRDefault="000170F5">
      <w:pPr>
        <w:pStyle w:val="CommentText"/>
      </w:pPr>
      <w:r>
        <w:rPr>
          <w:rStyle w:val="CommentReference"/>
        </w:rPr>
        <w:annotationRef/>
      </w:r>
      <w:r>
        <w:rPr>
          <w:noProof/>
        </w:rPr>
        <w:t>over what time period?  Long enough for emergence?</w:t>
      </w:r>
    </w:p>
  </w:comment>
  <w:comment w:id="47" w:author="Scott Cooper" w:date="2014-12-11T14:21:00Z" w:initials="SC">
    <w:p w14:paraId="38065724" w14:textId="6649C276" w:rsidR="000170F5" w:rsidRDefault="000170F5">
      <w:pPr>
        <w:pStyle w:val="CommentText"/>
      </w:pPr>
      <w:r>
        <w:rPr>
          <w:rStyle w:val="CommentReference"/>
        </w:rPr>
        <w:annotationRef/>
      </w:r>
      <w:r>
        <w:rPr>
          <w:noProof/>
        </w:rPr>
        <w:t>Thesis should be in first person singular.</w:t>
      </w:r>
    </w:p>
  </w:comment>
  <w:comment w:id="58" w:author="Scott Cooper" w:date="2014-12-11T14:23:00Z" w:initials="SC">
    <w:p w14:paraId="405A968F" w14:textId="6E4EC44A" w:rsidR="000170F5" w:rsidRDefault="000170F5">
      <w:pPr>
        <w:pStyle w:val="CommentText"/>
      </w:pPr>
      <w:r>
        <w:rPr>
          <w:rStyle w:val="CommentReference"/>
        </w:rPr>
        <w:annotationRef/>
      </w:r>
      <w:r>
        <w:rPr>
          <w:noProof/>
        </w:rPr>
        <w:t>How can this be?</w:t>
      </w:r>
    </w:p>
  </w:comment>
  <w:comment w:id="60" w:author="Scott Cooper" w:date="2014-12-11T14:23:00Z" w:initials="SC">
    <w:p w14:paraId="5BB66CBD" w14:textId="0076783D" w:rsidR="000170F5" w:rsidRDefault="000170F5">
      <w:pPr>
        <w:pStyle w:val="CommentText"/>
      </w:pPr>
      <w:r>
        <w:rPr>
          <w:rStyle w:val="CommentReference"/>
        </w:rPr>
        <w:annotationRef/>
      </w:r>
      <w:r>
        <w:rPr>
          <w:noProof/>
        </w:rPr>
        <w:t>comparisons to additive effects?</w:t>
      </w:r>
    </w:p>
  </w:comment>
  <w:comment w:id="61" w:author="Scott Cooper" w:date="2014-12-11T14:23:00Z" w:initials="SC">
    <w:p w14:paraId="7941D016" w14:textId="76F4541B" w:rsidR="000170F5" w:rsidRDefault="000170F5">
      <w:pPr>
        <w:pStyle w:val="CommentText"/>
      </w:pPr>
      <w:r>
        <w:rPr>
          <w:rStyle w:val="CommentReference"/>
        </w:rPr>
        <w:annotationRef/>
      </w:r>
      <w:r>
        <w:rPr>
          <w:noProof/>
        </w:rPr>
        <w:t>how determined?</w:t>
      </w:r>
    </w:p>
  </w:comment>
  <w:comment w:id="62" w:author="Scott Cooper" w:date="2014-12-11T14:24:00Z" w:initials="SC">
    <w:p w14:paraId="643CA245" w14:textId="052A2B94" w:rsidR="000170F5" w:rsidRDefault="000170F5">
      <w:pPr>
        <w:pStyle w:val="CommentText"/>
      </w:pPr>
      <w:r>
        <w:rPr>
          <w:rStyle w:val="CommentReference"/>
        </w:rPr>
        <w:annotationRef/>
      </w:r>
      <w:r>
        <w:rPr>
          <w:noProof/>
        </w:rPr>
        <w:t>Competition between mayflies and tadpoles examined in this experiment?</w:t>
      </w:r>
    </w:p>
  </w:comment>
  <w:comment w:id="68" w:author="Scott Cooper" w:date="2014-12-11T14:25:00Z" w:initials="SC">
    <w:p w14:paraId="2DF75762" w14:textId="3817DB35" w:rsidR="000170F5" w:rsidRDefault="000170F5">
      <w:pPr>
        <w:pStyle w:val="CommentText"/>
      </w:pPr>
      <w:r>
        <w:rPr>
          <w:rStyle w:val="CommentReference"/>
        </w:rPr>
        <w:annotationRef/>
      </w:r>
      <w:r>
        <w:rPr>
          <w:noProof/>
        </w:rPr>
        <w:t>evidence??</w:t>
      </w:r>
    </w:p>
  </w:comment>
  <w:comment w:id="73" w:author="Scott Cooper" w:date="2014-12-11T14:28:00Z" w:initials="SC">
    <w:p w14:paraId="00BB5A08" w14:textId="2E79A2F3" w:rsidR="000170F5" w:rsidRDefault="000170F5">
      <w:pPr>
        <w:pStyle w:val="CommentText"/>
      </w:pPr>
      <w:r>
        <w:rPr>
          <w:rStyle w:val="CommentReference"/>
        </w:rPr>
        <w:annotationRef/>
      </w:r>
      <w:r>
        <w:rPr>
          <w:noProof/>
        </w:rPr>
        <w:t>What aspectss?  Any generality?</w:t>
      </w:r>
    </w:p>
  </w:comment>
  <w:comment w:id="93" w:author="Scott Cooper" w:date="2014-12-11T14:31:00Z" w:initials="SC">
    <w:p w14:paraId="249C8F83" w14:textId="253A4FA3" w:rsidR="000170F5" w:rsidRDefault="000170F5">
      <w:pPr>
        <w:pStyle w:val="CommentText"/>
      </w:pPr>
      <w:r>
        <w:rPr>
          <w:rStyle w:val="CommentReference"/>
        </w:rPr>
        <w:annotationRef/>
      </w:r>
      <w:r>
        <w:rPr>
          <w:noProof/>
        </w:rPr>
        <w:t>may be related, particularly if exploitative compeittion</w:t>
      </w:r>
    </w:p>
  </w:comment>
  <w:comment w:id="128" w:author="Scott Cooper" w:date="2014-12-11T14:38:00Z" w:initials="SC">
    <w:p w14:paraId="0AD6D8CB" w14:textId="6F47A6BB" w:rsidR="000170F5" w:rsidRDefault="000170F5">
      <w:pPr>
        <w:pStyle w:val="CommentText"/>
      </w:pPr>
      <w:r>
        <w:rPr>
          <w:rStyle w:val="CommentReference"/>
        </w:rPr>
        <w:annotationRef/>
      </w:r>
      <w:r>
        <w:rPr>
          <w:noProof/>
        </w:rPr>
        <w:t>Which?  Generalities?</w:t>
      </w:r>
    </w:p>
  </w:comment>
  <w:comment w:id="191" w:author="Scott Cooper" w:date="2014-12-11T14:49:00Z" w:initials="SC">
    <w:p w14:paraId="5BD18AF4" w14:textId="10CC8C1C" w:rsidR="000170F5" w:rsidRDefault="000170F5">
      <w:pPr>
        <w:pStyle w:val="CommentText"/>
      </w:pPr>
      <w:r>
        <w:rPr>
          <w:rStyle w:val="CommentReference"/>
        </w:rPr>
        <w:annotationRef/>
      </w:r>
      <w:r>
        <w:rPr>
          <w:noProof/>
        </w:rPr>
        <w:t>much more info on amphibian-amphibian competittion, e.g., Smith-Gill</w:t>
      </w:r>
    </w:p>
  </w:comment>
  <w:comment w:id="231" w:author="Scott Cooper" w:date="2014-12-11T14:56:00Z" w:initials="SC">
    <w:p w14:paraId="6D5F372E" w14:textId="78D4C097" w:rsidR="000170F5" w:rsidRDefault="000170F5">
      <w:pPr>
        <w:pStyle w:val="CommentText"/>
      </w:pPr>
      <w:r>
        <w:rPr>
          <w:rStyle w:val="CommentReference"/>
        </w:rPr>
        <w:annotationRef/>
      </w:r>
      <w:r>
        <w:rPr>
          <w:noProof/>
        </w:rPr>
        <w:t>elevations?  What about inverse relationships between chytrid loads and elevation (e.g., Schmeller et al. 2014)</w:t>
      </w:r>
    </w:p>
  </w:comment>
  <w:comment w:id="316" w:author="Scott Cooper" w:date="2014-12-11T15:13:00Z" w:initials="SC">
    <w:p w14:paraId="24D9FCD1" w14:textId="59C4ADF3" w:rsidR="000170F5" w:rsidRDefault="000170F5">
      <w:pPr>
        <w:pStyle w:val="CommentText"/>
      </w:pPr>
      <w:r>
        <w:rPr>
          <w:rStyle w:val="CommentReference"/>
        </w:rPr>
        <w:annotationRef/>
      </w:r>
      <w:r>
        <w:rPr>
          <w:noProof/>
        </w:rPr>
        <w:t>Which others?  Fungi?</w:t>
      </w:r>
    </w:p>
  </w:comment>
  <w:comment w:id="453" w:author="Scott Cooper" w:date="2014-12-13T10:46:00Z" w:initials="SC">
    <w:p w14:paraId="311F81C3" w14:textId="20C1D41C" w:rsidR="000170F5" w:rsidRDefault="000170F5">
      <w:pPr>
        <w:pStyle w:val="CommentText"/>
      </w:pPr>
      <w:r>
        <w:rPr>
          <w:rStyle w:val="CommentReference"/>
        </w:rPr>
        <w:annotationRef/>
      </w:r>
      <w:r>
        <w:rPr>
          <w:noProof/>
        </w:rPr>
        <w:t>Need to state the depths of each ecnlosure and the amount of vertical enclosure height exposed to air.</w:t>
      </w:r>
    </w:p>
  </w:comment>
  <w:comment w:id="465" w:author="Scott Cooper" w:date="2014-12-13T10:21:00Z" w:initials="SC">
    <w:p w14:paraId="67F6F671" w14:textId="085940F8" w:rsidR="000170F5" w:rsidRDefault="000170F5">
      <w:pPr>
        <w:pStyle w:val="CommentText"/>
      </w:pPr>
      <w:r>
        <w:rPr>
          <w:rStyle w:val="CommentReference"/>
        </w:rPr>
        <w:annotationRef/>
      </w:r>
      <w:r>
        <w:rPr>
          <w:noProof/>
        </w:rPr>
        <w:t>Actually, would be good to have proof of this, because mesh of this size can inibhit water movement.</w:t>
      </w:r>
    </w:p>
  </w:comment>
  <w:comment w:id="531" w:author="Scott Cooper" w:date="2014-12-13T10:31:00Z" w:initials="SC">
    <w:p w14:paraId="577D01F1" w14:textId="71C05D9A" w:rsidR="000170F5" w:rsidRDefault="000170F5">
      <w:pPr>
        <w:pStyle w:val="CommentText"/>
      </w:pPr>
      <w:r>
        <w:rPr>
          <w:rStyle w:val="CommentReference"/>
        </w:rPr>
        <w:annotationRef/>
      </w:r>
      <w:r>
        <w:rPr>
          <w:noProof/>
        </w:rPr>
        <w:t>% of population emerging?</w:t>
      </w:r>
    </w:p>
  </w:comment>
  <w:comment w:id="555" w:author="Scott Cooper" w:date="2014-12-13T10:35:00Z" w:initials="SC">
    <w:p w14:paraId="6775FB79" w14:textId="651E2A86" w:rsidR="000170F5" w:rsidRDefault="000170F5">
      <w:pPr>
        <w:pStyle w:val="CommentText"/>
      </w:pPr>
      <w:r>
        <w:rPr>
          <w:rStyle w:val="CommentReference"/>
        </w:rPr>
        <w:annotationRef/>
      </w:r>
      <w:r>
        <w:rPr>
          <w:noProof/>
        </w:rPr>
        <w:t>For how long?  Pre-treatment colonization and growth time?  Or were tiles put in at start of experiment?  Need to specify when tiles were put in enclosures. If so, algal levels would have been very low.  Probably the weakest components of this study is unrealistic substrata and algal comditions.  Could be strengthened by adding references showing that nylon mesh is an adequate substrate for algal colonization and growth.</w:t>
      </w:r>
    </w:p>
  </w:comment>
  <w:comment w:id="556" w:author="Scott Cooper" w:date="2014-12-13T10:35:00Z" w:initials="SC">
    <w:p w14:paraId="01EAD309" w14:textId="28AEA06B" w:rsidR="000170F5" w:rsidRDefault="000170F5">
      <w:pPr>
        <w:pStyle w:val="CommentText"/>
      </w:pPr>
      <w:r>
        <w:rPr>
          <w:rStyle w:val="CommentReference"/>
        </w:rPr>
        <w:annotationRef/>
      </w:r>
      <w:r>
        <w:rPr>
          <w:noProof/>
        </w:rPr>
        <w:t>Why not just say 24 tiles?</w:t>
      </w:r>
    </w:p>
  </w:comment>
  <w:comment w:id="567" w:author="Scott Cooper" w:date="2014-12-13T10:41:00Z" w:initials="SC">
    <w:p w14:paraId="29D51700" w14:textId="6EE02E8B" w:rsidR="000170F5" w:rsidRDefault="000170F5">
      <w:pPr>
        <w:pStyle w:val="CommentText"/>
      </w:pPr>
      <w:r>
        <w:rPr>
          <w:rStyle w:val="CommentReference"/>
        </w:rPr>
        <w:annotationRef/>
      </w:r>
      <w:r>
        <w:rPr>
          <w:noProof/>
        </w:rPr>
        <w:t>How many?  Effects of mesh on light levels?</w:t>
      </w:r>
    </w:p>
  </w:comment>
  <w:comment w:id="568" w:author="Scott Cooper" w:date="2014-12-13T10:42:00Z" w:initials="SC">
    <w:p w14:paraId="0EC8E0D3" w14:textId="4B65BA98" w:rsidR="000170F5" w:rsidRDefault="000170F5">
      <w:pPr>
        <w:pStyle w:val="CommentText"/>
      </w:pPr>
      <w:r>
        <w:rPr>
          <w:rStyle w:val="CommentReference"/>
        </w:rPr>
        <w:annotationRef/>
      </w:r>
      <w:r>
        <w:rPr>
          <w:noProof/>
        </w:rPr>
        <w:t>dimensions?</w:t>
      </w:r>
    </w:p>
  </w:comment>
  <w:comment w:id="578" w:author="Scott Cooper" w:date="2014-12-13T10:45:00Z" w:initials="SC">
    <w:p w14:paraId="573082FD" w14:textId="7B1DF907" w:rsidR="000170F5" w:rsidRDefault="000170F5">
      <w:pPr>
        <w:pStyle w:val="CommentText"/>
      </w:pPr>
      <w:r>
        <w:rPr>
          <w:rStyle w:val="CommentReference"/>
        </w:rPr>
        <w:annotationRef/>
      </w:r>
      <w:r>
        <w:rPr>
          <w:noProof/>
        </w:rPr>
        <w:t>Is probably totally irrelevant because the actual enclosures did not contain natural substrata, but merely had nylon mesh bottoms..</w:t>
      </w:r>
    </w:p>
  </w:comment>
  <w:comment w:id="665" w:author="Scott Cooper" w:date="2014-12-13T11:08:00Z" w:initials="SC">
    <w:p w14:paraId="6D12C4CC" w14:textId="0414CAD0" w:rsidR="000170F5" w:rsidRDefault="000170F5">
      <w:pPr>
        <w:pStyle w:val="CommentText"/>
      </w:pPr>
      <w:r>
        <w:rPr>
          <w:rStyle w:val="CommentReference"/>
        </w:rPr>
        <w:annotationRef/>
      </w:r>
      <w:r>
        <w:rPr>
          <w:noProof/>
        </w:rPr>
        <w:t>not standardized?</w:t>
      </w:r>
    </w:p>
  </w:comment>
  <w:comment w:id="680" w:author="Scott Cooper" w:date="2014-12-13T11:11:00Z" w:initials="SC">
    <w:p w14:paraId="66C6C691" w14:textId="72BCA4C1" w:rsidR="000170F5" w:rsidRDefault="000170F5">
      <w:pPr>
        <w:pStyle w:val="CommentText"/>
      </w:pPr>
      <w:r>
        <w:rPr>
          <w:rStyle w:val="CommentReference"/>
        </w:rPr>
        <w:annotationRef/>
      </w:r>
      <w:r>
        <w:rPr>
          <w:noProof/>
        </w:rPr>
        <w:t>So same tadpoles used in the three blocks?  Would have been much better to have different cohorts of tadpoles for each block.  This needs to be clarified.</w:t>
      </w:r>
    </w:p>
  </w:comment>
  <w:comment w:id="698" w:author="Scott Cooper" w:date="2014-12-13T11:17:00Z" w:initials="SC">
    <w:p w14:paraId="530758D6" w14:textId="5BE7DFC2" w:rsidR="000170F5" w:rsidRDefault="000170F5">
      <w:pPr>
        <w:pStyle w:val="CommentText"/>
      </w:pPr>
      <w:r>
        <w:rPr>
          <w:rStyle w:val="CommentReference"/>
        </w:rPr>
        <w:annotationRef/>
      </w:r>
      <w:r>
        <w:rPr>
          <w:noProof/>
        </w:rPr>
        <w:t>p = ?</w:t>
      </w:r>
    </w:p>
  </w:comment>
  <w:comment w:id="706" w:author="Scott Cooper" w:date="2014-12-13T11:19:00Z" w:initials="SC">
    <w:p w14:paraId="4AAB1A09" w14:textId="2112B931" w:rsidR="000170F5" w:rsidRDefault="000170F5">
      <w:pPr>
        <w:pStyle w:val="CommentText"/>
      </w:pPr>
      <w:r>
        <w:rPr>
          <w:rStyle w:val="CommentReference"/>
        </w:rPr>
        <w:annotationRef/>
      </w:r>
      <w:r>
        <w:rPr>
          <w:noProof/>
        </w:rPr>
        <w:t>How fast did they disintegrate after death?</w:t>
      </w:r>
    </w:p>
  </w:comment>
  <w:comment w:id="707" w:author="Scott Cooper" w:date="2014-12-13T11:20:00Z" w:initials="SC">
    <w:p w14:paraId="033258B5" w14:textId="3D81C3E3" w:rsidR="000170F5" w:rsidRDefault="000170F5">
      <w:pPr>
        <w:pStyle w:val="CommentText"/>
      </w:pPr>
      <w:r>
        <w:rPr>
          <w:rStyle w:val="CommentReference"/>
        </w:rPr>
        <w:annotationRef/>
      </w:r>
      <w:r>
        <w:rPr>
          <w:noProof/>
        </w:rPr>
        <w:t>different mayfly nymphs used in each time block?  This needs to be clarified.</w:t>
      </w:r>
    </w:p>
  </w:comment>
  <w:comment w:id="712" w:author="Scott Cooper" w:date="2014-12-13T11:21:00Z" w:initials="SC">
    <w:p w14:paraId="774EB40D" w14:textId="215E3E6D" w:rsidR="000170F5" w:rsidRDefault="000170F5">
      <w:pPr>
        <w:pStyle w:val="CommentText"/>
      </w:pPr>
      <w:r>
        <w:rPr>
          <w:rStyle w:val="CommentReference"/>
        </w:rPr>
        <w:annotationRef/>
      </w:r>
      <w:r>
        <w:rPr>
          <w:noProof/>
        </w:rPr>
        <w:t>What about any emerged adults?</w:t>
      </w:r>
    </w:p>
  </w:comment>
  <w:comment w:id="741" w:author="Scott Cooper" w:date="2014-12-13T11:26:00Z" w:initials="SC">
    <w:p w14:paraId="59D1A8C7" w14:textId="5B44B913" w:rsidR="000170F5" w:rsidRDefault="000170F5">
      <w:pPr>
        <w:pStyle w:val="CommentText"/>
      </w:pPr>
      <w:r>
        <w:rPr>
          <w:rStyle w:val="CommentReference"/>
        </w:rPr>
        <w:annotationRef/>
      </w:r>
      <w:r>
        <w:rPr>
          <w:noProof/>
        </w:rPr>
        <w:t>do you want to provide equation, R2, p values here?</w:t>
      </w:r>
    </w:p>
  </w:comment>
  <w:comment w:id="884" w:author="Scott Cooper" w:date="2014-12-13T12:06:00Z" w:initials="SC">
    <w:p w14:paraId="0B2AF9F5" w14:textId="0AC3E94C" w:rsidR="000170F5" w:rsidRDefault="000170F5">
      <w:pPr>
        <w:pStyle w:val="CommentText"/>
      </w:pPr>
      <w:r>
        <w:rPr>
          <w:rStyle w:val="CommentReference"/>
        </w:rPr>
        <w:annotationRef/>
      </w:r>
      <w:r>
        <w:rPr>
          <w:noProof/>
        </w:rPr>
        <w:t>Exact date(s)?</w:t>
      </w:r>
    </w:p>
  </w:comment>
  <w:comment w:id="892" w:author="Scott Cooper" w:date="2014-12-13T12:09:00Z" w:initials="SC">
    <w:p w14:paraId="5947E25B" w14:textId="35C3B5C5" w:rsidR="000170F5" w:rsidRDefault="000170F5">
      <w:pPr>
        <w:pStyle w:val="CommentText"/>
      </w:pPr>
      <w:r>
        <w:rPr>
          <w:rStyle w:val="CommentReference"/>
        </w:rPr>
        <w:annotationRef/>
      </w:r>
      <w:r>
        <w:rPr>
          <w:noProof/>
        </w:rPr>
        <w:t>So can you say anything about mayfly impacts on algae??</w:t>
      </w:r>
    </w:p>
  </w:comment>
  <w:comment w:id="897" w:author="Scott Cooper" w:date="2014-12-13T12:10:00Z" w:initials="SC">
    <w:p w14:paraId="7EF88F16" w14:textId="20964557" w:rsidR="000170F5" w:rsidRDefault="000170F5">
      <w:pPr>
        <w:pStyle w:val="CommentText"/>
      </w:pPr>
      <w:r>
        <w:rPr>
          <w:rStyle w:val="CommentReference"/>
        </w:rPr>
        <w:annotationRef/>
      </w:r>
      <w:r>
        <w:rPr>
          <w:noProof/>
        </w:rPr>
        <w:t>Gosner stage??</w:t>
      </w:r>
    </w:p>
  </w:comment>
  <w:comment w:id="923" w:author="Scott Cooper" w:date="2014-12-13T12:14:00Z" w:initials="SC">
    <w:p w14:paraId="4CE89B1F" w14:textId="1293D06D" w:rsidR="000170F5" w:rsidRDefault="000170F5">
      <w:pPr>
        <w:pStyle w:val="CommentText"/>
      </w:pPr>
      <w:r>
        <w:rPr>
          <w:rStyle w:val="CommentReference"/>
        </w:rPr>
        <w:annotationRef/>
      </w:r>
      <w:r>
        <w:rPr>
          <w:noProof/>
        </w:rPr>
        <w:t>How often were tadpoles and mayflies collected and measured?</w:t>
      </w:r>
    </w:p>
  </w:comment>
  <w:comment w:id="931" w:author="Scott Cooper" w:date="2014-12-13T12:19:00Z" w:initials="SC">
    <w:p w14:paraId="7ADE5710" w14:textId="3EBEFFBE" w:rsidR="000170F5" w:rsidRDefault="000170F5">
      <w:pPr>
        <w:pStyle w:val="CommentText"/>
      </w:pPr>
      <w:r>
        <w:rPr>
          <w:rStyle w:val="CommentReference"/>
        </w:rPr>
        <w:annotationRef/>
      </w:r>
      <w:r>
        <w:rPr>
          <w:noProof/>
        </w:rPr>
        <w:t>n = ?/mesocosm?</w:t>
      </w:r>
    </w:p>
  </w:comment>
  <w:comment w:id="941" w:author="Scott Cooper" w:date="2014-12-13T12:21:00Z" w:initials="SC">
    <w:p w14:paraId="424722FA" w14:textId="3E15B560" w:rsidR="000170F5" w:rsidRDefault="000170F5">
      <w:pPr>
        <w:pStyle w:val="CommentText"/>
      </w:pPr>
      <w:r>
        <w:rPr>
          <w:rStyle w:val="CommentReference"/>
        </w:rPr>
        <w:annotationRef/>
      </w:r>
      <w:r>
        <w:rPr>
          <w:noProof/>
        </w:rPr>
        <w:t>Very strange sampling design.  Should have sampled tiles that were previously unsampled??</w:t>
      </w:r>
    </w:p>
  </w:comment>
  <w:comment w:id="944" w:author="Scott Cooper" w:date="2014-12-13T12:16:00Z" w:initials="SC">
    <w:p w14:paraId="79F11850" w14:textId="313EC0E1" w:rsidR="000170F5" w:rsidRDefault="000170F5">
      <w:pPr>
        <w:pStyle w:val="CommentText"/>
      </w:pPr>
      <w:r>
        <w:rPr>
          <w:rStyle w:val="CommentReference"/>
        </w:rPr>
        <w:annotationRef/>
      </w:r>
      <w:r>
        <w:rPr>
          <w:noProof/>
        </w:rPr>
        <w:t>at what interval?</w:t>
      </w:r>
    </w:p>
  </w:comment>
  <w:comment w:id="954" w:author="Scott Cooper" w:date="2014-12-13T12:22:00Z" w:initials="SC">
    <w:p w14:paraId="17DEDA28" w14:textId="5B63E1E8" w:rsidR="000170F5" w:rsidRDefault="000170F5">
      <w:pPr>
        <w:pStyle w:val="CommentText"/>
      </w:pPr>
      <w:r>
        <w:rPr>
          <w:rStyle w:val="CommentReference"/>
        </w:rPr>
        <w:annotationRef/>
      </w:r>
      <w:r>
        <w:rPr>
          <w:noProof/>
        </w:rPr>
        <w:t>with what?  a toothbrush?</w:t>
      </w:r>
    </w:p>
  </w:comment>
  <w:comment w:id="981" w:author="Thomas Collier Smith" w:date="2014-12-26T08:51:00Z" w:initials="TCS">
    <w:p w14:paraId="57620429" w14:textId="62FA0CAE" w:rsidR="000170F5" w:rsidRDefault="000170F5">
      <w:pPr>
        <w:pStyle w:val="CommentText"/>
      </w:pPr>
      <w:r>
        <w:rPr>
          <w:rStyle w:val="CommentReference"/>
        </w:rPr>
        <w:annotationRef/>
      </w:r>
      <w:r>
        <w:t>So is a comparison of mortality/emergence across treatments, rather than of growth, helpful?</w:t>
      </w:r>
    </w:p>
  </w:comment>
  <w:comment w:id="987" w:author="Scott Cooper" w:date="2014-12-13T13:17:00Z" w:initials="SC">
    <w:p w14:paraId="4B3BA213" w14:textId="49C58C97" w:rsidR="000170F5" w:rsidRDefault="000170F5">
      <w:pPr>
        <w:pStyle w:val="CommentText"/>
      </w:pPr>
      <w:r>
        <w:rPr>
          <w:rStyle w:val="CommentReference"/>
        </w:rPr>
        <w:annotationRef/>
      </w:r>
      <w:r>
        <w:rPr>
          <w:noProof/>
        </w:rPr>
        <w:t>These are totally confounded by inability to maintain treatment levels and by using same individuals across time blocks.</w:t>
      </w:r>
    </w:p>
  </w:comment>
  <w:comment w:id="990" w:author="Scott Cooper" w:date="2014-12-13T13:18:00Z" w:initials="SC">
    <w:p w14:paraId="31BEC2C8" w14:textId="7E43436D" w:rsidR="000170F5" w:rsidRDefault="000170F5">
      <w:pPr>
        <w:pStyle w:val="CommentText"/>
      </w:pPr>
      <w:r>
        <w:rPr>
          <w:rStyle w:val="CommentReference"/>
        </w:rPr>
        <w:annotationRef/>
      </w:r>
      <w:r>
        <w:rPr>
          <w:noProof/>
        </w:rPr>
        <w:t>First and foremost, must include graphs showing if treatment levels were maintained.  So, for field experiment and each lake, show densities of tadpoles and mayflies over time, including across</w:t>
      </w:r>
      <w:bookmarkStart w:id="991" w:name="_GoBack"/>
      <w:bookmarkEnd w:id="991"/>
      <w:r>
        <w:rPr>
          <w:noProof/>
        </w:rPr>
        <w:t xml:space="preserve"> time blocks.  For mesocosm experiment, also show densities of each consumer species ovr time in each treatment.</w:t>
      </w:r>
    </w:p>
  </w:comment>
  <w:comment w:id="1004" w:author="Scott Cooper" w:date="2014-12-13T13:24:00Z" w:initials="SC">
    <w:p w14:paraId="534F6B3F" w14:textId="20E563FD" w:rsidR="000170F5" w:rsidRDefault="000170F5">
      <w:pPr>
        <w:pStyle w:val="CommentText"/>
      </w:pPr>
      <w:r>
        <w:rPr>
          <w:rStyle w:val="CommentReference"/>
        </w:rPr>
        <w:annotationRef/>
      </w:r>
      <w:r>
        <w:rPr>
          <w:noProof/>
        </w:rPr>
        <w:t>is each enclosure in each time block treated as a replicate in analyses.  If so, are the different time blocks truly independent?</w:t>
      </w:r>
    </w:p>
  </w:comment>
  <w:comment w:id="1018" w:author="Scott Cooper" w:date="2014-12-13T13:28:00Z" w:initials="SC">
    <w:p w14:paraId="367956D5" w14:textId="68050AA2" w:rsidR="000170F5" w:rsidRDefault="000170F5">
      <w:pPr>
        <w:pStyle w:val="CommentText"/>
      </w:pPr>
      <w:r>
        <w:rPr>
          <w:rStyle w:val="CommentReference"/>
        </w:rPr>
        <w:annotationRef/>
      </w:r>
      <w:r>
        <w:rPr>
          <w:noProof/>
        </w:rPr>
        <w:t>Why not calcualte an initial to end biomass average using a linear or exponential decline model?</w:t>
      </w:r>
    </w:p>
  </w:comment>
  <w:comment w:id="1062" w:author="Scott Cooper" w:date="2014-12-13T13:38:00Z" w:initials="SC">
    <w:p w14:paraId="51551083" w14:textId="4767650E" w:rsidR="000170F5" w:rsidRDefault="000170F5">
      <w:pPr>
        <w:pStyle w:val="CommentText"/>
      </w:pPr>
      <w:r>
        <w:rPr>
          <w:rStyle w:val="CommentReference"/>
        </w:rPr>
        <w:annotationRef/>
      </w:r>
      <w:r>
        <w:rPr>
          <w:noProof/>
        </w:rPr>
        <w:t>Because this had nothing to do with conditions inside cages, I see no need to include this last covariate.</w:t>
      </w:r>
    </w:p>
  </w:comment>
  <w:comment w:id="1082" w:author="Scott Cooper" w:date="2014-12-13T13:42:00Z" w:initials="SC">
    <w:p w14:paraId="43D84C92" w14:textId="5BFE511B" w:rsidR="000170F5" w:rsidRDefault="000170F5">
      <w:pPr>
        <w:pStyle w:val="CommentText"/>
      </w:pPr>
      <w:r>
        <w:rPr>
          <w:rStyle w:val="CommentReference"/>
        </w:rPr>
        <w:annotationRef/>
      </w:r>
      <w:r>
        <w:rPr>
          <w:noProof/>
        </w:rPr>
        <w:t>backward setpwise elimination to optimal AIC value??</w:t>
      </w:r>
    </w:p>
  </w:comment>
  <w:comment w:id="1087" w:author="Scott Cooper" w:date="2014-12-13T13:44:00Z" w:initials="SC">
    <w:p w14:paraId="6EAAD07F" w14:textId="2A0D7859" w:rsidR="000170F5" w:rsidRDefault="000170F5">
      <w:pPr>
        <w:pStyle w:val="CommentText"/>
      </w:pPr>
      <w:r>
        <w:rPr>
          <w:rStyle w:val="CommentReference"/>
        </w:rPr>
        <w:annotationRef/>
      </w:r>
      <w:r>
        <w:rPr>
          <w:noProof/>
        </w:rPr>
        <w:t>But siltiness was not inside enclosures.  It was outside of enclosures.  eliminate.</w:t>
      </w:r>
    </w:p>
  </w:comment>
  <w:comment w:id="1090" w:author="Scott Cooper" w:date="2014-12-13T13:44:00Z" w:initials="SC">
    <w:p w14:paraId="7B62886D" w14:textId="0E18B75C" w:rsidR="000170F5" w:rsidRDefault="000170F5">
      <w:pPr>
        <w:pStyle w:val="CommentText"/>
      </w:pPr>
      <w:r>
        <w:rPr>
          <w:rStyle w:val="CommentReference"/>
        </w:rPr>
        <w:annotationRef/>
      </w:r>
      <w:r>
        <w:rPr>
          <w:noProof/>
        </w:rPr>
        <w:t>units?</w:t>
      </w:r>
    </w:p>
  </w:comment>
  <w:comment w:id="1125" w:author="Scott Cooper" w:date="2014-12-13T13:58:00Z" w:initials="SC">
    <w:p w14:paraId="7B4344E0" w14:textId="5EB630F8" w:rsidR="000170F5" w:rsidRDefault="000170F5">
      <w:pPr>
        <w:pStyle w:val="CommentText"/>
      </w:pPr>
      <w:r>
        <w:rPr>
          <w:rStyle w:val="CommentReference"/>
        </w:rPr>
        <w:annotationRef/>
      </w:r>
      <w:r>
        <w:rPr>
          <w:noProof/>
        </w:rPr>
        <w:t>Confounded by replacment.</w:t>
      </w:r>
    </w:p>
  </w:comment>
  <w:comment w:id="1136" w:author="Scott Cooper" w:date="2014-12-13T13:53:00Z" w:initials="SC">
    <w:p w14:paraId="44EBB841" w14:textId="2208669D" w:rsidR="000170F5" w:rsidRDefault="000170F5">
      <w:pPr>
        <w:pStyle w:val="CommentText"/>
      </w:pPr>
      <w:r>
        <w:rPr>
          <w:rStyle w:val="CommentReference"/>
        </w:rPr>
        <w:annotationRef/>
      </w:r>
      <w:r>
        <w:rPr>
          <w:noProof/>
        </w:rPr>
        <w:t>No replacements?</w:t>
      </w:r>
    </w:p>
  </w:comment>
  <w:comment w:id="1147" w:author="Scott Cooper" w:date="2014-12-13T13:56:00Z" w:initials="SC">
    <w:p w14:paraId="5D90BFFD" w14:textId="1522275A" w:rsidR="000170F5" w:rsidRDefault="000170F5">
      <w:pPr>
        <w:pStyle w:val="CommentText"/>
      </w:pPr>
      <w:r>
        <w:rPr>
          <w:rStyle w:val="CommentReference"/>
        </w:rPr>
        <w:annotationRef/>
      </w:r>
      <w:r>
        <w:rPr>
          <w:noProof/>
        </w:rPr>
        <w:t>Targeted or calculated biomass?</w:t>
      </w:r>
    </w:p>
  </w:comment>
  <w:comment w:id="1166" w:author="Scott Cooper" w:date="2014-12-13T14:01:00Z" w:initials="SC">
    <w:p w14:paraId="2B333C21" w14:textId="679676DC" w:rsidR="000170F5" w:rsidRDefault="000170F5">
      <w:pPr>
        <w:pStyle w:val="CommentText"/>
      </w:pPr>
      <w:r>
        <w:rPr>
          <w:rStyle w:val="CommentReference"/>
        </w:rPr>
        <w:annotationRef/>
      </w:r>
      <w:r>
        <w:rPr>
          <w:noProof/>
        </w:rPr>
        <w:t>again, compromised by replacement.  futher, if time block aare used as replicates within each treatment, the different time blocks don't appear to be independent.</w:t>
      </w:r>
    </w:p>
  </w:comment>
  <w:comment w:id="1179" w:author="Scott Cooper" w:date="2014-12-13T14:03:00Z" w:initials="SC">
    <w:p w14:paraId="02AFDE6C" w14:textId="2FF48796" w:rsidR="000170F5" w:rsidRDefault="000170F5">
      <w:pPr>
        <w:pStyle w:val="CommentText"/>
      </w:pPr>
      <w:r>
        <w:rPr>
          <w:rStyle w:val="CommentReference"/>
        </w:rPr>
        <w:annotationRef/>
      </w:r>
      <w:r>
        <w:rPr>
          <w:noProof/>
        </w:rPr>
        <w:t>targeted or calculated biomass?</w:t>
      </w:r>
    </w:p>
  </w:comment>
  <w:comment w:id="1219" w:author="Scott Cooper" w:date="2014-12-14T09:58:00Z" w:initials="SC">
    <w:p w14:paraId="565CFC9D" w14:textId="4853EF46" w:rsidR="000170F5" w:rsidRDefault="000170F5">
      <w:pPr>
        <w:pStyle w:val="CommentText"/>
      </w:pPr>
      <w:r>
        <w:rPr>
          <w:rStyle w:val="CommentReference"/>
        </w:rPr>
        <w:annotationRef/>
      </w:r>
      <w:r>
        <w:rPr>
          <w:noProof/>
        </w:rPr>
        <w:t>Need to always specify response variable, independent class varibles, covariates, and interaction effects.</w:t>
      </w:r>
    </w:p>
  </w:comment>
  <w:comment w:id="1220" w:author="Scott Cooper" w:date="2014-12-14T09:59:00Z" w:initials="SC">
    <w:p w14:paraId="13AFFE1A" w14:textId="61B3E85C" w:rsidR="000170F5" w:rsidRDefault="000170F5">
      <w:pPr>
        <w:pStyle w:val="CommentText"/>
      </w:pPr>
      <w:r>
        <w:rPr>
          <w:rStyle w:val="CommentReference"/>
        </w:rPr>
        <w:annotationRef/>
      </w:r>
      <w:r>
        <w:rPr>
          <w:noProof/>
        </w:rPr>
        <w:t>Two-way ANOVA?  That's the way the experiment was designed.</w:t>
      </w:r>
    </w:p>
  </w:comment>
  <w:comment w:id="1225" w:author="Scott Cooper" w:date="2014-12-14T10:09:00Z" w:initials="SC">
    <w:p w14:paraId="74C2BABA" w14:textId="6D825AEB" w:rsidR="000170F5" w:rsidRDefault="000170F5">
      <w:pPr>
        <w:pStyle w:val="CommentText"/>
      </w:pPr>
      <w:r>
        <w:rPr>
          <w:rStyle w:val="CommentReference"/>
        </w:rPr>
        <w:annotationRef/>
      </w:r>
      <w:r>
        <w:rPr>
          <w:noProof/>
        </w:rPr>
        <w:t>as AFDM per enclsoure</w:t>
      </w:r>
    </w:p>
  </w:comment>
  <w:comment w:id="1230" w:author="Scott Cooper" w:date="2014-12-14T10:01:00Z" w:initials="SC">
    <w:p w14:paraId="718EEB10" w14:textId="12DCAC11" w:rsidR="000170F5" w:rsidRDefault="000170F5">
      <w:pPr>
        <w:pStyle w:val="CommentText"/>
      </w:pPr>
      <w:r>
        <w:rPr>
          <w:rStyle w:val="CommentReference"/>
        </w:rPr>
        <w:annotationRef/>
      </w:r>
      <w:r>
        <w:rPr>
          <w:noProof/>
        </w:rPr>
        <w:t>Actually, the whole thing was set up as the presence/absence of tadpoles and mayflies in a cross-factorial design, so best analyzed as something akin to a two-way ANOVA.</w:t>
      </w:r>
    </w:p>
  </w:comment>
  <w:comment w:id="1239" w:author="Scott Cooper" w:date="2014-12-14T10:04:00Z" w:initials="SC">
    <w:p w14:paraId="5AA4F37D" w14:textId="051DD655" w:rsidR="000170F5" w:rsidRDefault="000170F5">
      <w:pPr>
        <w:pStyle w:val="CommentText"/>
      </w:pPr>
      <w:r>
        <w:rPr>
          <w:rStyle w:val="CommentReference"/>
        </w:rPr>
        <w:annotationRef/>
      </w:r>
      <w:r>
        <w:rPr>
          <w:noProof/>
        </w:rPr>
        <w:t>But isn't this corrected for by using algal growth rates?</w:t>
      </w:r>
    </w:p>
  </w:comment>
  <w:comment w:id="1241" w:author="Scott Cooper" w:date="2014-12-14T10:05:00Z" w:initials="SC">
    <w:p w14:paraId="6C3A853A" w14:textId="1C15E98C" w:rsidR="000170F5" w:rsidRDefault="000170F5">
      <w:pPr>
        <w:pStyle w:val="CommentText"/>
      </w:pPr>
      <w:r>
        <w:rPr>
          <w:rStyle w:val="CommentReference"/>
        </w:rPr>
        <w:annotationRef/>
      </w:r>
      <w:r>
        <w:rPr>
          <w:noProof/>
        </w:rPr>
        <w:t>Base e or 10?</w:t>
      </w:r>
    </w:p>
  </w:comment>
  <w:comment w:id="1242" w:author="Scott Cooper" w:date="2014-12-14T10:05:00Z" w:initials="SC">
    <w:p w14:paraId="580C0A54" w14:textId="60F525C2" w:rsidR="000170F5" w:rsidRDefault="000170F5">
      <w:pPr>
        <w:pStyle w:val="CommentText"/>
      </w:pPr>
      <w:r>
        <w:rPr>
          <w:rStyle w:val="CommentReference"/>
        </w:rPr>
        <w:annotationRef/>
      </w:r>
    </w:p>
  </w:comment>
  <w:comment w:id="1243" w:author="Scott Cooper" w:date="2014-12-14T10:06:00Z" w:initials="SC">
    <w:p w14:paraId="5B3FF8CB" w14:textId="4528EA11" w:rsidR="000170F5" w:rsidRDefault="000170F5">
      <w:pPr>
        <w:pStyle w:val="CommentText"/>
      </w:pPr>
      <w:r>
        <w:rPr>
          <w:rStyle w:val="CommentReference"/>
        </w:rPr>
        <w:annotationRef/>
      </w:r>
      <w:r>
        <w:rPr>
          <w:noProof/>
        </w:rPr>
        <w:t>Again I don't think this is necessary given you used algal growth rate as the response variable.</w:t>
      </w:r>
    </w:p>
  </w:comment>
  <w:comment w:id="1248" w:author="Scott Cooper" w:date="2014-12-14T10:10:00Z" w:initials="SC">
    <w:p w14:paraId="2468A882" w14:textId="5E155486" w:rsidR="000170F5" w:rsidRDefault="000170F5">
      <w:pPr>
        <w:pStyle w:val="CommentText"/>
      </w:pPr>
      <w:r>
        <w:rPr>
          <w:rStyle w:val="CommentReference"/>
        </w:rPr>
        <w:annotationRef/>
      </w:r>
      <w:r>
        <w:rPr>
          <w:noProof/>
        </w:rPr>
        <w:t>biomass or density?</w:t>
      </w:r>
    </w:p>
  </w:comment>
  <w:comment w:id="1226" w:author="Scott Cooper" w:date="2014-12-14T10:00:00Z" w:initials="SC">
    <w:p w14:paraId="4A970CB3" w14:textId="7ECF017E" w:rsidR="000170F5" w:rsidRDefault="000170F5">
      <w:pPr>
        <w:pStyle w:val="CommentText"/>
      </w:pPr>
      <w:r>
        <w:rPr>
          <w:noProof/>
        </w:rPr>
        <w:t>You have made this all much more complicated than need be.  The analysis was set up as a two-way factorial design, so should be analyzed straightforwardly as a two-way ANOVA, with the presence/absence of each consumer as the categorical independent variables (and their interaction term included.).  No need for the covariates, which are confounded with r anyway.  I assume this is measure as tadpole AFDM?  Or is this tadpole density?  Need to specify.</w:t>
      </w:r>
    </w:p>
  </w:comment>
  <w:comment w:id="1266" w:author="Scott Cooper" w:date="2014-12-14T10:12:00Z" w:initials="SC">
    <w:p w14:paraId="1B104565" w14:textId="5A43067C" w:rsidR="000170F5" w:rsidRDefault="000170F5">
      <w:pPr>
        <w:pStyle w:val="CommentText"/>
      </w:pPr>
      <w:r>
        <w:rPr>
          <w:rStyle w:val="CommentReference"/>
        </w:rPr>
        <w:annotationRef/>
      </w:r>
      <w:r>
        <w:rPr>
          <w:noProof/>
        </w:rPr>
        <w:t>How quantified?  Length?</w:t>
      </w:r>
    </w:p>
  </w:comment>
  <w:comment w:id="1296" w:author="Scott Cooper" w:date="2014-12-14T10:58:00Z" w:initials="SC">
    <w:p w14:paraId="5EAD9E31" w14:textId="030912C5" w:rsidR="000170F5" w:rsidRDefault="000170F5">
      <w:pPr>
        <w:pStyle w:val="CommentText"/>
      </w:pPr>
      <w:r>
        <w:rPr>
          <w:rStyle w:val="CommentReference"/>
        </w:rPr>
        <w:annotationRef/>
      </w:r>
      <w:r>
        <w:rPr>
          <w:noProof/>
        </w:rPr>
        <w:t>First and foremost, need to show data/graphs showing if your treatments worked as designed.  So, you need graphs showing the densities or AFMD of tadpoles and mayflies in each of the different treatments in which they were present across time, for each lake separately.</w:t>
      </w:r>
    </w:p>
  </w:comment>
  <w:comment w:id="1297" w:author="Scott Cooper" w:date="2014-12-14T10:26:00Z" w:initials="SC">
    <w:p w14:paraId="32793A83" w14:textId="6FC689D4" w:rsidR="000170F5" w:rsidRDefault="000170F5">
      <w:pPr>
        <w:pStyle w:val="CommentText"/>
      </w:pPr>
      <w:r>
        <w:rPr>
          <w:rStyle w:val="CommentReference"/>
        </w:rPr>
        <w:annotationRef/>
      </w:r>
      <w:r>
        <w:rPr>
          <w:noProof/>
        </w:rPr>
        <w:t>across lakes or what?</w:t>
      </w:r>
    </w:p>
  </w:comment>
  <w:comment w:id="1302" w:author="Scott Cooper" w:date="2014-12-14T10:31:00Z" w:initials="SC">
    <w:p w14:paraId="3C26A7C6" w14:textId="31FF1D4A" w:rsidR="000170F5" w:rsidRDefault="000170F5">
      <w:pPr>
        <w:pStyle w:val="CommentText"/>
      </w:pPr>
      <w:r>
        <w:rPr>
          <w:rStyle w:val="CommentReference"/>
        </w:rPr>
        <w:annotationRef/>
      </w:r>
      <w:r>
        <w:rPr>
          <w:noProof/>
        </w:rPr>
        <w:t>Actually, hard to see much of a grazer effect in Spur.  Algal biomass appeared to increase at highest mayfly density in Spur??</w:t>
      </w:r>
    </w:p>
  </w:comment>
  <w:comment w:id="1303" w:author="Scott Cooper" w:date="2014-12-14T10:38:00Z" w:initials="SC">
    <w:p w14:paraId="751C2DF4" w14:textId="04E3A3DF" w:rsidR="000170F5" w:rsidRDefault="000170F5">
      <w:pPr>
        <w:pStyle w:val="CommentText"/>
      </w:pPr>
      <w:r>
        <w:rPr>
          <w:rStyle w:val="CommentReference"/>
        </w:rPr>
        <w:annotationRef/>
      </w:r>
      <w:r>
        <w:rPr>
          <w:noProof/>
        </w:rPr>
        <w:t>Need to explain how medians, boxes, whiskeres, etc. were calculated, particularly what the replicate values were in this analysis?  Also, are these data for only those enclosures whre each consumer species were present alone or does this include data from enclosures when both were together?  Multiple range tests to determine which treatments were different from each other?</w:t>
      </w:r>
    </w:p>
  </w:comment>
  <w:comment w:id="1305" w:author="Scott Cooper" w:date="2014-12-14T10:34:00Z" w:initials="SC">
    <w:p w14:paraId="0B789AAF" w14:textId="378B8AFF" w:rsidR="000170F5" w:rsidRDefault="000170F5">
      <w:pPr>
        <w:pStyle w:val="CommentText"/>
      </w:pPr>
      <w:r>
        <w:rPr>
          <w:rStyle w:val="CommentReference"/>
        </w:rPr>
        <w:annotationRef/>
      </w:r>
      <w:r>
        <w:rPr>
          <w:noProof/>
        </w:rPr>
        <w:t>There is no need for most of these tables.  The information could easily be subsumed in the text or figure legends.  Also, in table 2, there is no need to show all the allternative models and change in AIC values.  The best fit model is sufficient and can easily be summarized in the text or Fig. 2 legend.  Also, it is not clear why some of the models have the tadpole X mayfly interaction effect without tadpole and mayfly main effecs?</w:t>
      </w:r>
    </w:p>
  </w:comment>
  <w:comment w:id="1317" w:author="Scott Cooper" w:date="2014-12-14T10:42:00Z" w:initials="SC">
    <w:p w14:paraId="69CD97BE" w14:textId="1C15849D" w:rsidR="000170F5" w:rsidRDefault="000170F5">
      <w:pPr>
        <w:pStyle w:val="CommentText"/>
      </w:pPr>
      <w:r>
        <w:rPr>
          <w:rStyle w:val="CommentReference"/>
        </w:rPr>
        <w:annotationRef/>
      </w:r>
      <w:r>
        <w:rPr>
          <w:noProof/>
        </w:rPr>
        <w:t>But this shows there was no significant mayfly density affect?  Reconcile with Table 2 results.  Also, meaning of random intercept values is unclear.</w:t>
      </w:r>
    </w:p>
  </w:comment>
  <w:comment w:id="1332" w:author="Scott Cooper" w:date="2014-12-14T12:38:00Z" w:initials="SC">
    <w:p w14:paraId="030EFAA2" w14:textId="70B1CCB3" w:rsidR="000170F5" w:rsidRDefault="000170F5">
      <w:pPr>
        <w:pStyle w:val="CommentText"/>
      </w:pPr>
      <w:r>
        <w:rPr>
          <w:rStyle w:val="CommentReference"/>
        </w:rPr>
        <w:annotationRef/>
      </w:r>
      <w:r>
        <w:rPr>
          <w:noProof/>
        </w:rPr>
        <w:t>not really biomass, per se, but the loss in algal biomass considering the local algal growth rate (i.e., levels without grazers present).  This is actually more of a loss rate owing to grazers.</w:t>
      </w:r>
    </w:p>
  </w:comment>
  <w:comment w:id="1346" w:author="Scott Cooper" w:date="2014-12-14T10:50:00Z" w:initials="SC">
    <w:p w14:paraId="5650E617" w14:textId="7897E787" w:rsidR="000170F5" w:rsidRDefault="000170F5">
      <w:pPr>
        <w:pStyle w:val="CommentText"/>
      </w:pPr>
      <w:r>
        <w:rPr>
          <w:rStyle w:val="CommentReference"/>
        </w:rPr>
        <w:annotationRef/>
      </w:r>
      <w:r>
        <w:rPr>
          <w:noProof/>
        </w:rPr>
        <w:t>Again tables not necessary.  Best fit model can be included in text or in figure legend</w:t>
      </w:r>
    </w:p>
  </w:comment>
  <w:comment w:id="1359" w:author="Scott Cooper" w:date="2014-12-14T10:54:00Z" w:initials="SC">
    <w:p w14:paraId="69D5BB47" w14:textId="477E8EF3" w:rsidR="000170F5" w:rsidRDefault="000170F5">
      <w:pPr>
        <w:pStyle w:val="CommentText"/>
      </w:pPr>
      <w:r>
        <w:rPr>
          <w:rStyle w:val="CommentReference"/>
        </w:rPr>
        <w:annotationRef/>
      </w:r>
      <w:r>
        <w:rPr>
          <w:noProof/>
        </w:rPr>
        <w:t>Probably not necessary.  Info can be subsumed in text or a figure legend.  Also, the heat map figures (Figs. 3 and 4) are not useul and only a step away from the raw data.  Better to break this down by significant effects and digest this with appropriate figures, rather than these heat map figures.</w:t>
      </w:r>
    </w:p>
  </w:comment>
  <w:comment w:id="1372" w:author="Scott Cooper" w:date="2014-12-14T11:05:00Z" w:initials="SC">
    <w:p w14:paraId="583A3864" w14:textId="4C923788" w:rsidR="000170F5" w:rsidRDefault="000170F5">
      <w:pPr>
        <w:pStyle w:val="CommentText"/>
      </w:pPr>
      <w:r>
        <w:rPr>
          <w:rStyle w:val="CommentReference"/>
        </w:rPr>
        <w:annotationRef/>
      </w:r>
      <w:r>
        <w:rPr>
          <w:noProof/>
        </w:rPr>
        <w:t>table not necessary.  Info on best fit model can be subsumed in text or figure legend.</w:t>
      </w:r>
    </w:p>
  </w:comment>
  <w:comment w:id="1374" w:author="Scott Cooper" w:date="2014-12-14T11:06:00Z" w:initials="SC">
    <w:p w14:paraId="359EFE6B" w14:textId="2F931DFF" w:rsidR="000170F5" w:rsidRDefault="000170F5">
      <w:pPr>
        <w:pStyle w:val="CommentText"/>
      </w:pPr>
      <w:r>
        <w:rPr>
          <w:rStyle w:val="CommentReference"/>
        </w:rPr>
        <w:annotationRef/>
      </w:r>
      <w:r>
        <w:rPr>
          <w:noProof/>
        </w:rPr>
        <w:t>Include this information in the text or figure 5 legend.</w:t>
      </w:r>
    </w:p>
  </w:comment>
  <w:comment w:id="1375" w:author="Scott Cooper" w:date="2014-12-14T11:08:00Z" w:initials="SC">
    <w:p w14:paraId="493A2FB1" w14:textId="5844777C" w:rsidR="000170F5" w:rsidRDefault="000170F5">
      <w:pPr>
        <w:pStyle w:val="CommentText"/>
      </w:pPr>
      <w:r>
        <w:rPr>
          <w:rStyle w:val="CommentReference"/>
        </w:rPr>
        <w:annotationRef/>
      </w:r>
      <w:r>
        <w:rPr>
          <w:noProof/>
        </w:rPr>
        <w:t>Also, need to spell out what you used as replicates in analyses.  Using each enclosure X time block as the replicates is problematic because the different time blocks are not independent.</w:t>
      </w:r>
    </w:p>
  </w:comment>
  <w:comment w:id="1401" w:author="Scott Cooper" w:date="2014-12-14T11:16:00Z" w:initials="SC">
    <w:p w14:paraId="5CA14A22" w14:textId="32A5DC5C" w:rsidR="000170F5" w:rsidRDefault="000170F5">
      <w:pPr>
        <w:pStyle w:val="CommentText"/>
      </w:pPr>
      <w:r>
        <w:rPr>
          <w:rStyle w:val="CommentReference"/>
        </w:rPr>
        <w:annotationRef/>
      </w:r>
      <w:r>
        <w:rPr>
          <w:noProof/>
        </w:rPr>
        <w:t>Certainly not apparent for tadpole effect in Spur Lake.</w:t>
      </w:r>
    </w:p>
  </w:comment>
  <w:comment w:id="1437" w:author="Scott Cooper" w:date="2014-12-14T11:24:00Z" w:initials="SC">
    <w:p w14:paraId="1ACADFFC" w14:textId="73FF827D" w:rsidR="000170F5" w:rsidRDefault="000170F5">
      <w:pPr>
        <w:pStyle w:val="CommentText"/>
      </w:pPr>
      <w:r>
        <w:rPr>
          <w:rStyle w:val="CommentReference"/>
        </w:rPr>
        <w:annotationRef/>
      </w:r>
      <w:r>
        <w:rPr>
          <w:noProof/>
        </w:rPr>
        <w:t>What about for Ameletus in Spur?</w:t>
      </w:r>
    </w:p>
  </w:comment>
  <w:comment w:id="1439" w:author="Scott Cooper" w:date="2014-12-14T11:24:00Z" w:initials="SC">
    <w:p w14:paraId="41AA3CA2" w14:textId="7D8519D6" w:rsidR="000170F5" w:rsidRDefault="000170F5">
      <w:pPr>
        <w:pStyle w:val="CommentText"/>
      </w:pPr>
      <w:r>
        <w:rPr>
          <w:rStyle w:val="CommentReference"/>
        </w:rPr>
        <w:annotationRef/>
      </w:r>
      <w:r>
        <w:rPr>
          <w:noProof/>
        </w:rPr>
        <w:t>Again, table not necessary, because the info can be subsumed in the text or a figure legend (e.g., Fig. 6).  Also, the mayfly compoition X lake effect is confounded because there are no true  replicates for these covariates.  Better to just show and contrast length values for the two species.</w:t>
      </w:r>
    </w:p>
  </w:comment>
  <w:comment w:id="1454" w:author="Scott Cooper" w:date="2014-12-14T11:33:00Z" w:initials="SC">
    <w:p w14:paraId="42242072" w14:textId="1BA85B6B" w:rsidR="000170F5" w:rsidRDefault="000170F5">
      <w:pPr>
        <w:pStyle w:val="CommentText"/>
      </w:pPr>
      <w:r>
        <w:rPr>
          <w:rStyle w:val="CommentReference"/>
        </w:rPr>
        <w:annotationRef/>
      </w:r>
      <w:r>
        <w:rPr>
          <w:noProof/>
        </w:rPr>
        <w:t>Did you collect temperature data from these lakes?  If so, that information should be included.</w:t>
      </w:r>
    </w:p>
  </w:comment>
  <w:comment w:id="1456" w:author="Scott Cooper" w:date="2014-12-14T11:35:00Z" w:initials="SC">
    <w:p w14:paraId="164CB5BD" w14:textId="17E4C989" w:rsidR="000170F5" w:rsidRDefault="000170F5">
      <w:pPr>
        <w:pStyle w:val="CommentText"/>
      </w:pPr>
      <w:r>
        <w:rPr>
          <w:rStyle w:val="CommentReference"/>
        </w:rPr>
        <w:annotationRef/>
      </w:r>
      <w:r>
        <w:rPr>
          <w:noProof/>
        </w:rPr>
        <w:t>First and foremost,</w:t>
      </w:r>
    </w:p>
  </w:comment>
  <w:comment w:id="1464" w:author="Scott Cooper" w:date="2014-12-14T12:02:00Z" w:initials="SC">
    <w:p w14:paraId="52EA8AC0" w14:textId="0AD9CC75" w:rsidR="000170F5" w:rsidRDefault="000170F5">
      <w:pPr>
        <w:pStyle w:val="CommentText"/>
      </w:pPr>
      <w:r>
        <w:rPr>
          <w:rStyle w:val="CommentReference"/>
        </w:rPr>
        <w:annotationRef/>
      </w:r>
      <w:r>
        <w:rPr>
          <w:noProof/>
        </w:rPr>
        <w:t>What percent of tadpoles metamorphosed.  Include graphs showing densities of mayflies and tadpoles in different treatments.</w:t>
      </w:r>
    </w:p>
  </w:comment>
  <w:comment w:id="1489" w:author="Scott Cooper" w:date="2014-12-14T12:06:00Z" w:initials="SC">
    <w:p w14:paraId="0E7CB498" w14:textId="18935BF0" w:rsidR="000170F5" w:rsidRDefault="000170F5">
      <w:pPr>
        <w:pStyle w:val="CommentText"/>
      </w:pPr>
      <w:r>
        <w:rPr>
          <w:rStyle w:val="CommentReference"/>
        </w:rPr>
        <w:annotationRef/>
      </w:r>
      <w:r>
        <w:rPr>
          <w:noProof/>
        </w:rPr>
        <w:t xml:space="preserve">Here need similar information on tadpoles.  What % metamorphosed?  What were the loss rates?  Were they related to treatment? </w:t>
      </w:r>
    </w:p>
  </w:comment>
  <w:comment w:id="1498" w:author="Scott Cooper" w:date="2014-12-14T11:50:00Z" w:initials="SC">
    <w:p w14:paraId="65F27556" w14:textId="218C46B4" w:rsidR="000170F5" w:rsidRDefault="000170F5">
      <w:pPr>
        <w:pStyle w:val="CommentText"/>
      </w:pPr>
      <w:r>
        <w:rPr>
          <w:rStyle w:val="CommentReference"/>
        </w:rPr>
        <w:annotationRef/>
      </w:r>
      <w:r>
        <w:rPr>
          <w:noProof/>
        </w:rPr>
        <w:t>This is very confusing, becaue in the Methods you say that algal growth rates were the response variable, but here you apparently used algal biomass.  This needs to be clarified.  If you use algal per capita growth rates, then no need to include initial abundance and duration of growth in model.</w:t>
      </w:r>
    </w:p>
  </w:comment>
  <w:comment w:id="1527" w:author="Scott Cooper" w:date="2014-12-14T11:53:00Z" w:initials="SC">
    <w:p w14:paraId="09E18542" w14:textId="2BC1E17C" w:rsidR="000170F5" w:rsidRDefault="000170F5">
      <w:pPr>
        <w:pStyle w:val="CommentText"/>
      </w:pPr>
      <w:r>
        <w:rPr>
          <w:rStyle w:val="CommentReference"/>
        </w:rPr>
        <w:annotationRef/>
      </w:r>
      <w:r>
        <w:rPr>
          <w:noProof/>
        </w:rPr>
        <w:t xml:space="preserve">Again, no need for tables, Subsume information in text or figure legend.  Could jus state the degree to which tadpole presence reduced algal biomass or growth.  If you use algal growth rate as the response variable, then no need to deal with algal growth duration or initial algal biomass.  </w:t>
      </w:r>
    </w:p>
  </w:comment>
  <w:comment w:id="1532" w:author="Scott Cooper" w:date="2014-12-14T11:59:00Z" w:initials="SC">
    <w:p w14:paraId="5DCE427E" w14:textId="4CD9BDB4" w:rsidR="000170F5" w:rsidRDefault="000170F5">
      <w:pPr>
        <w:pStyle w:val="CommentText"/>
      </w:pPr>
      <w:r>
        <w:rPr>
          <w:rStyle w:val="CommentReference"/>
        </w:rPr>
        <w:annotationRef/>
      </w:r>
      <w:r>
        <w:rPr>
          <w:noProof/>
        </w:rPr>
        <w:t>This should be the core of your analysis, because it considers initial differences and duration differences.  Also, it deals with algal growth under different consumer treatments, which would appear to be the most rigorous metric to use.</w:t>
      </w:r>
    </w:p>
  </w:comment>
  <w:comment w:id="1540" w:author="Scott Cooper" w:date="2014-12-14T12:09:00Z" w:initials="SC">
    <w:p w14:paraId="206DFE13" w14:textId="36B8E842" w:rsidR="000170F5" w:rsidRDefault="000170F5">
      <w:pPr>
        <w:pStyle w:val="CommentText"/>
      </w:pPr>
      <w:r>
        <w:rPr>
          <w:rStyle w:val="CommentReference"/>
        </w:rPr>
        <w:annotationRef/>
      </w:r>
      <w:r>
        <w:rPr>
          <w:noProof/>
        </w:rPr>
        <w:t>transformed?</w:t>
      </w:r>
    </w:p>
  </w:comment>
  <w:comment w:id="1625" w:author="Scott Cooper" w:date="2014-12-14T12:47:00Z" w:initials="SC">
    <w:p w14:paraId="5AC1949C" w14:textId="4F6F1C08" w:rsidR="000170F5" w:rsidRDefault="000170F5">
      <w:pPr>
        <w:pStyle w:val="CommentText"/>
      </w:pPr>
      <w:r>
        <w:rPr>
          <w:rStyle w:val="CommentReference"/>
        </w:rPr>
        <w:annotationRef/>
      </w:r>
      <w:r>
        <w:rPr>
          <w:noProof/>
        </w:rPr>
        <w:t>explanations?</w:t>
      </w:r>
    </w:p>
  </w:comment>
  <w:comment w:id="1628" w:author="Scott Cooper" w:date="2014-12-14T12:18:00Z" w:initials="SC">
    <w:p w14:paraId="0497A5C2" w14:textId="48BEB2FB" w:rsidR="000170F5" w:rsidRDefault="000170F5">
      <w:pPr>
        <w:pStyle w:val="CommentText"/>
      </w:pPr>
      <w:r>
        <w:rPr>
          <w:rStyle w:val="CommentReference"/>
        </w:rPr>
        <w:annotationRef/>
      </w:r>
      <w:r>
        <w:rPr>
          <w:noProof/>
        </w:rPr>
        <w:t>eliminate all tables except for Table 1, and include it as a summary, not introductory, table.</w:t>
      </w:r>
    </w:p>
  </w:comment>
  <w:comment w:id="1646" w:author="Scott Cooper" w:date="2014-12-14T13:13:00Z" w:initials="SC">
    <w:p w14:paraId="0AF43FFB" w14:textId="338DAF33" w:rsidR="000170F5" w:rsidRDefault="000170F5">
      <w:pPr>
        <w:pStyle w:val="CommentText"/>
      </w:pPr>
      <w:r>
        <w:rPr>
          <w:rStyle w:val="CommentReference"/>
        </w:rPr>
        <w:annotationRef/>
      </w:r>
      <w:r>
        <w:rPr>
          <w:noProof/>
        </w:rPr>
        <w:t xml:space="preserve">I attriubte this to initially very low algal levels, with consumer impacts being related to very low algal levels which prevented a clear assessment of grazer impacts at natural algal biomass.  </w:t>
      </w:r>
    </w:p>
  </w:comment>
  <w:comment w:id="1658" w:author="Scott Cooper" w:date="2014-12-14T13:07:00Z" w:initials="SC">
    <w:p w14:paraId="279DF099" w14:textId="7123E4FC" w:rsidR="000170F5" w:rsidRDefault="000170F5">
      <w:pPr>
        <w:pStyle w:val="CommentText"/>
      </w:pPr>
      <w:r>
        <w:rPr>
          <w:rStyle w:val="CommentReference"/>
        </w:rPr>
        <w:annotationRef/>
      </w:r>
      <w:r>
        <w:rPr>
          <w:noProof/>
        </w:rPr>
        <w:t>Need to explain why stronger grazing and competitive effects in LeConte than Spur.</w:t>
      </w:r>
    </w:p>
  </w:comment>
  <w:comment w:id="1702" w:author="Scott Cooper" w:date="2014-12-14T13:25:00Z" w:initials="SC">
    <w:p w14:paraId="1C266936" w14:textId="089EEE73" w:rsidR="000170F5" w:rsidRDefault="000170F5">
      <w:pPr>
        <w:pStyle w:val="CommentText"/>
      </w:pPr>
      <w:r>
        <w:rPr>
          <w:rStyle w:val="CommentReference"/>
        </w:rPr>
        <w:annotationRef/>
      </w:r>
      <w:r>
        <w:rPr>
          <w:noProof/>
        </w:rPr>
        <w:t>Elaborate on this?</w:t>
      </w:r>
    </w:p>
  </w:comment>
  <w:comment w:id="1713" w:author="Scott Cooper" w:date="2014-12-14T13:31:00Z" w:initials="SC">
    <w:p w14:paraId="586FCB87" w14:textId="53DFEEEE" w:rsidR="000170F5" w:rsidRDefault="000170F5">
      <w:pPr>
        <w:pStyle w:val="CommentText"/>
      </w:pPr>
      <w:r>
        <w:rPr>
          <w:rStyle w:val="CommentReference"/>
        </w:rPr>
        <w:annotationRef/>
      </w:r>
      <w:r>
        <w:rPr>
          <w:noProof/>
        </w:rPr>
        <w:t>Could compare algal biomass in enclsoures vs. mesocosms, particularly in no grazer controls.</w:t>
      </w:r>
    </w:p>
  </w:comment>
  <w:comment w:id="1725" w:author="Scott Cooper" w:date="2014-12-14T13:33:00Z" w:initials="SC">
    <w:p w14:paraId="1360F3B9" w14:textId="0972ADD8" w:rsidR="000170F5" w:rsidRDefault="000170F5">
      <w:pPr>
        <w:pStyle w:val="CommentText"/>
      </w:pPr>
      <w:r>
        <w:rPr>
          <w:rStyle w:val="CommentReference"/>
        </w:rPr>
        <w:annotationRef/>
      </w:r>
      <w:r>
        <w:rPr>
          <w:noProof/>
        </w:rPr>
        <w:t>But what about no consumer effects on algal growth rates in the mesocosm experiment?</w:t>
      </w:r>
    </w:p>
  </w:comment>
  <w:comment w:id="1755" w:author="Scott Cooper" w:date="2014-12-14T13:40:00Z" w:initials="SC">
    <w:p w14:paraId="18C0D249" w14:textId="384FFC62" w:rsidR="000170F5" w:rsidRDefault="000170F5">
      <w:pPr>
        <w:pStyle w:val="CommentText"/>
      </w:pPr>
      <w:r>
        <w:rPr>
          <w:rStyle w:val="CommentReference"/>
        </w:rPr>
        <w:annotationRef/>
      </w:r>
      <w:r>
        <w:rPr>
          <w:noProof/>
        </w:rPr>
        <w:t>Keep saying that tadpoes had no effect in field enclsoures, but Table 1 indicates marginal effects?</w:t>
      </w:r>
    </w:p>
  </w:comment>
  <w:comment w:id="1774" w:author="Scott Cooper" w:date="2014-12-14T13:51:00Z" w:initials="SC">
    <w:p w14:paraId="3FFF6363" w14:textId="4394A561" w:rsidR="000170F5" w:rsidRDefault="000170F5">
      <w:pPr>
        <w:pStyle w:val="CommentText"/>
      </w:pPr>
      <w:r>
        <w:rPr>
          <w:rStyle w:val="CommentReference"/>
        </w:rPr>
        <w:annotationRef/>
      </w:r>
      <w:r>
        <w:rPr>
          <w:noProof/>
        </w:rPr>
        <w:t>At what scale?  What type of experiment?  Should stipulate size of experimental exclosures?  Were these the only grazers in these streams?  How weree their effects partititioned out?</w:t>
      </w:r>
    </w:p>
  </w:comment>
  <w:comment w:id="1776" w:author="Scott Cooper" w:date="2014-12-14T13:50:00Z" w:initials="SC">
    <w:p w14:paraId="08969ED3" w14:textId="1557B13D" w:rsidR="000170F5" w:rsidRDefault="000170F5">
      <w:pPr>
        <w:pStyle w:val="CommentText"/>
      </w:pPr>
      <w:r>
        <w:rPr>
          <w:rStyle w:val="CommentReference"/>
        </w:rPr>
        <w:annotationRef/>
      </w:r>
      <w:r>
        <w:rPr>
          <w:noProof/>
        </w:rPr>
        <w:t>Which?  Where?</w:t>
      </w:r>
    </w:p>
  </w:comment>
  <w:comment w:id="1818" w:author="Scott Cooper" w:date="2014-12-14T14:08:00Z" w:initials="SC">
    <w:p w14:paraId="5FD0B22D" w14:textId="645043AF" w:rsidR="000170F5" w:rsidRDefault="000170F5">
      <w:pPr>
        <w:pStyle w:val="CommentText"/>
      </w:pPr>
      <w:r>
        <w:rPr>
          <w:rStyle w:val="CommentReference"/>
        </w:rPr>
        <w:annotationRef/>
      </w:r>
      <w:r>
        <w:rPr>
          <w:noProof/>
        </w:rPr>
        <w:t>Did any of the tadpoles die?  Coudl they have scavenged on tadpole carcasses?</w:t>
      </w:r>
    </w:p>
  </w:comment>
  <w:comment w:id="1824" w:author="Scott Cooper" w:date="2014-12-14T14:09:00Z" w:initials="SC">
    <w:p w14:paraId="6F41722A" w14:textId="3CC5AA72" w:rsidR="000170F5" w:rsidRDefault="000170F5">
      <w:pPr>
        <w:pStyle w:val="CommentText"/>
      </w:pPr>
      <w:r>
        <w:rPr>
          <w:rStyle w:val="CommentReference"/>
        </w:rPr>
        <w:annotationRef/>
      </w:r>
      <w:r>
        <w:rPr>
          <w:noProof/>
        </w:rPr>
        <w:t>Actually, most of this paragraph was eliminated becuase it was discursive, not directly relevant to your central topic, and had limited data for corroboration.  Most of this just didn't logically follow.</w:t>
      </w:r>
    </w:p>
  </w:comment>
  <w:comment w:id="1866" w:author="Scott Cooper" w:date="2014-12-14T14:18:00Z" w:initials="SC">
    <w:p w14:paraId="63687894" w14:textId="7A3666BB" w:rsidR="000170F5" w:rsidRDefault="000170F5">
      <w:pPr>
        <w:pStyle w:val="CommentText"/>
      </w:pPr>
      <w:r>
        <w:rPr>
          <w:rStyle w:val="CommentReference"/>
        </w:rPr>
        <w:annotationRef/>
      </w:r>
      <w:r>
        <w:rPr>
          <w:noProof/>
        </w:rPr>
        <w:t>Explanations?  If you look at the 0 mayfly treatment it isn't clear that AFDM is higher in Spur than LeConte?</w:t>
      </w:r>
    </w:p>
  </w:comment>
  <w:comment w:id="1877" w:author="Scott Cooper" w:date="2014-12-14T14:26:00Z" w:initials="SC">
    <w:p w14:paraId="41AB0783" w14:textId="594BFEA3" w:rsidR="000170F5" w:rsidRDefault="000170F5">
      <w:pPr>
        <w:pStyle w:val="CommentText"/>
      </w:pPr>
      <w:r>
        <w:rPr>
          <w:rStyle w:val="CommentReference"/>
        </w:rPr>
        <w:annotationRef/>
      </w:r>
      <w:r>
        <w:rPr>
          <w:noProof/>
        </w:rPr>
        <w:t>I don't think that the effects of mayflies on algae only in the presence of tadpoles indicates anything about facilitation.  Also, there is no evidence that tadpoles had any positive effects on mayfly dgrowth in this study.  Insead tadpoles reduced mayfly growth.</w:t>
      </w:r>
    </w:p>
  </w:comment>
  <w:comment w:id="1964" w:author="Scott Cooper" w:date="2014-12-14T15:09:00Z" w:initials="SC">
    <w:p w14:paraId="566CAE62" w14:textId="226ABBC5" w:rsidR="000170F5" w:rsidRDefault="000170F5">
      <w:pPr>
        <w:pStyle w:val="CommentText"/>
      </w:pPr>
      <w:r>
        <w:rPr>
          <w:rStyle w:val="CommentReference"/>
        </w:rPr>
        <w:annotationRef/>
      </w:r>
      <w:r>
        <w:rPr>
          <w:noProof/>
        </w:rPr>
        <w:t xml:space="preserve">edited volume?  editors? </w:t>
      </w:r>
    </w:p>
  </w:comment>
  <w:comment w:id="1965" w:author="Scott Cooper" w:date="2014-12-14T15:09:00Z" w:initials="SC">
    <w:p w14:paraId="228D1787" w14:textId="34060DD1" w:rsidR="000170F5" w:rsidRDefault="000170F5">
      <w:pPr>
        <w:pStyle w:val="CommentText"/>
      </w:pPr>
      <w:r>
        <w:rPr>
          <w:rStyle w:val="CommentReference"/>
        </w:rPr>
        <w:annotationRef/>
      </w:r>
      <w:r>
        <w:rPr>
          <w:noProof/>
        </w:rPr>
        <w:t>authors? need better format for references.</w:t>
      </w:r>
    </w:p>
  </w:comment>
  <w:comment w:id="1967" w:author="Scott Cooper" w:date="2014-12-14T15:14:00Z" w:initials="SC">
    <w:p w14:paraId="22ABB9C2" w14:textId="31021C39" w:rsidR="000170F5" w:rsidRDefault="000170F5">
      <w:pPr>
        <w:pStyle w:val="CommentText"/>
      </w:pPr>
      <w:r>
        <w:rPr>
          <w:rStyle w:val="CommentReference"/>
        </w:rPr>
        <w:annotationRef/>
      </w:r>
      <w:r>
        <w:rPr>
          <w:noProof/>
        </w:rPr>
        <w:t>Complete reference?</w:t>
      </w:r>
    </w:p>
  </w:comment>
  <w:comment w:id="1968" w:author="Scott Cooper" w:date="2014-12-14T15:16:00Z" w:initials="SC">
    <w:p w14:paraId="516920D4" w14:textId="491D4094" w:rsidR="000170F5" w:rsidRDefault="000170F5">
      <w:pPr>
        <w:pStyle w:val="CommentText"/>
      </w:pPr>
      <w:r>
        <w:rPr>
          <w:rStyle w:val="CommentReference"/>
        </w:rPr>
        <w:annotationRef/>
      </w:r>
      <w:r>
        <w:rPr>
          <w:noProof/>
        </w:rPr>
        <w:t>Be consistent with which words you capitalize.  Most title words should not be capitalized.</w:t>
      </w:r>
    </w:p>
  </w:comment>
  <w:comment w:id="1969" w:author="Scott Cooper" w:date="2014-12-14T15:17:00Z" w:initials="SC">
    <w:p w14:paraId="676E780C" w14:textId="140052CF" w:rsidR="000170F5" w:rsidRDefault="000170F5">
      <w:pPr>
        <w:pStyle w:val="CommentText"/>
      </w:pPr>
      <w:r>
        <w:rPr>
          <w:rStyle w:val="CommentReference"/>
        </w:rPr>
        <w:annotationRef/>
      </w:r>
      <w:r>
        <w:rPr>
          <w:noProof/>
        </w:rPr>
        <w:t>Location of publisher?</w:t>
      </w:r>
    </w:p>
  </w:comment>
  <w:comment w:id="1970" w:author="Scott Cooper" w:date="2014-12-14T15:17:00Z" w:initials="SC">
    <w:p w14:paraId="7B5CD4D4" w14:textId="335DCD1E" w:rsidR="000170F5" w:rsidRDefault="000170F5">
      <w:pPr>
        <w:pStyle w:val="CommentText"/>
      </w:pPr>
      <w:r>
        <w:rPr>
          <w:rStyle w:val="CommentReference"/>
        </w:rPr>
        <w:annotationRef/>
      </w:r>
      <w:r>
        <w:rPr>
          <w:noProof/>
        </w:rPr>
        <w:t>Rest of refernce?</w:t>
      </w:r>
    </w:p>
  </w:comment>
  <w:comment w:id="1972" w:author="Scott Cooper" w:date="2014-12-14T15:18:00Z" w:initials="SC">
    <w:p w14:paraId="3C7E65D0" w14:textId="5814A52B" w:rsidR="000170F5" w:rsidRDefault="000170F5">
      <w:pPr>
        <w:pStyle w:val="CommentText"/>
      </w:pPr>
      <w:r>
        <w:rPr>
          <w:rStyle w:val="CommentReference"/>
        </w:rPr>
        <w:annotationRef/>
      </w:r>
      <w:r>
        <w:rPr>
          <w:noProof/>
        </w:rPr>
        <w:t>Complete reference?</w:t>
      </w:r>
    </w:p>
  </w:comment>
  <w:comment w:id="1975" w:author="Scott Cooper" w:date="2014-12-14T15:18:00Z" w:initials="SC">
    <w:p w14:paraId="1D532703" w14:textId="1A0C53BE" w:rsidR="000170F5" w:rsidRDefault="000170F5">
      <w:pPr>
        <w:pStyle w:val="CommentText"/>
      </w:pPr>
      <w:r>
        <w:rPr>
          <w:rStyle w:val="CommentReference"/>
        </w:rPr>
        <w:annotationRef/>
      </w:r>
      <w:r>
        <w:rPr>
          <w:noProof/>
        </w:rPr>
        <w:t>shouldn['t capitalize all words.</w:t>
      </w:r>
    </w:p>
  </w:comment>
  <w:comment w:id="1976" w:author="Scott Cooper" w:date="2014-12-14T15:20:00Z" w:initials="SC">
    <w:p w14:paraId="3792B744" w14:textId="128D6C98" w:rsidR="000170F5" w:rsidRDefault="000170F5">
      <w:pPr>
        <w:pStyle w:val="CommentText"/>
      </w:pPr>
      <w:r>
        <w:rPr>
          <w:rStyle w:val="CommentReference"/>
        </w:rPr>
        <w:annotationRef/>
      </w:r>
      <w:r>
        <w:rPr>
          <w:noProof/>
        </w:rPr>
        <w:t>Location?</w:t>
      </w:r>
    </w:p>
  </w:comment>
  <w:comment w:id="1979" w:author="Scott Cooper" w:date="2014-12-14T15:21:00Z" w:initials="SC">
    <w:p w14:paraId="02F6A4F5" w14:textId="4B230F30" w:rsidR="000170F5" w:rsidRDefault="000170F5">
      <w:pPr>
        <w:pStyle w:val="CommentText"/>
      </w:pPr>
      <w:r>
        <w:rPr>
          <w:rStyle w:val="CommentReference"/>
        </w:rPr>
        <w:annotationRef/>
      </w:r>
      <w:r>
        <w:rPr>
          <w:noProof/>
        </w:rPr>
        <w:t>Too much capitalizaiton.</w:t>
      </w:r>
    </w:p>
  </w:comment>
  <w:comment w:id="1981" w:author="Scott Cooper" w:date="2014-12-14T15:22:00Z" w:initials="SC">
    <w:p w14:paraId="3030094B" w14:textId="3DE14C33" w:rsidR="000170F5" w:rsidRDefault="000170F5">
      <w:pPr>
        <w:pStyle w:val="CommentText"/>
      </w:pPr>
      <w:r>
        <w:rPr>
          <w:rStyle w:val="CommentReference"/>
        </w:rPr>
        <w:annotationRef/>
      </w:r>
      <w:r>
        <w:rPr>
          <w:noProof/>
        </w:rPr>
        <w:t>Too many cpital letters.</w:t>
      </w:r>
    </w:p>
  </w:comment>
  <w:comment w:id="1984" w:author="Scott Cooper" w:date="2014-12-14T15:23:00Z" w:initials="SC">
    <w:p w14:paraId="5BFE4ABA" w14:textId="4585A4B3" w:rsidR="000170F5" w:rsidRDefault="000170F5">
      <w:pPr>
        <w:pStyle w:val="CommentText"/>
      </w:pPr>
      <w:r>
        <w:rPr>
          <w:rStyle w:val="CommentReference"/>
        </w:rPr>
        <w:annotationRef/>
      </w:r>
      <w:r>
        <w:rPr>
          <w:noProof/>
        </w:rPr>
        <w:t>location?</w:t>
      </w:r>
    </w:p>
  </w:comment>
  <w:comment w:id="1987" w:author="Scott Cooper" w:date="2014-12-14T15:24:00Z" w:initials="SC">
    <w:p w14:paraId="679FFC4F" w14:textId="7F9F581C" w:rsidR="000170F5" w:rsidRDefault="000170F5">
      <w:pPr>
        <w:pStyle w:val="CommentText"/>
      </w:pPr>
      <w:r>
        <w:rPr>
          <w:rStyle w:val="CommentReference"/>
        </w:rPr>
        <w:annotationRef/>
      </w:r>
      <w:r>
        <w:rPr>
          <w:noProof/>
        </w:rPr>
        <w:t>too many capital letters.</w:t>
      </w:r>
    </w:p>
  </w:comment>
  <w:comment w:id="1990" w:author="Scott Cooper" w:date="2014-12-14T15:24:00Z" w:initials="SC">
    <w:p w14:paraId="0F78E91A" w14:textId="2C93365B" w:rsidR="000170F5" w:rsidRDefault="000170F5">
      <w:pPr>
        <w:pStyle w:val="CommentText"/>
      </w:pPr>
      <w:r>
        <w:rPr>
          <w:rStyle w:val="CommentReference"/>
        </w:rPr>
        <w:annotationRef/>
      </w:r>
      <w:r>
        <w:rPr>
          <w:noProof/>
        </w:rPr>
        <w:t>be consistent with capitalization.</w:t>
      </w:r>
    </w:p>
  </w:comment>
  <w:comment w:id="1991" w:author="Scott Cooper" w:date="2014-12-14T15:25:00Z" w:initials="SC">
    <w:p w14:paraId="1A95CADC" w14:textId="7F941137" w:rsidR="000170F5" w:rsidRDefault="000170F5">
      <w:pPr>
        <w:pStyle w:val="CommentText"/>
      </w:pPr>
      <w:r>
        <w:rPr>
          <w:rStyle w:val="CommentReference"/>
        </w:rPr>
        <w:annotationRef/>
      </w:r>
      <w:r>
        <w:rPr>
          <w:noProof/>
        </w:rPr>
        <w:t>capital letters - no</w:t>
      </w:r>
    </w:p>
  </w:comment>
  <w:comment w:id="1994" w:author="Scott Cooper" w:date="2014-12-14T15:25:00Z" w:initials="SC">
    <w:p w14:paraId="0DED74EE" w14:textId="69AB7E57" w:rsidR="000170F5" w:rsidRDefault="000170F5">
      <w:pPr>
        <w:pStyle w:val="CommentText"/>
      </w:pPr>
      <w:r>
        <w:rPr>
          <w:rStyle w:val="CommentReference"/>
        </w:rPr>
        <w:annotationRef/>
      </w:r>
      <w:r>
        <w:rPr>
          <w:noProof/>
        </w:rPr>
        <w:t>not a proper reference</w:t>
      </w:r>
    </w:p>
  </w:comment>
  <w:comment w:id="1995" w:author="Scott Cooper" w:date="2014-12-14T15:26:00Z" w:initials="SC">
    <w:p w14:paraId="51F218B9" w14:textId="4FAB651F" w:rsidR="000170F5" w:rsidRDefault="000170F5">
      <w:pPr>
        <w:pStyle w:val="CommentText"/>
      </w:pPr>
      <w:r>
        <w:rPr>
          <w:rStyle w:val="CommentReference"/>
        </w:rPr>
        <w:annotationRef/>
      </w:r>
      <w:r>
        <w:rPr>
          <w:noProof/>
        </w:rPr>
        <w:t>pp.?</w:t>
      </w:r>
    </w:p>
  </w:comment>
  <w:comment w:id="1998" w:author="Scott Cooper" w:date="2014-12-14T15:27:00Z" w:initials="SC">
    <w:p w14:paraId="080784D9" w14:textId="23802903" w:rsidR="000170F5" w:rsidRDefault="000170F5">
      <w:pPr>
        <w:pStyle w:val="CommentText"/>
      </w:pPr>
      <w:r>
        <w:rPr>
          <w:rStyle w:val="CommentReference"/>
        </w:rPr>
        <w:annotationRef/>
      </w:r>
      <w:r>
        <w:rPr>
          <w:noProof/>
        </w:rPr>
        <w:t>full refrence?</w:t>
      </w:r>
    </w:p>
  </w:comment>
  <w:comment w:id="2000" w:author="Scott Cooper" w:date="2014-12-14T15:27:00Z" w:initials="SC">
    <w:p w14:paraId="62FA7017" w14:textId="3CAB1346" w:rsidR="000170F5" w:rsidRDefault="000170F5">
      <w:pPr>
        <w:pStyle w:val="CommentText"/>
      </w:pPr>
      <w:r>
        <w:rPr>
          <w:rStyle w:val="CommentReference"/>
        </w:rPr>
        <w:annotationRef/>
      </w:r>
      <w:r>
        <w:rPr>
          <w:noProof/>
        </w:rPr>
        <w:t>Only cite in the Discussion as a summary table of your results.  Also, instead of result, you could have two columns with one labeled tadpole impact and the other labeled mayfly impact, then the ells of each of these columns could be filled in with arrows indicating increases or decreases, or - indicating no effect.</w:t>
      </w:r>
    </w:p>
  </w:comment>
  <w:comment w:id="2001" w:author="Scott Cooper" w:date="2014-12-14T15:31:00Z" w:initials="SC">
    <w:p w14:paraId="14EDCAF9" w14:textId="4692AAB4" w:rsidR="000170F5" w:rsidRDefault="000170F5">
      <w:pPr>
        <w:pStyle w:val="CommentText"/>
      </w:pPr>
      <w:r>
        <w:rPr>
          <w:rStyle w:val="CommentReference"/>
        </w:rPr>
        <w:annotationRef/>
      </w:r>
      <w:r>
        <w:t>Also</w:t>
      </w:r>
      <w:r>
        <w:rPr>
          <w:noProof/>
        </w:rPr>
        <w:t xml:space="preserve"> indicate transformationas</w:t>
      </w:r>
    </w:p>
  </w:comment>
  <w:comment w:id="2556" w:author="Scott Cooper" w:date="2014-12-14T16:02:00Z" w:initials="SC">
    <w:p w14:paraId="6197BB19" w14:textId="0FF760CD" w:rsidR="000170F5" w:rsidRDefault="000170F5">
      <w:pPr>
        <w:pStyle w:val="CommentText"/>
      </w:pPr>
      <w:r>
        <w:rPr>
          <w:rStyle w:val="CommentReference"/>
        </w:rPr>
        <w:annotationRef/>
      </w:r>
      <w:r>
        <w:t xml:space="preserve">Why </w:t>
      </w:r>
      <w:r>
        <w:rPr>
          <w:noProof/>
        </w:rPr>
        <w:t>not use numbers?]</w:t>
      </w:r>
    </w:p>
  </w:comment>
  <w:comment w:id="2602" w:author="Scott Cooper" w:date="2014-12-14T16:13:00Z" w:initials="SC">
    <w:p w14:paraId="10D8C73D" w14:textId="1693C3CD" w:rsidR="000170F5" w:rsidRDefault="000170F5">
      <w:pPr>
        <w:pStyle w:val="CommentText"/>
      </w:pPr>
      <w:r>
        <w:rPr>
          <w:rStyle w:val="CommentReference"/>
        </w:rPr>
        <w:annotationRef/>
      </w:r>
      <w:r>
        <w:rPr>
          <w:noProof/>
        </w:rPr>
        <w:t>somehwere include all the statistics, such as regression equations, R2 vand p vlaues, etc.  Should also run ANCOVA to show that lines differ among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C2094C" w15:done="0"/>
  <w15:commentEx w15:paraId="56E76B32" w15:done="0"/>
  <w15:commentEx w15:paraId="5DEBA391" w15:done="0"/>
  <w15:commentEx w15:paraId="12ECAD59" w15:done="0"/>
  <w15:commentEx w15:paraId="38065724" w15:done="0"/>
  <w15:commentEx w15:paraId="405A968F" w15:done="0"/>
  <w15:commentEx w15:paraId="5BB66CBD" w15:done="0"/>
  <w15:commentEx w15:paraId="7941D016" w15:done="0"/>
  <w15:commentEx w15:paraId="643CA245" w15:done="0"/>
  <w15:commentEx w15:paraId="2DF75762" w15:done="0"/>
  <w15:commentEx w15:paraId="00BB5A08" w15:done="0"/>
  <w15:commentEx w15:paraId="249C8F83" w15:done="0"/>
  <w15:commentEx w15:paraId="0AD6D8CB" w15:done="0"/>
  <w15:commentEx w15:paraId="5BD18AF4" w15:done="0"/>
  <w15:commentEx w15:paraId="6D5F372E" w15:done="0"/>
  <w15:commentEx w15:paraId="24D9FCD1" w15:done="0"/>
  <w15:commentEx w15:paraId="311F81C3" w15:done="0"/>
  <w15:commentEx w15:paraId="67F6F671" w15:done="0"/>
  <w15:commentEx w15:paraId="577D01F1" w15:done="0"/>
  <w15:commentEx w15:paraId="6775FB79" w15:done="0"/>
  <w15:commentEx w15:paraId="01EAD309" w15:done="0"/>
  <w15:commentEx w15:paraId="29D51700" w15:done="0"/>
  <w15:commentEx w15:paraId="0EC8E0D3" w15:done="0"/>
  <w15:commentEx w15:paraId="573082FD" w15:done="0"/>
  <w15:commentEx w15:paraId="6D12C4CC" w15:done="0"/>
  <w15:commentEx w15:paraId="66C6C691" w15:done="0"/>
  <w15:commentEx w15:paraId="530758D6" w15:done="0"/>
  <w15:commentEx w15:paraId="4AAB1A09" w15:done="0"/>
  <w15:commentEx w15:paraId="033258B5" w15:done="0"/>
  <w15:commentEx w15:paraId="774EB40D" w15:done="0"/>
  <w15:commentEx w15:paraId="59D1A8C7" w15:done="0"/>
  <w15:commentEx w15:paraId="0B2AF9F5" w15:done="0"/>
  <w15:commentEx w15:paraId="5947E25B" w15:done="0"/>
  <w15:commentEx w15:paraId="7EF88F16" w15:done="0"/>
  <w15:commentEx w15:paraId="4CE89B1F" w15:done="0"/>
  <w15:commentEx w15:paraId="7ADE5710" w15:done="0"/>
  <w15:commentEx w15:paraId="424722FA" w15:done="0"/>
  <w15:commentEx w15:paraId="79F11850" w15:done="0"/>
  <w15:commentEx w15:paraId="17DEDA28" w15:done="0"/>
  <w15:commentEx w15:paraId="4B3BA213" w15:done="0"/>
  <w15:commentEx w15:paraId="31BEC2C8" w15:done="0"/>
  <w15:commentEx w15:paraId="534F6B3F" w15:done="0"/>
  <w15:commentEx w15:paraId="367956D5" w15:done="0"/>
  <w15:commentEx w15:paraId="51551083" w15:done="0"/>
  <w15:commentEx w15:paraId="43D84C92" w15:done="0"/>
  <w15:commentEx w15:paraId="6EAAD07F" w15:done="0"/>
  <w15:commentEx w15:paraId="7B62886D" w15:done="0"/>
  <w15:commentEx w15:paraId="7B4344E0" w15:done="0"/>
  <w15:commentEx w15:paraId="44EBB841" w15:done="0"/>
  <w15:commentEx w15:paraId="5D90BFFD" w15:done="0"/>
  <w15:commentEx w15:paraId="2B333C21" w15:done="0"/>
  <w15:commentEx w15:paraId="02AFDE6C" w15:done="0"/>
  <w15:commentEx w15:paraId="565CFC9D" w15:done="0"/>
  <w15:commentEx w15:paraId="13AFFE1A" w15:done="0"/>
  <w15:commentEx w15:paraId="74C2BABA" w15:done="0"/>
  <w15:commentEx w15:paraId="718EEB10" w15:done="0"/>
  <w15:commentEx w15:paraId="5AA4F37D" w15:done="0"/>
  <w15:commentEx w15:paraId="6C3A853A" w15:done="0"/>
  <w15:commentEx w15:paraId="580C0A54" w15:done="0"/>
  <w15:commentEx w15:paraId="5B3FF8CB" w15:done="0"/>
  <w15:commentEx w15:paraId="2468A882" w15:done="0"/>
  <w15:commentEx w15:paraId="4A970CB3" w15:done="0"/>
  <w15:commentEx w15:paraId="1B104565" w15:done="0"/>
  <w15:commentEx w15:paraId="5EAD9E31" w15:done="0"/>
  <w15:commentEx w15:paraId="32793A83" w15:done="0"/>
  <w15:commentEx w15:paraId="3C26A7C6" w15:done="0"/>
  <w15:commentEx w15:paraId="751C2DF4" w15:done="0"/>
  <w15:commentEx w15:paraId="0B789AAF" w15:done="0"/>
  <w15:commentEx w15:paraId="69CD97BE" w15:done="0"/>
  <w15:commentEx w15:paraId="030EFAA2" w15:done="0"/>
  <w15:commentEx w15:paraId="5650E617" w15:done="0"/>
  <w15:commentEx w15:paraId="69D5BB47" w15:done="0"/>
  <w15:commentEx w15:paraId="583A3864" w15:done="0"/>
  <w15:commentEx w15:paraId="359EFE6B" w15:done="0"/>
  <w15:commentEx w15:paraId="493A2FB1" w15:done="0"/>
  <w15:commentEx w15:paraId="5CA14A22" w15:done="0"/>
  <w15:commentEx w15:paraId="1ACADFFC" w15:done="0"/>
  <w15:commentEx w15:paraId="41AA3CA2" w15:done="0"/>
  <w15:commentEx w15:paraId="42242072" w15:done="0"/>
  <w15:commentEx w15:paraId="164CB5BD" w15:done="0"/>
  <w15:commentEx w15:paraId="52EA8AC0" w15:done="0"/>
  <w15:commentEx w15:paraId="0E7CB498" w15:done="0"/>
  <w15:commentEx w15:paraId="65F27556" w15:done="0"/>
  <w15:commentEx w15:paraId="09E18542" w15:done="0"/>
  <w15:commentEx w15:paraId="5DCE427E" w15:done="0"/>
  <w15:commentEx w15:paraId="206DFE13" w15:done="0"/>
  <w15:commentEx w15:paraId="5AC1949C" w15:done="0"/>
  <w15:commentEx w15:paraId="0497A5C2" w15:done="0"/>
  <w15:commentEx w15:paraId="0AF43FFB" w15:done="0"/>
  <w15:commentEx w15:paraId="279DF099" w15:done="0"/>
  <w15:commentEx w15:paraId="1C266936" w15:done="0"/>
  <w15:commentEx w15:paraId="586FCB87" w15:done="0"/>
  <w15:commentEx w15:paraId="1360F3B9" w15:done="0"/>
  <w15:commentEx w15:paraId="18C0D249" w15:done="0"/>
  <w15:commentEx w15:paraId="3FFF6363" w15:done="0"/>
  <w15:commentEx w15:paraId="08969ED3" w15:done="0"/>
  <w15:commentEx w15:paraId="5FD0B22D" w15:done="0"/>
  <w15:commentEx w15:paraId="6F41722A" w15:done="0"/>
  <w15:commentEx w15:paraId="63687894" w15:done="0"/>
  <w15:commentEx w15:paraId="41AB0783" w15:done="0"/>
  <w15:commentEx w15:paraId="566CAE62" w15:done="0"/>
  <w15:commentEx w15:paraId="228D1787" w15:done="0"/>
  <w15:commentEx w15:paraId="22ABB9C2" w15:done="0"/>
  <w15:commentEx w15:paraId="516920D4" w15:done="0"/>
  <w15:commentEx w15:paraId="676E780C" w15:done="0"/>
  <w15:commentEx w15:paraId="7B5CD4D4" w15:done="0"/>
  <w15:commentEx w15:paraId="3C7E65D0" w15:done="0"/>
  <w15:commentEx w15:paraId="1D532703" w15:done="0"/>
  <w15:commentEx w15:paraId="3792B744" w15:done="0"/>
  <w15:commentEx w15:paraId="02F6A4F5" w15:done="0"/>
  <w15:commentEx w15:paraId="3030094B" w15:done="0"/>
  <w15:commentEx w15:paraId="5BFE4ABA" w15:done="0"/>
  <w15:commentEx w15:paraId="679FFC4F" w15:done="0"/>
  <w15:commentEx w15:paraId="0F78E91A" w15:done="0"/>
  <w15:commentEx w15:paraId="1A95CADC" w15:done="0"/>
  <w15:commentEx w15:paraId="0DED74EE" w15:done="0"/>
  <w15:commentEx w15:paraId="51F218B9" w15:done="0"/>
  <w15:commentEx w15:paraId="080784D9" w15:done="0"/>
  <w15:commentEx w15:paraId="62FA7017" w15:done="0"/>
  <w15:commentEx w15:paraId="14EDCAF9" w15:done="0"/>
  <w15:commentEx w15:paraId="6197BB19" w15:done="0"/>
  <w15:commentEx w15:paraId="10D8C7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A51E8" w14:textId="77777777" w:rsidR="006721FD" w:rsidRDefault="006721FD" w:rsidP="000B19C9">
      <w:pPr>
        <w:spacing w:after="0" w:line="240" w:lineRule="auto"/>
      </w:pPr>
      <w:r>
        <w:separator/>
      </w:r>
    </w:p>
  </w:endnote>
  <w:endnote w:type="continuationSeparator" w:id="0">
    <w:p w14:paraId="715A483D" w14:textId="77777777" w:rsidR="006721FD" w:rsidRDefault="006721FD" w:rsidP="000B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ld English Text MT">
    <w:altName w:val="Zapfino"/>
    <w:panose1 w:val="03040902040508030806"/>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842208"/>
      <w:docPartObj>
        <w:docPartGallery w:val="Page Numbers (Bottom of Page)"/>
        <w:docPartUnique/>
      </w:docPartObj>
    </w:sdtPr>
    <w:sdtEndPr>
      <w:rPr>
        <w:noProof/>
      </w:rPr>
    </w:sdtEndPr>
    <w:sdtContent>
      <w:p w14:paraId="65F20E38" w14:textId="77777777" w:rsidR="000170F5" w:rsidRDefault="000170F5">
        <w:pPr>
          <w:pStyle w:val="Footer"/>
          <w:jc w:val="center"/>
        </w:pPr>
        <w:r>
          <w:fldChar w:fldCharType="begin"/>
        </w:r>
        <w:r>
          <w:instrText xml:space="preserve"> PAGE   \* MERGEFORMAT </w:instrText>
        </w:r>
        <w:r>
          <w:fldChar w:fldCharType="separate"/>
        </w:r>
        <w:r w:rsidR="009157E1">
          <w:rPr>
            <w:noProof/>
          </w:rPr>
          <w:t>20</w:t>
        </w:r>
        <w:r>
          <w:rPr>
            <w:noProof/>
          </w:rPr>
          <w:fldChar w:fldCharType="end"/>
        </w:r>
      </w:p>
    </w:sdtContent>
  </w:sdt>
  <w:p w14:paraId="12185D07" w14:textId="77777777" w:rsidR="000170F5" w:rsidRDefault="00017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20FCC" w14:textId="77777777" w:rsidR="006721FD" w:rsidRDefault="006721FD" w:rsidP="000B19C9">
      <w:pPr>
        <w:spacing w:after="0" w:line="240" w:lineRule="auto"/>
      </w:pPr>
      <w:r>
        <w:separator/>
      </w:r>
    </w:p>
  </w:footnote>
  <w:footnote w:type="continuationSeparator" w:id="0">
    <w:p w14:paraId="08DE32B5" w14:textId="77777777" w:rsidR="006721FD" w:rsidRDefault="006721FD" w:rsidP="000B1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7FBE"/>
    <w:multiLevelType w:val="hybridMultilevel"/>
    <w:tmpl w:val="65D4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40BB5"/>
    <w:multiLevelType w:val="hybridMultilevel"/>
    <w:tmpl w:val="85D6C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AF0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E4D76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57212B7"/>
    <w:multiLevelType w:val="hybridMultilevel"/>
    <w:tmpl w:val="38346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tt Cooper">
    <w15:presenceInfo w15:providerId="AD" w15:userId="S-1-5-21-106859694-4272289320-593755808-2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E81"/>
    <w:rsid w:val="00016E22"/>
    <w:rsid w:val="00016E43"/>
    <w:rsid w:val="000170F5"/>
    <w:rsid w:val="00017A0A"/>
    <w:rsid w:val="0002091F"/>
    <w:rsid w:val="00021CF8"/>
    <w:rsid w:val="00024BCD"/>
    <w:rsid w:val="00030CCA"/>
    <w:rsid w:val="000341C8"/>
    <w:rsid w:val="00037EE4"/>
    <w:rsid w:val="00041F0F"/>
    <w:rsid w:val="00053005"/>
    <w:rsid w:val="00053DB3"/>
    <w:rsid w:val="000645E3"/>
    <w:rsid w:val="00065FB5"/>
    <w:rsid w:val="00076062"/>
    <w:rsid w:val="0008798F"/>
    <w:rsid w:val="0009058F"/>
    <w:rsid w:val="0009227D"/>
    <w:rsid w:val="0009455C"/>
    <w:rsid w:val="000A6C7F"/>
    <w:rsid w:val="000B19C9"/>
    <w:rsid w:val="000B42C3"/>
    <w:rsid w:val="000B5371"/>
    <w:rsid w:val="000B67B2"/>
    <w:rsid w:val="000B6892"/>
    <w:rsid w:val="000C2B82"/>
    <w:rsid w:val="000C33E7"/>
    <w:rsid w:val="000C4DA9"/>
    <w:rsid w:val="000C73B7"/>
    <w:rsid w:val="000C7FAB"/>
    <w:rsid w:val="000D1810"/>
    <w:rsid w:val="000D4B7E"/>
    <w:rsid w:val="000F07E0"/>
    <w:rsid w:val="000F31F4"/>
    <w:rsid w:val="000F4E1F"/>
    <w:rsid w:val="000F7D3D"/>
    <w:rsid w:val="0012027A"/>
    <w:rsid w:val="00127823"/>
    <w:rsid w:val="0013060B"/>
    <w:rsid w:val="00131F0C"/>
    <w:rsid w:val="00142C70"/>
    <w:rsid w:val="00143808"/>
    <w:rsid w:val="00145B1E"/>
    <w:rsid w:val="00147EF7"/>
    <w:rsid w:val="00153656"/>
    <w:rsid w:val="00153F08"/>
    <w:rsid w:val="001556D1"/>
    <w:rsid w:val="001665C8"/>
    <w:rsid w:val="001717A0"/>
    <w:rsid w:val="00177D15"/>
    <w:rsid w:val="00180491"/>
    <w:rsid w:val="00180BAA"/>
    <w:rsid w:val="0019058D"/>
    <w:rsid w:val="00194AE4"/>
    <w:rsid w:val="001A05BB"/>
    <w:rsid w:val="001A22FD"/>
    <w:rsid w:val="001A2577"/>
    <w:rsid w:val="001B06A1"/>
    <w:rsid w:val="001B0C2B"/>
    <w:rsid w:val="001B0DB4"/>
    <w:rsid w:val="001B2BF1"/>
    <w:rsid w:val="001B4DDF"/>
    <w:rsid w:val="001C228A"/>
    <w:rsid w:val="001C46BA"/>
    <w:rsid w:val="001D23E8"/>
    <w:rsid w:val="001D3EEC"/>
    <w:rsid w:val="001E36C4"/>
    <w:rsid w:val="001E4071"/>
    <w:rsid w:val="001E4331"/>
    <w:rsid w:val="001F212E"/>
    <w:rsid w:val="00200828"/>
    <w:rsid w:val="00207BF5"/>
    <w:rsid w:val="002123A2"/>
    <w:rsid w:val="00214FD4"/>
    <w:rsid w:val="00217116"/>
    <w:rsid w:val="00220CAA"/>
    <w:rsid w:val="0022406C"/>
    <w:rsid w:val="002243E2"/>
    <w:rsid w:val="00225F27"/>
    <w:rsid w:val="00227E25"/>
    <w:rsid w:val="002351DB"/>
    <w:rsid w:val="00243B43"/>
    <w:rsid w:val="002573F4"/>
    <w:rsid w:val="00265FDB"/>
    <w:rsid w:val="0027142C"/>
    <w:rsid w:val="00273B0D"/>
    <w:rsid w:val="002741FC"/>
    <w:rsid w:val="00275758"/>
    <w:rsid w:val="00282DB5"/>
    <w:rsid w:val="00283EBB"/>
    <w:rsid w:val="002840BD"/>
    <w:rsid w:val="002A27B9"/>
    <w:rsid w:val="002A696E"/>
    <w:rsid w:val="002A76FC"/>
    <w:rsid w:val="002A7ACC"/>
    <w:rsid w:val="002B020D"/>
    <w:rsid w:val="002B45E4"/>
    <w:rsid w:val="002B49F2"/>
    <w:rsid w:val="002B4BA3"/>
    <w:rsid w:val="002B4EB9"/>
    <w:rsid w:val="002C54B5"/>
    <w:rsid w:val="002D4AE8"/>
    <w:rsid w:val="002E22D9"/>
    <w:rsid w:val="002E4DBF"/>
    <w:rsid w:val="002E6C67"/>
    <w:rsid w:val="002F6112"/>
    <w:rsid w:val="003017EA"/>
    <w:rsid w:val="00314472"/>
    <w:rsid w:val="00321875"/>
    <w:rsid w:val="0032234D"/>
    <w:rsid w:val="00324CD7"/>
    <w:rsid w:val="003338B0"/>
    <w:rsid w:val="00337126"/>
    <w:rsid w:val="003518C5"/>
    <w:rsid w:val="003559AF"/>
    <w:rsid w:val="0035710B"/>
    <w:rsid w:val="00357342"/>
    <w:rsid w:val="00360706"/>
    <w:rsid w:val="003625DD"/>
    <w:rsid w:val="00363983"/>
    <w:rsid w:val="003651BA"/>
    <w:rsid w:val="003658E7"/>
    <w:rsid w:val="00366588"/>
    <w:rsid w:val="00367050"/>
    <w:rsid w:val="003676AE"/>
    <w:rsid w:val="0037069E"/>
    <w:rsid w:val="003719DD"/>
    <w:rsid w:val="0037754E"/>
    <w:rsid w:val="003804D2"/>
    <w:rsid w:val="00381042"/>
    <w:rsid w:val="00382843"/>
    <w:rsid w:val="00383DFA"/>
    <w:rsid w:val="00385386"/>
    <w:rsid w:val="00386F7D"/>
    <w:rsid w:val="003916D3"/>
    <w:rsid w:val="003969FB"/>
    <w:rsid w:val="00397E20"/>
    <w:rsid w:val="003A0444"/>
    <w:rsid w:val="003A4AF8"/>
    <w:rsid w:val="003A6A78"/>
    <w:rsid w:val="003B5116"/>
    <w:rsid w:val="003B5D20"/>
    <w:rsid w:val="003B6BB9"/>
    <w:rsid w:val="003B781C"/>
    <w:rsid w:val="003C0DD8"/>
    <w:rsid w:val="003C2950"/>
    <w:rsid w:val="003C662F"/>
    <w:rsid w:val="003D17A2"/>
    <w:rsid w:val="003D1BF5"/>
    <w:rsid w:val="003D2FB0"/>
    <w:rsid w:val="003D7E2D"/>
    <w:rsid w:val="003E05D3"/>
    <w:rsid w:val="003E2376"/>
    <w:rsid w:val="003E2420"/>
    <w:rsid w:val="003E364B"/>
    <w:rsid w:val="003E73A3"/>
    <w:rsid w:val="003F15CA"/>
    <w:rsid w:val="00400758"/>
    <w:rsid w:val="004054F1"/>
    <w:rsid w:val="00405ADF"/>
    <w:rsid w:val="00407DA0"/>
    <w:rsid w:val="00407E62"/>
    <w:rsid w:val="00414356"/>
    <w:rsid w:val="00414593"/>
    <w:rsid w:val="00417E94"/>
    <w:rsid w:val="00421714"/>
    <w:rsid w:val="00424ED6"/>
    <w:rsid w:val="00427924"/>
    <w:rsid w:val="004337C1"/>
    <w:rsid w:val="00435DD8"/>
    <w:rsid w:val="00436B9D"/>
    <w:rsid w:val="0043707F"/>
    <w:rsid w:val="004407C3"/>
    <w:rsid w:val="00445D42"/>
    <w:rsid w:val="0044764E"/>
    <w:rsid w:val="004565A0"/>
    <w:rsid w:val="0045700C"/>
    <w:rsid w:val="00461C58"/>
    <w:rsid w:val="0046444D"/>
    <w:rsid w:val="0047457F"/>
    <w:rsid w:val="00474BDC"/>
    <w:rsid w:val="00474E79"/>
    <w:rsid w:val="00475EEB"/>
    <w:rsid w:val="00477560"/>
    <w:rsid w:val="0048024A"/>
    <w:rsid w:val="00481145"/>
    <w:rsid w:val="004822B8"/>
    <w:rsid w:val="00485024"/>
    <w:rsid w:val="004868D8"/>
    <w:rsid w:val="00492D4C"/>
    <w:rsid w:val="00493FCF"/>
    <w:rsid w:val="004969A7"/>
    <w:rsid w:val="004A00BD"/>
    <w:rsid w:val="004A1D89"/>
    <w:rsid w:val="004A1EC7"/>
    <w:rsid w:val="004A5BD3"/>
    <w:rsid w:val="004B1D01"/>
    <w:rsid w:val="004B3CB1"/>
    <w:rsid w:val="004B5E53"/>
    <w:rsid w:val="004C06DF"/>
    <w:rsid w:val="004C599D"/>
    <w:rsid w:val="004D06BC"/>
    <w:rsid w:val="004E4A36"/>
    <w:rsid w:val="004E7E05"/>
    <w:rsid w:val="004F2539"/>
    <w:rsid w:val="004F5C5F"/>
    <w:rsid w:val="004F6F71"/>
    <w:rsid w:val="004F7CA8"/>
    <w:rsid w:val="0050104A"/>
    <w:rsid w:val="00505B3E"/>
    <w:rsid w:val="00506581"/>
    <w:rsid w:val="00512870"/>
    <w:rsid w:val="005161E8"/>
    <w:rsid w:val="005170D9"/>
    <w:rsid w:val="00517CAE"/>
    <w:rsid w:val="00520F8F"/>
    <w:rsid w:val="005220DD"/>
    <w:rsid w:val="005311E1"/>
    <w:rsid w:val="005320B1"/>
    <w:rsid w:val="0054169C"/>
    <w:rsid w:val="005446CA"/>
    <w:rsid w:val="00551159"/>
    <w:rsid w:val="00555164"/>
    <w:rsid w:val="0056184E"/>
    <w:rsid w:val="00565003"/>
    <w:rsid w:val="00566BB1"/>
    <w:rsid w:val="0057076C"/>
    <w:rsid w:val="00570AB9"/>
    <w:rsid w:val="0058189C"/>
    <w:rsid w:val="005830EE"/>
    <w:rsid w:val="0058346D"/>
    <w:rsid w:val="00587FE1"/>
    <w:rsid w:val="005904C1"/>
    <w:rsid w:val="005919BC"/>
    <w:rsid w:val="00591FA3"/>
    <w:rsid w:val="0059559C"/>
    <w:rsid w:val="00595E64"/>
    <w:rsid w:val="00596F9A"/>
    <w:rsid w:val="005A189F"/>
    <w:rsid w:val="005A4FDD"/>
    <w:rsid w:val="005A66B2"/>
    <w:rsid w:val="005B0839"/>
    <w:rsid w:val="005B0884"/>
    <w:rsid w:val="005B49F7"/>
    <w:rsid w:val="005B530B"/>
    <w:rsid w:val="005B7279"/>
    <w:rsid w:val="005C1229"/>
    <w:rsid w:val="005C6B5A"/>
    <w:rsid w:val="005C6EF0"/>
    <w:rsid w:val="005D2E8A"/>
    <w:rsid w:val="005D6295"/>
    <w:rsid w:val="005D653D"/>
    <w:rsid w:val="005E0869"/>
    <w:rsid w:val="005E1B97"/>
    <w:rsid w:val="005E1BDE"/>
    <w:rsid w:val="005E3E27"/>
    <w:rsid w:val="005E5D58"/>
    <w:rsid w:val="005F0F38"/>
    <w:rsid w:val="00601161"/>
    <w:rsid w:val="006016EB"/>
    <w:rsid w:val="00604780"/>
    <w:rsid w:val="00607641"/>
    <w:rsid w:val="006101B6"/>
    <w:rsid w:val="00613078"/>
    <w:rsid w:val="00617E4C"/>
    <w:rsid w:val="00617EAC"/>
    <w:rsid w:val="00621113"/>
    <w:rsid w:val="00621BEF"/>
    <w:rsid w:val="00622399"/>
    <w:rsid w:val="006372FF"/>
    <w:rsid w:val="00651497"/>
    <w:rsid w:val="00652144"/>
    <w:rsid w:val="006558A3"/>
    <w:rsid w:val="0065613A"/>
    <w:rsid w:val="00662A8F"/>
    <w:rsid w:val="006631B1"/>
    <w:rsid w:val="0066534F"/>
    <w:rsid w:val="00665FCB"/>
    <w:rsid w:val="006721FD"/>
    <w:rsid w:val="00674A2C"/>
    <w:rsid w:val="00676956"/>
    <w:rsid w:val="00680E2E"/>
    <w:rsid w:val="00690485"/>
    <w:rsid w:val="00690E21"/>
    <w:rsid w:val="006938E5"/>
    <w:rsid w:val="006950AB"/>
    <w:rsid w:val="006A0C27"/>
    <w:rsid w:val="006A3B2F"/>
    <w:rsid w:val="006A5CDE"/>
    <w:rsid w:val="006B03C6"/>
    <w:rsid w:val="006B057C"/>
    <w:rsid w:val="006B093E"/>
    <w:rsid w:val="006B47ED"/>
    <w:rsid w:val="006B4BF3"/>
    <w:rsid w:val="006B4EBD"/>
    <w:rsid w:val="006B7494"/>
    <w:rsid w:val="006C625A"/>
    <w:rsid w:val="006C64D7"/>
    <w:rsid w:val="006D09C6"/>
    <w:rsid w:val="006D6EFC"/>
    <w:rsid w:val="006D7799"/>
    <w:rsid w:val="006E41DC"/>
    <w:rsid w:val="006E797B"/>
    <w:rsid w:val="006E7B8A"/>
    <w:rsid w:val="006F228D"/>
    <w:rsid w:val="006F22BD"/>
    <w:rsid w:val="006F25A5"/>
    <w:rsid w:val="006F4693"/>
    <w:rsid w:val="00701966"/>
    <w:rsid w:val="00704A56"/>
    <w:rsid w:val="0070579F"/>
    <w:rsid w:val="00706C7D"/>
    <w:rsid w:val="007171DA"/>
    <w:rsid w:val="00720868"/>
    <w:rsid w:val="00723B6B"/>
    <w:rsid w:val="007325B7"/>
    <w:rsid w:val="0073387B"/>
    <w:rsid w:val="007339E3"/>
    <w:rsid w:val="00734F15"/>
    <w:rsid w:val="00736680"/>
    <w:rsid w:val="00742CFF"/>
    <w:rsid w:val="00742D69"/>
    <w:rsid w:val="00745FA7"/>
    <w:rsid w:val="00752291"/>
    <w:rsid w:val="00762402"/>
    <w:rsid w:val="007728D0"/>
    <w:rsid w:val="00774EA0"/>
    <w:rsid w:val="00775C68"/>
    <w:rsid w:val="0078698E"/>
    <w:rsid w:val="00791AC3"/>
    <w:rsid w:val="00791CE8"/>
    <w:rsid w:val="00792C5C"/>
    <w:rsid w:val="00793A3D"/>
    <w:rsid w:val="007A2BBA"/>
    <w:rsid w:val="007A74B7"/>
    <w:rsid w:val="007A74E3"/>
    <w:rsid w:val="007B5EC3"/>
    <w:rsid w:val="007B60CB"/>
    <w:rsid w:val="007C00D6"/>
    <w:rsid w:val="007C123B"/>
    <w:rsid w:val="007C24B8"/>
    <w:rsid w:val="007C74D6"/>
    <w:rsid w:val="007D311A"/>
    <w:rsid w:val="007D39D4"/>
    <w:rsid w:val="007D4B11"/>
    <w:rsid w:val="007D61D9"/>
    <w:rsid w:val="007E14E5"/>
    <w:rsid w:val="007E71C8"/>
    <w:rsid w:val="007F12BF"/>
    <w:rsid w:val="007F3BD1"/>
    <w:rsid w:val="007F6BD7"/>
    <w:rsid w:val="0080445A"/>
    <w:rsid w:val="0080453E"/>
    <w:rsid w:val="008101F1"/>
    <w:rsid w:val="008158D6"/>
    <w:rsid w:val="00815DD2"/>
    <w:rsid w:val="00816DF7"/>
    <w:rsid w:val="00817971"/>
    <w:rsid w:val="00817FF4"/>
    <w:rsid w:val="008203AA"/>
    <w:rsid w:val="00821E1B"/>
    <w:rsid w:val="00825C4F"/>
    <w:rsid w:val="00831600"/>
    <w:rsid w:val="00831775"/>
    <w:rsid w:val="00834A80"/>
    <w:rsid w:val="0083577A"/>
    <w:rsid w:val="00844AF3"/>
    <w:rsid w:val="00847770"/>
    <w:rsid w:val="00852A40"/>
    <w:rsid w:val="00854335"/>
    <w:rsid w:val="00860C10"/>
    <w:rsid w:val="008664C6"/>
    <w:rsid w:val="00871B22"/>
    <w:rsid w:val="00872A64"/>
    <w:rsid w:val="00872EC5"/>
    <w:rsid w:val="00873550"/>
    <w:rsid w:val="008742E1"/>
    <w:rsid w:val="00874D2F"/>
    <w:rsid w:val="008765D4"/>
    <w:rsid w:val="00877774"/>
    <w:rsid w:val="0088064A"/>
    <w:rsid w:val="00886188"/>
    <w:rsid w:val="00892879"/>
    <w:rsid w:val="008A3BE3"/>
    <w:rsid w:val="008A560B"/>
    <w:rsid w:val="008B22DA"/>
    <w:rsid w:val="008B2F78"/>
    <w:rsid w:val="008B4A64"/>
    <w:rsid w:val="008C0B7B"/>
    <w:rsid w:val="008C1603"/>
    <w:rsid w:val="008C23BD"/>
    <w:rsid w:val="008D1F0A"/>
    <w:rsid w:val="008D3EF6"/>
    <w:rsid w:val="008D4629"/>
    <w:rsid w:val="008D4EC3"/>
    <w:rsid w:val="008D61FC"/>
    <w:rsid w:val="008E0C7C"/>
    <w:rsid w:val="008E3523"/>
    <w:rsid w:val="008E3904"/>
    <w:rsid w:val="008E5253"/>
    <w:rsid w:val="008E5FEE"/>
    <w:rsid w:val="008E6404"/>
    <w:rsid w:val="008F14E5"/>
    <w:rsid w:val="008F41C1"/>
    <w:rsid w:val="008F569D"/>
    <w:rsid w:val="0091165F"/>
    <w:rsid w:val="00914179"/>
    <w:rsid w:val="009157E1"/>
    <w:rsid w:val="00915966"/>
    <w:rsid w:val="00916AF4"/>
    <w:rsid w:val="00921F82"/>
    <w:rsid w:val="009302B8"/>
    <w:rsid w:val="009365C7"/>
    <w:rsid w:val="00944EFC"/>
    <w:rsid w:val="009462EB"/>
    <w:rsid w:val="009479A5"/>
    <w:rsid w:val="00951AFD"/>
    <w:rsid w:val="00954452"/>
    <w:rsid w:val="00954B37"/>
    <w:rsid w:val="0097474A"/>
    <w:rsid w:val="00975D23"/>
    <w:rsid w:val="00976298"/>
    <w:rsid w:val="00976772"/>
    <w:rsid w:val="0098083B"/>
    <w:rsid w:val="00982132"/>
    <w:rsid w:val="00984D70"/>
    <w:rsid w:val="00992FBE"/>
    <w:rsid w:val="009A0D57"/>
    <w:rsid w:val="009A2B18"/>
    <w:rsid w:val="009A6194"/>
    <w:rsid w:val="009B018C"/>
    <w:rsid w:val="009B2A10"/>
    <w:rsid w:val="009C1BC1"/>
    <w:rsid w:val="009C6F39"/>
    <w:rsid w:val="009D3437"/>
    <w:rsid w:val="009D43DB"/>
    <w:rsid w:val="009D5692"/>
    <w:rsid w:val="009D7F1B"/>
    <w:rsid w:val="009E67A5"/>
    <w:rsid w:val="009F44A1"/>
    <w:rsid w:val="009F5BEA"/>
    <w:rsid w:val="009F716F"/>
    <w:rsid w:val="00A02237"/>
    <w:rsid w:val="00A030CF"/>
    <w:rsid w:val="00A046AE"/>
    <w:rsid w:val="00A14F43"/>
    <w:rsid w:val="00A15309"/>
    <w:rsid w:val="00A2024D"/>
    <w:rsid w:val="00A26358"/>
    <w:rsid w:val="00A30460"/>
    <w:rsid w:val="00A313BC"/>
    <w:rsid w:val="00A37A83"/>
    <w:rsid w:val="00A37D19"/>
    <w:rsid w:val="00A43C7E"/>
    <w:rsid w:val="00A50D66"/>
    <w:rsid w:val="00A55564"/>
    <w:rsid w:val="00A570E4"/>
    <w:rsid w:val="00A616FA"/>
    <w:rsid w:val="00A6295A"/>
    <w:rsid w:val="00A6404C"/>
    <w:rsid w:val="00A71639"/>
    <w:rsid w:val="00A74156"/>
    <w:rsid w:val="00A76C37"/>
    <w:rsid w:val="00A86A7D"/>
    <w:rsid w:val="00A90058"/>
    <w:rsid w:val="00AA34AF"/>
    <w:rsid w:val="00AB258D"/>
    <w:rsid w:val="00AB2FA4"/>
    <w:rsid w:val="00AB3A1C"/>
    <w:rsid w:val="00AB59AA"/>
    <w:rsid w:val="00AB5B5C"/>
    <w:rsid w:val="00AC1331"/>
    <w:rsid w:val="00AC4B27"/>
    <w:rsid w:val="00AC55B0"/>
    <w:rsid w:val="00AC6196"/>
    <w:rsid w:val="00AD160F"/>
    <w:rsid w:val="00AD3F5C"/>
    <w:rsid w:val="00AD4B84"/>
    <w:rsid w:val="00AE096E"/>
    <w:rsid w:val="00AE4811"/>
    <w:rsid w:val="00AE6419"/>
    <w:rsid w:val="00AE6A31"/>
    <w:rsid w:val="00AF721D"/>
    <w:rsid w:val="00AF7B6A"/>
    <w:rsid w:val="00B032A1"/>
    <w:rsid w:val="00B05306"/>
    <w:rsid w:val="00B073C6"/>
    <w:rsid w:val="00B10A49"/>
    <w:rsid w:val="00B10C3B"/>
    <w:rsid w:val="00B1286B"/>
    <w:rsid w:val="00B12DF0"/>
    <w:rsid w:val="00B13E3C"/>
    <w:rsid w:val="00B213B4"/>
    <w:rsid w:val="00B22492"/>
    <w:rsid w:val="00B22759"/>
    <w:rsid w:val="00B22968"/>
    <w:rsid w:val="00B343CC"/>
    <w:rsid w:val="00B37E20"/>
    <w:rsid w:val="00B41826"/>
    <w:rsid w:val="00B5085D"/>
    <w:rsid w:val="00B5283C"/>
    <w:rsid w:val="00B5408C"/>
    <w:rsid w:val="00B56987"/>
    <w:rsid w:val="00B61137"/>
    <w:rsid w:val="00B64926"/>
    <w:rsid w:val="00B703AA"/>
    <w:rsid w:val="00B705D7"/>
    <w:rsid w:val="00B7378C"/>
    <w:rsid w:val="00B75575"/>
    <w:rsid w:val="00B75D9A"/>
    <w:rsid w:val="00B7781F"/>
    <w:rsid w:val="00B815B4"/>
    <w:rsid w:val="00B82A48"/>
    <w:rsid w:val="00B84CB8"/>
    <w:rsid w:val="00B8655F"/>
    <w:rsid w:val="00B91F99"/>
    <w:rsid w:val="00B92629"/>
    <w:rsid w:val="00B94913"/>
    <w:rsid w:val="00B94AB1"/>
    <w:rsid w:val="00B973CC"/>
    <w:rsid w:val="00BA65A0"/>
    <w:rsid w:val="00BB29AF"/>
    <w:rsid w:val="00BB7B9E"/>
    <w:rsid w:val="00BC6BF3"/>
    <w:rsid w:val="00BD03F6"/>
    <w:rsid w:val="00BD0633"/>
    <w:rsid w:val="00BD0A58"/>
    <w:rsid w:val="00BD1420"/>
    <w:rsid w:val="00BD25BE"/>
    <w:rsid w:val="00BD3890"/>
    <w:rsid w:val="00BD709C"/>
    <w:rsid w:val="00BE2229"/>
    <w:rsid w:val="00BF07E1"/>
    <w:rsid w:val="00BF0E62"/>
    <w:rsid w:val="00BF59AA"/>
    <w:rsid w:val="00BF5A63"/>
    <w:rsid w:val="00BF5C5A"/>
    <w:rsid w:val="00BF6491"/>
    <w:rsid w:val="00C00E13"/>
    <w:rsid w:val="00C05461"/>
    <w:rsid w:val="00C10FDE"/>
    <w:rsid w:val="00C11BBD"/>
    <w:rsid w:val="00C143D2"/>
    <w:rsid w:val="00C23BCB"/>
    <w:rsid w:val="00C24C00"/>
    <w:rsid w:val="00C27901"/>
    <w:rsid w:val="00C27D24"/>
    <w:rsid w:val="00C30B14"/>
    <w:rsid w:val="00C32A3E"/>
    <w:rsid w:val="00C646C3"/>
    <w:rsid w:val="00C80538"/>
    <w:rsid w:val="00C81DEB"/>
    <w:rsid w:val="00C82F89"/>
    <w:rsid w:val="00C85F23"/>
    <w:rsid w:val="00C90CED"/>
    <w:rsid w:val="00C92696"/>
    <w:rsid w:val="00C9319B"/>
    <w:rsid w:val="00C943DA"/>
    <w:rsid w:val="00C9698B"/>
    <w:rsid w:val="00CB01BD"/>
    <w:rsid w:val="00CB091D"/>
    <w:rsid w:val="00CB4BAD"/>
    <w:rsid w:val="00CC03D9"/>
    <w:rsid w:val="00CC607A"/>
    <w:rsid w:val="00CD0D7F"/>
    <w:rsid w:val="00CD616C"/>
    <w:rsid w:val="00CE3207"/>
    <w:rsid w:val="00CE4470"/>
    <w:rsid w:val="00CE593A"/>
    <w:rsid w:val="00D01A67"/>
    <w:rsid w:val="00D069EA"/>
    <w:rsid w:val="00D07375"/>
    <w:rsid w:val="00D11ED8"/>
    <w:rsid w:val="00D1481C"/>
    <w:rsid w:val="00D14ED6"/>
    <w:rsid w:val="00D253F0"/>
    <w:rsid w:val="00D268F4"/>
    <w:rsid w:val="00D327A2"/>
    <w:rsid w:val="00D47A51"/>
    <w:rsid w:val="00D56C60"/>
    <w:rsid w:val="00D61DF2"/>
    <w:rsid w:val="00D63F78"/>
    <w:rsid w:val="00D63F83"/>
    <w:rsid w:val="00D65541"/>
    <w:rsid w:val="00D72A39"/>
    <w:rsid w:val="00D81751"/>
    <w:rsid w:val="00D9056E"/>
    <w:rsid w:val="00D90F33"/>
    <w:rsid w:val="00D91E1C"/>
    <w:rsid w:val="00D92568"/>
    <w:rsid w:val="00D92651"/>
    <w:rsid w:val="00D93E75"/>
    <w:rsid w:val="00D94528"/>
    <w:rsid w:val="00D9493A"/>
    <w:rsid w:val="00D94C8A"/>
    <w:rsid w:val="00D975AD"/>
    <w:rsid w:val="00DA0ABC"/>
    <w:rsid w:val="00DA16ED"/>
    <w:rsid w:val="00DB1C30"/>
    <w:rsid w:val="00DB2279"/>
    <w:rsid w:val="00DB4DA5"/>
    <w:rsid w:val="00DB59E2"/>
    <w:rsid w:val="00DC249A"/>
    <w:rsid w:val="00DD123D"/>
    <w:rsid w:val="00DE3997"/>
    <w:rsid w:val="00DF2BAE"/>
    <w:rsid w:val="00DF5AE2"/>
    <w:rsid w:val="00DF73DF"/>
    <w:rsid w:val="00E00686"/>
    <w:rsid w:val="00E106EF"/>
    <w:rsid w:val="00E12C8B"/>
    <w:rsid w:val="00E17E7F"/>
    <w:rsid w:val="00E2093C"/>
    <w:rsid w:val="00E22263"/>
    <w:rsid w:val="00E25E02"/>
    <w:rsid w:val="00E30130"/>
    <w:rsid w:val="00E318EE"/>
    <w:rsid w:val="00E32F80"/>
    <w:rsid w:val="00E416C4"/>
    <w:rsid w:val="00E42ED6"/>
    <w:rsid w:val="00E51D98"/>
    <w:rsid w:val="00E52861"/>
    <w:rsid w:val="00E532B8"/>
    <w:rsid w:val="00E545A2"/>
    <w:rsid w:val="00E5617D"/>
    <w:rsid w:val="00E603A6"/>
    <w:rsid w:val="00E60572"/>
    <w:rsid w:val="00E63641"/>
    <w:rsid w:val="00E64116"/>
    <w:rsid w:val="00E71C00"/>
    <w:rsid w:val="00E809B1"/>
    <w:rsid w:val="00E82E81"/>
    <w:rsid w:val="00E857D0"/>
    <w:rsid w:val="00E9207E"/>
    <w:rsid w:val="00E9485C"/>
    <w:rsid w:val="00E958C0"/>
    <w:rsid w:val="00EA0087"/>
    <w:rsid w:val="00EA2345"/>
    <w:rsid w:val="00EB17CA"/>
    <w:rsid w:val="00EB3B69"/>
    <w:rsid w:val="00EB4495"/>
    <w:rsid w:val="00EB54A4"/>
    <w:rsid w:val="00EC1CEF"/>
    <w:rsid w:val="00EC2434"/>
    <w:rsid w:val="00EC2BE5"/>
    <w:rsid w:val="00EC34B0"/>
    <w:rsid w:val="00EC765B"/>
    <w:rsid w:val="00ED2042"/>
    <w:rsid w:val="00ED293A"/>
    <w:rsid w:val="00EE0790"/>
    <w:rsid w:val="00EE1445"/>
    <w:rsid w:val="00EE3A4D"/>
    <w:rsid w:val="00EE42BD"/>
    <w:rsid w:val="00EE72D4"/>
    <w:rsid w:val="00EF2EA8"/>
    <w:rsid w:val="00EF4556"/>
    <w:rsid w:val="00F00DDB"/>
    <w:rsid w:val="00F05505"/>
    <w:rsid w:val="00F10C2D"/>
    <w:rsid w:val="00F11FB2"/>
    <w:rsid w:val="00F13DB7"/>
    <w:rsid w:val="00F14896"/>
    <w:rsid w:val="00F167AC"/>
    <w:rsid w:val="00F24D5B"/>
    <w:rsid w:val="00F2744C"/>
    <w:rsid w:val="00F31891"/>
    <w:rsid w:val="00F352C9"/>
    <w:rsid w:val="00F428A4"/>
    <w:rsid w:val="00F443AF"/>
    <w:rsid w:val="00F44BB3"/>
    <w:rsid w:val="00F473DC"/>
    <w:rsid w:val="00F51734"/>
    <w:rsid w:val="00F54184"/>
    <w:rsid w:val="00F614E9"/>
    <w:rsid w:val="00F617B0"/>
    <w:rsid w:val="00F61DA9"/>
    <w:rsid w:val="00F66088"/>
    <w:rsid w:val="00F674D7"/>
    <w:rsid w:val="00F72102"/>
    <w:rsid w:val="00F777D3"/>
    <w:rsid w:val="00F83DE3"/>
    <w:rsid w:val="00F8438D"/>
    <w:rsid w:val="00F85CD1"/>
    <w:rsid w:val="00F90E8F"/>
    <w:rsid w:val="00F91046"/>
    <w:rsid w:val="00F95211"/>
    <w:rsid w:val="00FA1652"/>
    <w:rsid w:val="00FA182C"/>
    <w:rsid w:val="00FA2215"/>
    <w:rsid w:val="00FA468B"/>
    <w:rsid w:val="00FA4EB7"/>
    <w:rsid w:val="00FA56A2"/>
    <w:rsid w:val="00FA6035"/>
    <w:rsid w:val="00FB02F4"/>
    <w:rsid w:val="00FB27A9"/>
    <w:rsid w:val="00FC2B70"/>
    <w:rsid w:val="00FC3248"/>
    <w:rsid w:val="00FC6B2D"/>
    <w:rsid w:val="00FD5632"/>
    <w:rsid w:val="00FD796F"/>
    <w:rsid w:val="00FE36A6"/>
    <w:rsid w:val="00FF4083"/>
    <w:rsid w:val="00FF7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3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 w:type="paragraph" w:styleId="NoSpacing">
    <w:name w:val="No Spacing"/>
    <w:uiPriority w:val="1"/>
    <w:qFormat/>
    <w:rsid w:val="00C9698B"/>
    <w:pPr>
      <w:spacing w:after="0" w:line="240" w:lineRule="auto"/>
    </w:pPr>
  </w:style>
  <w:style w:type="paragraph" w:styleId="Header">
    <w:name w:val="header"/>
    <w:basedOn w:val="Normal"/>
    <w:link w:val="HeaderChar"/>
    <w:uiPriority w:val="99"/>
    <w:unhideWhenUsed/>
    <w:rsid w:val="000B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9"/>
  </w:style>
  <w:style w:type="paragraph" w:styleId="Footer">
    <w:name w:val="footer"/>
    <w:basedOn w:val="Normal"/>
    <w:link w:val="FooterChar"/>
    <w:uiPriority w:val="99"/>
    <w:unhideWhenUsed/>
    <w:rsid w:val="000B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9"/>
  </w:style>
  <w:style w:type="table" w:styleId="LightShading">
    <w:name w:val="Light Shading"/>
    <w:basedOn w:val="TableNormal"/>
    <w:uiPriority w:val="60"/>
    <w:rsid w:val="000B19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17FF4"/>
    <w:rPr>
      <w:color w:val="0000FF" w:themeColor="hyperlink"/>
      <w:u w:val="single"/>
    </w:rPr>
  </w:style>
  <w:style w:type="paragraph" w:styleId="NormalWeb">
    <w:name w:val="Normal (Web)"/>
    <w:basedOn w:val="Normal"/>
    <w:uiPriority w:val="99"/>
    <w:unhideWhenUsed/>
    <w:rsid w:val="00FC3248"/>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E920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E81"/>
    <w:pPr>
      <w:ind w:left="720"/>
      <w:contextualSpacing/>
    </w:pPr>
  </w:style>
  <w:style w:type="paragraph" w:styleId="BalloonText">
    <w:name w:val="Balloon Text"/>
    <w:basedOn w:val="Normal"/>
    <w:link w:val="BalloonTextChar"/>
    <w:uiPriority w:val="99"/>
    <w:semiHidden/>
    <w:unhideWhenUsed/>
    <w:rsid w:val="00E82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E81"/>
    <w:rPr>
      <w:rFonts w:ascii="Tahoma" w:hAnsi="Tahoma" w:cs="Tahoma"/>
      <w:sz w:val="16"/>
      <w:szCs w:val="16"/>
    </w:rPr>
  </w:style>
  <w:style w:type="character" w:styleId="LineNumber">
    <w:name w:val="line number"/>
    <w:basedOn w:val="DefaultParagraphFont"/>
    <w:uiPriority w:val="99"/>
    <w:semiHidden/>
    <w:unhideWhenUsed/>
    <w:rsid w:val="00F614E9"/>
  </w:style>
  <w:style w:type="character" w:styleId="PlaceholderText">
    <w:name w:val="Placeholder Text"/>
    <w:basedOn w:val="DefaultParagraphFont"/>
    <w:uiPriority w:val="99"/>
    <w:semiHidden/>
    <w:rsid w:val="00872A64"/>
    <w:rPr>
      <w:color w:val="808080"/>
    </w:rPr>
  </w:style>
  <w:style w:type="paragraph" w:customStyle="1" w:styleId="MediumGrid21">
    <w:name w:val="Medium Grid 21"/>
    <w:uiPriority w:val="1"/>
    <w:qFormat/>
    <w:rsid w:val="007D4B11"/>
    <w:pPr>
      <w:spacing w:after="0" w:line="240" w:lineRule="auto"/>
    </w:pPr>
    <w:rPr>
      <w:rFonts w:ascii="Calibri" w:eastAsia="Calibri" w:hAnsi="Calibri" w:cs="Times New Roman"/>
    </w:rPr>
  </w:style>
  <w:style w:type="table" w:styleId="TableGrid">
    <w:name w:val="Table Grid"/>
    <w:basedOn w:val="TableNormal"/>
    <w:uiPriority w:val="59"/>
    <w:rsid w:val="008F5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160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DF2BAE"/>
    <w:rPr>
      <w:sz w:val="16"/>
      <w:szCs w:val="16"/>
    </w:rPr>
  </w:style>
  <w:style w:type="paragraph" w:styleId="CommentText">
    <w:name w:val="annotation text"/>
    <w:basedOn w:val="Normal"/>
    <w:link w:val="CommentTextChar"/>
    <w:uiPriority w:val="99"/>
    <w:semiHidden/>
    <w:unhideWhenUsed/>
    <w:rsid w:val="00DF2BAE"/>
    <w:pPr>
      <w:spacing w:line="240" w:lineRule="auto"/>
    </w:pPr>
    <w:rPr>
      <w:sz w:val="20"/>
      <w:szCs w:val="20"/>
    </w:rPr>
  </w:style>
  <w:style w:type="character" w:customStyle="1" w:styleId="CommentTextChar">
    <w:name w:val="Comment Text Char"/>
    <w:basedOn w:val="DefaultParagraphFont"/>
    <w:link w:val="CommentText"/>
    <w:uiPriority w:val="99"/>
    <w:semiHidden/>
    <w:rsid w:val="00DF2BAE"/>
    <w:rPr>
      <w:sz w:val="20"/>
      <w:szCs w:val="20"/>
    </w:rPr>
  </w:style>
  <w:style w:type="paragraph" w:styleId="CommentSubject">
    <w:name w:val="annotation subject"/>
    <w:basedOn w:val="CommentText"/>
    <w:next w:val="CommentText"/>
    <w:link w:val="CommentSubjectChar"/>
    <w:uiPriority w:val="99"/>
    <w:semiHidden/>
    <w:unhideWhenUsed/>
    <w:rsid w:val="00DF2BAE"/>
    <w:rPr>
      <w:b/>
      <w:bCs/>
    </w:rPr>
  </w:style>
  <w:style w:type="character" w:customStyle="1" w:styleId="CommentSubjectChar">
    <w:name w:val="Comment Subject Char"/>
    <w:basedOn w:val="CommentTextChar"/>
    <w:link w:val="CommentSubject"/>
    <w:uiPriority w:val="99"/>
    <w:semiHidden/>
    <w:rsid w:val="00DF2BAE"/>
    <w:rPr>
      <w:b/>
      <w:bCs/>
      <w:sz w:val="20"/>
      <w:szCs w:val="20"/>
    </w:rPr>
  </w:style>
  <w:style w:type="paragraph" w:styleId="NoSpacing">
    <w:name w:val="No Spacing"/>
    <w:uiPriority w:val="1"/>
    <w:qFormat/>
    <w:rsid w:val="00C9698B"/>
    <w:pPr>
      <w:spacing w:after="0" w:line="240" w:lineRule="auto"/>
    </w:pPr>
  </w:style>
  <w:style w:type="paragraph" w:styleId="Header">
    <w:name w:val="header"/>
    <w:basedOn w:val="Normal"/>
    <w:link w:val="HeaderChar"/>
    <w:uiPriority w:val="99"/>
    <w:unhideWhenUsed/>
    <w:rsid w:val="000B1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9"/>
  </w:style>
  <w:style w:type="paragraph" w:styleId="Footer">
    <w:name w:val="footer"/>
    <w:basedOn w:val="Normal"/>
    <w:link w:val="FooterChar"/>
    <w:uiPriority w:val="99"/>
    <w:unhideWhenUsed/>
    <w:rsid w:val="000B1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9"/>
  </w:style>
  <w:style w:type="table" w:styleId="LightShading">
    <w:name w:val="Light Shading"/>
    <w:basedOn w:val="TableNormal"/>
    <w:uiPriority w:val="60"/>
    <w:rsid w:val="000B19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17FF4"/>
    <w:rPr>
      <w:color w:val="0000FF" w:themeColor="hyperlink"/>
      <w:u w:val="single"/>
    </w:rPr>
  </w:style>
  <w:style w:type="paragraph" w:styleId="NormalWeb">
    <w:name w:val="Normal (Web)"/>
    <w:basedOn w:val="Normal"/>
    <w:uiPriority w:val="99"/>
    <w:unhideWhenUsed/>
    <w:rsid w:val="00FC3248"/>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E920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01418">
      <w:bodyDiv w:val="1"/>
      <w:marLeft w:val="0"/>
      <w:marRight w:val="0"/>
      <w:marTop w:val="0"/>
      <w:marBottom w:val="0"/>
      <w:divBdr>
        <w:top w:val="none" w:sz="0" w:space="0" w:color="auto"/>
        <w:left w:val="none" w:sz="0" w:space="0" w:color="auto"/>
        <w:bottom w:val="none" w:sz="0" w:space="0" w:color="auto"/>
        <w:right w:val="none" w:sz="0" w:space="0" w:color="auto"/>
      </w:divBdr>
      <w:divsChild>
        <w:div w:id="1312320744">
          <w:marLeft w:val="0"/>
          <w:marRight w:val="0"/>
          <w:marTop w:val="0"/>
          <w:marBottom w:val="0"/>
          <w:divBdr>
            <w:top w:val="none" w:sz="0" w:space="0" w:color="auto"/>
            <w:left w:val="none" w:sz="0" w:space="0" w:color="auto"/>
            <w:bottom w:val="none" w:sz="0" w:space="0" w:color="auto"/>
            <w:right w:val="none" w:sz="0" w:space="0" w:color="auto"/>
          </w:divBdr>
          <w:divsChild>
            <w:div w:id="619993193">
              <w:marLeft w:val="0"/>
              <w:marRight w:val="0"/>
              <w:marTop w:val="0"/>
              <w:marBottom w:val="0"/>
              <w:divBdr>
                <w:top w:val="none" w:sz="0" w:space="0" w:color="auto"/>
                <w:left w:val="none" w:sz="0" w:space="0" w:color="auto"/>
                <w:bottom w:val="none" w:sz="0" w:space="0" w:color="auto"/>
                <w:right w:val="none" w:sz="0" w:space="0" w:color="auto"/>
              </w:divBdr>
              <w:divsChild>
                <w:div w:id="815728692">
                  <w:marLeft w:val="0"/>
                  <w:marRight w:val="0"/>
                  <w:marTop w:val="0"/>
                  <w:marBottom w:val="0"/>
                  <w:divBdr>
                    <w:top w:val="none" w:sz="0" w:space="0" w:color="auto"/>
                    <w:left w:val="none" w:sz="0" w:space="0" w:color="auto"/>
                    <w:bottom w:val="none" w:sz="0" w:space="0" w:color="auto"/>
                    <w:right w:val="none" w:sz="0" w:space="0" w:color="auto"/>
                  </w:divBdr>
                  <w:divsChild>
                    <w:div w:id="1975210338">
                      <w:marLeft w:val="0"/>
                      <w:marRight w:val="0"/>
                      <w:marTop w:val="0"/>
                      <w:marBottom w:val="0"/>
                      <w:divBdr>
                        <w:top w:val="none" w:sz="0" w:space="0" w:color="auto"/>
                        <w:left w:val="none" w:sz="0" w:space="0" w:color="auto"/>
                        <w:bottom w:val="none" w:sz="0" w:space="0" w:color="auto"/>
                        <w:right w:val="none" w:sz="0" w:space="0" w:color="auto"/>
                      </w:divBdr>
                      <w:divsChild>
                        <w:div w:id="1786070491">
                          <w:marLeft w:val="0"/>
                          <w:marRight w:val="0"/>
                          <w:marTop w:val="0"/>
                          <w:marBottom w:val="0"/>
                          <w:divBdr>
                            <w:top w:val="none" w:sz="0" w:space="0" w:color="auto"/>
                            <w:left w:val="none" w:sz="0" w:space="0" w:color="auto"/>
                            <w:bottom w:val="none" w:sz="0" w:space="0" w:color="auto"/>
                            <w:right w:val="none" w:sz="0" w:space="0" w:color="auto"/>
                          </w:divBdr>
                          <w:divsChild>
                            <w:div w:id="179592654">
                              <w:marLeft w:val="0"/>
                              <w:marRight w:val="0"/>
                              <w:marTop w:val="0"/>
                              <w:marBottom w:val="0"/>
                              <w:divBdr>
                                <w:top w:val="none" w:sz="0" w:space="0" w:color="auto"/>
                                <w:left w:val="none" w:sz="0" w:space="0" w:color="auto"/>
                                <w:bottom w:val="none" w:sz="0" w:space="0" w:color="auto"/>
                                <w:right w:val="none" w:sz="0" w:space="0" w:color="auto"/>
                              </w:divBdr>
                              <w:divsChild>
                                <w:div w:id="330529880">
                                  <w:marLeft w:val="0"/>
                                  <w:marRight w:val="0"/>
                                  <w:marTop w:val="0"/>
                                  <w:marBottom w:val="0"/>
                                  <w:divBdr>
                                    <w:top w:val="none" w:sz="0" w:space="0" w:color="auto"/>
                                    <w:left w:val="none" w:sz="0" w:space="0" w:color="auto"/>
                                    <w:bottom w:val="none" w:sz="0" w:space="0" w:color="auto"/>
                                    <w:right w:val="none" w:sz="0" w:space="0" w:color="auto"/>
                                  </w:divBdr>
                                  <w:divsChild>
                                    <w:div w:id="117995644">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1696927370">
                                              <w:marLeft w:val="0"/>
                                              <w:marRight w:val="0"/>
                                              <w:marTop w:val="0"/>
                                              <w:marBottom w:val="0"/>
                                              <w:divBdr>
                                                <w:top w:val="none" w:sz="0" w:space="0" w:color="auto"/>
                                                <w:left w:val="none" w:sz="0" w:space="0" w:color="auto"/>
                                                <w:bottom w:val="none" w:sz="0" w:space="0" w:color="auto"/>
                                                <w:right w:val="none" w:sz="0" w:space="0" w:color="auto"/>
                                              </w:divBdr>
                                              <w:divsChild>
                                                <w:div w:id="1027605791">
                                                  <w:marLeft w:val="0"/>
                                                  <w:marRight w:val="0"/>
                                                  <w:marTop w:val="0"/>
                                                  <w:marBottom w:val="0"/>
                                                  <w:divBdr>
                                                    <w:top w:val="none" w:sz="0" w:space="0" w:color="auto"/>
                                                    <w:left w:val="none" w:sz="0" w:space="0" w:color="auto"/>
                                                    <w:bottom w:val="none" w:sz="0" w:space="0" w:color="auto"/>
                                                    <w:right w:val="none" w:sz="0" w:space="0" w:color="auto"/>
                                                  </w:divBdr>
                                                  <w:divsChild>
                                                    <w:div w:id="1751585759">
                                                      <w:marLeft w:val="0"/>
                                                      <w:marRight w:val="0"/>
                                                      <w:marTop w:val="0"/>
                                                      <w:marBottom w:val="0"/>
                                                      <w:divBdr>
                                                        <w:top w:val="none" w:sz="0" w:space="0" w:color="auto"/>
                                                        <w:left w:val="none" w:sz="0" w:space="0" w:color="auto"/>
                                                        <w:bottom w:val="none" w:sz="0" w:space="0" w:color="auto"/>
                                                        <w:right w:val="none" w:sz="0" w:space="0" w:color="auto"/>
                                                      </w:divBdr>
                                                      <w:divsChild>
                                                        <w:div w:id="115487848">
                                                          <w:marLeft w:val="0"/>
                                                          <w:marRight w:val="0"/>
                                                          <w:marTop w:val="0"/>
                                                          <w:marBottom w:val="0"/>
                                                          <w:divBdr>
                                                            <w:top w:val="none" w:sz="0" w:space="0" w:color="auto"/>
                                                            <w:left w:val="none" w:sz="0" w:space="0" w:color="auto"/>
                                                            <w:bottom w:val="none" w:sz="0" w:space="0" w:color="auto"/>
                                                            <w:right w:val="none" w:sz="0" w:space="0" w:color="auto"/>
                                                          </w:divBdr>
                                                          <w:divsChild>
                                                            <w:div w:id="326860204">
                                                              <w:marLeft w:val="0"/>
                                                              <w:marRight w:val="0"/>
                                                              <w:marTop w:val="0"/>
                                                              <w:marBottom w:val="0"/>
                                                              <w:divBdr>
                                                                <w:top w:val="none" w:sz="0" w:space="0" w:color="auto"/>
                                                                <w:left w:val="none" w:sz="0" w:space="0" w:color="auto"/>
                                                                <w:bottom w:val="none" w:sz="0" w:space="0" w:color="auto"/>
                                                                <w:right w:val="none" w:sz="0" w:space="0" w:color="auto"/>
                                                              </w:divBdr>
                                                              <w:divsChild>
                                                                <w:div w:id="642123312">
                                                                  <w:marLeft w:val="0"/>
                                                                  <w:marRight w:val="0"/>
                                                                  <w:marTop w:val="0"/>
                                                                  <w:marBottom w:val="0"/>
                                                                  <w:divBdr>
                                                                    <w:top w:val="none" w:sz="0" w:space="0" w:color="auto"/>
                                                                    <w:left w:val="none" w:sz="0" w:space="0" w:color="auto"/>
                                                                    <w:bottom w:val="none" w:sz="0" w:space="0" w:color="auto"/>
                                                                    <w:right w:val="none" w:sz="0" w:space="0" w:color="auto"/>
                                                                  </w:divBdr>
                                                                  <w:divsChild>
                                                                    <w:div w:id="2128313310">
                                                                      <w:marLeft w:val="0"/>
                                                                      <w:marRight w:val="0"/>
                                                                      <w:marTop w:val="0"/>
                                                                      <w:marBottom w:val="0"/>
                                                                      <w:divBdr>
                                                                        <w:top w:val="none" w:sz="0" w:space="0" w:color="auto"/>
                                                                        <w:left w:val="none" w:sz="0" w:space="0" w:color="auto"/>
                                                                        <w:bottom w:val="none" w:sz="0" w:space="0" w:color="auto"/>
                                                                        <w:right w:val="none" w:sz="0" w:space="0" w:color="auto"/>
                                                                      </w:divBdr>
                                                                      <w:divsChild>
                                                                        <w:div w:id="679237887">
                                                                          <w:marLeft w:val="0"/>
                                                                          <w:marRight w:val="0"/>
                                                                          <w:marTop w:val="0"/>
                                                                          <w:marBottom w:val="0"/>
                                                                          <w:divBdr>
                                                                            <w:top w:val="none" w:sz="0" w:space="0" w:color="auto"/>
                                                                            <w:left w:val="none" w:sz="0" w:space="0" w:color="auto"/>
                                                                            <w:bottom w:val="none" w:sz="0" w:space="0" w:color="auto"/>
                                                                            <w:right w:val="none" w:sz="0" w:space="0" w:color="auto"/>
                                                                          </w:divBdr>
                                                                          <w:divsChild>
                                                                            <w:div w:id="257908307">
                                                                              <w:marLeft w:val="0"/>
                                                                              <w:marRight w:val="0"/>
                                                                              <w:marTop w:val="0"/>
                                                                              <w:marBottom w:val="0"/>
                                                                              <w:divBdr>
                                                                                <w:top w:val="none" w:sz="0" w:space="0" w:color="auto"/>
                                                                                <w:left w:val="none" w:sz="0" w:space="0" w:color="auto"/>
                                                                                <w:bottom w:val="none" w:sz="0" w:space="0" w:color="auto"/>
                                                                                <w:right w:val="none" w:sz="0" w:space="0" w:color="auto"/>
                                                                              </w:divBdr>
                                                                              <w:divsChild>
                                                                                <w:div w:id="2064599493">
                                                                                  <w:marLeft w:val="0"/>
                                                                                  <w:marRight w:val="0"/>
                                                                                  <w:marTop w:val="0"/>
                                                                                  <w:marBottom w:val="0"/>
                                                                                  <w:divBdr>
                                                                                    <w:top w:val="none" w:sz="0" w:space="0" w:color="auto"/>
                                                                                    <w:left w:val="none" w:sz="0" w:space="0" w:color="auto"/>
                                                                                    <w:bottom w:val="none" w:sz="0" w:space="0" w:color="auto"/>
                                                                                    <w:right w:val="none" w:sz="0" w:space="0" w:color="auto"/>
                                                                                  </w:divBdr>
                                                                                  <w:divsChild>
                                                                                    <w:div w:id="1931353620">
                                                                                      <w:marLeft w:val="0"/>
                                                                                      <w:marRight w:val="0"/>
                                                                                      <w:marTop w:val="0"/>
                                                                                      <w:marBottom w:val="0"/>
                                                                                      <w:divBdr>
                                                                                        <w:top w:val="none" w:sz="0" w:space="0" w:color="auto"/>
                                                                                        <w:left w:val="none" w:sz="0" w:space="0" w:color="auto"/>
                                                                                        <w:bottom w:val="none" w:sz="0" w:space="0" w:color="auto"/>
                                                                                        <w:right w:val="none" w:sz="0" w:space="0" w:color="auto"/>
                                                                                      </w:divBdr>
                                                                                      <w:divsChild>
                                                                                        <w:div w:id="36704187">
                                                                                          <w:marLeft w:val="0"/>
                                                                                          <w:marRight w:val="0"/>
                                                                                          <w:marTop w:val="0"/>
                                                                                          <w:marBottom w:val="0"/>
                                                                                          <w:divBdr>
                                                                                            <w:top w:val="none" w:sz="0" w:space="0" w:color="auto"/>
                                                                                            <w:left w:val="none" w:sz="0" w:space="0" w:color="auto"/>
                                                                                            <w:bottom w:val="none" w:sz="0" w:space="0" w:color="auto"/>
                                                                                            <w:right w:val="none" w:sz="0" w:space="0" w:color="auto"/>
                                                                                          </w:divBdr>
                                                                                          <w:divsChild>
                                                                                            <w:div w:id="2002393552">
                                                                                              <w:marLeft w:val="0"/>
                                                                                              <w:marRight w:val="0"/>
                                                                                              <w:marTop w:val="0"/>
                                                                                              <w:marBottom w:val="0"/>
                                                                                              <w:divBdr>
                                                                                                <w:top w:val="none" w:sz="0" w:space="0" w:color="auto"/>
                                                                                                <w:left w:val="none" w:sz="0" w:space="0" w:color="auto"/>
                                                                                                <w:bottom w:val="none" w:sz="0" w:space="0" w:color="auto"/>
                                                                                                <w:right w:val="none" w:sz="0" w:space="0" w:color="auto"/>
                                                                                              </w:divBdr>
                                                                                              <w:divsChild>
                                                                                                <w:div w:id="634337964">
                                                                                                  <w:marLeft w:val="0"/>
                                                                                                  <w:marRight w:val="0"/>
                                                                                                  <w:marTop w:val="0"/>
                                                                                                  <w:marBottom w:val="0"/>
                                                                                                  <w:divBdr>
                                                                                                    <w:top w:val="none" w:sz="0" w:space="0" w:color="auto"/>
                                                                                                    <w:left w:val="none" w:sz="0" w:space="0" w:color="auto"/>
                                                                                                    <w:bottom w:val="none" w:sz="0" w:space="0" w:color="auto"/>
                                                                                                    <w:right w:val="none" w:sz="0" w:space="0" w:color="auto"/>
                                                                                                  </w:divBdr>
                                                                                                  <w:divsChild>
                                                                                                    <w:div w:id="387916574">
                                                                                                      <w:marLeft w:val="0"/>
                                                                                                      <w:marRight w:val="0"/>
                                                                                                      <w:marTop w:val="0"/>
                                                                                                      <w:marBottom w:val="0"/>
                                                                                                      <w:divBdr>
                                                                                                        <w:top w:val="none" w:sz="0" w:space="0" w:color="auto"/>
                                                                                                        <w:left w:val="none" w:sz="0" w:space="0" w:color="auto"/>
                                                                                                        <w:bottom w:val="none" w:sz="0" w:space="0" w:color="auto"/>
                                                                                                        <w:right w:val="none" w:sz="0" w:space="0" w:color="auto"/>
                                                                                                      </w:divBdr>
                                                                                                      <w:divsChild>
                                                                                                        <w:div w:id="1562518142">
                                                                                                          <w:marLeft w:val="0"/>
                                                                                                          <w:marRight w:val="0"/>
                                                                                                          <w:marTop w:val="0"/>
                                                                                                          <w:marBottom w:val="0"/>
                                                                                                          <w:divBdr>
                                                                                                            <w:top w:val="none" w:sz="0" w:space="0" w:color="auto"/>
                                                                                                            <w:left w:val="none" w:sz="0" w:space="0" w:color="auto"/>
                                                                                                            <w:bottom w:val="none" w:sz="0" w:space="0" w:color="auto"/>
                                                                                                            <w:right w:val="none" w:sz="0" w:space="0" w:color="auto"/>
                                                                                                          </w:divBdr>
                                                                                                          <w:divsChild>
                                                                                                            <w:div w:id="1286694904">
                                                                                                              <w:marLeft w:val="0"/>
                                                                                                              <w:marRight w:val="0"/>
                                                                                                              <w:marTop w:val="0"/>
                                                                                                              <w:marBottom w:val="0"/>
                                                                                                              <w:divBdr>
                                                                                                                <w:top w:val="none" w:sz="0" w:space="0" w:color="auto"/>
                                                                                                                <w:left w:val="none" w:sz="0" w:space="0" w:color="auto"/>
                                                                                                                <w:bottom w:val="none" w:sz="0" w:space="0" w:color="auto"/>
                                                                                                                <w:right w:val="none" w:sz="0" w:space="0" w:color="auto"/>
                                                                                                              </w:divBdr>
                                                                                                              <w:divsChild>
                                                                                                                <w:div w:id="1423716644">
                                                                                                                  <w:marLeft w:val="0"/>
                                                                                                                  <w:marRight w:val="0"/>
                                                                                                                  <w:marTop w:val="0"/>
                                                                                                                  <w:marBottom w:val="0"/>
                                                                                                                  <w:divBdr>
                                                                                                                    <w:top w:val="none" w:sz="0" w:space="0" w:color="auto"/>
                                                                                                                    <w:left w:val="none" w:sz="0" w:space="0" w:color="auto"/>
                                                                                                                    <w:bottom w:val="none" w:sz="0" w:space="0" w:color="auto"/>
                                                                                                                    <w:right w:val="none" w:sz="0" w:space="0" w:color="auto"/>
                                                                                                                  </w:divBdr>
                                                                                                                  <w:divsChild>
                                                                                                                    <w:div w:id="751703212">
                                                                                                                      <w:marLeft w:val="0"/>
                                                                                                                      <w:marRight w:val="0"/>
                                                                                                                      <w:marTop w:val="0"/>
                                                                                                                      <w:marBottom w:val="0"/>
                                                                                                                      <w:divBdr>
                                                                                                                        <w:top w:val="none" w:sz="0" w:space="0" w:color="auto"/>
                                                                                                                        <w:left w:val="none" w:sz="0" w:space="0" w:color="auto"/>
                                                                                                                        <w:bottom w:val="none" w:sz="0" w:space="0" w:color="auto"/>
                                                                                                                        <w:right w:val="none" w:sz="0" w:space="0" w:color="auto"/>
                                                                                                                      </w:divBdr>
                                                                                                                      <w:divsChild>
                                                                                                                        <w:div w:id="927231836">
                                                                                                                          <w:marLeft w:val="0"/>
                                                                                                                          <w:marRight w:val="0"/>
                                                                                                                          <w:marTop w:val="0"/>
                                                                                                                          <w:marBottom w:val="0"/>
                                                                                                                          <w:divBdr>
                                                                                                                            <w:top w:val="none" w:sz="0" w:space="0" w:color="auto"/>
                                                                                                                            <w:left w:val="none" w:sz="0" w:space="0" w:color="auto"/>
                                                                                                                            <w:bottom w:val="none" w:sz="0" w:space="0" w:color="auto"/>
                                                                                                                            <w:right w:val="none" w:sz="0" w:space="0" w:color="auto"/>
                                                                                                                          </w:divBdr>
                                                                                                                          <w:divsChild>
                                                                                                                            <w:div w:id="784615551">
                                                                                                                              <w:marLeft w:val="0"/>
                                                                                                                              <w:marRight w:val="0"/>
                                                                                                                              <w:marTop w:val="0"/>
                                                                                                                              <w:marBottom w:val="0"/>
                                                                                                                              <w:divBdr>
                                                                                                                                <w:top w:val="none" w:sz="0" w:space="0" w:color="auto"/>
                                                                                                                                <w:left w:val="none" w:sz="0" w:space="0" w:color="auto"/>
                                                                                                                                <w:bottom w:val="none" w:sz="0" w:space="0" w:color="auto"/>
                                                                                                                                <w:right w:val="none" w:sz="0" w:space="0" w:color="auto"/>
                                                                                                                              </w:divBdr>
                                                                                                                              <w:divsChild>
                                                                                                                                <w:div w:id="814756045">
                                                                                                                                  <w:marLeft w:val="0"/>
                                                                                                                                  <w:marRight w:val="0"/>
                                                                                                                                  <w:marTop w:val="0"/>
                                                                                                                                  <w:marBottom w:val="0"/>
                                                                                                                                  <w:divBdr>
                                                                                                                                    <w:top w:val="none" w:sz="0" w:space="0" w:color="auto"/>
                                                                                                                                    <w:left w:val="none" w:sz="0" w:space="0" w:color="auto"/>
                                                                                                                                    <w:bottom w:val="none" w:sz="0" w:space="0" w:color="auto"/>
                                                                                                                                    <w:right w:val="none" w:sz="0" w:space="0" w:color="auto"/>
                                                                                                                                  </w:divBdr>
                                                                                                                                  <w:divsChild>
                                                                                                                                    <w:div w:id="17514154">
                                                                                                                                      <w:marLeft w:val="0"/>
                                                                                                                                      <w:marRight w:val="0"/>
                                                                                                                                      <w:marTop w:val="0"/>
                                                                                                                                      <w:marBottom w:val="0"/>
                                                                                                                                      <w:divBdr>
                                                                                                                                        <w:top w:val="none" w:sz="0" w:space="0" w:color="auto"/>
                                                                                                                                        <w:left w:val="none" w:sz="0" w:space="0" w:color="auto"/>
                                                                                                                                        <w:bottom w:val="none" w:sz="0" w:space="0" w:color="auto"/>
                                                                                                                                        <w:right w:val="none" w:sz="0" w:space="0" w:color="auto"/>
                                                                                                                                      </w:divBdr>
                                                                                                                                      <w:divsChild>
                                                                                                                                        <w:div w:id="1888487170">
                                                                                                                                          <w:marLeft w:val="0"/>
                                                                                                                                          <w:marRight w:val="0"/>
                                                                                                                                          <w:marTop w:val="0"/>
                                                                                                                                          <w:marBottom w:val="0"/>
                                                                                                                                          <w:divBdr>
                                                                                                                                            <w:top w:val="none" w:sz="0" w:space="0" w:color="auto"/>
                                                                                                                                            <w:left w:val="none" w:sz="0" w:space="0" w:color="auto"/>
                                                                                                                                            <w:bottom w:val="none" w:sz="0" w:space="0" w:color="auto"/>
                                                                                                                                            <w:right w:val="none" w:sz="0" w:space="0" w:color="auto"/>
                                                                                                                                          </w:divBdr>
                                                                                                                                          <w:divsChild>
                                                                                                                                            <w:div w:id="1404372307">
                                                                                                                                              <w:marLeft w:val="0"/>
                                                                                                                                              <w:marRight w:val="0"/>
                                                                                                                                              <w:marTop w:val="0"/>
                                                                                                                                              <w:marBottom w:val="0"/>
                                                                                                                                              <w:divBdr>
                                                                                                                                                <w:top w:val="none" w:sz="0" w:space="0" w:color="auto"/>
                                                                                                                                                <w:left w:val="none" w:sz="0" w:space="0" w:color="auto"/>
                                                                                                                                                <w:bottom w:val="none" w:sz="0" w:space="0" w:color="auto"/>
                                                                                                                                                <w:right w:val="none" w:sz="0" w:space="0" w:color="auto"/>
                                                                                                                                              </w:divBdr>
                                                                                                                                              <w:divsChild>
                                                                                                                                                <w:div w:id="369110190">
                                                                                                                                                  <w:marLeft w:val="0"/>
                                                                                                                                                  <w:marRight w:val="0"/>
                                                                                                                                                  <w:marTop w:val="0"/>
                                                                                                                                                  <w:marBottom w:val="0"/>
                                                                                                                                                  <w:divBdr>
                                                                                                                                                    <w:top w:val="none" w:sz="0" w:space="0" w:color="auto"/>
                                                                                                                                                    <w:left w:val="none" w:sz="0" w:space="0" w:color="auto"/>
                                                                                                                                                    <w:bottom w:val="none" w:sz="0" w:space="0" w:color="auto"/>
                                                                                                                                                    <w:right w:val="none" w:sz="0" w:space="0" w:color="auto"/>
                                                                                                                                                  </w:divBdr>
                                                                                                                                                  <w:divsChild>
                                                                                                                                                    <w:div w:id="1395394135">
                                                                                                                                                      <w:marLeft w:val="0"/>
                                                                                                                                                      <w:marRight w:val="0"/>
                                                                                                                                                      <w:marTop w:val="0"/>
                                                                                                                                                      <w:marBottom w:val="0"/>
                                                                                                                                                      <w:divBdr>
                                                                                                                                                        <w:top w:val="none" w:sz="0" w:space="0" w:color="auto"/>
                                                                                                                                                        <w:left w:val="none" w:sz="0" w:space="0" w:color="auto"/>
                                                                                                                                                        <w:bottom w:val="none" w:sz="0" w:space="0" w:color="auto"/>
                                                                                                                                                        <w:right w:val="none" w:sz="0" w:space="0" w:color="auto"/>
                                                                                                                                                      </w:divBdr>
                                                                                                                                                      <w:divsChild>
                                                                                                                                                        <w:div w:id="1909150688">
                                                                                                                                                          <w:marLeft w:val="0"/>
                                                                                                                                                          <w:marRight w:val="0"/>
                                                                                                                                                          <w:marTop w:val="0"/>
                                                                                                                                                          <w:marBottom w:val="0"/>
                                                                                                                                                          <w:divBdr>
                                                                                                                                                            <w:top w:val="none" w:sz="0" w:space="0" w:color="auto"/>
                                                                                                                                                            <w:left w:val="none" w:sz="0" w:space="0" w:color="auto"/>
                                                                                                                                                            <w:bottom w:val="none" w:sz="0" w:space="0" w:color="auto"/>
                                                                                                                                                            <w:right w:val="none" w:sz="0" w:space="0" w:color="auto"/>
                                                                                                                                                          </w:divBdr>
                                                                                                                                                          <w:divsChild>
                                                                                                                                                            <w:div w:id="960258052">
                                                                                                                                                              <w:marLeft w:val="0"/>
                                                                                                                                                              <w:marRight w:val="0"/>
                                                                                                                                                              <w:marTop w:val="0"/>
                                                                                                                                                              <w:marBottom w:val="0"/>
                                                                                                                                                              <w:divBdr>
                                                                                                                                                                <w:top w:val="none" w:sz="0" w:space="0" w:color="auto"/>
                                                                                                                                                                <w:left w:val="none" w:sz="0" w:space="0" w:color="auto"/>
                                                                                                                                                                <w:bottom w:val="none" w:sz="0" w:space="0" w:color="auto"/>
                                                                                                                                                                <w:right w:val="none" w:sz="0" w:space="0" w:color="auto"/>
                                                                                                                                                              </w:divBdr>
                                                                                                                                                              <w:divsChild>
                                                                                                                                                                <w:div w:id="1461072910">
                                                                                                                                                                  <w:marLeft w:val="0"/>
                                                                                                                                                                  <w:marRight w:val="0"/>
                                                                                                                                                                  <w:marTop w:val="0"/>
                                                                                                                                                                  <w:marBottom w:val="0"/>
                                                                                                                                                                  <w:divBdr>
                                                                                                                                                                    <w:top w:val="none" w:sz="0" w:space="0" w:color="auto"/>
                                                                                                                                                                    <w:left w:val="none" w:sz="0" w:space="0" w:color="auto"/>
                                                                                                                                                                    <w:bottom w:val="none" w:sz="0" w:space="0" w:color="auto"/>
                                                                                                                                                                    <w:right w:val="none" w:sz="0" w:space="0" w:color="auto"/>
                                                                                                                                                                  </w:divBdr>
                                                                                                                                                                  <w:divsChild>
                                                                                                                                                                    <w:div w:id="18219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824889">
      <w:bodyDiv w:val="1"/>
      <w:marLeft w:val="0"/>
      <w:marRight w:val="0"/>
      <w:marTop w:val="0"/>
      <w:marBottom w:val="0"/>
      <w:divBdr>
        <w:top w:val="none" w:sz="0" w:space="0" w:color="auto"/>
        <w:left w:val="none" w:sz="0" w:space="0" w:color="auto"/>
        <w:bottom w:val="none" w:sz="0" w:space="0" w:color="auto"/>
        <w:right w:val="none" w:sz="0" w:space="0" w:color="auto"/>
      </w:divBdr>
    </w:div>
    <w:div w:id="1148085085">
      <w:bodyDiv w:val="1"/>
      <w:marLeft w:val="0"/>
      <w:marRight w:val="0"/>
      <w:marTop w:val="0"/>
      <w:marBottom w:val="0"/>
      <w:divBdr>
        <w:top w:val="none" w:sz="0" w:space="0" w:color="auto"/>
        <w:left w:val="none" w:sz="0" w:space="0" w:color="auto"/>
        <w:bottom w:val="none" w:sz="0" w:space="0" w:color="auto"/>
        <w:right w:val="none" w:sz="0" w:space="0" w:color="auto"/>
      </w:divBdr>
    </w:div>
    <w:div w:id="1247305289">
      <w:bodyDiv w:val="1"/>
      <w:marLeft w:val="0"/>
      <w:marRight w:val="0"/>
      <w:marTop w:val="0"/>
      <w:marBottom w:val="0"/>
      <w:divBdr>
        <w:top w:val="none" w:sz="0" w:space="0" w:color="auto"/>
        <w:left w:val="none" w:sz="0" w:space="0" w:color="auto"/>
        <w:bottom w:val="none" w:sz="0" w:space="0" w:color="auto"/>
        <w:right w:val="none" w:sz="0" w:space="0" w:color="auto"/>
      </w:divBdr>
    </w:div>
    <w:div w:id="18573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B743D-C2B9-4C84-B41A-CB4E8382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62</Pages>
  <Words>15411</Words>
  <Characters>87844</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Company>
  <LinksUpToDate>false</LinksUpToDate>
  <CharactersWithSpaces>103049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Collier Smith</dc:creator>
  <cp:lastModifiedBy>Thomas Collier Smith</cp:lastModifiedBy>
  <cp:revision>3</cp:revision>
  <cp:lastPrinted>2014-12-14T19:41:00Z</cp:lastPrinted>
  <dcterms:created xsi:type="dcterms:W3CDTF">2014-12-17T23:36:00Z</dcterms:created>
  <dcterms:modified xsi:type="dcterms:W3CDTF">2014-12-27T04:42:00Z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